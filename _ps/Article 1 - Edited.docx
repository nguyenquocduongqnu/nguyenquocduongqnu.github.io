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8F0" w:rsidRPr="00A238F0" w:rsidRDefault="00A238F0" w:rsidP="00A238F0">
      <w:pPr>
        <w:spacing w:after="0" w:line="240" w:lineRule="auto"/>
        <w:rPr>
          <w:rFonts w:ascii="Helvetica" w:eastAsia="Times New Roman" w:hAnsi="Helvetica" w:cs="Helvetica"/>
          <w:sz w:val="24"/>
          <w:szCs w:val="24"/>
        </w:rPr>
      </w:pPr>
      <w:r>
        <w:rPr>
          <w:rFonts w:ascii="Helvetica" w:eastAsia="Times New Roman" w:hAnsi="Helvetica" w:cs="Helvetica"/>
          <w:noProof/>
          <w:color w:val="2A7AE2"/>
          <w:sz w:val="24"/>
          <w:szCs w:val="24"/>
        </w:rPr>
        <mc:AlternateContent>
          <mc:Choice Requires="wps">
            <w:drawing>
              <wp:inline distT="0" distB="0" distL="0" distR="0">
                <wp:extent cx="381000" cy="381000"/>
                <wp:effectExtent l="0" t="0" r="0" b="0"/>
                <wp:docPr id="35" name="Rectangle 35" descr="https://jhui.github.io/assets/rssicon.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5" o:spid="_x0000_s1026" alt="Description: https://jhui.github.io/assets/rssicon.svg" href="https://jhui.github.io/feed.xml" style="width:30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" o:button="t" filled="f" stroked="f">
                <v:fill o:detectmouseclick="t"/>
                <o:lock v:ext="edit" aspectratio="t"/>
                <w10:anchorlock/>
              </v:rect>
            </w:pict>
          </mc:Fallback>
        </mc:AlternateContent>
      </w:r>
    </w:p>
    <w:p w:rsidR="00A238F0" w:rsidRPr="00A238F0" w:rsidRDefault="006D153A" w:rsidP="00A238F0">
      <w:pPr>
        <w:spacing w:after="0" w:line="240" w:lineRule="auto"/>
        <w:rPr>
          <w:rFonts w:ascii="Helvetica" w:eastAsia="Times New Roman" w:hAnsi="Helvetica" w:cs="Helvetica"/>
          <w:sz w:val="24"/>
          <w:szCs w:val="24"/>
        </w:rPr>
      </w:pPr>
      <w:hyperlink r:id="rId7" w:history="1">
        <w:r w:rsidR="00A238F0" w:rsidRPr="00A238F0">
          <w:rPr>
            <w:rFonts w:ascii="Helvetica" w:eastAsia="Times New Roman" w:hAnsi="Helvetica" w:cs="Helvetica"/>
            <w:color w:val="2A7AE2"/>
            <w:sz w:val="24"/>
            <w:szCs w:val="24"/>
          </w:rPr>
          <w:t>Jonathan Hui blog</w:t>
        </w:r>
      </w:hyperlink>
      <w:hyperlink r:id="rId8" w:history="1">
        <w:r w:rsidR="00A238F0" w:rsidRPr="00A238F0">
          <w:rPr>
            <w:rFonts w:ascii="Helvetica" w:eastAsia="Times New Roman" w:hAnsi="Helvetica" w:cs="Helvetica"/>
            <w:color w:val="2A7AE2"/>
            <w:sz w:val="24"/>
            <w:szCs w:val="24"/>
          </w:rPr>
          <w:t xml:space="preserve"> </w:t>
        </w:r>
      </w:hyperlink>
    </w:p>
    <w:p w:rsidR="00A238F0" w:rsidRPr="00A238F0" w:rsidRDefault="006D153A" w:rsidP="00A238F0">
      <w:pPr>
        <w:spacing w:after="0" w:line="240" w:lineRule="auto"/>
        <w:rPr>
          <w:rFonts w:ascii="Helvetica" w:eastAsia="Times New Roman" w:hAnsi="Helvetica" w:cs="Helvetica"/>
          <w:sz w:val="24"/>
          <w:szCs w:val="24"/>
        </w:rPr>
      </w:pPr>
      <w:hyperlink r:id="rId9" w:history="1">
        <w:r w:rsidR="00A238F0" w:rsidRPr="00A238F0">
          <w:rPr>
            <w:rFonts w:ascii="Helvetica" w:eastAsia="Times New Roman" w:hAnsi="Helvetica" w:cs="Helvetica"/>
            <w:color w:val="2A7AE2"/>
            <w:sz w:val="24"/>
            <w:szCs w:val="24"/>
          </w:rPr>
          <w:t>About</w:t>
        </w:r>
      </w:hyperlink>
      <w:r w:rsidR="00A238F0" w:rsidRPr="00A238F0">
        <w:rPr>
          <w:rFonts w:ascii="Helvetica" w:eastAsia="Times New Roman" w:hAnsi="Helvetica" w:cs="Helvetica"/>
          <w:sz w:val="24"/>
          <w:szCs w:val="24"/>
        </w:rPr>
        <w:t xml:space="preserve"> </w:t>
      </w:r>
    </w:p>
    <w:p w:rsidR="00A238F0" w:rsidRPr="00A238F0" w:rsidRDefault="00A238F0" w:rsidP="00A238F0">
      <w:pPr>
        <w:shd w:val="clear" w:color="auto" w:fill="FFFFFF"/>
        <w:spacing w:before="100" w:beforeAutospacing="1" w:after="100" w:afterAutospacing="1" w:line="240" w:lineRule="auto"/>
        <w:outlineLvl w:val="0"/>
        <w:rPr>
          <w:rFonts w:ascii="Helvetica" w:eastAsia="Times New Roman" w:hAnsi="Helvetica" w:cs="Helvetica"/>
          <w:kern w:val="36"/>
          <w:sz w:val="24"/>
          <w:szCs w:val="24"/>
        </w:rPr>
      </w:pPr>
      <w:proofErr w:type="gramStart"/>
      <w:r w:rsidRPr="00A238F0">
        <w:rPr>
          <w:rFonts w:ascii="Helvetica" w:eastAsia="Times New Roman" w:hAnsi="Helvetica" w:cs="Helvetica"/>
          <w:kern w:val="36"/>
          <w:sz w:val="24"/>
          <w:szCs w:val="24"/>
        </w:rPr>
        <w:t>“Deep learning without going down the rabbit holes.”</w:t>
      </w:r>
      <w:proofErr w:type="gramEnd"/>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Mar</w:t>
      </w:r>
      <w:ins w:id="0" w:author="Redding" w:date="2017-04-10T08:46:00Z">
        <w:r>
          <w:rPr>
            <w:rFonts w:ascii="Helvetica" w:eastAsia="Times New Roman" w:hAnsi="Helvetica" w:cs="Helvetica"/>
            <w:sz w:val="24"/>
            <w:szCs w:val="24"/>
          </w:rPr>
          <w:t>ch</w:t>
        </w:r>
      </w:ins>
      <w:r w:rsidRPr="00A238F0">
        <w:rPr>
          <w:rFonts w:ascii="Helvetica" w:eastAsia="Times New Roman" w:hAnsi="Helvetica" w:cs="Helvetica"/>
          <w:sz w:val="24"/>
          <w:szCs w:val="24"/>
        </w:rPr>
        <w:t xml:space="preserve"> 18, 2017</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b/>
          <w:bCs/>
          <w:sz w:val="24"/>
          <w:szCs w:val="24"/>
        </w:rPr>
        <w:t xml:space="preserve">This is </w:t>
      </w:r>
      <w:ins w:id="1" w:author="Redding" w:date="2017-04-10T08:47:00Z">
        <w:r>
          <w:rPr>
            <w:rFonts w:ascii="Helvetica" w:eastAsia="Times New Roman" w:hAnsi="Helvetica" w:cs="Helvetica"/>
            <w:b/>
            <w:bCs/>
            <w:sz w:val="24"/>
            <w:szCs w:val="24"/>
          </w:rPr>
          <w:t xml:space="preserve">a </w:t>
        </w:r>
      </w:ins>
      <w:r w:rsidRPr="00A238F0">
        <w:rPr>
          <w:rFonts w:ascii="Helvetica" w:eastAsia="Times New Roman" w:hAnsi="Helvetica" w:cs="Helvetica"/>
          <w:b/>
          <w:bCs/>
          <w:sz w:val="24"/>
          <w:szCs w:val="24"/>
        </w:rPr>
        <w:t>work in progress…</w:t>
      </w:r>
    </w:p>
    <w:p w:rsidR="00A238F0" w:rsidRPr="00A238F0" w:rsidRDefault="00A238F0" w:rsidP="00A238F0">
      <w:pPr>
        <w:shd w:val="clear" w:color="auto" w:fill="FFFFFF"/>
        <w:spacing w:before="100" w:beforeAutospacing="1" w:after="100" w:afterAutospacing="1" w:line="240" w:lineRule="auto"/>
        <w:outlineLvl w:val="2"/>
        <w:rPr>
          <w:rFonts w:ascii="Helvetica" w:eastAsia="Times New Roman" w:hAnsi="Helvetica" w:cs="Helvetica"/>
          <w:sz w:val="24"/>
          <w:szCs w:val="24"/>
        </w:rPr>
      </w:pPr>
      <w:r w:rsidRPr="00A238F0">
        <w:rPr>
          <w:rFonts w:ascii="Helvetica" w:eastAsia="Times New Roman" w:hAnsi="Helvetica" w:cs="Helvetica"/>
          <w:sz w:val="24"/>
          <w:szCs w:val="24"/>
        </w:rPr>
        <w:t>What is deep learning (DL)?</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b/>
          <w:bCs/>
          <w:sz w:val="24"/>
          <w:szCs w:val="24"/>
        </w:rPr>
        <w:t>Deep learning is about building a function estimator.</w:t>
      </w:r>
      <w:r w:rsidRPr="00A238F0">
        <w:rPr>
          <w:rFonts w:ascii="Helvetica" w:eastAsia="Times New Roman" w:hAnsi="Helvetica" w:cs="Helvetica"/>
          <w:sz w:val="24"/>
          <w:szCs w:val="24"/>
        </w:rPr>
        <w:t xml:space="preserve"> Historically, people explain</w:t>
      </w:r>
      <w:del w:id="2" w:author="Redding" w:date="2017-04-10T08:48:00Z">
        <w:r w:rsidRPr="00A238F0" w:rsidDel="00A238F0">
          <w:rPr>
            <w:rFonts w:ascii="Helvetica" w:eastAsia="Times New Roman" w:hAnsi="Helvetica" w:cs="Helvetica"/>
            <w:sz w:val="24"/>
            <w:szCs w:val="24"/>
          </w:rPr>
          <w:delText>s</w:delText>
        </w:r>
      </w:del>
      <w:r w:rsidRPr="00A238F0">
        <w:rPr>
          <w:rFonts w:ascii="Helvetica" w:eastAsia="Times New Roman" w:hAnsi="Helvetica" w:cs="Helvetica"/>
          <w:sz w:val="24"/>
          <w:szCs w:val="24"/>
        </w:rPr>
        <w:t xml:space="preserve"> deep learning (DL) using the neural network. </w:t>
      </w:r>
      <w:del w:id="3" w:author="Redding" w:date="2017-04-10T08:48:00Z">
        <w:r w:rsidRPr="00A238F0" w:rsidDel="00A238F0">
          <w:rPr>
            <w:rFonts w:ascii="Helvetica" w:eastAsia="Times New Roman" w:hAnsi="Helvetica" w:cs="Helvetica"/>
            <w:sz w:val="24"/>
            <w:szCs w:val="24"/>
          </w:rPr>
          <w:delText>This is where</w:delText>
        </w:r>
      </w:del>
      <w:ins w:id="4" w:author="Redding" w:date="2017-04-10T08:48:00Z">
        <w:r>
          <w:rPr>
            <w:rFonts w:ascii="Helvetica" w:eastAsia="Times New Roman" w:hAnsi="Helvetica" w:cs="Helvetica"/>
            <w:sz w:val="24"/>
            <w:szCs w:val="24"/>
          </w:rPr>
          <w:t>Here,</w:t>
        </w:r>
      </w:ins>
      <w:r w:rsidRPr="00A238F0">
        <w:rPr>
          <w:rFonts w:ascii="Helvetica" w:eastAsia="Times New Roman" w:hAnsi="Helvetica" w:cs="Helvetica"/>
          <w:sz w:val="24"/>
          <w:szCs w:val="24"/>
        </w:rPr>
        <w:t xml:space="preserve"> deep learning </w:t>
      </w:r>
      <w:del w:id="5" w:author="Redding" w:date="2017-04-10T08:48:00Z">
        <w:r w:rsidRPr="00A238F0" w:rsidDel="00A238F0">
          <w:rPr>
            <w:rFonts w:ascii="Helvetica" w:eastAsia="Times New Roman" w:hAnsi="Helvetica" w:cs="Helvetica"/>
            <w:sz w:val="24"/>
            <w:szCs w:val="24"/>
          </w:rPr>
          <w:delText>gets its</w:delText>
        </w:r>
      </w:del>
      <w:ins w:id="6" w:author="Redding" w:date="2017-04-10T08:48:00Z">
        <w:r>
          <w:rPr>
            <w:rFonts w:ascii="Helvetica" w:eastAsia="Times New Roman" w:hAnsi="Helvetica" w:cs="Helvetica"/>
            <w:sz w:val="24"/>
            <w:szCs w:val="24"/>
          </w:rPr>
          <w:t>gains</w:t>
        </w:r>
      </w:ins>
      <w:r w:rsidRPr="00A238F0">
        <w:rPr>
          <w:rFonts w:ascii="Helvetica" w:eastAsia="Times New Roman" w:hAnsi="Helvetica" w:cs="Helvetica"/>
          <w:sz w:val="24"/>
          <w:szCs w:val="24"/>
        </w:rPr>
        <w:t xml:space="preserve"> insight. Nevertheless, deep learning has outgrown this explanation. Once you realize building a deep learning network is about building a function estimator, you will unveil its real potential in A</w:t>
      </w:r>
      <w:ins w:id="7" w:author="Redding" w:date="2017-04-10T08:49:00Z">
        <w:r>
          <w:rPr>
            <w:rFonts w:ascii="Helvetica" w:eastAsia="Times New Roman" w:hAnsi="Helvetica" w:cs="Helvetica"/>
            <w:sz w:val="24"/>
            <w:szCs w:val="24"/>
          </w:rPr>
          <w:t xml:space="preserve">rtificial </w:t>
        </w:r>
      </w:ins>
      <w:r w:rsidRPr="00A238F0">
        <w:rPr>
          <w:rFonts w:ascii="Helvetica" w:eastAsia="Times New Roman" w:hAnsi="Helvetica" w:cs="Helvetica"/>
          <w:sz w:val="24"/>
          <w:szCs w:val="24"/>
        </w:rPr>
        <w:t>I</w:t>
      </w:r>
      <w:ins w:id="8" w:author="Redding" w:date="2017-04-10T08:49:00Z">
        <w:r>
          <w:rPr>
            <w:rFonts w:ascii="Helvetica" w:eastAsia="Times New Roman" w:hAnsi="Helvetica" w:cs="Helvetica"/>
            <w:sz w:val="24"/>
            <w:szCs w:val="24"/>
          </w:rPr>
          <w:t>ntelligence (AI)</w:t>
        </w:r>
      </w:ins>
      <w:r w:rsidRPr="00A238F0">
        <w:rPr>
          <w:rFonts w:ascii="Helvetica" w:eastAsia="Times New Roman" w:hAnsi="Helvetica" w:cs="Helvetica"/>
          <w:sz w:val="24"/>
          <w:szCs w:val="24"/>
        </w:rPr>
        <w:t>.</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del w:id="9" w:author="Redding" w:date="2017-04-10T08:50:00Z">
        <w:r w:rsidRPr="00A238F0" w:rsidDel="00A238F0">
          <w:rPr>
            <w:rFonts w:ascii="Helvetica" w:eastAsia="Times New Roman" w:hAnsi="Helvetica" w:cs="Helvetica"/>
            <w:sz w:val="24"/>
            <w:szCs w:val="24"/>
          </w:rPr>
          <w:delText>Let us</w:delText>
        </w:r>
      </w:del>
      <w:ins w:id="10" w:author="Redding" w:date="2017-04-10T08:50:00Z">
        <w:r>
          <w:rPr>
            <w:rFonts w:ascii="Helvetica" w:eastAsia="Times New Roman" w:hAnsi="Helvetica" w:cs="Helvetica"/>
            <w:sz w:val="24"/>
            <w:szCs w:val="24"/>
          </w:rPr>
          <w:t>Let’s</w:t>
        </w:r>
      </w:ins>
      <w:r w:rsidRPr="00A238F0">
        <w:rPr>
          <w:rFonts w:ascii="Helvetica" w:eastAsia="Times New Roman" w:hAnsi="Helvetica" w:cs="Helvetica"/>
          <w:sz w:val="24"/>
          <w:szCs w:val="24"/>
        </w:rPr>
        <w:t xml:space="preserve"> build a new andr</w:t>
      </w:r>
      <w:ins w:id="11" w:author="Redding" w:date="2017-04-10T08:49:00Z">
        <w:r>
          <w:rPr>
            <w:rFonts w:ascii="Helvetica" w:eastAsia="Times New Roman" w:hAnsi="Helvetica" w:cs="Helvetica"/>
            <w:sz w:val="24"/>
            <w:szCs w:val="24"/>
          </w:rPr>
          <w:t>oi</w:t>
        </w:r>
      </w:ins>
      <w:del w:id="12" w:author="Redding" w:date="2017-04-10T08:49:00Z">
        <w:r w:rsidRPr="00A238F0" w:rsidDel="00A238F0">
          <w:rPr>
            <w:rFonts w:ascii="Helvetica" w:eastAsia="Times New Roman" w:hAnsi="Helvetica" w:cs="Helvetica"/>
            <w:sz w:val="24"/>
            <w:szCs w:val="24"/>
          </w:rPr>
          <w:delText>io</w:delText>
        </w:r>
      </w:del>
      <w:r w:rsidRPr="00A238F0">
        <w:rPr>
          <w:rFonts w:ascii="Helvetica" w:eastAsia="Times New Roman" w:hAnsi="Helvetica" w:cs="Helvetica"/>
          <w:sz w:val="24"/>
          <w:szCs w:val="24"/>
        </w:rPr>
        <w:t xml:space="preserve">d named Pieter. Our first task is to teach Pieter </w:t>
      </w:r>
      <w:del w:id="13" w:author="Redding" w:date="2017-04-10T08:49:00Z">
        <w:r w:rsidRPr="00A238F0" w:rsidDel="00A238F0">
          <w:rPr>
            <w:rFonts w:ascii="Helvetica" w:eastAsia="Times New Roman" w:hAnsi="Helvetica" w:cs="Helvetica"/>
            <w:sz w:val="24"/>
            <w:szCs w:val="24"/>
          </w:rPr>
          <w:delText xml:space="preserve">how </w:delText>
        </w:r>
      </w:del>
      <w:r w:rsidRPr="00A238F0">
        <w:rPr>
          <w:rFonts w:ascii="Helvetica" w:eastAsia="Times New Roman" w:hAnsi="Helvetica" w:cs="Helvetica"/>
          <w:sz w:val="24"/>
          <w:szCs w:val="24"/>
        </w:rPr>
        <w:t xml:space="preserve">to recognize </w:t>
      </w:r>
      <w:del w:id="14" w:author="Redding" w:date="2017-04-10T08:49:00Z">
        <w:r w:rsidRPr="00A238F0" w:rsidDel="00A238F0">
          <w:rPr>
            <w:rFonts w:ascii="Helvetica" w:eastAsia="Times New Roman" w:hAnsi="Helvetica" w:cs="Helvetica"/>
            <w:sz w:val="24"/>
            <w:szCs w:val="24"/>
          </w:rPr>
          <w:delText xml:space="preserve">visual </w:delText>
        </w:r>
      </w:del>
      <w:r w:rsidRPr="00A238F0">
        <w:rPr>
          <w:rFonts w:ascii="Helvetica" w:eastAsia="Times New Roman" w:hAnsi="Helvetica" w:cs="Helvetica"/>
          <w:sz w:val="24"/>
          <w:szCs w:val="24"/>
        </w:rPr>
        <w:t>objects</w:t>
      </w:r>
      <w:ins w:id="15" w:author="Redding" w:date="2017-04-10T08:49:00Z">
        <w:r>
          <w:rPr>
            <w:rFonts w:ascii="Helvetica" w:eastAsia="Times New Roman" w:hAnsi="Helvetica" w:cs="Helvetica"/>
            <w:sz w:val="24"/>
            <w:szCs w:val="24"/>
          </w:rPr>
          <w:t xml:space="preserve"> visually</w:t>
        </w:r>
      </w:ins>
      <w:r w:rsidRPr="00A238F0">
        <w:rPr>
          <w:rFonts w:ascii="Helvetica" w:eastAsia="Times New Roman" w:hAnsi="Helvetica" w:cs="Helvetica"/>
          <w:sz w:val="24"/>
          <w:szCs w:val="24"/>
        </w:rPr>
        <w:t>. Can the human visual system be replaced by a big function estimator? Can we pass the pixel values to a function and classify it as a school bus, an airplane or a truck?</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Indeed, in our later example of visual recognition, we will build a system very similar to the following:</w:t>
      </w:r>
    </w:p>
    <w:p w:rsidR="00A238F0" w:rsidRPr="00A238F0" w:rsidRDefault="00A238F0" w:rsidP="00A238F0">
      <w:pPr>
        <w:shd w:val="clear" w:color="auto" w:fill="FFFFFF"/>
        <w:spacing w:after="0" w:line="240" w:lineRule="auto"/>
        <w:jc w:val="center"/>
        <w:rPr>
          <w:rFonts w:ascii="Helvetica" w:eastAsia="Times New Roman" w:hAnsi="Helvetica" w:cs="Helvetica"/>
          <w:color w:val="555555"/>
          <w:sz w:val="21"/>
          <w:szCs w:val="21"/>
        </w:rPr>
      </w:pP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For every node, we compute:</w:t>
      </w:r>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proofErr w:type="gramStart"/>
      <w:r w:rsidRPr="00A238F0">
        <w:rPr>
          <w:rFonts w:ascii="MathJax_Math-Web" w:eastAsia="Times New Roman" w:hAnsi="MathJax_Math-Web" w:cs="Helvetica"/>
          <w:i/>
          <w:iCs/>
          <w:sz w:val="29"/>
          <w:szCs w:val="29"/>
          <w:bdr w:val="none" w:sz="0" w:space="0" w:color="auto" w:frame="1"/>
        </w:rPr>
        <w:t>z</w:t>
      </w:r>
      <w:proofErr w:type="gramEnd"/>
      <w:r w:rsidRPr="00A238F0">
        <w:rPr>
          <w:rFonts w:ascii="Helvetica" w:eastAsia="Times New Roman" w:hAnsi="Helvetica" w:cs="Helvetica"/>
          <w:sz w:val="29"/>
          <w:szCs w:val="29"/>
          <w:bdr w:val="none" w:sz="0" w:space="0" w:color="auto" w:frame="1"/>
        </w:rPr>
        <w:t> </w:t>
      </w:r>
      <w:r w:rsidRPr="00A238F0">
        <w:rPr>
          <w:rFonts w:ascii="MathJax_Math-Web" w:eastAsia="Times New Roman" w:hAnsi="MathJax_Math-Web" w:cs="Helvetica"/>
          <w:i/>
          <w:iCs/>
          <w:sz w:val="20"/>
          <w:szCs w:val="20"/>
          <w:bdr w:val="none" w:sz="0" w:space="0" w:color="auto" w:frame="1"/>
        </w:rPr>
        <w:t>j</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Size2-Web" w:eastAsia="Times New Roman" w:hAnsi="MathJax_Size2-Web" w:cs="Helvetica"/>
          <w:sz w:val="29"/>
          <w:szCs w:val="29"/>
          <w:bdr w:val="none" w:sz="0" w:space="0" w:color="auto" w:frame="1"/>
        </w:rPr>
        <w:t>∑</w:t>
      </w:r>
      <w:r w:rsidRPr="00A238F0">
        <w:rPr>
          <w:rFonts w:ascii="Helvetica" w:eastAsia="Times New Roman" w:hAnsi="Helvetica" w:cs="Helvetica"/>
          <w:sz w:val="29"/>
          <w:szCs w:val="29"/>
          <w:bdr w:val="none" w:sz="0" w:space="0" w:color="auto" w:frame="1"/>
        </w:rPr>
        <w:t> </w:t>
      </w:r>
      <w:proofErr w:type="spellStart"/>
      <w:r w:rsidRPr="00A238F0">
        <w:rPr>
          <w:rFonts w:ascii="MathJax_Math-Web" w:eastAsia="Times New Roman" w:hAnsi="MathJax_Math-Web" w:cs="Helvetica"/>
          <w:i/>
          <w:iCs/>
          <w:sz w:val="20"/>
          <w:szCs w:val="20"/>
          <w:bdr w:val="none" w:sz="0" w:space="0" w:color="auto" w:frame="1"/>
        </w:rPr>
        <w:t>i</w:t>
      </w:r>
      <w:proofErr w:type="spellEnd"/>
      <w:r w:rsidRPr="00A238F0">
        <w:rPr>
          <w:rFonts w:ascii="Helvetica" w:eastAsia="Times New Roman" w:hAnsi="Helvetica" w:cs="Helvetica"/>
          <w:sz w:val="29"/>
          <w:szCs w:val="29"/>
          <w:bdr w:val="none" w:sz="0" w:space="0" w:color="auto" w:frame="1"/>
        </w:rPr>
        <w:t> </w:t>
      </w:r>
      <w:r w:rsidRPr="00A238F0">
        <w:rPr>
          <w:rFonts w:ascii="MathJax_Math-Web" w:eastAsia="Times New Roman" w:hAnsi="MathJax_Math-Web" w:cs="Helvetica"/>
          <w:i/>
          <w:iCs/>
          <w:sz w:val="29"/>
          <w:szCs w:val="29"/>
          <w:bdr w:val="none" w:sz="0" w:space="0" w:color="auto" w:frame="1"/>
        </w:rPr>
        <w:t>W</w:t>
      </w:r>
      <w:r w:rsidRPr="00A238F0">
        <w:rPr>
          <w:rFonts w:ascii="Helvetica" w:eastAsia="Times New Roman" w:hAnsi="Helvetica" w:cs="Helvetica"/>
          <w:sz w:val="29"/>
          <w:szCs w:val="29"/>
          <w:bdr w:val="none" w:sz="0" w:space="0" w:color="auto" w:frame="1"/>
        </w:rPr>
        <w:t> </w:t>
      </w:r>
      <w:proofErr w:type="spellStart"/>
      <w:r w:rsidRPr="00A238F0">
        <w:rPr>
          <w:rFonts w:ascii="MathJax_Math-Web" w:eastAsia="Times New Roman" w:hAnsi="MathJax_Math-Web" w:cs="Helvetica"/>
          <w:i/>
          <w:iCs/>
          <w:sz w:val="20"/>
          <w:szCs w:val="20"/>
          <w:bdr w:val="none" w:sz="0" w:space="0" w:color="auto" w:frame="1"/>
        </w:rPr>
        <w:t>ij</w:t>
      </w:r>
      <w:proofErr w:type="spellEnd"/>
      <w:r w:rsidRPr="00A238F0">
        <w:rPr>
          <w:rFonts w:ascii="Helvetica" w:eastAsia="Times New Roman" w:hAnsi="Helvetica" w:cs="Helvetica"/>
          <w:sz w:val="29"/>
          <w:szCs w:val="29"/>
          <w:bdr w:val="none" w:sz="0" w:space="0" w:color="auto" w:frame="1"/>
        </w:rPr>
        <w:t> </w:t>
      </w:r>
      <w:r w:rsidRPr="00A238F0">
        <w:rPr>
          <w:rFonts w:ascii="MathJax_Math-Web" w:eastAsia="Times New Roman" w:hAnsi="MathJax_Math-Web" w:cs="Helvetica"/>
          <w:i/>
          <w:iCs/>
          <w:sz w:val="29"/>
          <w:szCs w:val="29"/>
          <w:bdr w:val="none" w:sz="0" w:space="0" w:color="auto" w:frame="1"/>
        </w:rPr>
        <w:t>x</w:t>
      </w:r>
      <w:r w:rsidRPr="00A238F0">
        <w:rPr>
          <w:rFonts w:ascii="Helvetica" w:eastAsia="Times New Roman" w:hAnsi="Helvetica" w:cs="Helvetica"/>
          <w:sz w:val="29"/>
          <w:szCs w:val="29"/>
          <w:bdr w:val="none" w:sz="0" w:space="0" w:color="auto" w:frame="1"/>
        </w:rPr>
        <w:t> </w:t>
      </w:r>
      <w:proofErr w:type="spellStart"/>
      <w:r w:rsidRPr="00A238F0">
        <w:rPr>
          <w:rFonts w:ascii="MathJax_Math-Web" w:eastAsia="Times New Roman" w:hAnsi="MathJax_Math-Web" w:cs="Helvetica"/>
          <w:i/>
          <w:iCs/>
          <w:sz w:val="20"/>
          <w:szCs w:val="20"/>
          <w:bdr w:val="none" w:sz="0" w:space="0" w:color="auto" w:frame="1"/>
        </w:rPr>
        <w:t>i</w:t>
      </w:r>
      <w:proofErr w:type="spellEnd"/>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b</w:t>
      </w:r>
      <w:r w:rsidRPr="00A238F0">
        <w:rPr>
          <w:rFonts w:ascii="Helvetica" w:eastAsia="Times New Roman" w:hAnsi="Helvetica" w:cs="Helvetica"/>
          <w:sz w:val="29"/>
          <w:szCs w:val="29"/>
          <w:bdr w:val="none" w:sz="0" w:space="0" w:color="auto" w:frame="1"/>
        </w:rPr>
        <w:t> </w:t>
      </w:r>
      <w:proofErr w:type="spellStart"/>
      <w:r w:rsidRPr="00A238F0">
        <w:rPr>
          <w:rFonts w:ascii="MathJax_Math-Web" w:eastAsia="Times New Roman" w:hAnsi="MathJax_Math-Web" w:cs="Helvetica"/>
          <w:i/>
          <w:iCs/>
          <w:sz w:val="20"/>
          <w:szCs w:val="20"/>
          <w:bdr w:val="none" w:sz="0" w:space="0" w:color="auto" w:frame="1"/>
        </w:rPr>
        <w:t>i</w:t>
      </w:r>
      <w:proofErr w:type="spellEnd"/>
      <w:r w:rsidRPr="00A238F0">
        <w:rPr>
          <w:rFonts w:ascii="Helvetica" w:eastAsia="Times New Roman" w:hAnsi="Helvetica" w:cs="Helvetica"/>
          <w:sz w:val="29"/>
          <w:szCs w:val="29"/>
          <w:bdr w:val="none" w:sz="0" w:space="0" w:color="auto" w:frame="1"/>
        </w:rPr>
        <w:t>  </w:t>
      </w:r>
      <w:proofErr w:type="spellStart"/>
      <w:r w:rsidRPr="00A238F0">
        <w:rPr>
          <w:rFonts w:ascii="Helvetica" w:eastAsia="Times New Roman" w:hAnsi="Helvetica" w:cs="Helvetica"/>
          <w:sz w:val="24"/>
          <w:szCs w:val="24"/>
          <w:bdr w:val="none" w:sz="0" w:space="0" w:color="auto" w:frame="1"/>
        </w:rPr>
        <w:t>zj</w:t>
      </w:r>
      <w:proofErr w:type="spellEnd"/>
      <w:r w:rsidRPr="00A238F0">
        <w:rPr>
          <w:rFonts w:ascii="Helvetica" w:eastAsia="Times New Roman" w:hAnsi="Helvetica" w:cs="Helvetica"/>
          <w:sz w:val="24"/>
          <w:szCs w:val="24"/>
          <w:bdr w:val="none" w:sz="0" w:space="0" w:color="auto" w:frame="1"/>
        </w:rPr>
        <w:t>=∑</w:t>
      </w:r>
      <w:proofErr w:type="spellStart"/>
      <w:r w:rsidRPr="00A238F0">
        <w:rPr>
          <w:rFonts w:ascii="Helvetica" w:eastAsia="Times New Roman" w:hAnsi="Helvetica" w:cs="Helvetica"/>
          <w:sz w:val="24"/>
          <w:szCs w:val="24"/>
          <w:bdr w:val="none" w:sz="0" w:space="0" w:color="auto" w:frame="1"/>
        </w:rPr>
        <w:t>iWijxi+bi</w:t>
      </w:r>
      <w:proofErr w:type="spellEnd"/>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proofErr w:type="gramStart"/>
      <w:r w:rsidRPr="00A238F0">
        <w:rPr>
          <w:rFonts w:ascii="MathJax_Math-Web" w:eastAsia="Times New Roman" w:hAnsi="MathJax_Math-Web" w:cs="Helvetica"/>
          <w:i/>
          <w:iCs/>
          <w:sz w:val="29"/>
          <w:szCs w:val="29"/>
          <w:bdr w:val="none" w:sz="0" w:space="0" w:color="auto" w:frame="1"/>
        </w:rPr>
        <w:t>f</w:t>
      </w:r>
      <w:r w:rsidRPr="00A238F0">
        <w:rPr>
          <w:rFonts w:ascii="MathJax_Main-Web" w:eastAsia="Times New Roman" w:hAnsi="MathJax_Main-Web" w:cs="Helvetica"/>
          <w:sz w:val="29"/>
          <w:szCs w:val="29"/>
          <w:bdr w:val="none" w:sz="0" w:space="0" w:color="auto" w:frame="1"/>
        </w:rPr>
        <w:t>(</w:t>
      </w:r>
      <w:proofErr w:type="gramEnd"/>
      <w:r w:rsidRPr="00A238F0">
        <w:rPr>
          <w:rFonts w:ascii="MathJax_Math-Web" w:eastAsia="Times New Roman" w:hAnsi="MathJax_Math-Web" w:cs="Helvetica"/>
          <w:i/>
          <w:iCs/>
          <w:sz w:val="29"/>
          <w:szCs w:val="29"/>
          <w:bdr w:val="none" w:sz="0" w:space="0" w:color="auto" w:frame="1"/>
        </w:rPr>
        <w:t>z</w:t>
      </w:r>
      <w:r w:rsidRPr="00A238F0">
        <w:rPr>
          <w:rFonts w:ascii="Helvetica" w:eastAsia="Times New Roman" w:hAnsi="Helvetica" w:cs="Helvetica"/>
          <w:sz w:val="29"/>
          <w:szCs w:val="29"/>
          <w:bdr w:val="none" w:sz="0" w:space="0" w:color="auto" w:frame="1"/>
        </w:rPr>
        <w:t> </w:t>
      </w:r>
      <w:r w:rsidRPr="00A238F0">
        <w:rPr>
          <w:rFonts w:ascii="MathJax_Math-Web" w:eastAsia="Times New Roman" w:hAnsi="MathJax_Math-Web" w:cs="Helvetica"/>
          <w:i/>
          <w:iCs/>
          <w:sz w:val="20"/>
          <w:szCs w:val="20"/>
          <w:bdr w:val="none" w:sz="0" w:space="0" w:color="auto" w:frame="1"/>
        </w:rPr>
        <w:t>j</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)=11+</w:t>
      </w:r>
      <w:r w:rsidRPr="00A238F0">
        <w:rPr>
          <w:rFonts w:ascii="MathJax_Math-Web" w:eastAsia="Times New Roman" w:hAnsi="MathJax_Math-Web" w:cs="Helvetica"/>
          <w:i/>
          <w:iCs/>
          <w:sz w:val="29"/>
          <w:szCs w:val="29"/>
          <w:bdr w:val="none" w:sz="0" w:space="0" w:color="auto" w:frame="1"/>
        </w:rPr>
        <w:t>e</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w:t>
      </w:r>
      <w:r w:rsidRPr="00A238F0">
        <w:rPr>
          <w:rFonts w:ascii="MathJax_Math-Web" w:eastAsia="Times New Roman" w:hAnsi="MathJax_Math-Web" w:cs="Helvetica"/>
          <w:i/>
          <w:iCs/>
          <w:sz w:val="20"/>
          <w:szCs w:val="20"/>
          <w:bdr w:val="none" w:sz="0" w:space="0" w:color="auto" w:frame="1"/>
        </w:rPr>
        <w:t>z</w:t>
      </w:r>
      <w:r w:rsidRPr="00A238F0">
        <w:rPr>
          <w:rFonts w:ascii="Helvetica" w:eastAsia="Times New Roman" w:hAnsi="Helvetica" w:cs="Helvetica"/>
          <w:sz w:val="29"/>
          <w:szCs w:val="29"/>
          <w:bdr w:val="none" w:sz="0" w:space="0" w:color="auto" w:frame="1"/>
        </w:rPr>
        <w:t> </w:t>
      </w:r>
      <w:r w:rsidRPr="00A238F0">
        <w:rPr>
          <w:rFonts w:ascii="MathJax_Math-Web" w:eastAsia="Times New Roman" w:hAnsi="MathJax_Math-Web" w:cs="Helvetica"/>
          <w:i/>
          <w:iCs/>
          <w:sz w:val="15"/>
          <w:szCs w:val="15"/>
          <w:bdr w:val="none" w:sz="0" w:space="0" w:color="auto" w:frame="1"/>
        </w:rPr>
        <w:t>j</w:t>
      </w:r>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f(</w:t>
      </w:r>
      <w:proofErr w:type="spellStart"/>
      <w:r w:rsidRPr="00A238F0">
        <w:rPr>
          <w:rFonts w:ascii="Helvetica" w:eastAsia="Times New Roman" w:hAnsi="Helvetica" w:cs="Helvetica"/>
          <w:sz w:val="24"/>
          <w:szCs w:val="24"/>
          <w:bdr w:val="none" w:sz="0" w:space="0" w:color="auto" w:frame="1"/>
        </w:rPr>
        <w:t>zj</w:t>
      </w:r>
      <w:proofErr w:type="spellEnd"/>
      <w:r w:rsidRPr="00A238F0">
        <w:rPr>
          <w:rFonts w:ascii="Helvetica" w:eastAsia="Times New Roman" w:hAnsi="Helvetica" w:cs="Helvetica"/>
          <w:sz w:val="24"/>
          <w:szCs w:val="24"/>
          <w:bdr w:val="none" w:sz="0" w:space="0" w:color="auto" w:frame="1"/>
        </w:rPr>
        <w:t>)=11+e−zj</w:t>
      </w:r>
    </w:p>
    <w:p w:rsidR="00A238F0" w:rsidRPr="00A238F0" w:rsidRDefault="00A238F0" w:rsidP="00A238F0">
      <w:pPr>
        <w:shd w:val="clear" w:color="auto" w:fill="FFFFFF"/>
        <w:spacing w:beforeAutospacing="1" w:after="0" w:afterAutospacing="1" w:line="240" w:lineRule="auto"/>
        <w:rPr>
          <w:rFonts w:ascii="Helvetica" w:eastAsia="Times New Roman" w:hAnsi="Helvetica" w:cs="Helvetica"/>
          <w:sz w:val="24"/>
          <w:szCs w:val="24"/>
        </w:rPr>
      </w:pPr>
      <w:proofErr w:type="gramStart"/>
      <w:r w:rsidRPr="00A238F0">
        <w:rPr>
          <w:rFonts w:ascii="Helvetica" w:eastAsia="Times New Roman" w:hAnsi="Helvetica" w:cs="Helvetica"/>
          <w:sz w:val="24"/>
          <w:szCs w:val="24"/>
        </w:rPr>
        <w:t>which</w:t>
      </w:r>
      <w:proofErr w:type="gramEnd"/>
      <w:r w:rsidRPr="00A238F0">
        <w:rPr>
          <w:rFonts w:ascii="Helvetica" w:eastAsia="Times New Roman" w:hAnsi="Helvetica" w:cs="Helvetica"/>
          <w:sz w:val="24"/>
          <w:szCs w:val="24"/>
        </w:rPr>
        <w:t xml:space="preserve"> </w:t>
      </w:r>
      <w:r w:rsidRPr="00A238F0">
        <w:rPr>
          <w:rFonts w:ascii="MathJax_Math-Web" w:eastAsia="Times New Roman" w:hAnsi="MathJax_Math-Web" w:cs="Helvetica"/>
          <w:i/>
          <w:iCs/>
          <w:sz w:val="29"/>
          <w:szCs w:val="29"/>
          <w:bdr w:val="none" w:sz="0" w:space="0" w:color="auto" w:frame="1"/>
        </w:rPr>
        <w:t>x</w:t>
      </w:r>
      <w:r w:rsidRPr="00A238F0">
        <w:rPr>
          <w:rFonts w:ascii="Helvetica" w:eastAsia="Times New Roman" w:hAnsi="Helvetica" w:cs="Helvetica"/>
          <w:sz w:val="29"/>
          <w:szCs w:val="29"/>
          <w:bdr w:val="none" w:sz="0" w:space="0" w:color="auto" w:frame="1"/>
        </w:rPr>
        <w:t> </w:t>
      </w:r>
      <w:r w:rsidRPr="00A238F0">
        <w:rPr>
          <w:rFonts w:ascii="MathJax_Math-Web" w:eastAsia="Times New Roman" w:hAnsi="MathJax_Math-Web" w:cs="Helvetica"/>
          <w:i/>
          <w:iCs/>
          <w:sz w:val="20"/>
          <w:szCs w:val="20"/>
          <w:bdr w:val="none" w:sz="0" w:space="0" w:color="auto" w:frame="1"/>
        </w:rPr>
        <w:t>i</w:t>
      </w:r>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xi</w:t>
      </w:r>
      <w:r w:rsidRPr="00A238F0">
        <w:rPr>
          <w:rFonts w:ascii="Helvetica" w:eastAsia="Times New Roman" w:hAnsi="Helvetica" w:cs="Helvetica"/>
          <w:sz w:val="24"/>
          <w:szCs w:val="24"/>
        </w:rPr>
        <w:t xml:space="preserve"> is the input pixel values or the inputs to a node.</w:t>
      </w:r>
    </w:p>
    <w:p w:rsidR="00A238F0" w:rsidRPr="00A238F0" w:rsidRDefault="00A238F0" w:rsidP="00A238F0">
      <w:pPr>
        <w:shd w:val="clear" w:color="auto" w:fill="FFFFFF"/>
        <w:spacing w:beforeAutospacing="1" w:after="0" w:afterAutospacing="1" w:line="240" w:lineRule="auto"/>
        <w:rPr>
          <w:rFonts w:ascii="Helvetica" w:eastAsia="Times New Roman" w:hAnsi="Helvetica" w:cs="Helvetica"/>
          <w:sz w:val="24"/>
          <w:szCs w:val="24"/>
        </w:rPr>
      </w:pPr>
      <w:proofErr w:type="gramStart"/>
      <w:r w:rsidRPr="00A238F0">
        <w:rPr>
          <w:rFonts w:ascii="MathJax_Math-Web" w:eastAsia="Times New Roman" w:hAnsi="MathJax_Math-Web" w:cs="Helvetica"/>
          <w:i/>
          <w:iCs/>
          <w:sz w:val="29"/>
          <w:szCs w:val="29"/>
          <w:bdr w:val="none" w:sz="0" w:space="0" w:color="auto" w:frame="1"/>
        </w:rPr>
        <w:t>x</w:t>
      </w:r>
      <w:proofErr w:type="gramEnd"/>
      <w:r w:rsidRPr="00A238F0">
        <w:rPr>
          <w:rFonts w:ascii="Helvetica" w:eastAsia="Times New Roman" w:hAnsi="Helvetica" w:cs="Helvetica"/>
          <w:sz w:val="29"/>
          <w:szCs w:val="29"/>
          <w:bdr w:val="none" w:sz="0" w:space="0" w:color="auto" w:frame="1"/>
        </w:rPr>
        <w:t> </w:t>
      </w:r>
      <w:r w:rsidRPr="00A238F0">
        <w:rPr>
          <w:rFonts w:ascii="MathJax_Math-Web" w:eastAsia="Times New Roman" w:hAnsi="MathJax_Math-Web" w:cs="Helvetica"/>
          <w:i/>
          <w:iCs/>
          <w:sz w:val="20"/>
          <w:szCs w:val="20"/>
          <w:bdr w:val="none" w:sz="0" w:space="0" w:color="auto" w:frame="1"/>
        </w:rPr>
        <w:t>i</w:t>
      </w:r>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xi</w:t>
      </w:r>
      <w:r w:rsidRPr="00A238F0">
        <w:rPr>
          <w:rFonts w:ascii="Helvetica" w:eastAsia="Times New Roman" w:hAnsi="Helvetica" w:cs="Helvetica"/>
          <w:sz w:val="24"/>
          <w:szCs w:val="24"/>
        </w:rPr>
        <w:t xml:space="preserve"> is called </w:t>
      </w:r>
      <w:ins w:id="16" w:author="Redding" w:date="2017-04-10T08:51:00Z">
        <w:r>
          <w:rPr>
            <w:rFonts w:ascii="Helvetica" w:eastAsia="Times New Roman" w:hAnsi="Helvetica" w:cs="Helvetica"/>
            <w:sz w:val="24"/>
            <w:szCs w:val="24"/>
          </w:rPr>
          <w:t xml:space="preserve">the </w:t>
        </w:r>
      </w:ins>
      <w:r w:rsidRPr="00A238F0">
        <w:rPr>
          <w:rFonts w:ascii="Helvetica" w:eastAsia="Times New Roman" w:hAnsi="Helvetica" w:cs="Helvetica"/>
          <w:b/>
          <w:bCs/>
          <w:sz w:val="24"/>
          <w:szCs w:val="24"/>
        </w:rPr>
        <w:t>feature</w:t>
      </w:r>
      <w:r w:rsidRPr="00A238F0">
        <w:rPr>
          <w:rFonts w:ascii="Helvetica" w:eastAsia="Times New Roman" w:hAnsi="Helvetica" w:cs="Helvetica"/>
          <w:sz w:val="24"/>
          <w:szCs w:val="24"/>
        </w:rPr>
        <w:t xml:space="preserve"> in deep learning. </w:t>
      </w:r>
      <w:r w:rsidRPr="00A238F0">
        <w:rPr>
          <w:rFonts w:ascii="Helvetica" w:eastAsia="Times New Roman" w:hAnsi="Helvetica" w:cs="Helvetica"/>
          <w:b/>
          <w:bCs/>
          <w:sz w:val="24"/>
          <w:szCs w:val="24"/>
        </w:rPr>
        <w:t>A deep network extracts features in the training data to make predictions.</w:t>
      </w:r>
      <w:r w:rsidRPr="00A238F0">
        <w:rPr>
          <w:rFonts w:ascii="Helvetica" w:eastAsia="Times New Roman" w:hAnsi="Helvetica" w:cs="Helvetica"/>
          <w:sz w:val="24"/>
          <w:szCs w:val="24"/>
        </w:rPr>
        <w:t xml:space="preserve"> If one of the node</w:t>
      </w:r>
      <w:ins w:id="17" w:author="Redding" w:date="2017-04-10T08:51:00Z">
        <w:r>
          <w:rPr>
            <w:rFonts w:ascii="Helvetica" w:eastAsia="Times New Roman" w:hAnsi="Helvetica" w:cs="Helvetica"/>
            <w:sz w:val="24"/>
            <w:szCs w:val="24"/>
          </w:rPr>
          <w:t>s</w:t>
        </w:r>
      </w:ins>
      <w:r w:rsidRPr="00A238F0">
        <w:rPr>
          <w:rFonts w:ascii="Helvetica" w:eastAsia="Times New Roman" w:hAnsi="Helvetica" w:cs="Helvetica"/>
          <w:sz w:val="24"/>
          <w:szCs w:val="24"/>
        </w:rPr>
        <w:t xml:space="preserve"> detects the amount of yellow color, it definite</w:t>
      </w:r>
      <w:ins w:id="18" w:author="Redding" w:date="2017-04-10T08:51:00Z">
        <w:r>
          <w:rPr>
            <w:rFonts w:ascii="Helvetica" w:eastAsia="Times New Roman" w:hAnsi="Helvetica" w:cs="Helvetica"/>
            <w:sz w:val="24"/>
            <w:szCs w:val="24"/>
          </w:rPr>
          <w:t>ly</w:t>
        </w:r>
      </w:ins>
      <w:r w:rsidRPr="00A238F0">
        <w:rPr>
          <w:rFonts w:ascii="Helvetica" w:eastAsia="Times New Roman" w:hAnsi="Helvetica" w:cs="Helvetica"/>
          <w:sz w:val="24"/>
          <w:szCs w:val="24"/>
        </w:rPr>
        <w:t xml:space="preserve"> helps us to differentiate a school bus from a shuttle bus.</w:t>
      </w:r>
    </w:p>
    <w:p w:rsidR="00A238F0" w:rsidRPr="00A238F0" w:rsidRDefault="00A238F0" w:rsidP="00A238F0">
      <w:pPr>
        <w:shd w:val="clear" w:color="auto" w:fill="FFFFFF"/>
        <w:spacing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Deep learning has many scary looking equations. We will walk through examples to show how it works. Most of them are pretty simple.</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lastRenderedPageBreak/>
        <w:t xml:space="preserve">For example, with weight W (0.3, 0.2, 0.4, </w:t>
      </w:r>
      <w:proofErr w:type="gramStart"/>
      <w:r w:rsidRPr="00A238F0">
        <w:rPr>
          <w:rFonts w:ascii="Helvetica" w:eastAsia="Times New Roman" w:hAnsi="Helvetica" w:cs="Helvetica"/>
          <w:sz w:val="24"/>
          <w:szCs w:val="24"/>
        </w:rPr>
        <w:t>0.3</w:t>
      </w:r>
      <w:proofErr w:type="gramEnd"/>
      <w:r w:rsidRPr="00A238F0">
        <w:rPr>
          <w:rFonts w:ascii="Helvetica" w:eastAsia="Times New Roman" w:hAnsi="Helvetica" w:cs="Helvetica"/>
          <w:sz w:val="24"/>
          <w:szCs w:val="24"/>
        </w:rPr>
        <w:t>), bias b (-0.8) and a gray</w:t>
      </w:r>
      <w:ins w:id="19" w:author="Redding" w:date="2017-04-10T08:52:00Z">
        <w:r>
          <w:rPr>
            <w:rFonts w:ascii="Helvetica" w:eastAsia="Times New Roman" w:hAnsi="Helvetica" w:cs="Helvetica"/>
            <w:sz w:val="24"/>
            <w:szCs w:val="24"/>
          </w:rPr>
          <w:t xml:space="preserve"> </w:t>
        </w:r>
      </w:ins>
      <w:r w:rsidRPr="00A238F0">
        <w:rPr>
          <w:rFonts w:ascii="Helvetica" w:eastAsia="Times New Roman" w:hAnsi="Helvetica" w:cs="Helvetica"/>
          <w:sz w:val="24"/>
          <w:szCs w:val="24"/>
        </w:rPr>
        <w:t>scale image with just 4 pixels (0.1, 0.3, 0.2, 0.1), the output of the first node circled in red above will be:</w:t>
      </w:r>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proofErr w:type="gramStart"/>
      <w:r w:rsidRPr="00A238F0">
        <w:rPr>
          <w:rFonts w:ascii="MathJax_Math-Web" w:eastAsia="Times New Roman" w:hAnsi="MathJax_Math-Web" w:cs="Helvetica"/>
          <w:i/>
          <w:iCs/>
          <w:sz w:val="29"/>
          <w:szCs w:val="29"/>
          <w:bdr w:val="none" w:sz="0" w:space="0" w:color="auto" w:frame="1"/>
        </w:rPr>
        <w:t>z</w:t>
      </w:r>
      <w:proofErr w:type="gramEnd"/>
      <w:r w:rsidRPr="00A238F0">
        <w:rPr>
          <w:rFonts w:ascii="Helvetica" w:eastAsia="Times New Roman" w:hAnsi="Helvetica" w:cs="Helvetica"/>
          <w:sz w:val="29"/>
          <w:szCs w:val="29"/>
          <w:bdr w:val="none" w:sz="0" w:space="0" w:color="auto" w:frame="1"/>
        </w:rPr>
        <w:t> </w:t>
      </w:r>
      <w:r w:rsidRPr="00A238F0">
        <w:rPr>
          <w:rFonts w:ascii="MathJax_Math-Web" w:eastAsia="Times New Roman" w:hAnsi="MathJax_Math-Web" w:cs="Helvetica"/>
          <w:i/>
          <w:iCs/>
          <w:sz w:val="20"/>
          <w:szCs w:val="20"/>
          <w:bdr w:val="none" w:sz="0" w:space="0" w:color="auto" w:frame="1"/>
        </w:rPr>
        <w:t>j</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=0.3</w:t>
      </w:r>
      <w:r w:rsidRPr="00A238F0">
        <w:rPr>
          <w:rFonts w:ascii="Cambria Math" w:eastAsia="Times New Roman" w:hAnsi="Cambria Math" w:cs="Cambria Math"/>
          <w:sz w:val="29"/>
          <w:szCs w:val="29"/>
          <w:bdr w:val="none" w:sz="0" w:space="0" w:color="auto" w:frame="1"/>
        </w:rPr>
        <w:t>∗</w:t>
      </w:r>
      <w:r w:rsidRPr="00A238F0">
        <w:rPr>
          <w:rFonts w:ascii="MathJax_Main-Web" w:eastAsia="Times New Roman" w:hAnsi="MathJax_Main-Web" w:cs="Helvetica"/>
          <w:sz w:val="29"/>
          <w:szCs w:val="29"/>
          <w:bdr w:val="none" w:sz="0" w:space="0" w:color="auto" w:frame="1"/>
        </w:rPr>
        <w:t>0.1+0.2</w:t>
      </w:r>
      <w:r w:rsidRPr="00A238F0">
        <w:rPr>
          <w:rFonts w:ascii="Cambria Math" w:eastAsia="Times New Roman" w:hAnsi="Cambria Math" w:cs="Cambria Math"/>
          <w:sz w:val="29"/>
          <w:szCs w:val="29"/>
          <w:bdr w:val="none" w:sz="0" w:space="0" w:color="auto" w:frame="1"/>
        </w:rPr>
        <w:t>∗</w:t>
      </w:r>
      <w:r w:rsidRPr="00A238F0">
        <w:rPr>
          <w:rFonts w:ascii="MathJax_Main-Web" w:eastAsia="Times New Roman" w:hAnsi="MathJax_Main-Web" w:cs="Helvetica"/>
          <w:sz w:val="29"/>
          <w:szCs w:val="29"/>
          <w:bdr w:val="none" w:sz="0" w:space="0" w:color="auto" w:frame="1"/>
        </w:rPr>
        <w:t>0.3+0.4</w:t>
      </w:r>
      <w:r w:rsidRPr="00A238F0">
        <w:rPr>
          <w:rFonts w:ascii="Cambria Math" w:eastAsia="Times New Roman" w:hAnsi="Cambria Math" w:cs="Cambria Math"/>
          <w:sz w:val="29"/>
          <w:szCs w:val="29"/>
          <w:bdr w:val="none" w:sz="0" w:space="0" w:color="auto" w:frame="1"/>
        </w:rPr>
        <w:t>∗</w:t>
      </w:r>
      <w:r w:rsidRPr="00A238F0">
        <w:rPr>
          <w:rFonts w:ascii="MathJax_Main-Web" w:eastAsia="Times New Roman" w:hAnsi="MathJax_Main-Web" w:cs="Helvetica"/>
          <w:sz w:val="29"/>
          <w:szCs w:val="29"/>
          <w:bdr w:val="none" w:sz="0" w:space="0" w:color="auto" w:frame="1"/>
        </w:rPr>
        <w:t>0.2+0.3</w:t>
      </w:r>
      <w:r w:rsidRPr="00A238F0">
        <w:rPr>
          <w:rFonts w:ascii="Cambria Math" w:eastAsia="Times New Roman" w:hAnsi="Cambria Math" w:cs="Cambria Math"/>
          <w:sz w:val="29"/>
          <w:szCs w:val="29"/>
          <w:bdr w:val="none" w:sz="0" w:space="0" w:color="auto" w:frame="1"/>
        </w:rPr>
        <w:t>∗</w:t>
      </w:r>
      <w:r w:rsidRPr="00A238F0">
        <w:rPr>
          <w:rFonts w:ascii="MathJax_Main-Web" w:eastAsia="Times New Roman" w:hAnsi="MathJax_Main-Web" w:cs="Helvetica"/>
          <w:sz w:val="29"/>
          <w:szCs w:val="29"/>
          <w:bdr w:val="none" w:sz="0" w:space="0" w:color="auto" w:frame="1"/>
        </w:rPr>
        <w:t>0.1−0.8=−0.6</w:t>
      </w:r>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zj=0.3</w:t>
      </w:r>
      <w:r w:rsidRPr="00A238F0">
        <w:rPr>
          <w:rFonts w:ascii="Cambria Math" w:eastAsia="Times New Roman" w:hAnsi="Cambria Math" w:cs="Cambria Math"/>
          <w:sz w:val="24"/>
          <w:szCs w:val="24"/>
          <w:bdr w:val="none" w:sz="0" w:space="0" w:color="auto" w:frame="1"/>
        </w:rPr>
        <w:t>∗</w:t>
      </w:r>
      <w:r w:rsidRPr="00A238F0">
        <w:rPr>
          <w:rFonts w:ascii="Helvetica" w:eastAsia="Times New Roman" w:hAnsi="Helvetica" w:cs="Helvetica"/>
          <w:sz w:val="24"/>
          <w:szCs w:val="24"/>
          <w:bdr w:val="none" w:sz="0" w:space="0" w:color="auto" w:frame="1"/>
        </w:rPr>
        <w:t>0.1+0.2</w:t>
      </w:r>
      <w:r w:rsidRPr="00A238F0">
        <w:rPr>
          <w:rFonts w:ascii="Cambria Math" w:eastAsia="Times New Roman" w:hAnsi="Cambria Math" w:cs="Cambria Math"/>
          <w:sz w:val="24"/>
          <w:szCs w:val="24"/>
          <w:bdr w:val="none" w:sz="0" w:space="0" w:color="auto" w:frame="1"/>
        </w:rPr>
        <w:t>∗</w:t>
      </w:r>
      <w:r w:rsidRPr="00A238F0">
        <w:rPr>
          <w:rFonts w:ascii="Helvetica" w:eastAsia="Times New Roman" w:hAnsi="Helvetica" w:cs="Helvetica"/>
          <w:sz w:val="24"/>
          <w:szCs w:val="24"/>
          <w:bdr w:val="none" w:sz="0" w:space="0" w:color="auto" w:frame="1"/>
        </w:rPr>
        <w:t>0.3+0.4</w:t>
      </w:r>
      <w:r w:rsidRPr="00A238F0">
        <w:rPr>
          <w:rFonts w:ascii="Cambria Math" w:eastAsia="Times New Roman" w:hAnsi="Cambria Math" w:cs="Cambria Math"/>
          <w:sz w:val="24"/>
          <w:szCs w:val="24"/>
          <w:bdr w:val="none" w:sz="0" w:space="0" w:color="auto" w:frame="1"/>
        </w:rPr>
        <w:t>∗</w:t>
      </w:r>
      <w:r w:rsidRPr="00A238F0">
        <w:rPr>
          <w:rFonts w:ascii="Helvetica" w:eastAsia="Times New Roman" w:hAnsi="Helvetica" w:cs="Helvetica"/>
          <w:sz w:val="24"/>
          <w:szCs w:val="24"/>
          <w:bdr w:val="none" w:sz="0" w:space="0" w:color="auto" w:frame="1"/>
        </w:rPr>
        <w:t>0.2+0.3</w:t>
      </w:r>
      <w:r w:rsidRPr="00A238F0">
        <w:rPr>
          <w:rFonts w:ascii="Cambria Math" w:eastAsia="Times New Roman" w:hAnsi="Cambria Math" w:cs="Cambria Math"/>
          <w:sz w:val="24"/>
          <w:szCs w:val="24"/>
          <w:bdr w:val="none" w:sz="0" w:space="0" w:color="auto" w:frame="1"/>
        </w:rPr>
        <w:t>∗</w:t>
      </w:r>
      <w:r w:rsidRPr="00A238F0">
        <w:rPr>
          <w:rFonts w:ascii="Helvetica" w:eastAsia="Times New Roman" w:hAnsi="Helvetica" w:cs="Helvetica"/>
          <w:sz w:val="24"/>
          <w:szCs w:val="24"/>
          <w:bdr w:val="none" w:sz="0" w:space="0" w:color="auto" w:frame="1"/>
        </w:rPr>
        <w:t>0.1−0.8=−0.6</w:t>
      </w:r>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proofErr w:type="gramStart"/>
      <w:r w:rsidRPr="00A238F0">
        <w:rPr>
          <w:rFonts w:ascii="MathJax_Math-Web" w:eastAsia="Times New Roman" w:hAnsi="MathJax_Math-Web" w:cs="Helvetica"/>
          <w:i/>
          <w:iCs/>
          <w:sz w:val="29"/>
          <w:szCs w:val="29"/>
          <w:bdr w:val="none" w:sz="0" w:space="0" w:color="auto" w:frame="1"/>
        </w:rPr>
        <w:t>f</w:t>
      </w:r>
      <w:r w:rsidRPr="00A238F0">
        <w:rPr>
          <w:rFonts w:ascii="MathJax_Main-Web" w:eastAsia="Times New Roman" w:hAnsi="MathJax_Main-Web" w:cs="Helvetica"/>
          <w:sz w:val="29"/>
          <w:szCs w:val="29"/>
          <w:bdr w:val="none" w:sz="0" w:space="0" w:color="auto" w:frame="1"/>
        </w:rPr>
        <w:t>(</w:t>
      </w:r>
      <w:proofErr w:type="gramEnd"/>
      <w:r w:rsidRPr="00A238F0">
        <w:rPr>
          <w:rFonts w:ascii="MathJax_Math-Web" w:eastAsia="Times New Roman" w:hAnsi="MathJax_Math-Web" w:cs="Helvetica"/>
          <w:i/>
          <w:iCs/>
          <w:sz w:val="29"/>
          <w:szCs w:val="29"/>
          <w:bdr w:val="none" w:sz="0" w:space="0" w:color="auto" w:frame="1"/>
        </w:rPr>
        <w:t>z</w:t>
      </w:r>
      <w:r w:rsidRPr="00A238F0">
        <w:rPr>
          <w:rFonts w:ascii="MathJax_Main-Web" w:eastAsia="Times New Roman" w:hAnsi="MathJax_Main-Web" w:cs="Helvetica"/>
          <w:sz w:val="29"/>
          <w:szCs w:val="29"/>
          <w:bdr w:val="none" w:sz="0" w:space="0" w:color="auto" w:frame="1"/>
        </w:rPr>
        <w:t>)=11+</w:t>
      </w:r>
      <w:r w:rsidRPr="00A238F0">
        <w:rPr>
          <w:rFonts w:ascii="MathJax_Math-Web" w:eastAsia="Times New Roman" w:hAnsi="MathJax_Math-Web" w:cs="Helvetica"/>
          <w:i/>
          <w:iCs/>
          <w:sz w:val="29"/>
          <w:szCs w:val="29"/>
          <w:bdr w:val="none" w:sz="0" w:space="0" w:color="auto" w:frame="1"/>
        </w:rPr>
        <w:t>e</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−(−0.6)</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=0.3543</w:t>
      </w:r>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f(z)=11+e−(−0.6)=0.3543</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Each node has its own weight (W) and bias (b). From the left most layer, we compute the output of each node</w:t>
      </w:r>
      <w:del w:id="20" w:author="Redding" w:date="2017-04-10T08:52:00Z">
        <w:r w:rsidRPr="00A238F0" w:rsidDel="00A238F0">
          <w:rPr>
            <w:rFonts w:ascii="Helvetica" w:eastAsia="Times New Roman" w:hAnsi="Helvetica" w:cs="Helvetica"/>
            <w:sz w:val="24"/>
            <w:szCs w:val="24"/>
          </w:rPr>
          <w:delText>,</w:delText>
        </w:r>
      </w:del>
      <w:r w:rsidRPr="00A238F0">
        <w:rPr>
          <w:rFonts w:ascii="Helvetica" w:eastAsia="Times New Roman" w:hAnsi="Helvetica" w:cs="Helvetica"/>
          <w:sz w:val="24"/>
          <w:szCs w:val="24"/>
        </w:rPr>
        <w:t xml:space="preserve"> and feed it to the next layer. Eventually, the right most </w:t>
      </w:r>
      <w:proofErr w:type="gramStart"/>
      <w:r w:rsidRPr="00A238F0">
        <w:rPr>
          <w:rFonts w:ascii="Helvetica" w:eastAsia="Times New Roman" w:hAnsi="Helvetica" w:cs="Helvetica"/>
          <w:sz w:val="24"/>
          <w:szCs w:val="24"/>
        </w:rPr>
        <w:t>layer</w:t>
      </w:r>
      <w:proofErr w:type="gramEnd"/>
      <w:r w:rsidRPr="00A238F0">
        <w:rPr>
          <w:rFonts w:ascii="Helvetica" w:eastAsia="Times New Roman" w:hAnsi="Helvetica" w:cs="Helvetica"/>
          <w:sz w:val="24"/>
          <w:szCs w:val="24"/>
        </w:rPr>
        <w:t xml:space="preserve"> is the probability for each object classification (a school bus 0.88, an airplane 0.08 or a truck 0.04). In this exercise, we supply all the weight and bias values to our android Pieter. But as the term “deep learning” implies, </w:t>
      </w:r>
      <w:del w:id="21" w:author="Redding" w:date="2017-04-10T08:54:00Z">
        <w:r w:rsidRPr="00A238F0" w:rsidDel="00A238F0">
          <w:rPr>
            <w:rFonts w:ascii="Helvetica" w:eastAsia="Times New Roman" w:hAnsi="Helvetica" w:cs="Helvetica"/>
            <w:sz w:val="24"/>
            <w:szCs w:val="24"/>
          </w:rPr>
          <w:delText xml:space="preserve">by the end of this tutorial, </w:delText>
        </w:r>
      </w:del>
      <w:r w:rsidRPr="00A238F0">
        <w:rPr>
          <w:rFonts w:ascii="Helvetica" w:eastAsia="Times New Roman" w:hAnsi="Helvetica" w:cs="Helvetica"/>
          <w:sz w:val="24"/>
          <w:szCs w:val="24"/>
        </w:rPr>
        <w:t>Pieter will learn those parameters by himself</w:t>
      </w:r>
      <w:ins w:id="22" w:author="Redding" w:date="2017-04-10T08:54:00Z">
        <w:r>
          <w:rPr>
            <w:rFonts w:ascii="Helvetica" w:eastAsia="Times New Roman" w:hAnsi="Helvetica" w:cs="Helvetica"/>
            <w:sz w:val="24"/>
            <w:szCs w:val="24"/>
          </w:rPr>
          <w:t xml:space="preserve"> by the end of this tutorial</w:t>
        </w:r>
      </w:ins>
      <w:r w:rsidRPr="00A238F0">
        <w:rPr>
          <w:rFonts w:ascii="Helvetica" w:eastAsia="Times New Roman" w:hAnsi="Helvetica" w:cs="Helvetica"/>
          <w:sz w:val="24"/>
          <w:szCs w:val="24"/>
        </w:rPr>
        <w:t>. We still miss a few pieces for the puzzle</w:t>
      </w:r>
      <w:ins w:id="23" w:author="Redding" w:date="2017-04-10T08:54:00Z">
        <w:r>
          <w:rPr>
            <w:rFonts w:ascii="Helvetica" w:eastAsia="Times New Roman" w:hAnsi="Helvetica" w:cs="Helvetica"/>
            <w:sz w:val="24"/>
            <w:szCs w:val="24"/>
          </w:rPr>
          <w:t>,</w:t>
        </w:r>
      </w:ins>
      <w:del w:id="24" w:author="Redding" w:date="2017-04-10T08:54:00Z">
        <w:r w:rsidRPr="00A238F0" w:rsidDel="00A238F0">
          <w:rPr>
            <w:rFonts w:ascii="Helvetica" w:eastAsia="Times New Roman" w:hAnsi="Helvetica" w:cs="Helvetica"/>
            <w:sz w:val="24"/>
            <w:szCs w:val="24"/>
          </w:rPr>
          <w:delText>.</w:delText>
        </w:r>
      </w:del>
      <w:r w:rsidRPr="00A238F0">
        <w:rPr>
          <w:rFonts w:ascii="Helvetica" w:eastAsia="Times New Roman" w:hAnsi="Helvetica" w:cs="Helvetica"/>
          <w:sz w:val="24"/>
          <w:szCs w:val="24"/>
        </w:rPr>
        <w:t xml:space="preserve"> </w:t>
      </w:r>
      <w:ins w:id="25" w:author="Redding" w:date="2017-04-10T08:55:00Z">
        <w:r>
          <w:rPr>
            <w:rFonts w:ascii="Helvetica" w:eastAsia="Times New Roman" w:hAnsi="Helvetica" w:cs="Helvetica"/>
            <w:sz w:val="24"/>
            <w:szCs w:val="24"/>
          </w:rPr>
          <w:t>b</w:t>
        </w:r>
      </w:ins>
      <w:del w:id="26" w:author="Redding" w:date="2017-04-10T08:54:00Z">
        <w:r w:rsidRPr="00A238F0" w:rsidDel="00A238F0">
          <w:rPr>
            <w:rFonts w:ascii="Helvetica" w:eastAsia="Times New Roman" w:hAnsi="Helvetica" w:cs="Helvetica"/>
            <w:sz w:val="24"/>
            <w:szCs w:val="24"/>
          </w:rPr>
          <w:delText>B</w:delText>
        </w:r>
      </w:del>
      <w:r w:rsidRPr="00A238F0">
        <w:rPr>
          <w:rFonts w:ascii="Helvetica" w:eastAsia="Times New Roman" w:hAnsi="Helvetica" w:cs="Helvetica"/>
          <w:sz w:val="24"/>
          <w:szCs w:val="24"/>
        </w:rPr>
        <w:t xml:space="preserve">ut the network diagram and the equations </w:t>
      </w:r>
      <w:ins w:id="27" w:author="Redding" w:date="2017-04-10T08:55:00Z">
        <w:r>
          <w:rPr>
            <w:rFonts w:ascii="Helvetica" w:eastAsia="Times New Roman" w:hAnsi="Helvetica" w:cs="Helvetica"/>
            <w:sz w:val="24"/>
            <w:szCs w:val="24"/>
          </w:rPr>
          <w:t xml:space="preserve">shown </w:t>
        </w:r>
      </w:ins>
      <w:r w:rsidRPr="00A238F0">
        <w:rPr>
          <w:rFonts w:ascii="Helvetica" w:eastAsia="Times New Roman" w:hAnsi="Helvetica" w:cs="Helvetica"/>
          <w:sz w:val="24"/>
          <w:szCs w:val="24"/>
        </w:rPr>
        <w:t xml:space="preserve">above lay down the foundation of a deep learning network. In fact, this simple design can recognize the zip code written on </w:t>
      </w:r>
      <w:proofErr w:type="spellStart"/>
      <w:proofErr w:type="gramStart"/>
      <w:r w:rsidRPr="00A238F0">
        <w:rPr>
          <w:rFonts w:ascii="Helvetica" w:eastAsia="Times New Roman" w:hAnsi="Helvetica" w:cs="Helvetica"/>
          <w:sz w:val="24"/>
          <w:szCs w:val="24"/>
        </w:rPr>
        <w:t>a</w:t>
      </w:r>
      <w:proofErr w:type="spellEnd"/>
      <w:proofErr w:type="gramEnd"/>
      <w:r w:rsidRPr="00A238F0">
        <w:rPr>
          <w:rFonts w:ascii="Helvetica" w:eastAsia="Times New Roman" w:hAnsi="Helvetica" w:cs="Helvetica"/>
          <w:sz w:val="24"/>
          <w:szCs w:val="24"/>
        </w:rPr>
        <w:t xml:space="preserve"> envelop</w:t>
      </w:r>
      <w:ins w:id="28" w:author="Redding" w:date="2017-04-10T08:55:00Z">
        <w:r>
          <w:rPr>
            <w:rFonts w:ascii="Helvetica" w:eastAsia="Times New Roman" w:hAnsi="Helvetica" w:cs="Helvetica"/>
            <w:sz w:val="24"/>
            <w:szCs w:val="24"/>
          </w:rPr>
          <w:t>e</w:t>
        </w:r>
      </w:ins>
      <w:r w:rsidRPr="00A238F0">
        <w:rPr>
          <w:rFonts w:ascii="Helvetica" w:eastAsia="Times New Roman" w:hAnsi="Helvetica" w:cs="Helvetica"/>
          <w:sz w:val="24"/>
          <w:szCs w:val="24"/>
        </w:rPr>
        <w:t xml:space="preserve"> with very high accuracy.</w:t>
      </w:r>
    </w:p>
    <w:p w:rsidR="00A238F0" w:rsidRPr="00A238F0" w:rsidRDefault="00A238F0" w:rsidP="00A238F0">
      <w:pPr>
        <w:shd w:val="clear" w:color="auto" w:fill="FFFFFF"/>
        <w:spacing w:before="100" w:beforeAutospacing="1" w:after="100" w:afterAutospacing="1" w:line="240" w:lineRule="auto"/>
        <w:outlineLvl w:val="3"/>
        <w:rPr>
          <w:rFonts w:ascii="Helvetica" w:eastAsia="Times New Roman" w:hAnsi="Helvetica" w:cs="Helvetica"/>
          <w:sz w:val="24"/>
          <w:szCs w:val="24"/>
        </w:rPr>
      </w:pPr>
      <w:r w:rsidRPr="00A238F0">
        <w:rPr>
          <w:rFonts w:ascii="Helvetica" w:eastAsia="Times New Roman" w:hAnsi="Helvetica" w:cs="Helvetica"/>
          <w:sz w:val="24"/>
          <w:szCs w:val="24"/>
        </w:rPr>
        <w:t>XOR</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 xml:space="preserve">For the skeptics, we will build an exclusive “or” (a </w:t>
      </w:r>
      <w:proofErr w:type="spellStart"/>
      <w:r w:rsidRPr="00A238F0">
        <w:rPr>
          <w:rFonts w:ascii="Helvetica" w:eastAsia="Times New Roman" w:hAnsi="Helvetica" w:cs="Helvetica"/>
          <w:sz w:val="24"/>
          <w:szCs w:val="24"/>
        </w:rPr>
        <w:t>xor</w:t>
      </w:r>
      <w:proofErr w:type="spellEnd"/>
      <w:r w:rsidRPr="00A238F0">
        <w:rPr>
          <w:rFonts w:ascii="Helvetica" w:eastAsia="Times New Roman" w:hAnsi="Helvetica" w:cs="Helvetica"/>
          <w:sz w:val="24"/>
          <w:szCs w:val="24"/>
        </w:rPr>
        <w:t xml:space="preserve"> b) using a simple network like:</w:t>
      </w:r>
    </w:p>
    <w:p w:rsidR="00A238F0" w:rsidRPr="00A238F0" w:rsidRDefault="00A238F0" w:rsidP="00A238F0">
      <w:pPr>
        <w:shd w:val="clear" w:color="auto" w:fill="FFFFFF"/>
        <w:spacing w:after="0" w:line="240" w:lineRule="auto"/>
        <w:jc w:val="center"/>
        <w:rPr>
          <w:rFonts w:ascii="Helvetica" w:eastAsia="Times New Roman" w:hAnsi="Helvetica" w:cs="Helvetica"/>
          <w:color w:val="555555"/>
          <w:sz w:val="21"/>
          <w:szCs w:val="21"/>
        </w:rPr>
      </w:pP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 xml:space="preserve">For each node, we apply the same equations mentioned </w:t>
      </w:r>
      <w:del w:id="29" w:author="Redding" w:date="2017-04-10T08:56:00Z">
        <w:r w:rsidRPr="00A238F0" w:rsidDel="00A238F0">
          <w:rPr>
            <w:rFonts w:ascii="Helvetica" w:eastAsia="Times New Roman" w:hAnsi="Helvetica" w:cs="Helvetica"/>
            <w:sz w:val="24"/>
            <w:szCs w:val="24"/>
          </w:rPr>
          <w:delText>before</w:delText>
        </w:r>
      </w:del>
      <w:ins w:id="30" w:author="Redding" w:date="2017-04-10T08:56:00Z">
        <w:r>
          <w:rPr>
            <w:rFonts w:ascii="Helvetica" w:eastAsia="Times New Roman" w:hAnsi="Helvetica" w:cs="Helvetica"/>
            <w:sz w:val="24"/>
            <w:szCs w:val="24"/>
          </w:rPr>
          <w:t>previously</w:t>
        </w:r>
      </w:ins>
      <w:r w:rsidRPr="00A238F0">
        <w:rPr>
          <w:rFonts w:ascii="Helvetica" w:eastAsia="Times New Roman" w:hAnsi="Helvetica" w:cs="Helvetica"/>
          <w:sz w:val="24"/>
          <w:szCs w:val="24"/>
        </w:rPr>
        <w:t>:</w:t>
      </w:r>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proofErr w:type="gramStart"/>
      <w:r w:rsidRPr="00A238F0">
        <w:rPr>
          <w:rFonts w:ascii="MathJax_Math-Web" w:eastAsia="Times New Roman" w:hAnsi="MathJax_Math-Web" w:cs="Helvetica"/>
          <w:i/>
          <w:iCs/>
          <w:sz w:val="29"/>
          <w:szCs w:val="29"/>
          <w:bdr w:val="none" w:sz="0" w:space="0" w:color="auto" w:frame="1"/>
        </w:rPr>
        <w:t>z</w:t>
      </w:r>
      <w:proofErr w:type="gramEnd"/>
      <w:r w:rsidRPr="00A238F0">
        <w:rPr>
          <w:rFonts w:ascii="Helvetica" w:eastAsia="Times New Roman" w:hAnsi="Helvetica" w:cs="Helvetica"/>
          <w:sz w:val="29"/>
          <w:szCs w:val="29"/>
          <w:bdr w:val="none" w:sz="0" w:space="0" w:color="auto" w:frame="1"/>
        </w:rPr>
        <w:t> </w:t>
      </w:r>
      <w:r w:rsidRPr="00A238F0">
        <w:rPr>
          <w:rFonts w:ascii="MathJax_Math-Web" w:eastAsia="Times New Roman" w:hAnsi="MathJax_Math-Web" w:cs="Helvetica"/>
          <w:i/>
          <w:iCs/>
          <w:sz w:val="20"/>
          <w:szCs w:val="20"/>
          <w:bdr w:val="none" w:sz="0" w:space="0" w:color="auto" w:frame="1"/>
        </w:rPr>
        <w:t>j</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Size2-Web" w:eastAsia="Times New Roman" w:hAnsi="MathJax_Size2-Web" w:cs="Helvetica"/>
          <w:sz w:val="29"/>
          <w:szCs w:val="29"/>
          <w:bdr w:val="none" w:sz="0" w:space="0" w:color="auto" w:frame="1"/>
        </w:rPr>
        <w:t>∑</w:t>
      </w:r>
      <w:r w:rsidRPr="00A238F0">
        <w:rPr>
          <w:rFonts w:ascii="Helvetica" w:eastAsia="Times New Roman" w:hAnsi="Helvetica" w:cs="Helvetica"/>
          <w:sz w:val="29"/>
          <w:szCs w:val="29"/>
          <w:bdr w:val="none" w:sz="0" w:space="0" w:color="auto" w:frame="1"/>
        </w:rPr>
        <w:t> </w:t>
      </w:r>
      <w:r w:rsidRPr="00A238F0">
        <w:rPr>
          <w:rFonts w:ascii="MathJax_Math-Web" w:eastAsia="Times New Roman" w:hAnsi="MathJax_Math-Web" w:cs="Helvetica"/>
          <w:i/>
          <w:iCs/>
          <w:sz w:val="20"/>
          <w:szCs w:val="20"/>
          <w:bdr w:val="none" w:sz="0" w:space="0" w:color="auto" w:frame="1"/>
        </w:rPr>
        <w:t>i</w:t>
      </w:r>
      <w:r w:rsidRPr="00A238F0">
        <w:rPr>
          <w:rFonts w:ascii="Helvetica" w:eastAsia="Times New Roman" w:hAnsi="Helvetica" w:cs="Helvetica"/>
          <w:sz w:val="29"/>
          <w:szCs w:val="29"/>
          <w:bdr w:val="none" w:sz="0" w:space="0" w:color="auto" w:frame="1"/>
        </w:rPr>
        <w:t> </w:t>
      </w:r>
      <w:r w:rsidRPr="00A238F0">
        <w:rPr>
          <w:rFonts w:ascii="MathJax_Math-Web" w:eastAsia="Times New Roman" w:hAnsi="MathJax_Math-Web" w:cs="Helvetica"/>
          <w:i/>
          <w:iCs/>
          <w:sz w:val="29"/>
          <w:szCs w:val="29"/>
          <w:bdr w:val="none" w:sz="0" w:space="0" w:color="auto" w:frame="1"/>
        </w:rPr>
        <w:t>W</w:t>
      </w:r>
      <w:r w:rsidRPr="00A238F0">
        <w:rPr>
          <w:rFonts w:ascii="Helvetica" w:eastAsia="Times New Roman" w:hAnsi="Helvetica" w:cs="Helvetica"/>
          <w:sz w:val="29"/>
          <w:szCs w:val="29"/>
          <w:bdr w:val="none" w:sz="0" w:space="0" w:color="auto" w:frame="1"/>
        </w:rPr>
        <w:t> </w:t>
      </w:r>
      <w:r w:rsidRPr="00A238F0">
        <w:rPr>
          <w:rFonts w:ascii="MathJax_Math-Web" w:eastAsia="Times New Roman" w:hAnsi="MathJax_Math-Web" w:cs="Helvetica"/>
          <w:i/>
          <w:iCs/>
          <w:sz w:val="20"/>
          <w:szCs w:val="20"/>
          <w:bdr w:val="none" w:sz="0" w:space="0" w:color="auto" w:frame="1"/>
        </w:rPr>
        <w:t>i</w:t>
      </w:r>
      <w:r w:rsidRPr="00A238F0">
        <w:rPr>
          <w:rFonts w:ascii="Helvetica" w:eastAsia="Times New Roman" w:hAnsi="Helvetica" w:cs="Helvetica"/>
          <w:sz w:val="29"/>
          <w:szCs w:val="29"/>
          <w:bdr w:val="none" w:sz="0" w:space="0" w:color="auto" w:frame="1"/>
        </w:rPr>
        <w:t> </w:t>
      </w:r>
      <w:r w:rsidRPr="00A238F0">
        <w:rPr>
          <w:rFonts w:ascii="Cambria Math" w:eastAsia="Times New Roman" w:hAnsi="Cambria Math" w:cs="Cambria Math"/>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x</w:t>
      </w:r>
      <w:r w:rsidRPr="00A238F0">
        <w:rPr>
          <w:rFonts w:ascii="Helvetica" w:eastAsia="Times New Roman" w:hAnsi="Helvetica" w:cs="Helvetica"/>
          <w:sz w:val="29"/>
          <w:szCs w:val="29"/>
          <w:bdr w:val="none" w:sz="0" w:space="0" w:color="auto" w:frame="1"/>
        </w:rPr>
        <w:t> </w:t>
      </w:r>
      <w:r w:rsidRPr="00A238F0">
        <w:rPr>
          <w:rFonts w:ascii="MathJax_Math-Web" w:eastAsia="Times New Roman" w:hAnsi="MathJax_Math-Web" w:cs="Helvetica"/>
          <w:i/>
          <w:iCs/>
          <w:sz w:val="20"/>
          <w:szCs w:val="20"/>
          <w:bdr w:val="none" w:sz="0" w:space="0" w:color="auto" w:frame="1"/>
        </w:rPr>
        <w:t>i</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b</w:t>
      </w:r>
      <w:r w:rsidRPr="00A238F0">
        <w:rPr>
          <w:rFonts w:ascii="Helvetica" w:eastAsia="Times New Roman" w:hAnsi="Helvetica" w:cs="Helvetica"/>
          <w:sz w:val="29"/>
          <w:szCs w:val="29"/>
          <w:bdr w:val="none" w:sz="0" w:space="0" w:color="auto" w:frame="1"/>
        </w:rPr>
        <w:t> </w:t>
      </w:r>
      <w:proofErr w:type="spellStart"/>
      <w:r w:rsidRPr="00A238F0">
        <w:rPr>
          <w:rFonts w:ascii="MathJax_Math-Web" w:eastAsia="Times New Roman" w:hAnsi="MathJax_Math-Web" w:cs="Helvetica"/>
          <w:i/>
          <w:iCs/>
          <w:sz w:val="20"/>
          <w:szCs w:val="20"/>
          <w:bdr w:val="none" w:sz="0" w:space="0" w:color="auto" w:frame="1"/>
        </w:rPr>
        <w:t>i</w:t>
      </w:r>
      <w:proofErr w:type="spellEnd"/>
      <w:r w:rsidRPr="00A238F0">
        <w:rPr>
          <w:rFonts w:ascii="Helvetica" w:eastAsia="Times New Roman" w:hAnsi="Helvetica" w:cs="Helvetica"/>
          <w:sz w:val="29"/>
          <w:szCs w:val="29"/>
          <w:bdr w:val="none" w:sz="0" w:space="0" w:color="auto" w:frame="1"/>
        </w:rPr>
        <w:t>  </w:t>
      </w:r>
      <w:proofErr w:type="spellStart"/>
      <w:r w:rsidRPr="00A238F0">
        <w:rPr>
          <w:rFonts w:ascii="Helvetica" w:eastAsia="Times New Roman" w:hAnsi="Helvetica" w:cs="Helvetica"/>
          <w:sz w:val="24"/>
          <w:szCs w:val="24"/>
          <w:bdr w:val="none" w:sz="0" w:space="0" w:color="auto" w:frame="1"/>
        </w:rPr>
        <w:t>zj</w:t>
      </w:r>
      <w:proofErr w:type="spellEnd"/>
      <w:r w:rsidRPr="00A238F0">
        <w:rPr>
          <w:rFonts w:ascii="Helvetica" w:eastAsia="Times New Roman" w:hAnsi="Helvetica" w:cs="Helvetica"/>
          <w:sz w:val="24"/>
          <w:szCs w:val="24"/>
          <w:bdr w:val="none" w:sz="0" w:space="0" w:color="auto" w:frame="1"/>
        </w:rPr>
        <w:t>=∑</w:t>
      </w:r>
      <w:proofErr w:type="spellStart"/>
      <w:r w:rsidRPr="00A238F0">
        <w:rPr>
          <w:rFonts w:ascii="Helvetica" w:eastAsia="Times New Roman" w:hAnsi="Helvetica" w:cs="Helvetica"/>
          <w:sz w:val="24"/>
          <w:szCs w:val="24"/>
          <w:bdr w:val="none" w:sz="0" w:space="0" w:color="auto" w:frame="1"/>
        </w:rPr>
        <w:t>iWi</w:t>
      </w:r>
      <w:r w:rsidRPr="00A238F0">
        <w:rPr>
          <w:rFonts w:ascii="Cambria Math" w:eastAsia="Times New Roman" w:hAnsi="Cambria Math" w:cs="Cambria Math"/>
          <w:sz w:val="24"/>
          <w:szCs w:val="24"/>
          <w:bdr w:val="none" w:sz="0" w:space="0" w:color="auto" w:frame="1"/>
        </w:rPr>
        <w:t>∗</w:t>
      </w:r>
      <w:r w:rsidRPr="00A238F0">
        <w:rPr>
          <w:rFonts w:ascii="Helvetica" w:eastAsia="Times New Roman" w:hAnsi="Helvetica" w:cs="Helvetica"/>
          <w:sz w:val="24"/>
          <w:szCs w:val="24"/>
          <w:bdr w:val="none" w:sz="0" w:space="0" w:color="auto" w:frame="1"/>
        </w:rPr>
        <w:t>xi+bi</w:t>
      </w:r>
      <w:proofErr w:type="spellEnd"/>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proofErr w:type="gramStart"/>
      <w:r w:rsidRPr="00A238F0">
        <w:rPr>
          <w:rFonts w:ascii="MathJax_Math-Web" w:eastAsia="Times New Roman" w:hAnsi="MathJax_Math-Web" w:cs="Helvetica"/>
          <w:i/>
          <w:iCs/>
          <w:sz w:val="29"/>
          <w:szCs w:val="29"/>
          <w:bdr w:val="none" w:sz="0" w:space="0" w:color="auto" w:frame="1"/>
        </w:rPr>
        <w:t>h</w:t>
      </w:r>
      <w:proofErr w:type="gramEnd"/>
      <w:r w:rsidRPr="00A238F0">
        <w:rPr>
          <w:rFonts w:ascii="Helvetica" w:eastAsia="Times New Roman" w:hAnsi="Helvetica" w:cs="Helvetica"/>
          <w:sz w:val="29"/>
          <w:szCs w:val="29"/>
          <w:bdr w:val="none" w:sz="0" w:space="0" w:color="auto" w:frame="1"/>
        </w:rPr>
        <w:t> </w:t>
      </w:r>
      <w:r w:rsidRPr="00A238F0">
        <w:rPr>
          <w:rFonts w:ascii="MathJax_Math-Web" w:eastAsia="Times New Roman" w:hAnsi="MathJax_Math-Web" w:cs="Helvetica"/>
          <w:i/>
          <w:iCs/>
          <w:sz w:val="20"/>
          <w:szCs w:val="20"/>
          <w:bdr w:val="none" w:sz="0" w:space="0" w:color="auto" w:frame="1"/>
        </w:rPr>
        <w:t>j</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σ</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z</w:t>
      </w:r>
      <w:r w:rsidRPr="00A238F0">
        <w:rPr>
          <w:rFonts w:ascii="MathJax_Main-Web" w:eastAsia="Times New Roman" w:hAnsi="MathJax_Main-Web" w:cs="Helvetica"/>
          <w:sz w:val="29"/>
          <w:szCs w:val="29"/>
          <w:bdr w:val="none" w:sz="0" w:space="0" w:color="auto" w:frame="1"/>
        </w:rPr>
        <w:t>)=11+</w:t>
      </w:r>
      <w:r w:rsidRPr="00A238F0">
        <w:rPr>
          <w:rFonts w:ascii="MathJax_Math-Web" w:eastAsia="Times New Roman" w:hAnsi="MathJax_Math-Web" w:cs="Helvetica"/>
          <w:i/>
          <w:iCs/>
          <w:sz w:val="29"/>
          <w:szCs w:val="29"/>
          <w:bdr w:val="none" w:sz="0" w:space="0" w:color="auto" w:frame="1"/>
        </w:rPr>
        <w:t>e</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w:t>
      </w:r>
      <w:r w:rsidRPr="00A238F0">
        <w:rPr>
          <w:rFonts w:ascii="MathJax_Math-Web" w:eastAsia="Times New Roman" w:hAnsi="MathJax_Math-Web" w:cs="Helvetica"/>
          <w:i/>
          <w:iCs/>
          <w:sz w:val="20"/>
          <w:szCs w:val="20"/>
          <w:bdr w:val="none" w:sz="0" w:space="0" w:color="auto" w:frame="1"/>
        </w:rPr>
        <w:t>z</w:t>
      </w:r>
      <w:r w:rsidRPr="00A238F0">
        <w:rPr>
          <w:rFonts w:ascii="Helvetica" w:eastAsia="Times New Roman" w:hAnsi="Helvetica" w:cs="Helvetica"/>
          <w:sz w:val="29"/>
          <w:szCs w:val="29"/>
          <w:bdr w:val="none" w:sz="0" w:space="0" w:color="auto" w:frame="1"/>
        </w:rPr>
        <w:t> </w:t>
      </w:r>
      <w:r w:rsidRPr="00A238F0">
        <w:rPr>
          <w:rFonts w:ascii="MathJax_Math-Web" w:eastAsia="Times New Roman" w:hAnsi="MathJax_Math-Web" w:cs="Helvetica"/>
          <w:i/>
          <w:iCs/>
          <w:sz w:val="15"/>
          <w:szCs w:val="15"/>
          <w:bdr w:val="none" w:sz="0" w:space="0" w:color="auto" w:frame="1"/>
        </w:rPr>
        <w:t>j</w:t>
      </w:r>
      <w:r w:rsidRPr="00A238F0">
        <w:rPr>
          <w:rFonts w:ascii="Helvetica" w:eastAsia="Times New Roman" w:hAnsi="Helvetica" w:cs="Helvetica"/>
          <w:sz w:val="29"/>
          <w:szCs w:val="29"/>
          <w:bdr w:val="none" w:sz="0" w:space="0" w:color="auto" w:frame="1"/>
        </w:rPr>
        <w:t>    </w:t>
      </w:r>
      <w:proofErr w:type="spellStart"/>
      <w:r w:rsidRPr="00A238F0">
        <w:rPr>
          <w:rFonts w:ascii="Helvetica" w:eastAsia="Times New Roman" w:hAnsi="Helvetica" w:cs="Helvetica"/>
          <w:sz w:val="24"/>
          <w:szCs w:val="24"/>
          <w:bdr w:val="none" w:sz="0" w:space="0" w:color="auto" w:frame="1"/>
        </w:rPr>
        <w:t>hj</w:t>
      </w:r>
      <w:proofErr w:type="spellEnd"/>
      <w:r w:rsidRPr="00A238F0">
        <w:rPr>
          <w:rFonts w:ascii="Helvetica" w:eastAsia="Times New Roman" w:hAnsi="Helvetica" w:cs="Helvetica"/>
          <w:sz w:val="24"/>
          <w:szCs w:val="24"/>
          <w:bdr w:val="none" w:sz="0" w:space="0" w:color="auto" w:frame="1"/>
        </w:rPr>
        <w:t>=σ(z)=11+e−zj</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 xml:space="preserve">The following </w:t>
      </w:r>
      <w:del w:id="31" w:author="Redding" w:date="2017-04-10T08:56:00Z">
        <w:r w:rsidRPr="00A238F0" w:rsidDel="001F2F61">
          <w:rPr>
            <w:rFonts w:ascii="Helvetica" w:eastAsia="Times New Roman" w:hAnsi="Helvetica" w:cs="Helvetica"/>
            <w:sz w:val="24"/>
            <w:szCs w:val="24"/>
          </w:rPr>
          <w:delText xml:space="preserve">is our </w:delText>
        </w:r>
      </w:del>
      <w:r w:rsidRPr="00A238F0">
        <w:rPr>
          <w:rFonts w:ascii="Helvetica" w:eastAsia="Times New Roman" w:hAnsi="Helvetica" w:cs="Helvetica"/>
          <w:sz w:val="24"/>
          <w:szCs w:val="24"/>
        </w:rPr>
        <w:t xml:space="preserve">code implementation </w:t>
      </w:r>
      <w:del w:id="32" w:author="Redding" w:date="2017-04-10T08:56:00Z">
        <w:r w:rsidRPr="00A238F0" w:rsidDel="001F2F61">
          <w:rPr>
            <w:rFonts w:ascii="Helvetica" w:eastAsia="Times New Roman" w:hAnsi="Helvetica" w:cs="Helvetica"/>
            <w:sz w:val="24"/>
            <w:szCs w:val="24"/>
          </w:rPr>
          <w:delText xml:space="preserve">which </w:delText>
        </w:r>
      </w:del>
      <w:r w:rsidRPr="00A238F0">
        <w:rPr>
          <w:rFonts w:ascii="Helvetica" w:eastAsia="Times New Roman" w:hAnsi="Helvetica" w:cs="Helvetica"/>
          <w:sz w:val="24"/>
          <w:szCs w:val="24"/>
        </w:rPr>
        <w:t xml:space="preserve">is </w:t>
      </w:r>
      <w:del w:id="33" w:author="Redding" w:date="2017-04-10T08:56:00Z">
        <w:r w:rsidRPr="00A238F0" w:rsidDel="001F2F61">
          <w:rPr>
            <w:rFonts w:ascii="Helvetica" w:eastAsia="Times New Roman" w:hAnsi="Helvetica" w:cs="Helvetica"/>
            <w:sz w:val="24"/>
            <w:szCs w:val="24"/>
          </w:rPr>
          <w:delText xml:space="preserve">pretty </w:delText>
        </w:r>
      </w:del>
      <w:r w:rsidRPr="00A238F0">
        <w:rPr>
          <w:rFonts w:ascii="Helvetica" w:eastAsia="Times New Roman" w:hAnsi="Helvetica" w:cs="Helvetica"/>
          <w:sz w:val="24"/>
          <w:szCs w:val="24"/>
        </w:rPr>
        <w:t>self-expla</w:t>
      </w:r>
      <w:del w:id="34" w:author="Redding" w:date="2017-04-10T08:56:00Z">
        <w:r w:rsidRPr="00A238F0" w:rsidDel="001F2F61">
          <w:rPr>
            <w:rFonts w:ascii="Helvetica" w:eastAsia="Times New Roman" w:hAnsi="Helvetica" w:cs="Helvetica"/>
            <w:sz w:val="24"/>
            <w:szCs w:val="24"/>
          </w:rPr>
          <w:delText>i</w:delText>
        </w:r>
      </w:del>
      <w:r w:rsidRPr="00A238F0">
        <w:rPr>
          <w:rFonts w:ascii="Helvetica" w:eastAsia="Times New Roman" w:hAnsi="Helvetica" w:cs="Helvetica"/>
          <w:sz w:val="24"/>
          <w:szCs w:val="24"/>
        </w:rPr>
        <w:t xml:space="preserve">natory. </w:t>
      </w:r>
      <w:del w:id="35" w:author="Redding" w:date="2017-04-10T08:59:00Z">
        <w:r w:rsidRPr="00A238F0" w:rsidDel="001F2F61">
          <w:rPr>
            <w:rFonts w:ascii="Helvetica" w:eastAsia="Times New Roman" w:hAnsi="Helvetica" w:cs="Helvetica"/>
            <w:sz w:val="24"/>
            <w:szCs w:val="24"/>
          </w:rPr>
          <w:delText xml:space="preserve">The purpose is to </w:delText>
        </w:r>
      </w:del>
      <w:ins w:id="36" w:author="Redding" w:date="2017-04-10T08:59:00Z">
        <w:r w:rsidR="001F2F61">
          <w:rPr>
            <w:rFonts w:ascii="Helvetica" w:eastAsia="Times New Roman" w:hAnsi="Helvetica" w:cs="Helvetica"/>
            <w:sz w:val="24"/>
            <w:szCs w:val="24"/>
          </w:rPr>
          <w:t xml:space="preserve">This </w:t>
        </w:r>
      </w:ins>
      <w:r w:rsidRPr="00A238F0">
        <w:rPr>
          <w:rFonts w:ascii="Helvetica" w:eastAsia="Times New Roman" w:hAnsi="Helvetica" w:cs="Helvetica"/>
          <w:sz w:val="24"/>
          <w:szCs w:val="24"/>
        </w:rPr>
        <w:t>demonstrate</w:t>
      </w:r>
      <w:ins w:id="37" w:author="Redding" w:date="2017-04-10T08:59:00Z">
        <w:r w:rsidR="001F2F61">
          <w:rPr>
            <w:rFonts w:ascii="Helvetica" w:eastAsia="Times New Roman" w:hAnsi="Helvetica" w:cs="Helvetica"/>
            <w:sz w:val="24"/>
            <w:szCs w:val="24"/>
          </w:rPr>
          <w:t>s</w:t>
        </w:r>
      </w:ins>
      <w:r w:rsidRPr="00A238F0">
        <w:rPr>
          <w:rFonts w:ascii="Helvetica" w:eastAsia="Times New Roman" w:hAnsi="Helvetica" w:cs="Helvetica"/>
          <w:sz w:val="24"/>
          <w:szCs w:val="24"/>
        </w:rPr>
        <w:t xml:space="preserve"> exactly how we do the weight multiplication and apply the sigmoid function. In this program, we use </w:t>
      </w:r>
      <w:proofErr w:type="spellStart"/>
      <w:r w:rsidRPr="00A238F0">
        <w:rPr>
          <w:rFonts w:ascii="Helvetica" w:eastAsia="Times New Roman" w:hAnsi="Helvetica" w:cs="Helvetica"/>
          <w:sz w:val="24"/>
          <w:szCs w:val="24"/>
        </w:rPr>
        <w:t>Numpy</w:t>
      </w:r>
      <w:proofErr w:type="spellEnd"/>
      <w:ins w:id="38" w:author="Redding" w:date="2017-04-10T08:59:00Z">
        <w:r w:rsidR="001F2F61">
          <w:rPr>
            <w:rFonts w:ascii="Helvetica" w:eastAsia="Times New Roman" w:hAnsi="Helvetica" w:cs="Helvetica"/>
            <w:sz w:val="24"/>
            <w:szCs w:val="24"/>
          </w:rPr>
          <w:t>,</w:t>
        </w:r>
      </w:ins>
      <w:r w:rsidRPr="00A238F0">
        <w:rPr>
          <w:rFonts w:ascii="Helvetica" w:eastAsia="Times New Roman" w:hAnsi="Helvetica" w:cs="Helvetica"/>
          <w:sz w:val="24"/>
          <w:szCs w:val="24"/>
        </w:rPr>
        <w:t xml:space="preserve"> </w:t>
      </w:r>
      <w:del w:id="39" w:author="Redding" w:date="2017-04-10T08:59:00Z">
        <w:r w:rsidRPr="00A238F0" w:rsidDel="001F2F61">
          <w:rPr>
            <w:rFonts w:ascii="Helvetica" w:eastAsia="Times New Roman" w:hAnsi="Helvetica" w:cs="Helvetica"/>
            <w:sz w:val="24"/>
            <w:szCs w:val="24"/>
          </w:rPr>
          <w:delText xml:space="preserve">which is </w:delText>
        </w:r>
      </w:del>
      <w:r w:rsidRPr="00A238F0">
        <w:rPr>
          <w:rFonts w:ascii="Helvetica" w:eastAsia="Times New Roman" w:hAnsi="Helvetica" w:cs="Helvetica"/>
          <w:sz w:val="24"/>
          <w:szCs w:val="24"/>
        </w:rPr>
        <w:t xml:space="preserve">a package for scientific computing with Python. It provides </w:t>
      </w:r>
      <w:ins w:id="40" w:author="Redding" w:date="2017-04-10T08:59:00Z">
        <w:r w:rsidR="001F2F61">
          <w:rPr>
            <w:rFonts w:ascii="Helvetica" w:eastAsia="Times New Roman" w:hAnsi="Helvetica" w:cs="Helvetica"/>
            <w:sz w:val="24"/>
            <w:szCs w:val="24"/>
          </w:rPr>
          <w:t xml:space="preserve">the </w:t>
        </w:r>
      </w:ins>
      <w:r w:rsidRPr="00A238F0">
        <w:rPr>
          <w:rFonts w:ascii="Helvetica" w:eastAsia="Times New Roman" w:hAnsi="Helvetica" w:cs="Helvetica"/>
          <w:sz w:val="24"/>
          <w:szCs w:val="24"/>
        </w:rPr>
        <w:t xml:space="preserve">many </w:t>
      </w:r>
      <w:ins w:id="41" w:author="Redding" w:date="2017-04-10T09:00:00Z">
        <w:r w:rsidR="001F2F61">
          <w:rPr>
            <w:rFonts w:ascii="Helvetica" w:eastAsia="Times New Roman" w:hAnsi="Helvetica" w:cs="Helvetica"/>
            <w:sz w:val="24"/>
            <w:szCs w:val="24"/>
          </w:rPr>
          <w:t xml:space="preserve">needed </w:t>
        </w:r>
      </w:ins>
      <w:r w:rsidRPr="00A238F0">
        <w:rPr>
          <w:rFonts w:ascii="Helvetica" w:eastAsia="Times New Roman" w:hAnsi="Helvetica" w:cs="Helvetica"/>
          <w:sz w:val="24"/>
          <w:szCs w:val="24"/>
        </w:rPr>
        <w:t>mathematic</w:t>
      </w:r>
      <w:ins w:id="42" w:author="Redding" w:date="2017-04-10T08:59:00Z">
        <w:r w:rsidR="001F2F61">
          <w:rPr>
            <w:rFonts w:ascii="Helvetica" w:eastAsia="Times New Roman" w:hAnsi="Helvetica" w:cs="Helvetica"/>
            <w:sz w:val="24"/>
            <w:szCs w:val="24"/>
          </w:rPr>
          <w:t>al</w:t>
        </w:r>
      </w:ins>
      <w:r w:rsidRPr="00A238F0">
        <w:rPr>
          <w:rFonts w:ascii="Helvetica" w:eastAsia="Times New Roman" w:hAnsi="Helvetica" w:cs="Helvetica"/>
          <w:sz w:val="24"/>
          <w:szCs w:val="24"/>
        </w:rPr>
        <w:t xml:space="preserve"> operations and array manipulations</w:t>
      </w:r>
      <w:del w:id="43" w:author="Redding" w:date="2017-04-10T09:00:00Z">
        <w:r w:rsidRPr="00A238F0" w:rsidDel="001F2F61">
          <w:rPr>
            <w:rFonts w:ascii="Helvetica" w:eastAsia="Times New Roman" w:hAnsi="Helvetica" w:cs="Helvetica"/>
            <w:sz w:val="24"/>
            <w:szCs w:val="24"/>
          </w:rPr>
          <w:delText xml:space="preserve"> that we need</w:delText>
        </w:r>
      </w:del>
      <w:r w:rsidRPr="00A238F0">
        <w:rPr>
          <w:rFonts w:ascii="Helvetica" w:eastAsia="Times New Roman" w:hAnsi="Helvetica" w:cs="Helvetica"/>
          <w:sz w:val="24"/>
          <w:szCs w:val="24"/>
        </w:rPr>
        <w:t>.</w:t>
      </w:r>
    </w:p>
    <w:p w:rsidR="00A238F0" w:rsidRPr="00A238F0" w:rsidRDefault="00A238F0" w:rsidP="00A238F0">
      <w:pPr>
        <w:shd w:val="clear" w:color="auto" w:fill="FFFFFF"/>
        <w:spacing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 xml:space="preserve">We provide coding to help </w:t>
      </w:r>
      <w:ins w:id="44" w:author="Redding" w:date="2017-04-10T09:00:00Z">
        <w:r w:rsidR="001F2F61">
          <w:rPr>
            <w:rFonts w:ascii="Helvetica" w:eastAsia="Times New Roman" w:hAnsi="Helvetica" w:cs="Helvetica"/>
            <w:sz w:val="24"/>
            <w:szCs w:val="24"/>
          </w:rPr>
          <w:t xml:space="preserve">the </w:t>
        </w:r>
      </w:ins>
      <w:r w:rsidRPr="00A238F0">
        <w:rPr>
          <w:rFonts w:ascii="Helvetica" w:eastAsia="Times New Roman" w:hAnsi="Helvetica" w:cs="Helvetica"/>
          <w:sz w:val="24"/>
          <w:szCs w:val="24"/>
        </w:rPr>
        <w:t xml:space="preserve">audience </w:t>
      </w:r>
      <w:del w:id="45" w:author="Redding" w:date="2017-04-10T09:00:00Z">
        <w:r w:rsidRPr="00A238F0" w:rsidDel="001F2F61">
          <w:rPr>
            <w:rFonts w:ascii="Helvetica" w:eastAsia="Times New Roman" w:hAnsi="Helvetica" w:cs="Helvetica"/>
            <w:sz w:val="24"/>
            <w:szCs w:val="24"/>
          </w:rPr>
          <w:delText xml:space="preserve">to </w:delText>
        </w:r>
      </w:del>
      <w:r w:rsidRPr="00A238F0">
        <w:rPr>
          <w:rFonts w:ascii="Helvetica" w:eastAsia="Times New Roman" w:hAnsi="Helvetica" w:cs="Helvetica"/>
          <w:sz w:val="24"/>
          <w:szCs w:val="24"/>
        </w:rPr>
        <w:t>verify their understanding. Nevertheless, a full understand</w:t>
      </w:r>
      <w:ins w:id="46" w:author="Redding" w:date="2017-04-10T09:00:00Z">
        <w:r w:rsidR="001F2F61">
          <w:rPr>
            <w:rFonts w:ascii="Helvetica" w:eastAsia="Times New Roman" w:hAnsi="Helvetica" w:cs="Helvetica"/>
            <w:sz w:val="24"/>
            <w:szCs w:val="24"/>
          </w:rPr>
          <w:t>ing</w:t>
        </w:r>
      </w:ins>
      <w:r w:rsidRPr="00A238F0">
        <w:rPr>
          <w:rFonts w:ascii="Helvetica" w:eastAsia="Times New Roman" w:hAnsi="Helvetica" w:cs="Helvetica"/>
          <w:sz w:val="24"/>
          <w:szCs w:val="24"/>
        </w:rPr>
        <w:t xml:space="preserve"> of th</w:t>
      </w:r>
      <w:ins w:id="47" w:author="Redding" w:date="2017-04-10T09:00:00Z">
        <w:r w:rsidR="001F2F61">
          <w:rPr>
            <w:rFonts w:ascii="Helvetica" w:eastAsia="Times New Roman" w:hAnsi="Helvetica" w:cs="Helvetica"/>
            <w:sz w:val="24"/>
            <w:szCs w:val="24"/>
          </w:rPr>
          <w:t>is</w:t>
        </w:r>
      </w:ins>
      <w:del w:id="48" w:author="Redding" w:date="2017-04-10T09:00:00Z">
        <w:r w:rsidRPr="00A238F0" w:rsidDel="001F2F61">
          <w:rPr>
            <w:rFonts w:ascii="Helvetica" w:eastAsia="Times New Roman" w:hAnsi="Helvetica" w:cs="Helvetica"/>
            <w:sz w:val="24"/>
            <w:szCs w:val="24"/>
          </w:rPr>
          <w:delText>e</w:delText>
        </w:r>
      </w:del>
      <w:r w:rsidRPr="00A238F0">
        <w:rPr>
          <w:rFonts w:ascii="Helvetica" w:eastAsia="Times New Roman" w:hAnsi="Helvetica" w:cs="Helvetica"/>
          <w:sz w:val="24"/>
          <w:szCs w:val="24"/>
        </w:rPr>
        <w:t xml:space="preserve"> code is not needed or suggested.</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gramStart"/>
      <w:r w:rsidRPr="00A238F0">
        <w:rPr>
          <w:rFonts w:ascii="Courier New" w:eastAsia="Times New Roman" w:hAnsi="Courier New" w:cs="Courier New"/>
          <w:sz w:val="23"/>
          <w:szCs w:val="23"/>
          <w:bdr w:val="none" w:sz="0" w:space="0" w:color="auto" w:frame="1"/>
          <w:shd w:val="clear" w:color="auto" w:fill="EEEEFF"/>
        </w:rPr>
        <w:t>import</w:t>
      </w:r>
      <w:proofErr w:type="gram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color w:val="555555"/>
          <w:sz w:val="23"/>
          <w:szCs w:val="23"/>
          <w:bdr w:val="none" w:sz="0" w:space="0" w:color="auto" w:frame="1"/>
          <w:shd w:val="clear" w:color="auto" w:fill="EEEEFF"/>
        </w:rPr>
        <w:t>numpy</w:t>
      </w:r>
      <w:proofErr w:type="spellEnd"/>
      <w:r w:rsidRPr="00A238F0">
        <w:rPr>
          <w:rFonts w:ascii="Courier New" w:eastAsia="Times New Roman" w:hAnsi="Courier New" w:cs="Courier New"/>
          <w:sz w:val="23"/>
          <w:szCs w:val="23"/>
          <w:bdr w:val="none" w:sz="0" w:space="0" w:color="auto" w:frame="1"/>
          <w:shd w:val="clear" w:color="auto" w:fill="EEEEFF"/>
        </w:rPr>
        <w:t xml:space="preserve"> as </w:t>
      </w:r>
      <w:r w:rsidRPr="00A238F0">
        <w:rPr>
          <w:rFonts w:ascii="Courier New" w:eastAsia="Times New Roman" w:hAnsi="Courier New" w:cs="Courier New"/>
          <w:color w:val="555555"/>
          <w:sz w:val="23"/>
          <w:szCs w:val="23"/>
          <w:bdr w:val="none" w:sz="0" w:space="0" w:color="auto" w:frame="1"/>
          <w:shd w:val="clear" w:color="auto" w:fill="EEEEFF"/>
        </w:rPr>
        <w:t>np</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proofErr w:type="gramStart"/>
      <w:r w:rsidRPr="00A238F0">
        <w:rPr>
          <w:rFonts w:ascii="Courier New" w:eastAsia="Times New Roman" w:hAnsi="Courier New" w:cs="Courier New"/>
          <w:b/>
          <w:bCs/>
          <w:sz w:val="23"/>
          <w:szCs w:val="23"/>
          <w:bdr w:val="none" w:sz="0" w:space="0" w:color="auto" w:frame="1"/>
          <w:shd w:val="clear" w:color="auto" w:fill="EEEEFF"/>
        </w:rPr>
        <w:t>def</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color w:val="990000"/>
          <w:sz w:val="23"/>
          <w:szCs w:val="23"/>
          <w:bdr w:val="none" w:sz="0" w:space="0" w:color="auto" w:frame="1"/>
          <w:shd w:val="clear" w:color="auto" w:fill="EEEEFF"/>
        </w:rPr>
        <w:t>sigmoid</w:t>
      </w:r>
      <w:r w:rsidRPr="00A238F0">
        <w:rPr>
          <w:rFonts w:ascii="Courier New" w:eastAsia="Times New Roman" w:hAnsi="Courier New" w:cs="Courier New"/>
          <w:sz w:val="23"/>
          <w:szCs w:val="23"/>
          <w:bdr w:val="none" w:sz="0" w:space="0" w:color="auto" w:frame="1"/>
          <w:shd w:val="clear" w:color="auto" w:fill="EEEEFF"/>
        </w:rPr>
        <w:t>(x):</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b/>
          <w:bCs/>
          <w:sz w:val="23"/>
          <w:szCs w:val="23"/>
          <w:bdr w:val="none" w:sz="0" w:space="0" w:color="auto" w:frame="1"/>
          <w:shd w:val="clear" w:color="auto" w:fill="EEEEFF"/>
        </w:rPr>
        <w:t>return</w:t>
      </w:r>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1</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1</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np</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exp</w:t>
      </w:r>
      <w:proofErr w:type="spellEnd"/>
      <w:r w:rsidRPr="00A238F0">
        <w:rPr>
          <w:rFonts w:ascii="Courier New" w:eastAsia="Times New Roman" w:hAnsi="Courier New" w:cs="Courier New"/>
          <w:sz w:val="23"/>
          <w:szCs w:val="23"/>
          <w:bdr w:val="none" w:sz="0" w:space="0" w:color="auto" w:frame="1"/>
          <w:shd w:val="clear" w:color="auto" w:fill="EEEEFF"/>
        </w:rPr>
        <w:t>(</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x))</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proofErr w:type="gramStart"/>
      <w:r w:rsidRPr="00A238F0">
        <w:rPr>
          <w:rFonts w:ascii="Courier New" w:eastAsia="Times New Roman" w:hAnsi="Courier New" w:cs="Courier New"/>
          <w:b/>
          <w:bCs/>
          <w:sz w:val="23"/>
          <w:szCs w:val="23"/>
          <w:bdr w:val="none" w:sz="0" w:space="0" w:color="auto" w:frame="1"/>
          <w:shd w:val="clear" w:color="auto" w:fill="EEEEFF"/>
        </w:rPr>
        <w:lastRenderedPageBreak/>
        <w:t>def</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color w:val="990000"/>
          <w:sz w:val="23"/>
          <w:szCs w:val="23"/>
          <w:bdr w:val="none" w:sz="0" w:space="0" w:color="auto" w:frame="1"/>
          <w:shd w:val="clear" w:color="auto" w:fill="EEEEFF"/>
        </w:rPr>
        <w:t>layer1</w:t>
      </w:r>
      <w:r w:rsidRPr="00A238F0">
        <w:rPr>
          <w:rFonts w:ascii="Courier New" w:eastAsia="Times New Roman" w:hAnsi="Courier New" w:cs="Courier New"/>
          <w:sz w:val="23"/>
          <w:szCs w:val="23"/>
          <w:bdr w:val="none" w:sz="0" w:space="0" w:color="auto" w:frame="1"/>
          <w:shd w:val="clear" w:color="auto" w:fill="EEEEFF"/>
        </w:rPr>
        <w:t>(x1, x2):</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w11, w21, b1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20</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20</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10</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w12, w22, b2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20</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20</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30</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v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w11</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x1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w21</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x2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b1</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h11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sigmoid(</w:t>
      </w:r>
      <w:proofErr w:type="gramEnd"/>
      <w:r w:rsidRPr="00A238F0">
        <w:rPr>
          <w:rFonts w:ascii="Courier New" w:eastAsia="Times New Roman" w:hAnsi="Courier New" w:cs="Courier New"/>
          <w:sz w:val="23"/>
          <w:szCs w:val="23"/>
          <w:bdr w:val="none" w:sz="0" w:space="0" w:color="auto" w:frame="1"/>
          <w:shd w:val="clear" w:color="auto" w:fill="EEEEFF"/>
        </w:rPr>
        <w:t>v)</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v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w12</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x1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w22</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x2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b2</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h12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sigmoid(</w:t>
      </w:r>
      <w:proofErr w:type="gramEnd"/>
      <w:r w:rsidRPr="00A238F0">
        <w:rPr>
          <w:rFonts w:ascii="Courier New" w:eastAsia="Times New Roman" w:hAnsi="Courier New" w:cs="Courier New"/>
          <w:sz w:val="23"/>
          <w:szCs w:val="23"/>
          <w:bdr w:val="none" w:sz="0" w:space="0" w:color="auto" w:frame="1"/>
          <w:shd w:val="clear" w:color="auto" w:fill="EEEEFF"/>
        </w:rPr>
        <w:t>v)</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b/>
          <w:bCs/>
          <w:sz w:val="23"/>
          <w:szCs w:val="23"/>
          <w:bdr w:val="none" w:sz="0" w:space="0" w:color="auto" w:frame="1"/>
          <w:shd w:val="clear" w:color="auto" w:fill="EEEEFF"/>
        </w:rPr>
        <w:t>return</w:t>
      </w:r>
      <w:proofErr w:type="gramEnd"/>
      <w:r w:rsidRPr="00A238F0">
        <w:rPr>
          <w:rFonts w:ascii="Courier New" w:eastAsia="Times New Roman" w:hAnsi="Courier New" w:cs="Courier New"/>
          <w:sz w:val="23"/>
          <w:szCs w:val="23"/>
          <w:bdr w:val="none" w:sz="0" w:space="0" w:color="auto" w:frame="1"/>
          <w:shd w:val="clear" w:color="auto" w:fill="EEEEFF"/>
        </w:rPr>
        <w:t xml:space="preserve"> h11, h12</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proofErr w:type="gramStart"/>
      <w:r w:rsidRPr="00A238F0">
        <w:rPr>
          <w:rFonts w:ascii="Courier New" w:eastAsia="Times New Roman" w:hAnsi="Courier New" w:cs="Courier New"/>
          <w:b/>
          <w:bCs/>
          <w:sz w:val="23"/>
          <w:szCs w:val="23"/>
          <w:bdr w:val="none" w:sz="0" w:space="0" w:color="auto" w:frame="1"/>
          <w:shd w:val="clear" w:color="auto" w:fill="EEEEFF"/>
        </w:rPr>
        <w:t>def</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color w:val="990000"/>
          <w:sz w:val="23"/>
          <w:szCs w:val="23"/>
          <w:bdr w:val="none" w:sz="0" w:space="0" w:color="auto" w:frame="1"/>
          <w:shd w:val="clear" w:color="auto" w:fill="EEEEFF"/>
        </w:rPr>
        <w:t>layer2</w:t>
      </w:r>
      <w:r w:rsidRPr="00A238F0">
        <w:rPr>
          <w:rFonts w:ascii="Courier New" w:eastAsia="Times New Roman" w:hAnsi="Courier New" w:cs="Courier New"/>
          <w:sz w:val="23"/>
          <w:szCs w:val="23"/>
          <w:bdr w:val="none" w:sz="0" w:space="0" w:color="auto" w:frame="1"/>
          <w:shd w:val="clear" w:color="auto" w:fill="EEEEFF"/>
        </w:rPr>
        <w:t>(x1, x2):</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w1, w2, bias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20</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20</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30</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v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w1</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x1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w2</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x2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bias</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b/>
          <w:bCs/>
          <w:sz w:val="23"/>
          <w:szCs w:val="23"/>
          <w:bdr w:val="none" w:sz="0" w:space="0" w:color="auto" w:frame="1"/>
          <w:shd w:val="clear" w:color="auto" w:fill="EEEEFF"/>
        </w:rPr>
        <w:t>return</w:t>
      </w:r>
      <w:proofErr w:type="gramEnd"/>
      <w:r w:rsidRPr="00A238F0">
        <w:rPr>
          <w:rFonts w:ascii="Courier New" w:eastAsia="Times New Roman" w:hAnsi="Courier New" w:cs="Courier New"/>
          <w:sz w:val="23"/>
          <w:szCs w:val="23"/>
          <w:bdr w:val="none" w:sz="0" w:space="0" w:color="auto" w:frame="1"/>
          <w:shd w:val="clear" w:color="auto" w:fill="EEEEFF"/>
        </w:rPr>
        <w:t xml:space="preserve"> sigmoid(v)</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proofErr w:type="gramStart"/>
      <w:r w:rsidRPr="00A238F0">
        <w:rPr>
          <w:rFonts w:ascii="Courier New" w:eastAsia="Times New Roman" w:hAnsi="Courier New" w:cs="Courier New"/>
          <w:b/>
          <w:bCs/>
          <w:sz w:val="23"/>
          <w:szCs w:val="23"/>
          <w:bdr w:val="none" w:sz="0" w:space="0" w:color="auto" w:frame="1"/>
          <w:shd w:val="clear" w:color="auto" w:fill="EEEEFF"/>
        </w:rPr>
        <w:t>def</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b/>
          <w:bCs/>
          <w:color w:val="990000"/>
          <w:sz w:val="23"/>
          <w:szCs w:val="23"/>
          <w:bdr w:val="none" w:sz="0" w:space="0" w:color="auto" w:frame="1"/>
          <w:shd w:val="clear" w:color="auto" w:fill="EEEEFF"/>
        </w:rPr>
        <w:t>xor</w:t>
      </w:r>
      <w:proofErr w:type="spellEnd"/>
      <w:r w:rsidRPr="00A238F0">
        <w:rPr>
          <w:rFonts w:ascii="Courier New" w:eastAsia="Times New Roman" w:hAnsi="Courier New" w:cs="Courier New"/>
          <w:sz w:val="23"/>
          <w:szCs w:val="23"/>
          <w:bdr w:val="none" w:sz="0" w:space="0" w:color="auto" w:frame="1"/>
          <w:shd w:val="clear" w:color="auto" w:fill="EEEEFF"/>
        </w:rPr>
        <w:t>(a, b):</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h11, h12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layer1(</w:t>
      </w:r>
      <w:proofErr w:type="gramEnd"/>
      <w:r w:rsidRPr="00A238F0">
        <w:rPr>
          <w:rFonts w:ascii="Courier New" w:eastAsia="Times New Roman" w:hAnsi="Courier New" w:cs="Courier New"/>
          <w:sz w:val="23"/>
          <w:szCs w:val="23"/>
          <w:bdr w:val="none" w:sz="0" w:space="0" w:color="auto" w:frame="1"/>
          <w:shd w:val="clear" w:color="auto" w:fill="EEEEFF"/>
        </w:rPr>
        <w:t>a, b)</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b/>
          <w:bCs/>
          <w:sz w:val="23"/>
          <w:szCs w:val="23"/>
          <w:bdr w:val="none" w:sz="0" w:space="0" w:color="auto" w:frame="1"/>
          <w:shd w:val="clear" w:color="auto" w:fill="EEEEFF"/>
        </w:rPr>
        <w:t>return</w:t>
      </w:r>
      <w:proofErr w:type="gramEnd"/>
      <w:r w:rsidRPr="00A238F0">
        <w:rPr>
          <w:rFonts w:ascii="Courier New" w:eastAsia="Times New Roman" w:hAnsi="Courier New" w:cs="Courier New"/>
          <w:sz w:val="23"/>
          <w:szCs w:val="23"/>
          <w:bdr w:val="none" w:sz="0" w:space="0" w:color="auto" w:frame="1"/>
          <w:shd w:val="clear" w:color="auto" w:fill="EEEEFF"/>
        </w:rPr>
        <w:t xml:space="preserve"> layer2(h11, h12)          </w:t>
      </w:r>
      <w:r w:rsidRPr="00A238F0">
        <w:rPr>
          <w:rFonts w:ascii="Courier New" w:eastAsia="Times New Roman" w:hAnsi="Courier New" w:cs="Courier New"/>
          <w:i/>
          <w:iCs/>
          <w:color w:val="999988"/>
          <w:sz w:val="23"/>
          <w:szCs w:val="23"/>
          <w:bdr w:val="none" w:sz="0" w:space="0" w:color="auto" w:frame="1"/>
          <w:shd w:val="clear" w:color="auto" w:fill="EEEEFF"/>
        </w:rPr>
        <w:t># Feed the output of last layer to the next layer</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gramStart"/>
      <w:r w:rsidRPr="00A238F0">
        <w:rPr>
          <w:rFonts w:ascii="Courier New" w:eastAsia="Times New Roman" w:hAnsi="Courier New" w:cs="Courier New"/>
          <w:b/>
          <w:bCs/>
          <w:sz w:val="23"/>
          <w:szCs w:val="23"/>
          <w:bdr w:val="none" w:sz="0" w:space="0" w:color="auto" w:frame="1"/>
          <w:shd w:val="clear" w:color="auto" w:fill="EEEEFF"/>
        </w:rPr>
        <w:t>print</w:t>
      </w:r>
      <w:r w:rsidRPr="00A238F0">
        <w:rPr>
          <w:rFonts w:ascii="Courier New" w:eastAsia="Times New Roman" w:hAnsi="Courier New" w:cs="Courier New"/>
          <w:sz w:val="23"/>
          <w:szCs w:val="23"/>
          <w:bdr w:val="none" w:sz="0" w:space="0" w:color="auto" w:frame="1"/>
          <w:shd w:val="clear" w:color="auto" w:fill="EEEEFF"/>
        </w:rPr>
        <w:t>(</w:t>
      </w:r>
      <w:proofErr w:type="gramEnd"/>
      <w:r w:rsidRPr="00A238F0">
        <w:rPr>
          <w:rFonts w:ascii="Courier New" w:eastAsia="Times New Roman" w:hAnsi="Courier New" w:cs="Courier New"/>
          <w:color w:val="DD1144"/>
          <w:sz w:val="23"/>
          <w:szCs w:val="23"/>
          <w:bdr w:val="none" w:sz="0" w:space="0" w:color="auto" w:frame="1"/>
          <w:shd w:val="clear" w:color="auto" w:fill="EEEEFF"/>
        </w:rPr>
        <w:t>" 0 ^ 0 = %.2f"</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xor</w:t>
      </w:r>
      <w:proofErr w:type="spellEnd"/>
      <w:r w:rsidRPr="00A238F0">
        <w:rPr>
          <w:rFonts w:ascii="Courier New" w:eastAsia="Times New Roman" w:hAnsi="Courier New" w:cs="Courier New"/>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0</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0.00</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gramStart"/>
      <w:r w:rsidRPr="00A238F0">
        <w:rPr>
          <w:rFonts w:ascii="Courier New" w:eastAsia="Times New Roman" w:hAnsi="Courier New" w:cs="Courier New"/>
          <w:b/>
          <w:bCs/>
          <w:sz w:val="23"/>
          <w:szCs w:val="23"/>
          <w:bdr w:val="none" w:sz="0" w:space="0" w:color="auto" w:frame="1"/>
          <w:shd w:val="clear" w:color="auto" w:fill="EEEEFF"/>
        </w:rPr>
        <w:t>print</w:t>
      </w:r>
      <w:r w:rsidRPr="00A238F0">
        <w:rPr>
          <w:rFonts w:ascii="Courier New" w:eastAsia="Times New Roman" w:hAnsi="Courier New" w:cs="Courier New"/>
          <w:sz w:val="23"/>
          <w:szCs w:val="23"/>
          <w:bdr w:val="none" w:sz="0" w:space="0" w:color="auto" w:frame="1"/>
          <w:shd w:val="clear" w:color="auto" w:fill="EEEEFF"/>
        </w:rPr>
        <w:t>(</w:t>
      </w:r>
      <w:proofErr w:type="gramEnd"/>
      <w:r w:rsidRPr="00A238F0">
        <w:rPr>
          <w:rFonts w:ascii="Courier New" w:eastAsia="Times New Roman" w:hAnsi="Courier New" w:cs="Courier New"/>
          <w:color w:val="DD1144"/>
          <w:sz w:val="23"/>
          <w:szCs w:val="23"/>
          <w:bdr w:val="none" w:sz="0" w:space="0" w:color="auto" w:frame="1"/>
          <w:shd w:val="clear" w:color="auto" w:fill="EEEEFF"/>
        </w:rPr>
        <w:t>" 0 ^ 1 = %.2f"</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xor</w:t>
      </w:r>
      <w:proofErr w:type="spellEnd"/>
      <w:r w:rsidRPr="00A238F0">
        <w:rPr>
          <w:rFonts w:ascii="Courier New" w:eastAsia="Times New Roman" w:hAnsi="Courier New" w:cs="Courier New"/>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0</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1</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1.00</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gramStart"/>
      <w:r w:rsidRPr="00A238F0">
        <w:rPr>
          <w:rFonts w:ascii="Courier New" w:eastAsia="Times New Roman" w:hAnsi="Courier New" w:cs="Courier New"/>
          <w:b/>
          <w:bCs/>
          <w:sz w:val="23"/>
          <w:szCs w:val="23"/>
          <w:bdr w:val="none" w:sz="0" w:space="0" w:color="auto" w:frame="1"/>
          <w:shd w:val="clear" w:color="auto" w:fill="EEEEFF"/>
        </w:rPr>
        <w:t>print</w:t>
      </w:r>
      <w:r w:rsidRPr="00A238F0">
        <w:rPr>
          <w:rFonts w:ascii="Courier New" w:eastAsia="Times New Roman" w:hAnsi="Courier New" w:cs="Courier New"/>
          <w:sz w:val="23"/>
          <w:szCs w:val="23"/>
          <w:bdr w:val="none" w:sz="0" w:space="0" w:color="auto" w:frame="1"/>
          <w:shd w:val="clear" w:color="auto" w:fill="EEEEFF"/>
        </w:rPr>
        <w:t>(</w:t>
      </w:r>
      <w:proofErr w:type="gramEnd"/>
      <w:r w:rsidRPr="00A238F0">
        <w:rPr>
          <w:rFonts w:ascii="Courier New" w:eastAsia="Times New Roman" w:hAnsi="Courier New" w:cs="Courier New"/>
          <w:color w:val="DD1144"/>
          <w:sz w:val="23"/>
          <w:szCs w:val="23"/>
          <w:bdr w:val="none" w:sz="0" w:space="0" w:color="auto" w:frame="1"/>
          <w:shd w:val="clear" w:color="auto" w:fill="EEEEFF"/>
        </w:rPr>
        <w:t>" 1 ^ 0 = %.2f"</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xor</w:t>
      </w:r>
      <w:proofErr w:type="spellEnd"/>
      <w:r w:rsidRPr="00A238F0">
        <w:rPr>
          <w:rFonts w:ascii="Courier New" w:eastAsia="Times New Roman" w:hAnsi="Courier New" w:cs="Courier New"/>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1</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1.00</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gramStart"/>
      <w:r w:rsidRPr="00A238F0">
        <w:rPr>
          <w:rFonts w:ascii="Courier New" w:eastAsia="Times New Roman" w:hAnsi="Courier New" w:cs="Courier New"/>
          <w:b/>
          <w:bCs/>
          <w:sz w:val="23"/>
          <w:szCs w:val="23"/>
          <w:bdr w:val="none" w:sz="0" w:space="0" w:color="auto" w:frame="1"/>
          <w:shd w:val="clear" w:color="auto" w:fill="EEEEFF"/>
        </w:rPr>
        <w:t>print</w:t>
      </w:r>
      <w:r w:rsidRPr="00A238F0">
        <w:rPr>
          <w:rFonts w:ascii="Courier New" w:eastAsia="Times New Roman" w:hAnsi="Courier New" w:cs="Courier New"/>
          <w:sz w:val="23"/>
          <w:szCs w:val="23"/>
          <w:bdr w:val="none" w:sz="0" w:space="0" w:color="auto" w:frame="1"/>
          <w:shd w:val="clear" w:color="auto" w:fill="EEEEFF"/>
        </w:rPr>
        <w:t>(</w:t>
      </w:r>
      <w:proofErr w:type="gramEnd"/>
      <w:r w:rsidRPr="00A238F0">
        <w:rPr>
          <w:rFonts w:ascii="Courier New" w:eastAsia="Times New Roman" w:hAnsi="Courier New" w:cs="Courier New"/>
          <w:color w:val="DD1144"/>
          <w:sz w:val="23"/>
          <w:szCs w:val="23"/>
          <w:bdr w:val="none" w:sz="0" w:space="0" w:color="auto" w:frame="1"/>
          <w:shd w:val="clear" w:color="auto" w:fill="EEEEFF"/>
        </w:rPr>
        <w:t>" 1 ^ 1 = %.2f"</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xor</w:t>
      </w:r>
      <w:proofErr w:type="spellEnd"/>
      <w:r w:rsidRPr="00A238F0">
        <w:rPr>
          <w:rFonts w:ascii="Courier New" w:eastAsia="Times New Roman" w:hAnsi="Courier New" w:cs="Courier New"/>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1</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1</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0.00</w:t>
      </w:r>
    </w:p>
    <w:p w:rsidR="00A238F0" w:rsidRPr="00A238F0" w:rsidRDefault="001F2F61" w:rsidP="00A238F0">
      <w:pPr>
        <w:shd w:val="clear" w:color="auto" w:fill="FFFFFF"/>
        <w:spacing w:before="100" w:beforeAutospacing="1" w:after="100" w:afterAutospacing="1" w:line="240" w:lineRule="auto"/>
        <w:rPr>
          <w:rFonts w:ascii="Helvetica" w:eastAsia="Times New Roman" w:hAnsi="Helvetica" w:cs="Helvetica"/>
          <w:sz w:val="24"/>
          <w:szCs w:val="24"/>
        </w:rPr>
      </w:pPr>
      <w:ins w:id="49" w:author="Redding" w:date="2017-04-10T09:00:00Z">
        <w:r>
          <w:rPr>
            <w:rFonts w:ascii="Helvetica" w:eastAsia="Times New Roman" w:hAnsi="Helvetica" w:cs="Helvetica"/>
            <w:sz w:val="24"/>
            <w:szCs w:val="24"/>
          </w:rPr>
          <w:t>T</w:t>
        </w:r>
      </w:ins>
      <w:del w:id="50" w:author="Redding" w:date="2017-04-10T09:00:00Z">
        <w:r w:rsidR="00A238F0" w:rsidRPr="00A238F0" w:rsidDel="001F2F61">
          <w:rPr>
            <w:rFonts w:ascii="Helvetica" w:eastAsia="Times New Roman" w:hAnsi="Helvetica" w:cs="Helvetica"/>
            <w:sz w:val="24"/>
            <w:szCs w:val="24"/>
          </w:rPr>
          <w:delText>And t</w:delText>
        </w:r>
      </w:del>
      <w:r w:rsidR="00A238F0" w:rsidRPr="00A238F0">
        <w:rPr>
          <w:rFonts w:ascii="Helvetica" w:eastAsia="Times New Roman" w:hAnsi="Helvetica" w:cs="Helvetica"/>
          <w:sz w:val="24"/>
          <w:szCs w:val="24"/>
        </w:rPr>
        <w:t xml:space="preserve">he XOR output matches </w:t>
      </w:r>
      <w:del w:id="51" w:author="Redding" w:date="2017-04-10T09:01:00Z">
        <w:r w:rsidR="00A238F0" w:rsidRPr="00A238F0" w:rsidDel="001F2F61">
          <w:rPr>
            <w:rFonts w:ascii="Helvetica" w:eastAsia="Times New Roman" w:hAnsi="Helvetica" w:cs="Helvetica"/>
            <w:sz w:val="24"/>
            <w:szCs w:val="24"/>
          </w:rPr>
          <w:delText>wi</w:delText>
        </w:r>
      </w:del>
      <w:del w:id="52" w:author="Redding" w:date="2017-04-10T09:00:00Z">
        <w:r w:rsidR="00A238F0" w:rsidRPr="00A238F0" w:rsidDel="001F2F61">
          <w:rPr>
            <w:rFonts w:ascii="Helvetica" w:eastAsia="Times New Roman" w:hAnsi="Helvetica" w:cs="Helvetica"/>
            <w:sz w:val="24"/>
            <w:szCs w:val="24"/>
          </w:rPr>
          <w:delText xml:space="preserve">th </w:delText>
        </w:r>
      </w:del>
      <w:r w:rsidR="00A238F0" w:rsidRPr="00A238F0">
        <w:rPr>
          <w:rFonts w:ascii="Helvetica" w:eastAsia="Times New Roman" w:hAnsi="Helvetica" w:cs="Helvetica"/>
          <w:sz w:val="24"/>
          <w:szCs w:val="24"/>
        </w:rPr>
        <w:t>its expected logical values:</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0 ^ 0 = 0.00</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0 ^ 1 = 1.00</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1 ^ 0 = 1.00</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1 ^ 1 = 0.00</w:t>
      </w:r>
    </w:p>
    <w:p w:rsidR="00A238F0" w:rsidRPr="00A238F0" w:rsidRDefault="00A238F0" w:rsidP="00A238F0">
      <w:pPr>
        <w:shd w:val="clear" w:color="auto" w:fill="FFFFFF"/>
        <w:spacing w:before="100" w:beforeAutospacing="1" w:after="100" w:afterAutospacing="1" w:line="240" w:lineRule="auto"/>
        <w:outlineLvl w:val="3"/>
        <w:rPr>
          <w:rFonts w:ascii="Helvetica" w:eastAsia="Times New Roman" w:hAnsi="Helvetica" w:cs="Helvetica"/>
          <w:sz w:val="24"/>
          <w:szCs w:val="24"/>
        </w:rPr>
      </w:pPr>
      <w:r w:rsidRPr="00A238F0">
        <w:rPr>
          <w:rFonts w:ascii="Helvetica" w:eastAsia="Times New Roman" w:hAnsi="Helvetica" w:cs="Helvetica"/>
          <w:sz w:val="24"/>
          <w:szCs w:val="24"/>
        </w:rPr>
        <w:t>Delta function</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 xml:space="preserve">Back to </w:t>
      </w:r>
      <w:del w:id="53" w:author="Redding" w:date="2017-04-10T09:01:00Z">
        <w:r w:rsidRPr="00A238F0" w:rsidDel="001F2F61">
          <w:rPr>
            <w:rFonts w:ascii="Helvetica" w:eastAsia="Times New Roman" w:hAnsi="Helvetica" w:cs="Helvetica"/>
            <w:sz w:val="24"/>
            <w:szCs w:val="24"/>
          </w:rPr>
          <w:delText xml:space="preserve">the </w:delText>
        </w:r>
      </w:del>
      <w:r w:rsidRPr="00A238F0">
        <w:rPr>
          <w:rFonts w:ascii="Helvetica" w:eastAsia="Times New Roman" w:hAnsi="Helvetica" w:cs="Helvetica"/>
          <w:sz w:val="24"/>
          <w:szCs w:val="24"/>
        </w:rPr>
        <w:t xml:space="preserve">basic calculus, a function can be constructed with infinite narrow rectangles (a.k.a. delta function). If we </w:t>
      </w:r>
      <w:del w:id="54" w:author="Redding" w:date="2017-04-10T09:01:00Z">
        <w:r w:rsidRPr="00A238F0" w:rsidDel="001F2F61">
          <w:rPr>
            <w:rFonts w:ascii="Helvetica" w:eastAsia="Times New Roman" w:hAnsi="Helvetica" w:cs="Helvetica"/>
            <w:sz w:val="24"/>
            <w:szCs w:val="24"/>
          </w:rPr>
          <w:delText xml:space="preserve">can </w:delText>
        </w:r>
      </w:del>
      <w:r w:rsidRPr="00A238F0">
        <w:rPr>
          <w:rFonts w:ascii="Helvetica" w:eastAsia="Times New Roman" w:hAnsi="Helvetica" w:cs="Helvetica"/>
          <w:sz w:val="24"/>
          <w:szCs w:val="24"/>
        </w:rPr>
        <w:t>construct such rectangles with a network, we can buil</w:t>
      </w:r>
      <w:ins w:id="55" w:author="Redding" w:date="2017-04-10T09:01:00Z">
        <w:r w:rsidR="001F2F61">
          <w:rPr>
            <w:rFonts w:ascii="Helvetica" w:eastAsia="Times New Roman" w:hAnsi="Helvetica" w:cs="Helvetica"/>
            <w:sz w:val="24"/>
            <w:szCs w:val="24"/>
          </w:rPr>
          <w:t>d</w:t>
        </w:r>
      </w:ins>
      <w:del w:id="56" w:author="Redding" w:date="2017-04-10T09:01:00Z">
        <w:r w:rsidRPr="00A238F0" w:rsidDel="001F2F61">
          <w:rPr>
            <w:rFonts w:ascii="Helvetica" w:eastAsia="Times New Roman" w:hAnsi="Helvetica" w:cs="Helvetica"/>
            <w:sz w:val="24"/>
            <w:szCs w:val="24"/>
          </w:rPr>
          <w:delText>t</w:delText>
        </w:r>
      </w:del>
      <w:r w:rsidRPr="00A238F0">
        <w:rPr>
          <w:rFonts w:ascii="Helvetica" w:eastAsia="Times New Roman" w:hAnsi="Helvetica" w:cs="Helvetica"/>
          <w:sz w:val="24"/>
          <w:szCs w:val="24"/>
        </w:rPr>
        <w:t xml:space="preserve"> on top of it to </w:t>
      </w:r>
      <w:del w:id="57" w:author="Redding" w:date="2017-04-10T09:01:00Z">
        <w:r w:rsidRPr="00A238F0" w:rsidDel="001F2F61">
          <w:rPr>
            <w:rFonts w:ascii="Helvetica" w:eastAsia="Times New Roman" w:hAnsi="Helvetica" w:cs="Helvetica"/>
            <w:sz w:val="24"/>
            <w:szCs w:val="24"/>
          </w:rPr>
          <w:delText xml:space="preserve">build </w:delText>
        </w:r>
      </w:del>
      <w:ins w:id="58" w:author="Redding" w:date="2017-04-10T09:01:00Z">
        <w:r w:rsidR="001F2F61">
          <w:rPr>
            <w:rFonts w:ascii="Helvetica" w:eastAsia="Times New Roman" w:hAnsi="Helvetica" w:cs="Helvetica"/>
            <w:sz w:val="24"/>
            <w:szCs w:val="24"/>
          </w:rPr>
          <w:t>construct</w:t>
        </w:r>
        <w:r w:rsidR="001F2F61" w:rsidRPr="00A238F0">
          <w:rPr>
            <w:rFonts w:ascii="Helvetica" w:eastAsia="Times New Roman" w:hAnsi="Helvetica" w:cs="Helvetica"/>
            <w:sz w:val="24"/>
            <w:szCs w:val="24"/>
          </w:rPr>
          <w:t xml:space="preserve"> </w:t>
        </w:r>
      </w:ins>
      <w:r w:rsidRPr="00A238F0">
        <w:rPr>
          <w:rFonts w:ascii="Helvetica" w:eastAsia="Times New Roman" w:hAnsi="Helvetica" w:cs="Helvetica"/>
          <w:sz w:val="24"/>
          <w:szCs w:val="24"/>
        </w:rPr>
        <w:t>any functions.</w:t>
      </w:r>
    </w:p>
    <w:p w:rsidR="00A238F0" w:rsidRPr="00A238F0" w:rsidRDefault="00A238F0" w:rsidP="00A238F0">
      <w:pPr>
        <w:shd w:val="clear" w:color="auto" w:fill="FFFFFF"/>
        <w:spacing w:after="0" w:line="240" w:lineRule="auto"/>
        <w:jc w:val="center"/>
        <w:rPr>
          <w:rFonts w:ascii="Helvetica" w:eastAsia="Times New Roman" w:hAnsi="Helvetica" w:cs="Helvetica"/>
          <w:color w:val="555555"/>
          <w:sz w:val="21"/>
          <w:szCs w:val="21"/>
        </w:rPr>
      </w:pP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Here is the code using the same set of equations and network layout before:</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gramStart"/>
      <w:r w:rsidRPr="00A238F0">
        <w:rPr>
          <w:rFonts w:ascii="Courier New" w:eastAsia="Times New Roman" w:hAnsi="Courier New" w:cs="Courier New"/>
          <w:sz w:val="23"/>
          <w:szCs w:val="23"/>
          <w:bdr w:val="none" w:sz="0" w:space="0" w:color="auto" w:frame="1"/>
          <w:shd w:val="clear" w:color="auto" w:fill="EEEEFF"/>
        </w:rPr>
        <w:t>import</w:t>
      </w:r>
      <w:proofErr w:type="gram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color w:val="555555"/>
          <w:sz w:val="23"/>
          <w:szCs w:val="23"/>
          <w:bdr w:val="none" w:sz="0" w:space="0" w:color="auto" w:frame="1"/>
          <w:shd w:val="clear" w:color="auto" w:fill="EEEEFF"/>
        </w:rPr>
        <w:t>numpy</w:t>
      </w:r>
      <w:proofErr w:type="spellEnd"/>
      <w:r w:rsidRPr="00A238F0">
        <w:rPr>
          <w:rFonts w:ascii="Courier New" w:eastAsia="Times New Roman" w:hAnsi="Courier New" w:cs="Courier New"/>
          <w:sz w:val="23"/>
          <w:szCs w:val="23"/>
          <w:bdr w:val="none" w:sz="0" w:space="0" w:color="auto" w:frame="1"/>
          <w:shd w:val="clear" w:color="auto" w:fill="EEEEFF"/>
        </w:rPr>
        <w:t xml:space="preserve"> as </w:t>
      </w:r>
      <w:r w:rsidRPr="00A238F0">
        <w:rPr>
          <w:rFonts w:ascii="Courier New" w:eastAsia="Times New Roman" w:hAnsi="Courier New" w:cs="Courier New"/>
          <w:color w:val="555555"/>
          <w:sz w:val="23"/>
          <w:szCs w:val="23"/>
          <w:bdr w:val="none" w:sz="0" w:space="0" w:color="auto" w:frame="1"/>
          <w:shd w:val="clear" w:color="auto" w:fill="EEEEFF"/>
        </w:rPr>
        <w:t>np</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gramStart"/>
      <w:r w:rsidRPr="00A238F0">
        <w:rPr>
          <w:rFonts w:ascii="Courier New" w:eastAsia="Times New Roman" w:hAnsi="Courier New" w:cs="Courier New"/>
          <w:sz w:val="23"/>
          <w:szCs w:val="23"/>
          <w:bdr w:val="none" w:sz="0" w:space="0" w:color="auto" w:frame="1"/>
          <w:shd w:val="clear" w:color="auto" w:fill="EEEEFF"/>
        </w:rPr>
        <w:lastRenderedPageBreak/>
        <w:t>import</w:t>
      </w:r>
      <w:proofErr w:type="gram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color w:val="555555"/>
          <w:sz w:val="23"/>
          <w:szCs w:val="23"/>
          <w:bdr w:val="none" w:sz="0" w:space="0" w:color="auto" w:frame="1"/>
          <w:shd w:val="clear" w:color="auto" w:fill="EEEEFF"/>
        </w:rPr>
        <w:t>matplotlib.pyplot</w:t>
      </w:r>
      <w:proofErr w:type="spellEnd"/>
      <w:r w:rsidRPr="00A238F0">
        <w:rPr>
          <w:rFonts w:ascii="Courier New" w:eastAsia="Times New Roman" w:hAnsi="Courier New" w:cs="Courier New"/>
          <w:sz w:val="23"/>
          <w:szCs w:val="23"/>
          <w:bdr w:val="none" w:sz="0" w:space="0" w:color="auto" w:frame="1"/>
          <w:shd w:val="clear" w:color="auto" w:fill="EEEEFF"/>
        </w:rPr>
        <w:t xml:space="preserve"> as </w:t>
      </w:r>
      <w:proofErr w:type="spellStart"/>
      <w:r w:rsidRPr="00A238F0">
        <w:rPr>
          <w:rFonts w:ascii="Courier New" w:eastAsia="Times New Roman" w:hAnsi="Courier New" w:cs="Courier New"/>
          <w:color w:val="555555"/>
          <w:sz w:val="23"/>
          <w:szCs w:val="23"/>
          <w:bdr w:val="none" w:sz="0" w:space="0" w:color="auto" w:frame="1"/>
          <w:shd w:val="clear" w:color="auto" w:fill="EEEEFF"/>
        </w:rPr>
        <w:t>plt</w:t>
      </w:r>
      <w:proofErr w:type="spellEnd"/>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proofErr w:type="gramStart"/>
      <w:r w:rsidRPr="00A238F0">
        <w:rPr>
          <w:rFonts w:ascii="Courier New" w:eastAsia="Times New Roman" w:hAnsi="Courier New" w:cs="Courier New"/>
          <w:b/>
          <w:bCs/>
          <w:sz w:val="23"/>
          <w:szCs w:val="23"/>
          <w:bdr w:val="none" w:sz="0" w:space="0" w:color="auto" w:frame="1"/>
          <w:shd w:val="clear" w:color="auto" w:fill="EEEEFF"/>
        </w:rPr>
        <w:t>def</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color w:val="990000"/>
          <w:sz w:val="23"/>
          <w:szCs w:val="23"/>
          <w:bdr w:val="none" w:sz="0" w:space="0" w:color="auto" w:frame="1"/>
          <w:shd w:val="clear" w:color="auto" w:fill="EEEEFF"/>
        </w:rPr>
        <w:t>sigmoid</w:t>
      </w:r>
      <w:r w:rsidRPr="00A238F0">
        <w:rPr>
          <w:rFonts w:ascii="Courier New" w:eastAsia="Times New Roman" w:hAnsi="Courier New" w:cs="Courier New"/>
          <w:sz w:val="23"/>
          <w:szCs w:val="23"/>
          <w:bdr w:val="none" w:sz="0" w:space="0" w:color="auto" w:frame="1"/>
          <w:shd w:val="clear" w:color="auto" w:fill="EEEEFF"/>
        </w:rPr>
        <w:t>(x):</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b/>
          <w:bCs/>
          <w:sz w:val="23"/>
          <w:szCs w:val="23"/>
          <w:bdr w:val="none" w:sz="0" w:space="0" w:color="auto" w:frame="1"/>
          <w:shd w:val="clear" w:color="auto" w:fill="EEEEFF"/>
        </w:rPr>
        <w:t>return</w:t>
      </w:r>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1</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1</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np</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exp</w:t>
      </w:r>
      <w:proofErr w:type="spellEnd"/>
      <w:r w:rsidRPr="00A238F0">
        <w:rPr>
          <w:rFonts w:ascii="Courier New" w:eastAsia="Times New Roman" w:hAnsi="Courier New" w:cs="Courier New"/>
          <w:sz w:val="23"/>
          <w:szCs w:val="23"/>
          <w:bdr w:val="none" w:sz="0" w:space="0" w:color="auto" w:frame="1"/>
          <w:shd w:val="clear" w:color="auto" w:fill="EEEEFF"/>
        </w:rPr>
        <w:t>(</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x))</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proofErr w:type="gramStart"/>
      <w:r w:rsidRPr="00A238F0">
        <w:rPr>
          <w:rFonts w:ascii="Courier New" w:eastAsia="Times New Roman" w:hAnsi="Courier New" w:cs="Courier New"/>
          <w:b/>
          <w:bCs/>
          <w:sz w:val="23"/>
          <w:szCs w:val="23"/>
          <w:bdr w:val="none" w:sz="0" w:space="0" w:color="auto" w:frame="1"/>
          <w:shd w:val="clear" w:color="auto" w:fill="EEEEFF"/>
        </w:rPr>
        <w:t>def</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color w:val="990000"/>
          <w:sz w:val="23"/>
          <w:szCs w:val="23"/>
          <w:bdr w:val="none" w:sz="0" w:space="0" w:color="auto" w:frame="1"/>
          <w:shd w:val="clear" w:color="auto" w:fill="EEEEFF"/>
        </w:rPr>
        <w:t>layer1</w:t>
      </w:r>
      <w:r w:rsidRPr="00A238F0">
        <w:rPr>
          <w:rFonts w:ascii="Courier New" w:eastAsia="Times New Roman" w:hAnsi="Courier New" w:cs="Courier New"/>
          <w:sz w:val="23"/>
          <w:szCs w:val="23"/>
          <w:bdr w:val="none" w:sz="0" w:space="0" w:color="auto" w:frame="1"/>
          <w:shd w:val="clear" w:color="auto" w:fill="EEEEFF"/>
        </w:rPr>
        <w:t>(x):</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h11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sigmoid(</w:t>
      </w:r>
      <w:proofErr w:type="gramEnd"/>
      <w:r w:rsidRPr="00A238F0">
        <w:rPr>
          <w:rFonts w:ascii="Courier New" w:eastAsia="Times New Roman" w:hAnsi="Courier New" w:cs="Courier New"/>
          <w:color w:val="009999"/>
          <w:sz w:val="23"/>
          <w:szCs w:val="23"/>
          <w:bdr w:val="none" w:sz="0" w:space="0" w:color="auto" w:frame="1"/>
          <w:shd w:val="clear" w:color="auto" w:fill="EEEEFF"/>
        </w:rPr>
        <w:t>1000</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x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400</w:t>
      </w:r>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h12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sigmoid(</w:t>
      </w:r>
      <w:proofErr w:type="gramEnd"/>
      <w:r w:rsidRPr="00A238F0">
        <w:rPr>
          <w:rFonts w:ascii="Courier New" w:eastAsia="Times New Roman" w:hAnsi="Courier New" w:cs="Courier New"/>
          <w:color w:val="009999"/>
          <w:sz w:val="23"/>
          <w:szCs w:val="23"/>
          <w:bdr w:val="none" w:sz="0" w:space="0" w:color="auto" w:frame="1"/>
          <w:shd w:val="clear" w:color="auto" w:fill="EEEEFF"/>
        </w:rPr>
        <w:t>1000</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x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500</w:t>
      </w:r>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b/>
          <w:bCs/>
          <w:sz w:val="23"/>
          <w:szCs w:val="23"/>
          <w:bdr w:val="none" w:sz="0" w:space="0" w:color="auto" w:frame="1"/>
          <w:shd w:val="clear" w:color="auto" w:fill="EEEEFF"/>
        </w:rPr>
        <w:t>return</w:t>
      </w:r>
      <w:proofErr w:type="gramEnd"/>
      <w:r w:rsidRPr="00A238F0">
        <w:rPr>
          <w:rFonts w:ascii="Courier New" w:eastAsia="Times New Roman" w:hAnsi="Courier New" w:cs="Courier New"/>
          <w:sz w:val="23"/>
          <w:szCs w:val="23"/>
          <w:bdr w:val="none" w:sz="0" w:space="0" w:color="auto" w:frame="1"/>
          <w:shd w:val="clear" w:color="auto" w:fill="EEEEFF"/>
        </w:rPr>
        <w:t xml:space="preserve"> h11, h12</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proofErr w:type="gramStart"/>
      <w:r w:rsidRPr="00A238F0">
        <w:rPr>
          <w:rFonts w:ascii="Courier New" w:eastAsia="Times New Roman" w:hAnsi="Courier New" w:cs="Courier New"/>
          <w:b/>
          <w:bCs/>
          <w:sz w:val="23"/>
          <w:szCs w:val="23"/>
          <w:bdr w:val="none" w:sz="0" w:space="0" w:color="auto" w:frame="1"/>
          <w:shd w:val="clear" w:color="auto" w:fill="EEEEFF"/>
        </w:rPr>
        <w:t>def</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color w:val="990000"/>
          <w:sz w:val="23"/>
          <w:szCs w:val="23"/>
          <w:bdr w:val="none" w:sz="0" w:space="0" w:color="auto" w:frame="1"/>
          <w:shd w:val="clear" w:color="auto" w:fill="EEEEFF"/>
        </w:rPr>
        <w:t>layer2</w:t>
      </w:r>
      <w:r w:rsidRPr="00A238F0">
        <w:rPr>
          <w:rFonts w:ascii="Courier New" w:eastAsia="Times New Roman" w:hAnsi="Courier New" w:cs="Courier New"/>
          <w:sz w:val="23"/>
          <w:szCs w:val="23"/>
          <w:bdr w:val="none" w:sz="0" w:space="0" w:color="auto" w:frame="1"/>
          <w:shd w:val="clear" w:color="auto" w:fill="EEEEFF"/>
        </w:rPr>
        <w:t>(v1, v2):</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b/>
          <w:bCs/>
          <w:sz w:val="23"/>
          <w:szCs w:val="23"/>
          <w:bdr w:val="none" w:sz="0" w:space="0" w:color="auto" w:frame="1"/>
          <w:shd w:val="clear" w:color="auto" w:fill="EEEEFF"/>
        </w:rPr>
        <w:t>return</w:t>
      </w:r>
      <w:proofErr w:type="gramEnd"/>
      <w:r w:rsidRPr="00A238F0">
        <w:rPr>
          <w:rFonts w:ascii="Courier New" w:eastAsia="Times New Roman" w:hAnsi="Courier New" w:cs="Courier New"/>
          <w:sz w:val="23"/>
          <w:szCs w:val="23"/>
          <w:bdr w:val="none" w:sz="0" w:space="0" w:color="auto" w:frame="1"/>
          <w:shd w:val="clear" w:color="auto" w:fill="EEEEFF"/>
        </w:rPr>
        <w:t xml:space="preserve"> sigmoid(</w:t>
      </w:r>
      <w:r w:rsidRPr="00A238F0">
        <w:rPr>
          <w:rFonts w:ascii="Courier New" w:eastAsia="Times New Roman" w:hAnsi="Courier New" w:cs="Courier New"/>
          <w:color w:val="009999"/>
          <w:sz w:val="23"/>
          <w:szCs w:val="23"/>
          <w:bdr w:val="none" w:sz="0" w:space="0" w:color="auto" w:frame="1"/>
          <w:shd w:val="clear" w:color="auto" w:fill="EEEEFF"/>
        </w:rPr>
        <w:t>0.8</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v1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0.8</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v2)</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proofErr w:type="gramStart"/>
      <w:r w:rsidRPr="00A238F0">
        <w:rPr>
          <w:rFonts w:ascii="Courier New" w:eastAsia="Times New Roman" w:hAnsi="Courier New" w:cs="Courier New"/>
          <w:b/>
          <w:bCs/>
          <w:sz w:val="23"/>
          <w:szCs w:val="23"/>
          <w:bdr w:val="none" w:sz="0" w:space="0" w:color="auto" w:frame="1"/>
          <w:shd w:val="clear" w:color="auto" w:fill="EEEEFF"/>
        </w:rPr>
        <w:t>def</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b/>
          <w:bCs/>
          <w:color w:val="990000"/>
          <w:sz w:val="23"/>
          <w:szCs w:val="23"/>
          <w:bdr w:val="none" w:sz="0" w:space="0" w:color="auto" w:frame="1"/>
          <w:shd w:val="clear" w:color="auto" w:fill="EEEEFF"/>
        </w:rPr>
        <w:t>func_estimator</w:t>
      </w:r>
      <w:proofErr w:type="spellEnd"/>
      <w:r w:rsidRPr="00A238F0">
        <w:rPr>
          <w:rFonts w:ascii="Courier New" w:eastAsia="Times New Roman" w:hAnsi="Courier New" w:cs="Courier New"/>
          <w:sz w:val="23"/>
          <w:szCs w:val="23"/>
          <w:bdr w:val="none" w:sz="0" w:space="0" w:color="auto" w:frame="1"/>
          <w:shd w:val="clear" w:color="auto" w:fill="EEEEFF"/>
        </w:rPr>
        <w:t>(x):</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h11, h12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layer1(x)</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b/>
          <w:bCs/>
          <w:sz w:val="23"/>
          <w:szCs w:val="23"/>
          <w:bdr w:val="none" w:sz="0" w:space="0" w:color="auto" w:frame="1"/>
          <w:shd w:val="clear" w:color="auto" w:fill="EEEEFF"/>
        </w:rPr>
        <w:t>return</w:t>
      </w:r>
      <w:proofErr w:type="gramEnd"/>
      <w:r w:rsidRPr="00A238F0">
        <w:rPr>
          <w:rFonts w:ascii="Courier New" w:eastAsia="Times New Roman" w:hAnsi="Courier New" w:cs="Courier New"/>
          <w:sz w:val="23"/>
          <w:szCs w:val="23"/>
          <w:bdr w:val="none" w:sz="0" w:space="0" w:color="auto" w:frame="1"/>
          <w:shd w:val="clear" w:color="auto" w:fill="EEEEFF"/>
        </w:rPr>
        <w:t xml:space="preserve"> layer2(h11, h12)</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x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proofErr w:type="gramStart"/>
      <w:r w:rsidRPr="00A238F0">
        <w:rPr>
          <w:rFonts w:ascii="Courier New" w:eastAsia="Times New Roman" w:hAnsi="Courier New" w:cs="Courier New"/>
          <w:sz w:val="23"/>
          <w:szCs w:val="23"/>
          <w:bdr w:val="none" w:sz="0" w:space="0" w:color="auto" w:frame="1"/>
          <w:shd w:val="clear" w:color="auto" w:fill="EEEEFF"/>
        </w:rPr>
        <w:t>np</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arange</w:t>
      </w:r>
      <w:proofErr w:type="spellEnd"/>
      <w:r w:rsidRPr="00A238F0">
        <w:rPr>
          <w:rFonts w:ascii="Courier New" w:eastAsia="Times New Roman" w:hAnsi="Courier New" w:cs="Courier New"/>
          <w:sz w:val="23"/>
          <w:szCs w:val="23"/>
          <w:bdr w:val="none" w:sz="0" w:space="0" w:color="auto" w:frame="1"/>
          <w:shd w:val="clear" w:color="auto" w:fill="EEEEFF"/>
        </w:rPr>
        <w:t>(</w:t>
      </w:r>
      <w:proofErr w:type="gramEnd"/>
      <w:r w:rsidRPr="00A238F0">
        <w:rPr>
          <w:rFonts w:ascii="Courier New" w:eastAsia="Times New Roman" w:hAnsi="Courier New" w:cs="Courier New"/>
          <w:color w:val="009999"/>
          <w:sz w:val="23"/>
          <w:szCs w:val="23"/>
          <w:bdr w:val="none" w:sz="0" w:space="0" w:color="auto" w:frame="1"/>
          <w:shd w:val="clear" w:color="auto" w:fill="EEEEFF"/>
        </w:rPr>
        <w:t>0</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3</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0.001</w:t>
      </w:r>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y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func_estimator</w:t>
      </w:r>
      <w:proofErr w:type="spellEnd"/>
      <w:r w:rsidRPr="00A238F0">
        <w:rPr>
          <w:rFonts w:ascii="Courier New" w:eastAsia="Times New Roman" w:hAnsi="Courier New" w:cs="Courier New"/>
          <w:sz w:val="23"/>
          <w:szCs w:val="23"/>
          <w:bdr w:val="none" w:sz="0" w:space="0" w:color="auto" w:frame="1"/>
          <w:shd w:val="clear" w:color="auto" w:fill="EEEEFF"/>
        </w:rPr>
        <w:t>(x)</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r w:rsidRPr="00A238F0">
        <w:rPr>
          <w:rFonts w:ascii="Courier New" w:eastAsia="Times New Roman" w:hAnsi="Courier New" w:cs="Courier New"/>
          <w:sz w:val="23"/>
          <w:szCs w:val="23"/>
          <w:bdr w:val="none" w:sz="0" w:space="0" w:color="auto" w:frame="1"/>
          <w:shd w:val="clear" w:color="auto" w:fill="EEEEFF"/>
        </w:rPr>
        <w:t>plt</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plot</w:t>
      </w:r>
      <w:proofErr w:type="spellEnd"/>
      <w:r w:rsidRPr="00A238F0">
        <w:rPr>
          <w:rFonts w:ascii="Courier New" w:eastAsia="Times New Roman" w:hAnsi="Courier New" w:cs="Courier New"/>
          <w:sz w:val="23"/>
          <w:szCs w:val="23"/>
          <w:bdr w:val="none" w:sz="0" w:space="0" w:color="auto" w:frame="1"/>
          <w:shd w:val="clear" w:color="auto" w:fill="EEEEFF"/>
        </w:rPr>
        <w:t>(x, y)</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proofErr w:type="gramStart"/>
      <w:r w:rsidRPr="00A238F0">
        <w:rPr>
          <w:rFonts w:ascii="Courier New" w:eastAsia="Times New Roman" w:hAnsi="Courier New" w:cs="Courier New"/>
          <w:sz w:val="23"/>
          <w:szCs w:val="23"/>
          <w:bdr w:val="none" w:sz="0" w:space="0" w:color="auto" w:frame="1"/>
          <w:shd w:val="clear" w:color="auto" w:fill="EEEEFF"/>
        </w:rPr>
        <w:t>plt</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show</w:t>
      </w:r>
      <w:proofErr w:type="spellEnd"/>
      <w:r w:rsidRPr="00A238F0">
        <w:rPr>
          <w:rFonts w:ascii="Courier New" w:eastAsia="Times New Roman" w:hAnsi="Courier New" w:cs="Courier New"/>
          <w:sz w:val="23"/>
          <w:szCs w:val="23"/>
          <w:bdr w:val="none" w:sz="0" w:space="0" w:color="auto" w:frame="1"/>
          <w:shd w:val="clear" w:color="auto" w:fill="EEEEFF"/>
        </w:rPr>
        <w:t>()</w:t>
      </w:r>
      <w:proofErr w:type="gramEnd"/>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del w:id="59" w:author="Redding" w:date="2017-04-10T09:02:00Z">
        <w:r w:rsidRPr="00A238F0" w:rsidDel="001F2F61">
          <w:rPr>
            <w:rFonts w:ascii="Helvetica" w:eastAsia="Times New Roman" w:hAnsi="Helvetica" w:cs="Helvetica"/>
            <w:sz w:val="24"/>
            <w:szCs w:val="24"/>
          </w:rPr>
          <w:delText xml:space="preserve">Which </w:delText>
        </w:r>
      </w:del>
      <w:ins w:id="60" w:author="Redding" w:date="2017-04-10T09:02:00Z">
        <w:r w:rsidR="001F2F61">
          <w:rPr>
            <w:rFonts w:ascii="Helvetica" w:eastAsia="Times New Roman" w:hAnsi="Helvetica" w:cs="Helvetica"/>
            <w:sz w:val="24"/>
            <w:szCs w:val="24"/>
          </w:rPr>
          <w:t>This code produces an</w:t>
        </w:r>
        <w:r w:rsidR="001F2F61" w:rsidRPr="00A238F0">
          <w:rPr>
            <w:rFonts w:ascii="Helvetica" w:eastAsia="Times New Roman" w:hAnsi="Helvetica" w:cs="Helvetica"/>
            <w:sz w:val="24"/>
            <w:szCs w:val="24"/>
          </w:rPr>
          <w:t xml:space="preserve"> </w:t>
        </w:r>
      </w:ins>
      <w:r w:rsidRPr="00A238F0">
        <w:rPr>
          <w:rFonts w:ascii="Helvetica" w:eastAsia="Times New Roman" w:hAnsi="Helvetica" w:cs="Helvetica"/>
          <w:sz w:val="24"/>
          <w:szCs w:val="24"/>
        </w:rPr>
        <w:t xml:space="preserve">output </w:t>
      </w:r>
      <w:del w:id="61" w:author="Redding" w:date="2017-04-10T09:02:00Z">
        <w:r w:rsidRPr="00A238F0" w:rsidDel="001F2F61">
          <w:rPr>
            <w:rFonts w:ascii="Helvetica" w:eastAsia="Times New Roman" w:hAnsi="Helvetica" w:cs="Helvetica"/>
            <w:sz w:val="24"/>
            <w:szCs w:val="24"/>
          </w:rPr>
          <w:delText>something with</w:delText>
        </w:r>
      </w:del>
      <w:r w:rsidRPr="00A238F0">
        <w:rPr>
          <w:rFonts w:ascii="Helvetica" w:eastAsia="Times New Roman" w:hAnsi="Helvetica" w:cs="Helvetica"/>
          <w:sz w:val="24"/>
          <w:szCs w:val="24"/>
        </w:rPr>
        <w:t xml:space="preserve"> shape</w:t>
      </w:r>
      <w:ins w:id="62" w:author="Redding" w:date="2017-04-10T09:02:00Z">
        <w:r w:rsidR="001F2F61">
          <w:rPr>
            <w:rFonts w:ascii="Helvetica" w:eastAsia="Times New Roman" w:hAnsi="Helvetica" w:cs="Helvetica"/>
            <w:sz w:val="24"/>
            <w:szCs w:val="24"/>
          </w:rPr>
          <w:t>d</w:t>
        </w:r>
      </w:ins>
      <w:r w:rsidRPr="00A238F0">
        <w:rPr>
          <w:rFonts w:ascii="Helvetica" w:eastAsia="Times New Roman" w:hAnsi="Helvetica" w:cs="Helvetica"/>
          <w:sz w:val="24"/>
          <w:szCs w:val="24"/>
        </w:rPr>
        <w:t xml:space="preserve"> like a delta function</w:t>
      </w:r>
      <w:ins w:id="63" w:author="Redding" w:date="2017-04-10T09:02:00Z">
        <w:r w:rsidR="001F2F61">
          <w:rPr>
            <w:rFonts w:ascii="Helvetica" w:eastAsia="Times New Roman" w:hAnsi="Helvetica" w:cs="Helvetica"/>
            <w:sz w:val="24"/>
            <w:szCs w:val="24"/>
          </w:rPr>
          <w:t>.</w:t>
        </w:r>
      </w:ins>
      <w:del w:id="64" w:author="Redding" w:date="2017-04-10T09:02:00Z">
        <w:r w:rsidRPr="00A238F0" w:rsidDel="001F2F61">
          <w:rPr>
            <w:rFonts w:ascii="Helvetica" w:eastAsia="Times New Roman" w:hAnsi="Helvetica" w:cs="Helvetica"/>
            <w:sz w:val="24"/>
            <w:szCs w:val="24"/>
          </w:rPr>
          <w:delText>:</w:delText>
        </w:r>
      </w:del>
    </w:p>
    <w:p w:rsidR="00A238F0" w:rsidRPr="00A238F0" w:rsidRDefault="00A238F0" w:rsidP="00A238F0">
      <w:pPr>
        <w:shd w:val="clear" w:color="auto" w:fill="FFFFFF"/>
        <w:spacing w:after="0" w:line="240" w:lineRule="auto"/>
        <w:jc w:val="center"/>
        <w:rPr>
          <w:rFonts w:ascii="Helvetica" w:eastAsia="Times New Roman" w:hAnsi="Helvetica" w:cs="Helvetica"/>
          <w:color w:val="555555"/>
          <w:sz w:val="21"/>
          <w:szCs w:val="21"/>
        </w:rPr>
      </w:pP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Implement</w:t>
      </w:r>
      <w:ins w:id="65" w:author="Redding" w:date="2017-04-10T09:02:00Z">
        <w:r w:rsidR="001F2F61">
          <w:rPr>
            <w:rFonts w:ascii="Helvetica" w:eastAsia="Times New Roman" w:hAnsi="Helvetica" w:cs="Helvetica"/>
            <w:sz w:val="24"/>
            <w:szCs w:val="24"/>
          </w:rPr>
          <w:t>ing</w:t>
        </w:r>
      </w:ins>
      <w:r w:rsidRPr="00A238F0">
        <w:rPr>
          <w:rFonts w:ascii="Helvetica" w:eastAsia="Times New Roman" w:hAnsi="Helvetica" w:cs="Helvetica"/>
          <w:sz w:val="24"/>
          <w:szCs w:val="24"/>
        </w:rPr>
        <w:t xml:space="preserve"> a</w:t>
      </w:r>
      <w:ins w:id="66" w:author="Redding" w:date="2017-04-10T09:02:00Z">
        <w:r w:rsidR="001F2F61">
          <w:rPr>
            <w:rFonts w:ascii="Helvetica" w:eastAsia="Times New Roman" w:hAnsi="Helvetica" w:cs="Helvetica"/>
            <w:sz w:val="24"/>
            <w:szCs w:val="24"/>
          </w:rPr>
          <w:t>n</w:t>
        </w:r>
      </w:ins>
      <w:r w:rsidRPr="00A238F0">
        <w:rPr>
          <w:rFonts w:ascii="Helvetica" w:eastAsia="Times New Roman" w:hAnsi="Helvetica" w:cs="Helvetica"/>
          <w:sz w:val="24"/>
          <w:szCs w:val="24"/>
        </w:rPr>
        <w:t xml:space="preserve"> XOR or a delta function is not important for deep learning (DL). Nevertheless, we demonstrate the possibilities of building a complex function estimator through a network of simple computation nodes. A </w:t>
      </w:r>
      <w:ins w:id="67" w:author="Redding" w:date="2017-04-10T09:03:00Z">
        <w:r w:rsidR="001F2F61">
          <w:rPr>
            <w:rFonts w:ascii="Helvetica" w:eastAsia="Times New Roman" w:hAnsi="Helvetica" w:cs="Helvetica"/>
            <w:sz w:val="24"/>
            <w:szCs w:val="24"/>
          </w:rPr>
          <w:t>three</w:t>
        </w:r>
      </w:ins>
      <w:del w:id="68" w:author="Redding" w:date="2017-04-10T09:03:00Z">
        <w:r w:rsidRPr="00A238F0" w:rsidDel="001F2F61">
          <w:rPr>
            <w:rFonts w:ascii="Helvetica" w:eastAsia="Times New Roman" w:hAnsi="Helvetica" w:cs="Helvetica"/>
            <w:sz w:val="24"/>
            <w:szCs w:val="24"/>
          </w:rPr>
          <w:delText>3</w:delText>
        </w:r>
      </w:del>
      <w:r w:rsidRPr="00A238F0">
        <w:rPr>
          <w:rFonts w:ascii="Helvetica" w:eastAsia="Times New Roman" w:hAnsi="Helvetica" w:cs="Helvetica"/>
          <w:sz w:val="24"/>
          <w:szCs w:val="24"/>
        </w:rPr>
        <w:t xml:space="preserve">-layer network can implement a hand written recognition system for numbers with an accuracy of 95+%. </w:t>
      </w:r>
      <w:r w:rsidRPr="00A238F0">
        <w:rPr>
          <w:rFonts w:ascii="Helvetica" w:eastAsia="Times New Roman" w:hAnsi="Helvetica" w:cs="Helvetica"/>
          <w:b/>
          <w:bCs/>
          <w:sz w:val="24"/>
          <w:szCs w:val="24"/>
        </w:rPr>
        <w:t>The deeper a network</w:t>
      </w:r>
      <w:ins w:id="69" w:author="Redding" w:date="2017-04-10T09:03:00Z">
        <w:r w:rsidR="001F2F61">
          <w:rPr>
            <w:rFonts w:ascii="Helvetica" w:eastAsia="Times New Roman" w:hAnsi="Helvetica" w:cs="Helvetica"/>
            <w:b/>
            <w:bCs/>
            <w:sz w:val="24"/>
            <w:szCs w:val="24"/>
          </w:rPr>
          <w:t>;</w:t>
        </w:r>
      </w:ins>
      <w:r w:rsidRPr="00A238F0">
        <w:rPr>
          <w:rFonts w:ascii="Helvetica" w:eastAsia="Times New Roman" w:hAnsi="Helvetica" w:cs="Helvetica"/>
          <w:b/>
          <w:bCs/>
          <w:sz w:val="24"/>
          <w:szCs w:val="24"/>
        </w:rPr>
        <w:t xml:space="preserve"> the more complex it is.</w:t>
      </w:r>
      <w:r w:rsidRPr="00A238F0">
        <w:rPr>
          <w:rFonts w:ascii="Helvetica" w:eastAsia="Times New Roman" w:hAnsi="Helvetica" w:cs="Helvetica"/>
          <w:sz w:val="24"/>
          <w:szCs w:val="24"/>
        </w:rPr>
        <w:t xml:space="preserve"> For example, Microsoft </w:t>
      </w:r>
      <w:proofErr w:type="spellStart"/>
      <w:r w:rsidRPr="00A238F0">
        <w:rPr>
          <w:rFonts w:ascii="Helvetica" w:eastAsia="Times New Roman" w:hAnsi="Helvetica" w:cs="Helvetica"/>
          <w:sz w:val="24"/>
          <w:szCs w:val="24"/>
        </w:rPr>
        <w:t>ResNet</w:t>
      </w:r>
      <w:proofErr w:type="spellEnd"/>
      <w:r w:rsidRPr="00A238F0">
        <w:rPr>
          <w:rFonts w:ascii="Helvetica" w:eastAsia="Times New Roman" w:hAnsi="Helvetica" w:cs="Helvetica"/>
          <w:sz w:val="24"/>
          <w:szCs w:val="24"/>
        </w:rPr>
        <w:t xml:space="preserve"> (2015) for visual recognition </w:t>
      </w:r>
      <w:del w:id="70" w:author="Redding" w:date="2017-04-10T09:03:00Z">
        <w:r w:rsidRPr="00A238F0" w:rsidDel="001F2F61">
          <w:rPr>
            <w:rFonts w:ascii="Helvetica" w:eastAsia="Times New Roman" w:hAnsi="Helvetica" w:cs="Helvetica"/>
            <w:sz w:val="24"/>
            <w:szCs w:val="24"/>
          </w:rPr>
          <w:delText xml:space="preserve">has </w:delText>
        </w:r>
      </w:del>
      <w:ins w:id="71" w:author="Redding" w:date="2017-04-10T09:03:00Z">
        <w:r w:rsidR="001F2F61">
          <w:rPr>
            <w:rFonts w:ascii="Helvetica" w:eastAsia="Times New Roman" w:hAnsi="Helvetica" w:cs="Helvetica"/>
            <w:sz w:val="24"/>
            <w:szCs w:val="24"/>
          </w:rPr>
          <w:t>contains</w:t>
        </w:r>
        <w:r w:rsidR="001F2F61" w:rsidRPr="00A238F0">
          <w:rPr>
            <w:rFonts w:ascii="Helvetica" w:eastAsia="Times New Roman" w:hAnsi="Helvetica" w:cs="Helvetica"/>
            <w:sz w:val="24"/>
            <w:szCs w:val="24"/>
          </w:rPr>
          <w:t xml:space="preserve"> </w:t>
        </w:r>
      </w:ins>
      <w:r w:rsidRPr="00A238F0">
        <w:rPr>
          <w:rFonts w:ascii="Helvetica" w:eastAsia="Times New Roman" w:hAnsi="Helvetica" w:cs="Helvetica"/>
          <w:sz w:val="24"/>
          <w:szCs w:val="24"/>
        </w:rPr>
        <w:t xml:space="preserve">151 layers. </w:t>
      </w:r>
      <w:ins w:id="72" w:author="Redding" w:date="2017-04-10T09:08:00Z">
        <w:r w:rsidR="00F6511F">
          <w:rPr>
            <w:rFonts w:ascii="Helvetica" w:eastAsia="Times New Roman" w:hAnsi="Helvetica" w:cs="Helvetica"/>
            <w:sz w:val="24"/>
            <w:szCs w:val="24"/>
          </w:rPr>
          <w:t>M</w:t>
        </w:r>
      </w:ins>
      <w:del w:id="73" w:author="Redding" w:date="2017-04-10T09:08:00Z">
        <w:r w:rsidRPr="00A238F0" w:rsidDel="00F6511F">
          <w:rPr>
            <w:rFonts w:ascii="Helvetica" w:eastAsia="Times New Roman" w:hAnsi="Helvetica" w:cs="Helvetica"/>
            <w:sz w:val="24"/>
            <w:szCs w:val="24"/>
          </w:rPr>
          <w:delText>In m</w:delText>
        </w:r>
      </w:del>
      <w:r w:rsidRPr="00A238F0">
        <w:rPr>
          <w:rFonts w:ascii="Helvetica" w:eastAsia="Times New Roman" w:hAnsi="Helvetica" w:cs="Helvetica"/>
          <w:sz w:val="24"/>
          <w:szCs w:val="24"/>
        </w:rPr>
        <w:t>any modern models</w:t>
      </w:r>
      <w:ins w:id="74" w:author="Redding" w:date="2017-04-10T09:08:00Z">
        <w:r w:rsidR="00F6511F">
          <w:rPr>
            <w:rFonts w:ascii="Helvetica" w:eastAsia="Times New Roman" w:hAnsi="Helvetica" w:cs="Helvetica"/>
            <w:sz w:val="24"/>
            <w:szCs w:val="24"/>
          </w:rPr>
          <w:t xml:space="preserve"> include</w:t>
        </w:r>
      </w:ins>
      <w:del w:id="75" w:author="Redding" w:date="2017-04-10T09:08:00Z">
        <w:r w:rsidRPr="00A238F0" w:rsidDel="00F6511F">
          <w:rPr>
            <w:rFonts w:ascii="Helvetica" w:eastAsia="Times New Roman" w:hAnsi="Helvetica" w:cs="Helvetica"/>
            <w:sz w:val="24"/>
            <w:szCs w:val="24"/>
          </w:rPr>
          <w:delText>, there are</w:delText>
        </w:r>
      </w:del>
      <w:r w:rsidRPr="00A238F0">
        <w:rPr>
          <w:rFonts w:ascii="Helvetica" w:eastAsia="Times New Roman" w:hAnsi="Helvetica" w:cs="Helvetica"/>
          <w:sz w:val="24"/>
          <w:szCs w:val="24"/>
        </w:rPr>
        <w:t xml:space="preserve"> 10 million tunable parameters. For many AI problems, the model needed to solve the problem is very complex. In auto</w:t>
      </w:r>
      <w:ins w:id="76" w:author="Redding" w:date="2017-04-10T09:03:00Z">
        <w:r w:rsidR="001F2F61">
          <w:rPr>
            <w:rFonts w:ascii="Helvetica" w:eastAsia="Times New Roman" w:hAnsi="Helvetica" w:cs="Helvetica"/>
            <w:sz w:val="24"/>
            <w:szCs w:val="24"/>
          </w:rPr>
          <w:t>no</w:t>
        </w:r>
      </w:ins>
      <w:r w:rsidRPr="00A238F0">
        <w:rPr>
          <w:rFonts w:ascii="Helvetica" w:eastAsia="Times New Roman" w:hAnsi="Helvetica" w:cs="Helvetica"/>
          <w:sz w:val="24"/>
          <w:szCs w:val="24"/>
        </w:rPr>
        <w:t>mous driving, we can model a policy (turn, accelerate</w:t>
      </w:r>
      <w:ins w:id="77" w:author="Redding" w:date="2017-04-10T09:08:00Z">
        <w:r w:rsidR="00F6511F">
          <w:rPr>
            <w:rFonts w:ascii="Helvetica" w:eastAsia="Times New Roman" w:hAnsi="Helvetica" w:cs="Helvetica"/>
            <w:sz w:val="24"/>
            <w:szCs w:val="24"/>
          </w:rPr>
          <w:t>,</w:t>
        </w:r>
      </w:ins>
      <w:r w:rsidRPr="00A238F0">
        <w:rPr>
          <w:rFonts w:ascii="Helvetica" w:eastAsia="Times New Roman" w:hAnsi="Helvetica" w:cs="Helvetica"/>
          <w:sz w:val="24"/>
          <w:szCs w:val="24"/>
        </w:rPr>
        <w:t xml:space="preserve"> or brake) to approximate what a human will do </w:t>
      </w:r>
      <w:del w:id="78" w:author="Redding" w:date="2017-04-10T09:04:00Z">
        <w:r w:rsidRPr="00A238F0" w:rsidDel="001F2F61">
          <w:rPr>
            <w:rFonts w:ascii="Helvetica" w:eastAsia="Times New Roman" w:hAnsi="Helvetica" w:cs="Helvetica"/>
            <w:sz w:val="24"/>
            <w:szCs w:val="24"/>
          </w:rPr>
          <w:delText>for what they</w:delText>
        </w:r>
      </w:del>
      <w:ins w:id="79" w:author="Redding" w:date="2017-04-10T09:04:00Z">
        <w:r w:rsidR="001F2F61">
          <w:rPr>
            <w:rFonts w:ascii="Helvetica" w:eastAsia="Times New Roman" w:hAnsi="Helvetica" w:cs="Helvetica"/>
            <w:sz w:val="24"/>
            <w:szCs w:val="24"/>
          </w:rPr>
          <w:t>based on what they</w:t>
        </w:r>
      </w:ins>
      <w:r w:rsidRPr="00A238F0">
        <w:rPr>
          <w:rFonts w:ascii="Helvetica" w:eastAsia="Times New Roman" w:hAnsi="Helvetica" w:cs="Helvetica"/>
          <w:sz w:val="24"/>
          <w:szCs w:val="24"/>
        </w:rPr>
        <w:t xml:space="preserve"> see in front of them. This policy is too </w:t>
      </w:r>
      <w:del w:id="80" w:author="Redding" w:date="2017-04-10T09:08:00Z">
        <w:r w:rsidRPr="00A238F0" w:rsidDel="00F6511F">
          <w:rPr>
            <w:rFonts w:ascii="Helvetica" w:eastAsia="Times New Roman" w:hAnsi="Helvetica" w:cs="Helvetica"/>
            <w:sz w:val="24"/>
            <w:szCs w:val="24"/>
          </w:rPr>
          <w:delText xml:space="preserve">hard </w:delText>
        </w:r>
      </w:del>
      <w:ins w:id="81" w:author="Redding" w:date="2017-04-10T09:08:00Z">
        <w:r w:rsidR="00F6511F">
          <w:rPr>
            <w:rFonts w:ascii="Helvetica" w:eastAsia="Times New Roman" w:hAnsi="Helvetica" w:cs="Helvetica"/>
            <w:sz w:val="24"/>
            <w:szCs w:val="24"/>
          </w:rPr>
          <w:t>difficult</w:t>
        </w:r>
        <w:r w:rsidR="00F6511F" w:rsidRPr="00A238F0">
          <w:rPr>
            <w:rFonts w:ascii="Helvetica" w:eastAsia="Times New Roman" w:hAnsi="Helvetica" w:cs="Helvetica"/>
            <w:sz w:val="24"/>
            <w:szCs w:val="24"/>
          </w:rPr>
          <w:t xml:space="preserve"> </w:t>
        </w:r>
      </w:ins>
      <w:r w:rsidRPr="00A238F0">
        <w:rPr>
          <w:rFonts w:ascii="Helvetica" w:eastAsia="Times New Roman" w:hAnsi="Helvetica" w:cs="Helvetica"/>
          <w:sz w:val="24"/>
          <w:szCs w:val="24"/>
        </w:rPr>
        <w:t>to model</w:t>
      </w:r>
      <w:del w:id="82" w:author="Redding" w:date="2017-04-10T09:08:00Z">
        <w:r w:rsidRPr="00A238F0" w:rsidDel="00F6511F">
          <w:rPr>
            <w:rFonts w:ascii="Helvetica" w:eastAsia="Times New Roman" w:hAnsi="Helvetica" w:cs="Helvetica"/>
            <w:sz w:val="24"/>
            <w:szCs w:val="24"/>
          </w:rPr>
          <w:delText xml:space="preserve"> it</w:delText>
        </w:r>
      </w:del>
      <w:r w:rsidRPr="00A238F0">
        <w:rPr>
          <w:rFonts w:ascii="Helvetica" w:eastAsia="Times New Roman" w:hAnsi="Helvetica" w:cs="Helvetica"/>
          <w:sz w:val="24"/>
          <w:szCs w:val="24"/>
        </w:rPr>
        <w:t xml:space="preserve"> analytically. Alter</w:t>
      </w:r>
      <w:ins w:id="83" w:author="Redding" w:date="2017-04-10T09:08:00Z">
        <w:r w:rsidR="00F6511F">
          <w:rPr>
            <w:rFonts w:ascii="Helvetica" w:eastAsia="Times New Roman" w:hAnsi="Helvetica" w:cs="Helvetica"/>
            <w:sz w:val="24"/>
            <w:szCs w:val="24"/>
          </w:rPr>
          <w:t>na</w:t>
        </w:r>
      </w:ins>
      <w:del w:id="84" w:author="Redding" w:date="2017-04-10T09:08:00Z">
        <w:r w:rsidRPr="00A238F0" w:rsidDel="00F6511F">
          <w:rPr>
            <w:rFonts w:ascii="Helvetica" w:eastAsia="Times New Roman" w:hAnsi="Helvetica" w:cs="Helvetica"/>
            <w:sz w:val="24"/>
            <w:szCs w:val="24"/>
          </w:rPr>
          <w:delText>an</w:delText>
        </w:r>
      </w:del>
      <w:r w:rsidRPr="00A238F0">
        <w:rPr>
          <w:rFonts w:ascii="Helvetica" w:eastAsia="Times New Roman" w:hAnsi="Helvetica" w:cs="Helvetica"/>
          <w:sz w:val="24"/>
          <w:szCs w:val="24"/>
        </w:rPr>
        <w:t>tive</w:t>
      </w:r>
      <w:ins w:id="85" w:author="Redding" w:date="2017-04-10T09:09:00Z">
        <w:r w:rsidR="00F6511F">
          <w:rPr>
            <w:rFonts w:ascii="Helvetica" w:eastAsia="Times New Roman" w:hAnsi="Helvetica" w:cs="Helvetica"/>
            <w:sz w:val="24"/>
            <w:szCs w:val="24"/>
          </w:rPr>
          <w:t>ly</w:t>
        </w:r>
      </w:ins>
      <w:r w:rsidRPr="00A238F0">
        <w:rPr>
          <w:rFonts w:ascii="Helvetica" w:eastAsia="Times New Roman" w:hAnsi="Helvetica" w:cs="Helvetica"/>
          <w:sz w:val="24"/>
          <w:szCs w:val="24"/>
        </w:rPr>
        <w:t xml:space="preserve">, </w:t>
      </w:r>
      <w:del w:id="86" w:author="Redding" w:date="2017-04-10T09:09:00Z">
        <w:r w:rsidRPr="00A238F0" w:rsidDel="00F6511F">
          <w:rPr>
            <w:rFonts w:ascii="Helvetica" w:eastAsia="Times New Roman" w:hAnsi="Helvetica" w:cs="Helvetica"/>
            <w:sz w:val="24"/>
            <w:szCs w:val="24"/>
          </w:rPr>
          <w:delText xml:space="preserve">with enough training data, </w:delText>
        </w:r>
      </w:del>
      <w:del w:id="87" w:author="Redding" w:date="2017-04-10T09:10:00Z">
        <w:r w:rsidRPr="00A238F0" w:rsidDel="00F6511F">
          <w:rPr>
            <w:rFonts w:ascii="Helvetica" w:eastAsia="Times New Roman" w:hAnsi="Helvetica" w:cs="Helvetica"/>
            <w:sz w:val="24"/>
            <w:szCs w:val="24"/>
          </w:rPr>
          <w:delText>w</w:delText>
        </w:r>
      </w:del>
      <w:del w:id="88" w:author="Redding" w:date="2017-04-10T09:09:00Z">
        <w:r w:rsidRPr="00A238F0" w:rsidDel="00F6511F">
          <w:rPr>
            <w:rFonts w:ascii="Helvetica" w:eastAsia="Times New Roman" w:hAnsi="Helvetica" w:cs="Helvetica"/>
            <w:sz w:val="24"/>
            <w:szCs w:val="24"/>
          </w:rPr>
          <w:delText xml:space="preserve">e train </w:delText>
        </w:r>
      </w:del>
      <w:r w:rsidRPr="00A238F0">
        <w:rPr>
          <w:rFonts w:ascii="Helvetica" w:eastAsia="Times New Roman" w:hAnsi="Helvetica" w:cs="Helvetica"/>
          <w:sz w:val="24"/>
          <w:szCs w:val="24"/>
        </w:rPr>
        <w:t xml:space="preserve">a deep learning network </w:t>
      </w:r>
      <w:ins w:id="89" w:author="Redding" w:date="2017-04-10T09:10:00Z">
        <w:r w:rsidR="00F6511F">
          <w:rPr>
            <w:rFonts w:ascii="Helvetica" w:eastAsia="Times New Roman" w:hAnsi="Helvetica" w:cs="Helvetica"/>
            <w:sz w:val="24"/>
            <w:szCs w:val="24"/>
          </w:rPr>
          <w:t xml:space="preserve">can be trained well enough to approximate the </w:t>
        </w:r>
      </w:ins>
      <w:del w:id="90" w:author="Redding" w:date="2017-04-10T09:10:00Z">
        <w:r w:rsidRPr="00A238F0" w:rsidDel="00F6511F">
          <w:rPr>
            <w:rFonts w:ascii="Helvetica" w:eastAsia="Times New Roman" w:hAnsi="Helvetica" w:cs="Helvetica"/>
            <w:sz w:val="24"/>
            <w:szCs w:val="24"/>
          </w:rPr>
          <w:delText xml:space="preserve">with </w:delText>
        </w:r>
      </w:del>
      <w:r w:rsidRPr="00A238F0">
        <w:rPr>
          <w:rFonts w:ascii="Helvetica" w:eastAsia="Times New Roman" w:hAnsi="Helvetica" w:cs="Helvetica"/>
          <w:sz w:val="24"/>
          <w:szCs w:val="24"/>
        </w:rPr>
        <w:t>accuracy of a regular driver.</w:t>
      </w:r>
    </w:p>
    <w:p w:rsidR="00A238F0" w:rsidRPr="00A238F0" w:rsidRDefault="00A238F0" w:rsidP="00A238F0">
      <w:pPr>
        <w:shd w:val="clear" w:color="auto" w:fill="FFFFFF"/>
        <w:spacing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 xml:space="preserve">If we cannot solve a problem analytically, </w:t>
      </w:r>
      <w:ins w:id="91" w:author="Redding" w:date="2017-04-10T09:10:00Z">
        <w:r w:rsidR="00F6511F">
          <w:rPr>
            <w:rFonts w:ascii="Helvetica" w:eastAsia="Times New Roman" w:hAnsi="Helvetica" w:cs="Helvetica"/>
            <w:sz w:val="24"/>
            <w:szCs w:val="24"/>
          </w:rPr>
          <w:t xml:space="preserve">then </w:t>
        </w:r>
      </w:ins>
      <w:r w:rsidRPr="00A238F0">
        <w:rPr>
          <w:rFonts w:ascii="Helvetica" w:eastAsia="Times New Roman" w:hAnsi="Helvetica" w:cs="Helvetica"/>
          <w:sz w:val="24"/>
          <w:szCs w:val="24"/>
        </w:rPr>
        <w:t>train a model empirically.</w:t>
      </w:r>
    </w:p>
    <w:p w:rsidR="00A238F0" w:rsidRPr="00A238F0" w:rsidRDefault="00A238F0" w:rsidP="00A238F0">
      <w:pPr>
        <w:shd w:val="clear" w:color="auto" w:fill="FFFFFF"/>
        <w:spacing w:after="0" w:line="240" w:lineRule="auto"/>
        <w:jc w:val="center"/>
        <w:rPr>
          <w:rFonts w:ascii="Helvetica" w:eastAsia="Times New Roman" w:hAnsi="Helvetica" w:cs="Helvetica"/>
          <w:color w:val="555555"/>
          <w:sz w:val="21"/>
          <w:szCs w:val="21"/>
        </w:rPr>
      </w:pPr>
    </w:p>
    <w:p w:rsidR="00A238F0" w:rsidRPr="00A238F0" w:rsidRDefault="00A238F0" w:rsidP="00A238F0">
      <w:pPr>
        <w:shd w:val="clear" w:color="auto" w:fill="FFFFFF"/>
        <w:spacing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Autonom</w:t>
      </w:r>
      <w:ins w:id="92" w:author="Redding" w:date="2017-04-10T09:10:00Z">
        <w:r w:rsidR="00F6511F">
          <w:rPr>
            <w:rFonts w:ascii="Helvetica" w:eastAsia="Times New Roman" w:hAnsi="Helvetica" w:cs="Helvetica"/>
            <w:sz w:val="24"/>
            <w:szCs w:val="24"/>
          </w:rPr>
          <w:t>o</w:t>
        </w:r>
      </w:ins>
      <w:r w:rsidRPr="00A238F0">
        <w:rPr>
          <w:rFonts w:ascii="Helvetica" w:eastAsia="Times New Roman" w:hAnsi="Helvetica" w:cs="Helvetica"/>
          <w:sz w:val="24"/>
          <w:szCs w:val="24"/>
        </w:rPr>
        <w:t xml:space="preserve">us driving involves many aspects of AI. DL provides a model estimator that cannot be </w:t>
      </w:r>
      <w:del w:id="93" w:author="Redding" w:date="2017-04-10T09:11:00Z">
        <w:r w:rsidRPr="00A238F0" w:rsidDel="00F6511F">
          <w:rPr>
            <w:rFonts w:ascii="Helvetica" w:eastAsia="Times New Roman" w:hAnsi="Helvetica" w:cs="Helvetica"/>
            <w:sz w:val="24"/>
            <w:szCs w:val="24"/>
          </w:rPr>
          <w:delText xml:space="preserve">done </w:delText>
        </w:r>
      </w:del>
      <w:ins w:id="94" w:author="Redding" w:date="2017-04-10T09:11:00Z">
        <w:r w:rsidR="00F6511F">
          <w:rPr>
            <w:rFonts w:ascii="Helvetica" w:eastAsia="Times New Roman" w:hAnsi="Helvetica" w:cs="Helvetica"/>
            <w:sz w:val="24"/>
            <w:szCs w:val="24"/>
          </w:rPr>
          <w:t>created</w:t>
        </w:r>
        <w:r w:rsidR="00F6511F" w:rsidRPr="00A238F0">
          <w:rPr>
            <w:rFonts w:ascii="Helvetica" w:eastAsia="Times New Roman" w:hAnsi="Helvetica" w:cs="Helvetica"/>
            <w:sz w:val="24"/>
            <w:szCs w:val="24"/>
          </w:rPr>
          <w:t xml:space="preserve"> </w:t>
        </w:r>
      </w:ins>
      <w:r w:rsidRPr="00A238F0">
        <w:rPr>
          <w:rFonts w:ascii="Helvetica" w:eastAsia="Times New Roman" w:hAnsi="Helvetica" w:cs="Helvetica"/>
          <w:sz w:val="24"/>
          <w:szCs w:val="24"/>
        </w:rPr>
        <w:t>analytically.</w:t>
      </w:r>
    </w:p>
    <w:p w:rsidR="00A238F0" w:rsidRPr="00A238F0" w:rsidRDefault="00A238F0" w:rsidP="00A238F0">
      <w:pPr>
        <w:shd w:val="clear" w:color="auto" w:fill="FFFFFF"/>
        <w:spacing w:before="100" w:beforeAutospacing="1" w:after="100" w:afterAutospacing="1" w:line="240" w:lineRule="auto"/>
        <w:outlineLvl w:val="2"/>
        <w:rPr>
          <w:rFonts w:ascii="Helvetica" w:eastAsia="Times New Roman" w:hAnsi="Helvetica" w:cs="Helvetica"/>
          <w:sz w:val="24"/>
          <w:szCs w:val="24"/>
        </w:rPr>
      </w:pPr>
      <w:r w:rsidRPr="00A238F0">
        <w:rPr>
          <w:rFonts w:ascii="Helvetica" w:eastAsia="Times New Roman" w:hAnsi="Helvetica" w:cs="Helvetica"/>
          <w:sz w:val="24"/>
          <w:szCs w:val="24"/>
        </w:rPr>
        <w:lastRenderedPageBreak/>
        <w:t xml:space="preserve">Build a Linear </w:t>
      </w:r>
      <w:ins w:id="95" w:author="Redding" w:date="2017-04-10T09:11:00Z">
        <w:r w:rsidR="00F6511F">
          <w:rPr>
            <w:rFonts w:ascii="Helvetica" w:eastAsia="Times New Roman" w:hAnsi="Helvetica" w:cs="Helvetica"/>
            <w:sz w:val="24"/>
            <w:szCs w:val="24"/>
          </w:rPr>
          <w:t>R</w:t>
        </w:r>
      </w:ins>
      <w:del w:id="96" w:author="Redding" w:date="2017-04-10T09:11:00Z">
        <w:r w:rsidRPr="00A238F0" w:rsidDel="00F6511F">
          <w:rPr>
            <w:rFonts w:ascii="Helvetica" w:eastAsia="Times New Roman" w:hAnsi="Helvetica" w:cs="Helvetica"/>
            <w:sz w:val="24"/>
            <w:szCs w:val="24"/>
          </w:rPr>
          <w:delText>r</w:delText>
        </w:r>
      </w:del>
      <w:r w:rsidRPr="00A238F0">
        <w:rPr>
          <w:rFonts w:ascii="Helvetica" w:eastAsia="Times New Roman" w:hAnsi="Helvetica" w:cs="Helvetica"/>
          <w:sz w:val="24"/>
          <w:szCs w:val="24"/>
        </w:rPr>
        <w:t xml:space="preserve">egression </w:t>
      </w:r>
      <w:ins w:id="97" w:author="Redding" w:date="2017-04-10T09:11:00Z">
        <w:r w:rsidR="00F6511F">
          <w:rPr>
            <w:rFonts w:ascii="Helvetica" w:eastAsia="Times New Roman" w:hAnsi="Helvetica" w:cs="Helvetica"/>
            <w:sz w:val="24"/>
            <w:szCs w:val="24"/>
          </w:rPr>
          <w:t>M</w:t>
        </w:r>
      </w:ins>
      <w:del w:id="98" w:author="Redding" w:date="2017-04-10T09:11:00Z">
        <w:r w:rsidRPr="00A238F0" w:rsidDel="00F6511F">
          <w:rPr>
            <w:rFonts w:ascii="Helvetica" w:eastAsia="Times New Roman" w:hAnsi="Helvetica" w:cs="Helvetica"/>
            <w:sz w:val="24"/>
            <w:szCs w:val="24"/>
          </w:rPr>
          <w:delText>m</w:delText>
        </w:r>
      </w:del>
      <w:r w:rsidRPr="00A238F0">
        <w:rPr>
          <w:rFonts w:ascii="Helvetica" w:eastAsia="Times New Roman" w:hAnsi="Helvetica" w:cs="Helvetica"/>
          <w:sz w:val="24"/>
          <w:szCs w:val="24"/>
        </w:rPr>
        <w:t>odel</w:t>
      </w:r>
    </w:p>
    <w:p w:rsidR="00A238F0" w:rsidRPr="00A238F0" w:rsidRDefault="00A238F0" w:rsidP="00A238F0">
      <w:pPr>
        <w:shd w:val="clear" w:color="auto" w:fill="FFFFFF"/>
        <w:spacing w:beforeAutospacing="1" w:after="0" w:afterAutospacing="1" w:line="240" w:lineRule="auto"/>
        <w:rPr>
          <w:rFonts w:ascii="Helvetica" w:eastAsia="Times New Roman" w:hAnsi="Helvetica" w:cs="Helvetica"/>
          <w:sz w:val="24"/>
          <w:szCs w:val="24"/>
        </w:rPr>
      </w:pPr>
      <w:r w:rsidRPr="00A238F0">
        <w:rPr>
          <w:rFonts w:ascii="Helvetica" w:eastAsia="Times New Roman" w:hAnsi="Helvetica" w:cs="Helvetica"/>
          <w:b/>
          <w:bCs/>
          <w:sz w:val="24"/>
          <w:szCs w:val="24"/>
        </w:rPr>
        <w:t xml:space="preserve">Deep learning </w:t>
      </w:r>
      <w:del w:id="99" w:author="Redding" w:date="2017-04-10T09:12:00Z">
        <w:r w:rsidRPr="00A238F0" w:rsidDel="00E3251C">
          <w:rPr>
            <w:rFonts w:ascii="Helvetica" w:eastAsia="Times New Roman" w:hAnsi="Helvetica" w:cs="Helvetica"/>
            <w:b/>
            <w:bCs/>
            <w:sz w:val="24"/>
            <w:szCs w:val="24"/>
          </w:rPr>
          <w:delText xml:space="preserve">learns </w:delText>
        </w:r>
      </w:del>
      <w:ins w:id="100" w:author="Redding" w:date="2017-04-10T09:12:00Z">
        <w:r w:rsidR="00E3251C">
          <w:rPr>
            <w:rFonts w:ascii="Helvetica" w:eastAsia="Times New Roman" w:hAnsi="Helvetica" w:cs="Helvetica"/>
            <w:b/>
            <w:bCs/>
            <w:sz w:val="24"/>
            <w:szCs w:val="24"/>
          </w:rPr>
          <w:t>acquires its knowledge</w:t>
        </w:r>
        <w:r w:rsidR="00E3251C" w:rsidRPr="00A238F0">
          <w:rPr>
            <w:rFonts w:ascii="Helvetica" w:eastAsia="Times New Roman" w:hAnsi="Helvetica" w:cs="Helvetica"/>
            <w:b/>
            <w:bCs/>
            <w:sz w:val="24"/>
            <w:szCs w:val="24"/>
          </w:rPr>
          <w:t xml:space="preserve"> </w:t>
        </w:r>
      </w:ins>
      <w:r w:rsidRPr="00A238F0">
        <w:rPr>
          <w:rFonts w:ascii="Helvetica" w:eastAsia="Times New Roman" w:hAnsi="Helvetica" w:cs="Helvetica"/>
          <w:b/>
          <w:bCs/>
          <w:sz w:val="24"/>
          <w:szCs w:val="24"/>
        </w:rPr>
        <w:t>from training data.</w:t>
      </w:r>
      <w:r w:rsidRPr="00A238F0">
        <w:rPr>
          <w:rFonts w:ascii="Helvetica" w:eastAsia="Times New Roman" w:hAnsi="Helvetica" w:cs="Helvetica"/>
          <w:sz w:val="24"/>
          <w:szCs w:val="24"/>
        </w:rPr>
        <w:t xml:space="preserve"> We will demonstrate how Pieter learns the model parameters </w:t>
      </w:r>
      <w:r w:rsidRPr="00A238F0">
        <w:rPr>
          <w:rFonts w:ascii="MathJax_Math-Web" w:eastAsia="Times New Roman" w:hAnsi="MathJax_Math-Web" w:cs="Helvetica"/>
          <w:i/>
          <w:iCs/>
          <w:sz w:val="29"/>
          <w:szCs w:val="29"/>
          <w:bdr w:val="none" w:sz="0" w:space="0" w:color="auto" w:frame="1"/>
        </w:rPr>
        <w:t>W</w:t>
      </w:r>
      <w:r w:rsidRPr="00A238F0">
        <w:rPr>
          <w:rFonts w:ascii="Helvetica" w:eastAsia="Times New Roman" w:hAnsi="Helvetica" w:cs="Helvetica"/>
          <w:sz w:val="29"/>
          <w:szCs w:val="29"/>
          <w:bdr w:val="none" w:sz="0" w:space="0" w:color="auto" w:frame="1"/>
        </w:rPr>
        <w:t> </w:t>
      </w:r>
      <w:proofErr w:type="spellStart"/>
      <w:r w:rsidRPr="00A238F0">
        <w:rPr>
          <w:rFonts w:ascii="Helvetica" w:eastAsia="Times New Roman" w:hAnsi="Helvetica" w:cs="Helvetica"/>
          <w:sz w:val="24"/>
          <w:szCs w:val="24"/>
          <w:bdr w:val="none" w:sz="0" w:space="0" w:color="auto" w:frame="1"/>
        </w:rPr>
        <w:t>W</w:t>
      </w:r>
      <w:proofErr w:type="spellEnd"/>
      <w:r w:rsidRPr="00A238F0">
        <w:rPr>
          <w:rFonts w:ascii="Helvetica" w:eastAsia="Times New Roman" w:hAnsi="Helvetica" w:cs="Helvetica"/>
          <w:sz w:val="24"/>
          <w:szCs w:val="24"/>
        </w:rPr>
        <w:t xml:space="preserve"> by processing training data. For example, Pieter wants to expand </w:t>
      </w:r>
      <w:del w:id="101" w:author="Redding" w:date="2017-04-10T09:12:00Z">
        <w:r w:rsidRPr="00A238F0" w:rsidDel="00E3251C">
          <w:rPr>
            <w:rFonts w:ascii="Helvetica" w:eastAsia="Times New Roman" w:hAnsi="Helvetica" w:cs="Helvetica"/>
            <w:sz w:val="24"/>
            <w:szCs w:val="24"/>
          </w:rPr>
          <w:delText xml:space="preserve">on </w:delText>
        </w:r>
      </w:del>
      <w:r w:rsidRPr="00A238F0">
        <w:rPr>
          <w:rFonts w:ascii="Helvetica" w:eastAsia="Times New Roman" w:hAnsi="Helvetica" w:cs="Helvetica"/>
          <w:sz w:val="24"/>
          <w:szCs w:val="24"/>
        </w:rPr>
        <w:t xml:space="preserve">his horizon and start online dating. He wants to </w:t>
      </w:r>
      <w:del w:id="102" w:author="Redding" w:date="2017-04-10T09:12:00Z">
        <w:r w:rsidRPr="00A238F0" w:rsidDel="00E3251C">
          <w:rPr>
            <w:rFonts w:ascii="Helvetica" w:eastAsia="Times New Roman" w:hAnsi="Helvetica" w:cs="Helvetica"/>
            <w:sz w:val="24"/>
            <w:szCs w:val="24"/>
          </w:rPr>
          <w:delText>find out</w:delText>
        </w:r>
      </w:del>
      <w:ins w:id="103" w:author="Redding" w:date="2017-04-10T09:12:00Z">
        <w:r w:rsidR="00E3251C">
          <w:rPr>
            <w:rFonts w:ascii="Helvetica" w:eastAsia="Times New Roman" w:hAnsi="Helvetica" w:cs="Helvetica"/>
            <w:sz w:val="24"/>
            <w:szCs w:val="24"/>
          </w:rPr>
          <w:t>determine</w:t>
        </w:r>
      </w:ins>
      <w:r w:rsidRPr="00A238F0">
        <w:rPr>
          <w:rFonts w:ascii="Helvetica" w:eastAsia="Times New Roman" w:hAnsi="Helvetica" w:cs="Helvetica"/>
          <w:sz w:val="24"/>
          <w:szCs w:val="24"/>
        </w:rPr>
        <w:t xml:space="preserve"> the relationship between the number of online dates </w:t>
      </w:r>
      <w:del w:id="104" w:author="Redding" w:date="2017-04-10T09:12:00Z">
        <w:r w:rsidRPr="00A238F0" w:rsidDel="00E3251C">
          <w:rPr>
            <w:rFonts w:ascii="Helvetica" w:eastAsia="Times New Roman" w:hAnsi="Helvetica" w:cs="Helvetica"/>
            <w:sz w:val="24"/>
            <w:szCs w:val="24"/>
          </w:rPr>
          <w:delText xml:space="preserve">with </w:delText>
        </w:r>
      </w:del>
      <w:ins w:id="105" w:author="Redding" w:date="2017-04-10T09:12:00Z">
        <w:r w:rsidR="00E3251C">
          <w:rPr>
            <w:rFonts w:ascii="Helvetica" w:eastAsia="Times New Roman" w:hAnsi="Helvetica" w:cs="Helvetica"/>
            <w:sz w:val="24"/>
            <w:szCs w:val="24"/>
          </w:rPr>
          <w:t>and</w:t>
        </w:r>
        <w:r w:rsidR="00E3251C" w:rsidRPr="00A238F0">
          <w:rPr>
            <w:rFonts w:ascii="Helvetica" w:eastAsia="Times New Roman" w:hAnsi="Helvetica" w:cs="Helvetica"/>
            <w:sz w:val="24"/>
            <w:szCs w:val="24"/>
          </w:rPr>
          <w:t xml:space="preserve"> </w:t>
        </w:r>
      </w:ins>
      <w:r w:rsidRPr="00A238F0">
        <w:rPr>
          <w:rFonts w:ascii="Helvetica" w:eastAsia="Times New Roman" w:hAnsi="Helvetica" w:cs="Helvetica"/>
          <w:sz w:val="24"/>
          <w:szCs w:val="24"/>
        </w:rPr>
        <w:t>the years of educ</w:t>
      </w:r>
      <w:ins w:id="106" w:author="Redding" w:date="2017-04-10T09:12:00Z">
        <w:r w:rsidR="00E3251C">
          <w:rPr>
            <w:rFonts w:ascii="Helvetica" w:eastAsia="Times New Roman" w:hAnsi="Helvetica" w:cs="Helvetica"/>
            <w:sz w:val="24"/>
            <w:szCs w:val="24"/>
          </w:rPr>
          <w:t>atio</w:t>
        </w:r>
      </w:ins>
      <w:del w:id="107" w:author="Redding" w:date="2017-04-10T09:12:00Z">
        <w:r w:rsidRPr="00A238F0" w:rsidDel="00E3251C">
          <w:rPr>
            <w:rFonts w:ascii="Helvetica" w:eastAsia="Times New Roman" w:hAnsi="Helvetica" w:cs="Helvetica"/>
            <w:sz w:val="24"/>
            <w:szCs w:val="24"/>
          </w:rPr>
          <w:delText>ta</w:delText>
        </w:r>
      </w:del>
      <w:del w:id="108" w:author="Redding" w:date="2017-04-10T09:13:00Z">
        <w:r w:rsidRPr="00A238F0" w:rsidDel="00E3251C">
          <w:rPr>
            <w:rFonts w:ascii="Helvetica" w:eastAsia="Times New Roman" w:hAnsi="Helvetica" w:cs="Helvetica"/>
            <w:sz w:val="24"/>
            <w:szCs w:val="24"/>
          </w:rPr>
          <w:delText>io</w:delText>
        </w:r>
      </w:del>
      <w:r w:rsidRPr="00A238F0">
        <w:rPr>
          <w:rFonts w:ascii="Helvetica" w:eastAsia="Times New Roman" w:hAnsi="Helvetica" w:cs="Helvetica"/>
          <w:sz w:val="24"/>
          <w:szCs w:val="24"/>
        </w:rPr>
        <w:t>n and the monthly income. Pieter starts with a simple linear model as follows:</w:t>
      </w:r>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proofErr w:type="gramStart"/>
      <w:r w:rsidRPr="00A238F0">
        <w:rPr>
          <w:rFonts w:ascii="MathJax_Main-Web" w:eastAsia="Times New Roman" w:hAnsi="MathJax_Main-Web" w:cs="Helvetica"/>
          <w:sz w:val="29"/>
          <w:szCs w:val="29"/>
          <w:bdr w:val="none" w:sz="0" w:space="0" w:color="auto" w:frame="1"/>
        </w:rPr>
        <w:t>number</w:t>
      </w:r>
      <w:proofErr w:type="gramEnd"/>
      <w:r w:rsidRPr="00A238F0">
        <w:rPr>
          <w:rFonts w:ascii="MathJax_Main-Web" w:eastAsia="Times New Roman" w:hAnsi="MathJax_Main-Web" w:cs="Helvetica"/>
          <w:sz w:val="29"/>
          <w:szCs w:val="29"/>
          <w:bdr w:val="none" w:sz="0" w:space="0" w:color="auto" w:frame="1"/>
        </w:rPr>
        <w:t xml:space="preserve"> of dates=</w:t>
      </w:r>
      <w:r w:rsidRPr="00A238F0">
        <w:rPr>
          <w:rFonts w:ascii="MathJax_Math-Web" w:eastAsia="Times New Roman" w:hAnsi="MathJax_Math-Web" w:cs="Helvetica"/>
          <w:i/>
          <w:iCs/>
          <w:sz w:val="29"/>
          <w:szCs w:val="29"/>
          <w:bdr w:val="none" w:sz="0" w:space="0" w:color="auto" w:frame="1"/>
        </w:rPr>
        <w:t>W</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1</w:t>
      </w:r>
      <w:r w:rsidRPr="00A238F0">
        <w:rPr>
          <w:rFonts w:ascii="Helvetica" w:eastAsia="Times New Roman" w:hAnsi="Helvetica" w:cs="Helvetica"/>
          <w:sz w:val="29"/>
          <w:szCs w:val="29"/>
          <w:bdr w:val="none" w:sz="0" w:space="0" w:color="auto" w:frame="1"/>
        </w:rPr>
        <w:t> </w:t>
      </w:r>
      <w:r w:rsidRPr="00A238F0">
        <w:rPr>
          <w:rFonts w:ascii="Cambria Math" w:eastAsia="Times New Roman" w:hAnsi="Cambria Math" w:cs="Cambria Math"/>
          <w:sz w:val="29"/>
          <w:szCs w:val="29"/>
          <w:bdr w:val="none" w:sz="0" w:space="0" w:color="auto" w:frame="1"/>
        </w:rPr>
        <w:t>∗</w:t>
      </w:r>
      <w:r w:rsidRPr="00A238F0">
        <w:rPr>
          <w:rFonts w:ascii="MathJax_Main-Web" w:eastAsia="Times New Roman" w:hAnsi="MathJax_Main-Web" w:cs="Helvetica"/>
          <w:sz w:val="29"/>
          <w:szCs w:val="29"/>
          <w:bdr w:val="none" w:sz="0" w:space="0" w:color="auto" w:frame="1"/>
        </w:rPr>
        <w:t xml:space="preserve">years in </w:t>
      </w:r>
      <w:proofErr w:type="spellStart"/>
      <w:r w:rsidRPr="00A238F0">
        <w:rPr>
          <w:rFonts w:ascii="MathJax_Main-Web" w:eastAsia="Times New Roman" w:hAnsi="MathJax_Main-Web" w:cs="Helvetica"/>
          <w:sz w:val="29"/>
          <w:szCs w:val="29"/>
          <w:bdr w:val="none" w:sz="0" w:space="0" w:color="auto" w:frame="1"/>
        </w:rPr>
        <w:t>school+</w:t>
      </w:r>
      <w:r w:rsidRPr="00A238F0">
        <w:rPr>
          <w:rFonts w:ascii="MathJax_Math-Web" w:eastAsia="Times New Roman" w:hAnsi="MathJax_Math-Web" w:cs="Helvetica"/>
          <w:i/>
          <w:iCs/>
          <w:sz w:val="29"/>
          <w:szCs w:val="29"/>
          <w:bdr w:val="none" w:sz="0" w:space="0" w:color="auto" w:frame="1"/>
        </w:rPr>
        <w:t>W</w:t>
      </w:r>
      <w:proofErr w:type="spellEnd"/>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2</w:t>
      </w:r>
      <w:r w:rsidRPr="00A238F0">
        <w:rPr>
          <w:rFonts w:ascii="Helvetica" w:eastAsia="Times New Roman" w:hAnsi="Helvetica" w:cs="Helvetica"/>
          <w:sz w:val="29"/>
          <w:szCs w:val="29"/>
          <w:bdr w:val="none" w:sz="0" w:space="0" w:color="auto" w:frame="1"/>
        </w:rPr>
        <w:t> </w:t>
      </w:r>
      <w:r w:rsidRPr="00A238F0">
        <w:rPr>
          <w:rFonts w:ascii="Cambria Math" w:eastAsia="Times New Roman" w:hAnsi="Cambria Math" w:cs="Cambria Math"/>
          <w:sz w:val="29"/>
          <w:szCs w:val="29"/>
          <w:bdr w:val="none" w:sz="0" w:space="0" w:color="auto" w:frame="1"/>
        </w:rPr>
        <w:t>∗</w:t>
      </w:r>
      <w:r w:rsidRPr="00A238F0">
        <w:rPr>
          <w:rFonts w:ascii="MathJax_Main-Web" w:eastAsia="Times New Roman" w:hAnsi="MathJax_Main-Web" w:cs="Helvetica"/>
          <w:sz w:val="29"/>
          <w:szCs w:val="29"/>
          <w:bdr w:val="none" w:sz="0" w:space="0" w:color="auto" w:frame="1"/>
        </w:rPr>
        <w:t xml:space="preserve">monthly </w:t>
      </w:r>
      <w:proofErr w:type="spellStart"/>
      <w:r w:rsidRPr="00A238F0">
        <w:rPr>
          <w:rFonts w:ascii="MathJax_Main-Web" w:eastAsia="Times New Roman" w:hAnsi="MathJax_Main-Web" w:cs="Helvetica"/>
          <w:sz w:val="29"/>
          <w:szCs w:val="29"/>
          <w:bdr w:val="none" w:sz="0" w:space="0" w:color="auto" w:frame="1"/>
        </w:rPr>
        <w:t>income+</w:t>
      </w:r>
      <w:r w:rsidRPr="00A238F0">
        <w:rPr>
          <w:rFonts w:ascii="MathJax_Math-Web" w:eastAsia="Times New Roman" w:hAnsi="MathJax_Math-Web" w:cs="Helvetica"/>
          <w:i/>
          <w:iCs/>
          <w:sz w:val="29"/>
          <w:szCs w:val="29"/>
          <w:bdr w:val="none" w:sz="0" w:space="0" w:color="auto" w:frame="1"/>
        </w:rPr>
        <w:t>bias</w:t>
      </w:r>
      <w:proofErr w:type="spellEnd"/>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number of dates=W1</w:t>
      </w:r>
      <w:r w:rsidRPr="00A238F0">
        <w:rPr>
          <w:rFonts w:ascii="Cambria Math" w:eastAsia="Times New Roman" w:hAnsi="Cambria Math" w:cs="Cambria Math"/>
          <w:sz w:val="24"/>
          <w:szCs w:val="24"/>
          <w:bdr w:val="none" w:sz="0" w:space="0" w:color="auto" w:frame="1"/>
        </w:rPr>
        <w:t>∗</w:t>
      </w:r>
      <w:r w:rsidRPr="00A238F0">
        <w:rPr>
          <w:rFonts w:ascii="Helvetica" w:eastAsia="Times New Roman" w:hAnsi="Helvetica" w:cs="Helvetica"/>
          <w:sz w:val="24"/>
          <w:szCs w:val="24"/>
          <w:bdr w:val="none" w:sz="0" w:space="0" w:color="auto" w:frame="1"/>
        </w:rPr>
        <w:t>years in school+W2</w:t>
      </w:r>
      <w:r w:rsidRPr="00A238F0">
        <w:rPr>
          <w:rFonts w:ascii="Cambria Math" w:eastAsia="Times New Roman" w:hAnsi="Cambria Math" w:cs="Cambria Math"/>
          <w:sz w:val="24"/>
          <w:szCs w:val="24"/>
          <w:bdr w:val="none" w:sz="0" w:space="0" w:color="auto" w:frame="1"/>
        </w:rPr>
        <w:t>∗</w:t>
      </w:r>
      <w:r w:rsidRPr="00A238F0">
        <w:rPr>
          <w:rFonts w:ascii="Helvetica" w:eastAsia="Times New Roman" w:hAnsi="Helvetica" w:cs="Helvetica"/>
          <w:sz w:val="24"/>
          <w:szCs w:val="24"/>
          <w:bdr w:val="none" w:sz="0" w:space="0" w:color="auto" w:frame="1"/>
        </w:rPr>
        <w:t xml:space="preserve">monthly </w:t>
      </w:r>
      <w:proofErr w:type="spellStart"/>
      <w:r w:rsidRPr="00A238F0">
        <w:rPr>
          <w:rFonts w:ascii="Helvetica" w:eastAsia="Times New Roman" w:hAnsi="Helvetica" w:cs="Helvetica"/>
          <w:sz w:val="24"/>
          <w:szCs w:val="24"/>
          <w:bdr w:val="none" w:sz="0" w:space="0" w:color="auto" w:frame="1"/>
        </w:rPr>
        <w:t>income+bias</w:t>
      </w:r>
      <w:proofErr w:type="spellEnd"/>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 xml:space="preserve">He </w:t>
      </w:r>
      <w:del w:id="109" w:author="Redding" w:date="2017-04-10T09:13:00Z">
        <w:r w:rsidRPr="00A238F0" w:rsidDel="00E3251C">
          <w:rPr>
            <w:rFonts w:ascii="Helvetica" w:eastAsia="Times New Roman" w:hAnsi="Helvetica" w:cs="Helvetica"/>
            <w:sz w:val="24"/>
            <w:szCs w:val="24"/>
          </w:rPr>
          <w:delText xml:space="preserve">asks </w:delText>
        </w:r>
      </w:del>
      <w:ins w:id="110" w:author="Redding" w:date="2017-04-10T09:13:00Z">
        <w:r w:rsidR="00E3251C">
          <w:rPr>
            <w:rFonts w:ascii="Helvetica" w:eastAsia="Times New Roman" w:hAnsi="Helvetica" w:cs="Helvetica"/>
            <w:sz w:val="24"/>
            <w:szCs w:val="24"/>
          </w:rPr>
          <w:t>surveys</w:t>
        </w:r>
        <w:r w:rsidR="00E3251C" w:rsidRPr="00A238F0">
          <w:rPr>
            <w:rFonts w:ascii="Helvetica" w:eastAsia="Times New Roman" w:hAnsi="Helvetica" w:cs="Helvetica"/>
            <w:sz w:val="24"/>
            <w:szCs w:val="24"/>
          </w:rPr>
          <w:t xml:space="preserve"> </w:t>
        </w:r>
      </w:ins>
      <w:r w:rsidRPr="00A238F0">
        <w:rPr>
          <w:rFonts w:ascii="Helvetica" w:eastAsia="Times New Roman" w:hAnsi="Helvetica" w:cs="Helvetica"/>
          <w:sz w:val="24"/>
          <w:szCs w:val="24"/>
        </w:rPr>
        <w:t>1000 people in different communities and collects the information on their income, education and the</w:t>
      </w:r>
      <w:ins w:id="111" w:author="Redding" w:date="2017-04-10T09:22:00Z">
        <w:r w:rsidR="007306E1">
          <w:rPr>
            <w:rFonts w:ascii="Helvetica" w:eastAsia="Times New Roman" w:hAnsi="Helvetica" w:cs="Helvetica"/>
            <w:sz w:val="24"/>
            <w:szCs w:val="24"/>
          </w:rPr>
          <w:t>ir</w:t>
        </w:r>
      </w:ins>
      <w:r w:rsidRPr="00A238F0">
        <w:rPr>
          <w:rFonts w:ascii="Helvetica" w:eastAsia="Times New Roman" w:hAnsi="Helvetica" w:cs="Helvetica"/>
          <w:sz w:val="24"/>
          <w:szCs w:val="24"/>
        </w:rPr>
        <w:t xml:space="preserve"> </w:t>
      </w:r>
      <w:del w:id="112" w:author="Redding" w:date="2017-04-10T09:22:00Z">
        <w:r w:rsidRPr="00A238F0" w:rsidDel="007306E1">
          <w:rPr>
            <w:rFonts w:ascii="Helvetica" w:eastAsia="Times New Roman" w:hAnsi="Helvetica" w:cs="Helvetica"/>
            <w:sz w:val="24"/>
            <w:szCs w:val="24"/>
          </w:rPr>
          <w:delText xml:space="preserve">corresponding </w:delText>
        </w:r>
      </w:del>
      <w:r w:rsidRPr="00A238F0">
        <w:rPr>
          <w:rFonts w:ascii="Helvetica" w:eastAsia="Times New Roman" w:hAnsi="Helvetica" w:cs="Helvetica"/>
          <w:sz w:val="24"/>
          <w:szCs w:val="24"/>
        </w:rPr>
        <w:t xml:space="preserve">number of online dates. Pieter </w:t>
      </w:r>
      <w:del w:id="113" w:author="Redding" w:date="2017-04-10T09:22:00Z">
        <w:r w:rsidRPr="00A238F0" w:rsidDel="007306E1">
          <w:rPr>
            <w:rFonts w:ascii="Helvetica" w:eastAsia="Times New Roman" w:hAnsi="Helvetica" w:cs="Helvetica"/>
            <w:sz w:val="24"/>
            <w:szCs w:val="24"/>
          </w:rPr>
          <w:delText>interests in knowing</w:delText>
        </w:r>
      </w:del>
      <w:ins w:id="114" w:author="Redding" w:date="2017-04-10T09:22:00Z">
        <w:r w:rsidR="007306E1">
          <w:rPr>
            <w:rFonts w:ascii="Helvetica" w:eastAsia="Times New Roman" w:hAnsi="Helvetica" w:cs="Helvetica"/>
            <w:sz w:val="24"/>
            <w:szCs w:val="24"/>
          </w:rPr>
          <w:t>wants to know</w:t>
        </w:r>
      </w:ins>
      <w:r w:rsidRPr="00A238F0">
        <w:rPr>
          <w:rFonts w:ascii="Helvetica" w:eastAsia="Times New Roman" w:hAnsi="Helvetica" w:cs="Helvetica"/>
          <w:sz w:val="24"/>
          <w:szCs w:val="24"/>
        </w:rPr>
        <w:t xml:space="preserve"> how each community values </w:t>
      </w:r>
      <w:del w:id="115" w:author="Redding" w:date="2017-04-10T09:23:00Z">
        <w:r w:rsidRPr="00A238F0" w:rsidDel="007306E1">
          <w:rPr>
            <w:rFonts w:ascii="Helvetica" w:eastAsia="Times New Roman" w:hAnsi="Helvetica" w:cs="Helvetica"/>
            <w:sz w:val="24"/>
            <w:szCs w:val="24"/>
          </w:rPr>
          <w:delText xml:space="preserve">the </w:delText>
        </w:r>
      </w:del>
      <w:r w:rsidRPr="00A238F0">
        <w:rPr>
          <w:rFonts w:ascii="Helvetica" w:eastAsia="Times New Roman" w:hAnsi="Helvetica" w:cs="Helvetica"/>
          <w:sz w:val="24"/>
          <w:szCs w:val="24"/>
        </w:rPr>
        <w:t xml:space="preserve">intellectual </w:t>
      </w:r>
      <w:del w:id="116" w:author="Redding" w:date="2017-04-10T09:23:00Z">
        <w:r w:rsidRPr="00A238F0" w:rsidDel="007306E1">
          <w:rPr>
            <w:rFonts w:ascii="Helvetica" w:eastAsia="Times New Roman" w:hAnsi="Helvetica" w:cs="Helvetica"/>
            <w:sz w:val="24"/>
            <w:szCs w:val="24"/>
          </w:rPr>
          <w:delText xml:space="preserve">vs </w:delText>
        </w:r>
      </w:del>
      <w:ins w:id="117" w:author="Redding" w:date="2017-04-10T09:23:00Z">
        <w:r w:rsidR="007306E1">
          <w:rPr>
            <w:rFonts w:ascii="Helvetica" w:eastAsia="Times New Roman" w:hAnsi="Helvetica" w:cs="Helvetica"/>
            <w:sz w:val="24"/>
            <w:szCs w:val="24"/>
          </w:rPr>
          <w:t>versus</w:t>
        </w:r>
        <w:r w:rsidR="007306E1" w:rsidRPr="00A238F0">
          <w:rPr>
            <w:rFonts w:ascii="Helvetica" w:eastAsia="Times New Roman" w:hAnsi="Helvetica" w:cs="Helvetica"/>
            <w:sz w:val="24"/>
            <w:szCs w:val="24"/>
          </w:rPr>
          <w:t xml:space="preserve"> </w:t>
        </w:r>
      </w:ins>
      <w:r w:rsidRPr="00A238F0">
        <w:rPr>
          <w:rFonts w:ascii="Helvetica" w:eastAsia="Times New Roman" w:hAnsi="Helvetica" w:cs="Helvetica"/>
          <w:sz w:val="24"/>
          <w:szCs w:val="24"/>
        </w:rPr>
        <w:t>his humble post-doc salary. So</w:t>
      </w:r>
      <w:ins w:id="118" w:author="Redding" w:date="2017-04-10T09:23:00Z">
        <w:r w:rsidR="007306E1">
          <w:rPr>
            <w:rFonts w:ascii="Helvetica" w:eastAsia="Times New Roman" w:hAnsi="Helvetica" w:cs="Helvetica"/>
            <w:sz w:val="24"/>
            <w:szCs w:val="24"/>
          </w:rPr>
          <w:t>,</w:t>
        </w:r>
      </w:ins>
      <w:r w:rsidRPr="00A238F0">
        <w:rPr>
          <w:rFonts w:ascii="Helvetica" w:eastAsia="Times New Roman" w:hAnsi="Helvetica" w:cs="Helvetica"/>
          <w:sz w:val="24"/>
          <w:szCs w:val="24"/>
        </w:rPr>
        <w:t xml:space="preserve"> even </w:t>
      </w:r>
      <w:ins w:id="119" w:author="Redding" w:date="2017-04-10T09:23:00Z">
        <w:r w:rsidR="007306E1">
          <w:rPr>
            <w:rFonts w:ascii="Helvetica" w:eastAsia="Times New Roman" w:hAnsi="Helvetica" w:cs="Helvetica"/>
            <w:sz w:val="24"/>
            <w:szCs w:val="24"/>
          </w:rPr>
          <w:t xml:space="preserve">though </w:t>
        </w:r>
      </w:ins>
      <w:r w:rsidRPr="00A238F0">
        <w:rPr>
          <w:rFonts w:ascii="Helvetica" w:eastAsia="Times New Roman" w:hAnsi="Helvetica" w:cs="Helvetica"/>
          <w:sz w:val="24"/>
          <w:szCs w:val="24"/>
        </w:rPr>
        <w:t>this model looks overwhe</w:t>
      </w:r>
      <w:ins w:id="120" w:author="Redding" w:date="2017-04-10T09:23:00Z">
        <w:r w:rsidR="007306E1">
          <w:rPr>
            <w:rFonts w:ascii="Helvetica" w:eastAsia="Times New Roman" w:hAnsi="Helvetica" w:cs="Helvetica"/>
            <w:sz w:val="24"/>
            <w:szCs w:val="24"/>
          </w:rPr>
          <w:t>l</w:t>
        </w:r>
      </w:ins>
      <w:r w:rsidRPr="00A238F0">
        <w:rPr>
          <w:rFonts w:ascii="Helvetica" w:eastAsia="Times New Roman" w:hAnsi="Helvetica" w:cs="Helvetica"/>
          <w:sz w:val="24"/>
          <w:szCs w:val="24"/>
        </w:rPr>
        <w:t>m</w:t>
      </w:r>
      <w:del w:id="121" w:author="Redding" w:date="2017-04-10T09:23:00Z">
        <w:r w:rsidRPr="00A238F0" w:rsidDel="007306E1">
          <w:rPr>
            <w:rFonts w:ascii="Helvetica" w:eastAsia="Times New Roman" w:hAnsi="Helvetica" w:cs="Helvetica"/>
            <w:sz w:val="24"/>
            <w:szCs w:val="24"/>
          </w:rPr>
          <w:delText>l</w:delText>
        </w:r>
      </w:del>
      <w:ins w:id="122" w:author="Redding" w:date="2017-04-10T09:23:00Z">
        <w:r w:rsidR="007306E1">
          <w:rPr>
            <w:rFonts w:ascii="Helvetica" w:eastAsia="Times New Roman" w:hAnsi="Helvetica" w:cs="Helvetica"/>
            <w:sz w:val="24"/>
            <w:szCs w:val="24"/>
          </w:rPr>
          <w:t>ingl</w:t>
        </w:r>
      </w:ins>
      <w:r w:rsidRPr="00A238F0">
        <w:rPr>
          <w:rFonts w:ascii="Helvetica" w:eastAsia="Times New Roman" w:hAnsi="Helvetica" w:cs="Helvetica"/>
          <w:sz w:val="24"/>
          <w:szCs w:val="24"/>
        </w:rPr>
        <w:t>y simple, it serves its purpose. So</w:t>
      </w:r>
      <w:ins w:id="123" w:author="Redding" w:date="2017-04-10T09:23:00Z">
        <w:r w:rsidR="007306E1">
          <w:rPr>
            <w:rFonts w:ascii="Helvetica" w:eastAsia="Times New Roman" w:hAnsi="Helvetica" w:cs="Helvetica"/>
            <w:sz w:val="24"/>
            <w:szCs w:val="24"/>
          </w:rPr>
          <w:t>,</w:t>
        </w:r>
      </w:ins>
      <w:r w:rsidRPr="00A238F0">
        <w:rPr>
          <w:rFonts w:ascii="Helvetica" w:eastAsia="Times New Roman" w:hAnsi="Helvetica" w:cs="Helvetica"/>
          <w:sz w:val="24"/>
          <w:szCs w:val="24"/>
        </w:rPr>
        <w:t xml:space="preserve"> the task for Pieter is to find the parameter values W and b in this model </w:t>
      </w:r>
      <w:del w:id="124" w:author="Redding" w:date="2017-04-10T09:23:00Z">
        <w:r w:rsidRPr="00A238F0" w:rsidDel="007306E1">
          <w:rPr>
            <w:rFonts w:ascii="Helvetica" w:eastAsia="Times New Roman" w:hAnsi="Helvetica" w:cs="Helvetica"/>
            <w:sz w:val="24"/>
            <w:szCs w:val="24"/>
          </w:rPr>
          <w:delText xml:space="preserve">with </w:delText>
        </w:r>
      </w:del>
      <w:ins w:id="125" w:author="Redding" w:date="2017-04-10T09:23:00Z">
        <w:r w:rsidR="007306E1">
          <w:rPr>
            <w:rFonts w:ascii="Helvetica" w:eastAsia="Times New Roman" w:hAnsi="Helvetica" w:cs="Helvetica"/>
            <w:sz w:val="24"/>
            <w:szCs w:val="24"/>
          </w:rPr>
          <w:t>using the</w:t>
        </w:r>
        <w:r w:rsidR="007306E1" w:rsidRPr="00A238F0">
          <w:rPr>
            <w:rFonts w:ascii="Helvetica" w:eastAsia="Times New Roman" w:hAnsi="Helvetica" w:cs="Helvetica"/>
            <w:sz w:val="24"/>
            <w:szCs w:val="24"/>
          </w:rPr>
          <w:t xml:space="preserve"> </w:t>
        </w:r>
      </w:ins>
      <w:r w:rsidRPr="00A238F0">
        <w:rPr>
          <w:rFonts w:ascii="Helvetica" w:eastAsia="Times New Roman" w:hAnsi="Helvetica" w:cs="Helvetica"/>
          <w:sz w:val="24"/>
          <w:szCs w:val="24"/>
        </w:rPr>
        <w:t>training data collected by him.</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del w:id="126" w:author="Redding" w:date="2017-04-10T09:24:00Z">
        <w:r w:rsidRPr="00A238F0" w:rsidDel="007306E1">
          <w:rPr>
            <w:rFonts w:ascii="Helvetica" w:eastAsia="Times New Roman" w:hAnsi="Helvetica" w:cs="Helvetica"/>
            <w:sz w:val="24"/>
            <w:szCs w:val="24"/>
          </w:rPr>
          <w:delText>This is the high-level steps:</w:delText>
        </w:r>
      </w:del>
      <w:ins w:id="127" w:author="Redding" w:date="2017-04-10T09:24:00Z">
        <w:r w:rsidR="007306E1">
          <w:rPr>
            <w:rFonts w:ascii="Helvetica" w:eastAsia="Times New Roman" w:hAnsi="Helvetica" w:cs="Helvetica"/>
            <w:sz w:val="24"/>
            <w:szCs w:val="24"/>
          </w:rPr>
          <w:t>The steps include:</w:t>
        </w:r>
      </w:ins>
    </w:p>
    <w:p w:rsidR="00A238F0" w:rsidRPr="00A238F0" w:rsidRDefault="00A238F0" w:rsidP="00A238F0">
      <w:pPr>
        <w:numPr>
          <w:ilvl w:val="0"/>
          <w:numId w:val="1"/>
        </w:numPr>
        <w:shd w:val="clear" w:color="auto" w:fill="FFFFFF"/>
        <w:spacing w:before="100" w:beforeAutospacing="1" w:after="100" w:afterAutospacing="1" w:line="240" w:lineRule="auto"/>
        <w:ind w:left="324"/>
        <w:rPr>
          <w:rFonts w:ascii="Helvetica" w:eastAsia="Times New Roman" w:hAnsi="Helvetica" w:cs="Helvetica"/>
          <w:sz w:val="24"/>
          <w:szCs w:val="24"/>
        </w:rPr>
      </w:pPr>
      <w:r w:rsidRPr="00A238F0">
        <w:rPr>
          <w:rFonts w:ascii="Helvetica" w:eastAsia="Times New Roman" w:hAnsi="Helvetica" w:cs="Helvetica"/>
          <w:sz w:val="24"/>
          <w:szCs w:val="24"/>
        </w:rPr>
        <w:t>Take the first guess on W and b.</w:t>
      </w:r>
    </w:p>
    <w:p w:rsidR="00A238F0" w:rsidRPr="00A238F0" w:rsidRDefault="00A238F0" w:rsidP="00A238F0">
      <w:pPr>
        <w:numPr>
          <w:ilvl w:val="0"/>
          <w:numId w:val="1"/>
        </w:numPr>
        <w:shd w:val="clear" w:color="auto" w:fill="FFFFFF"/>
        <w:spacing w:before="100" w:beforeAutospacing="1" w:after="100" w:afterAutospacing="1" w:line="240" w:lineRule="auto"/>
        <w:ind w:left="324"/>
        <w:rPr>
          <w:rFonts w:ascii="Helvetica" w:eastAsia="Times New Roman" w:hAnsi="Helvetica" w:cs="Helvetica"/>
          <w:sz w:val="24"/>
          <w:szCs w:val="24"/>
        </w:rPr>
      </w:pPr>
      <w:r w:rsidRPr="00A238F0">
        <w:rPr>
          <w:rFonts w:ascii="Helvetica" w:eastAsia="Times New Roman" w:hAnsi="Helvetica" w:cs="Helvetica"/>
          <w:sz w:val="24"/>
          <w:szCs w:val="24"/>
        </w:rPr>
        <w:t>Use the model to predict the number of dates for each sample in the training dataset.</w:t>
      </w:r>
    </w:p>
    <w:p w:rsidR="00A238F0" w:rsidRPr="00A238F0" w:rsidRDefault="00A238F0" w:rsidP="00A238F0">
      <w:pPr>
        <w:numPr>
          <w:ilvl w:val="0"/>
          <w:numId w:val="1"/>
        </w:numPr>
        <w:shd w:val="clear" w:color="auto" w:fill="FFFFFF"/>
        <w:spacing w:before="100" w:beforeAutospacing="1" w:after="100" w:afterAutospacing="1" w:line="240" w:lineRule="auto"/>
        <w:ind w:left="324"/>
        <w:rPr>
          <w:rFonts w:ascii="Helvetica" w:eastAsia="Times New Roman" w:hAnsi="Helvetica" w:cs="Helvetica"/>
          <w:sz w:val="24"/>
          <w:szCs w:val="24"/>
        </w:rPr>
      </w:pPr>
      <w:r w:rsidRPr="00A238F0">
        <w:rPr>
          <w:rFonts w:ascii="Helvetica" w:eastAsia="Times New Roman" w:hAnsi="Helvetica" w:cs="Helvetica"/>
          <w:sz w:val="24"/>
          <w:szCs w:val="24"/>
        </w:rPr>
        <w:t>Compute the mean square error between the computed value and the true value in the dataset.</w:t>
      </w:r>
    </w:p>
    <w:p w:rsidR="00A238F0" w:rsidRPr="00A238F0" w:rsidRDefault="00A238F0" w:rsidP="00A238F0">
      <w:pPr>
        <w:numPr>
          <w:ilvl w:val="0"/>
          <w:numId w:val="1"/>
        </w:numPr>
        <w:shd w:val="clear" w:color="auto" w:fill="FFFFFF"/>
        <w:spacing w:before="100" w:beforeAutospacing="1" w:after="100" w:afterAutospacing="1" w:line="240" w:lineRule="auto"/>
        <w:ind w:left="324"/>
        <w:rPr>
          <w:rFonts w:ascii="Helvetica" w:eastAsia="Times New Roman" w:hAnsi="Helvetica" w:cs="Helvetica"/>
          <w:sz w:val="24"/>
          <w:szCs w:val="24"/>
        </w:rPr>
      </w:pPr>
      <w:r w:rsidRPr="00A238F0">
        <w:rPr>
          <w:rFonts w:ascii="Helvetica" w:eastAsia="Times New Roman" w:hAnsi="Helvetica" w:cs="Helvetica"/>
          <w:sz w:val="24"/>
          <w:szCs w:val="24"/>
        </w:rPr>
        <w:t>Compute how much the error will change when we change W and b.</w:t>
      </w:r>
    </w:p>
    <w:p w:rsidR="00A238F0" w:rsidRPr="00A238F0" w:rsidRDefault="00A238F0" w:rsidP="00A238F0">
      <w:pPr>
        <w:numPr>
          <w:ilvl w:val="0"/>
          <w:numId w:val="1"/>
        </w:numPr>
        <w:shd w:val="clear" w:color="auto" w:fill="FFFFFF"/>
        <w:spacing w:before="100" w:beforeAutospacing="1" w:after="100" w:afterAutospacing="1" w:line="240" w:lineRule="auto"/>
        <w:ind w:left="324"/>
        <w:rPr>
          <w:rFonts w:ascii="Helvetica" w:eastAsia="Times New Roman" w:hAnsi="Helvetica" w:cs="Helvetica"/>
          <w:sz w:val="24"/>
          <w:szCs w:val="24"/>
        </w:rPr>
      </w:pPr>
      <w:r w:rsidRPr="00A238F0">
        <w:rPr>
          <w:rFonts w:ascii="Helvetica" w:eastAsia="Times New Roman" w:hAnsi="Helvetica" w:cs="Helvetica"/>
          <w:sz w:val="24"/>
          <w:szCs w:val="24"/>
        </w:rPr>
        <w:t>Re-adjust W &amp; b according to this error rate change. (</w:t>
      </w:r>
      <w:r w:rsidRPr="00A238F0">
        <w:rPr>
          <w:rFonts w:ascii="Helvetica" w:eastAsia="Times New Roman" w:hAnsi="Helvetica" w:cs="Helvetica"/>
          <w:b/>
          <w:bCs/>
          <w:sz w:val="24"/>
          <w:szCs w:val="24"/>
        </w:rPr>
        <w:t>Gradient descent</w:t>
      </w:r>
      <w:r w:rsidRPr="00A238F0">
        <w:rPr>
          <w:rFonts w:ascii="Helvetica" w:eastAsia="Times New Roman" w:hAnsi="Helvetica" w:cs="Helvetica"/>
          <w:sz w:val="24"/>
          <w:szCs w:val="24"/>
        </w:rPr>
        <w:t>)</w:t>
      </w:r>
    </w:p>
    <w:p w:rsidR="00A238F0" w:rsidRPr="00A238F0" w:rsidRDefault="00A238F0" w:rsidP="00A238F0">
      <w:pPr>
        <w:numPr>
          <w:ilvl w:val="0"/>
          <w:numId w:val="1"/>
        </w:numPr>
        <w:shd w:val="clear" w:color="auto" w:fill="FFFFFF"/>
        <w:spacing w:before="100" w:beforeAutospacing="1" w:after="100" w:afterAutospacing="1" w:line="240" w:lineRule="auto"/>
        <w:ind w:left="324"/>
        <w:rPr>
          <w:rFonts w:ascii="Helvetica" w:eastAsia="Times New Roman" w:hAnsi="Helvetica" w:cs="Helvetica"/>
          <w:sz w:val="24"/>
          <w:szCs w:val="24"/>
        </w:rPr>
      </w:pPr>
      <w:r w:rsidRPr="00A238F0">
        <w:rPr>
          <w:rFonts w:ascii="Helvetica" w:eastAsia="Times New Roman" w:hAnsi="Helvetica" w:cs="Helvetica"/>
          <w:sz w:val="24"/>
          <w:szCs w:val="24"/>
        </w:rPr>
        <w:t>Back to step 2 for N iterations.</w:t>
      </w:r>
    </w:p>
    <w:p w:rsidR="00A238F0" w:rsidRPr="00A238F0" w:rsidRDefault="00A238F0" w:rsidP="00A238F0">
      <w:pPr>
        <w:numPr>
          <w:ilvl w:val="0"/>
          <w:numId w:val="1"/>
        </w:numPr>
        <w:shd w:val="clear" w:color="auto" w:fill="FFFFFF"/>
        <w:spacing w:before="100" w:beforeAutospacing="1" w:after="100" w:afterAutospacing="1" w:line="240" w:lineRule="auto"/>
        <w:ind w:left="324"/>
        <w:rPr>
          <w:rFonts w:ascii="Helvetica" w:eastAsia="Times New Roman" w:hAnsi="Helvetica" w:cs="Helvetica"/>
          <w:sz w:val="24"/>
          <w:szCs w:val="24"/>
        </w:rPr>
      </w:pPr>
      <w:r w:rsidRPr="00A238F0">
        <w:rPr>
          <w:rFonts w:ascii="Helvetica" w:eastAsia="Times New Roman" w:hAnsi="Helvetica" w:cs="Helvetica"/>
          <w:sz w:val="24"/>
          <w:szCs w:val="24"/>
        </w:rPr>
        <w:t>Use the last value of W &amp; b for our model.</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 xml:space="preserve">We build a model for each community and use these models to predict how well Pieter may do in each community. In our model, we predict the number of dates for people with certain income and years of education. The corresponding values (the number of dates) in the training dataset are called the </w:t>
      </w:r>
      <w:r w:rsidRPr="00A238F0">
        <w:rPr>
          <w:rFonts w:ascii="Helvetica" w:eastAsia="Times New Roman" w:hAnsi="Helvetica" w:cs="Helvetica"/>
          <w:b/>
          <w:bCs/>
          <w:sz w:val="24"/>
          <w:szCs w:val="24"/>
        </w:rPr>
        <w:t>true values or true labels</w:t>
      </w:r>
      <w:r w:rsidRPr="00A238F0">
        <w:rPr>
          <w:rFonts w:ascii="Helvetica" w:eastAsia="Times New Roman" w:hAnsi="Helvetica" w:cs="Helvetica"/>
          <w:sz w:val="24"/>
          <w:szCs w:val="24"/>
        </w:rPr>
        <w:t>.</w:t>
      </w:r>
    </w:p>
    <w:p w:rsidR="00A238F0" w:rsidRPr="00A238F0" w:rsidRDefault="00A238F0" w:rsidP="00A238F0">
      <w:pPr>
        <w:shd w:val="clear" w:color="auto" w:fill="FFFFFF"/>
        <w:spacing w:before="100" w:beforeAutospacing="1" w:after="100" w:afterAutospacing="1" w:line="240" w:lineRule="auto"/>
        <w:outlineLvl w:val="2"/>
        <w:rPr>
          <w:rFonts w:ascii="Helvetica" w:eastAsia="Times New Roman" w:hAnsi="Helvetica" w:cs="Helvetica"/>
          <w:sz w:val="24"/>
          <w:szCs w:val="24"/>
        </w:rPr>
      </w:pPr>
      <w:r w:rsidRPr="00A238F0">
        <w:rPr>
          <w:rFonts w:ascii="Helvetica" w:eastAsia="Times New Roman" w:hAnsi="Helvetica" w:cs="Helvetica"/>
          <w:sz w:val="24"/>
          <w:szCs w:val="24"/>
        </w:rPr>
        <w:t>Gradient descent</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b/>
          <w:bCs/>
          <w:sz w:val="24"/>
          <w:szCs w:val="24"/>
        </w:rPr>
        <w:t>Deep learning is about learning how much it cost</w:t>
      </w:r>
      <w:ins w:id="128" w:author="Redding" w:date="2017-04-10T09:24:00Z">
        <w:r w:rsidR="007306E1">
          <w:rPr>
            <w:rFonts w:ascii="Helvetica" w:eastAsia="Times New Roman" w:hAnsi="Helvetica" w:cs="Helvetica"/>
            <w:b/>
            <w:bCs/>
            <w:sz w:val="24"/>
            <w:szCs w:val="24"/>
          </w:rPr>
          <w:t>s</w:t>
        </w:r>
      </w:ins>
      <w:r w:rsidRPr="00A238F0">
        <w:rPr>
          <w:rFonts w:ascii="Helvetica" w:eastAsia="Times New Roman" w:hAnsi="Helvetica" w:cs="Helvetica"/>
          <w:b/>
          <w:bCs/>
          <w:sz w:val="24"/>
          <w:szCs w:val="24"/>
        </w:rPr>
        <w:t>.</w:t>
      </w:r>
      <w:r w:rsidRPr="00A238F0">
        <w:rPr>
          <w:rFonts w:ascii="Helvetica" w:eastAsia="Times New Roman" w:hAnsi="Helvetica" w:cs="Helvetica"/>
          <w:sz w:val="24"/>
          <w:szCs w:val="24"/>
        </w:rPr>
        <w:t xml:space="preserve"> Step 2-5 is called the gradient descent in DL. We define a function to measure </w:t>
      </w:r>
      <w:del w:id="129" w:author="Redding" w:date="2017-04-10T09:25:00Z">
        <w:r w:rsidRPr="00A238F0" w:rsidDel="007306E1">
          <w:rPr>
            <w:rFonts w:ascii="Helvetica" w:eastAsia="Times New Roman" w:hAnsi="Helvetica" w:cs="Helvetica"/>
            <w:sz w:val="24"/>
            <w:szCs w:val="24"/>
          </w:rPr>
          <w:delText xml:space="preserve">our </w:delText>
        </w:r>
      </w:del>
      <w:r w:rsidRPr="00A238F0">
        <w:rPr>
          <w:rFonts w:ascii="Helvetica" w:eastAsia="Times New Roman" w:hAnsi="Helvetica" w:cs="Helvetica"/>
          <w:sz w:val="24"/>
          <w:szCs w:val="24"/>
        </w:rPr>
        <w:t xml:space="preserve">errors between our model and the true values. In DL, this error function is called </w:t>
      </w:r>
      <w:r w:rsidRPr="00A238F0">
        <w:rPr>
          <w:rFonts w:ascii="Helvetica" w:eastAsia="Times New Roman" w:hAnsi="Helvetica" w:cs="Helvetica"/>
          <w:b/>
          <w:bCs/>
          <w:sz w:val="24"/>
          <w:szCs w:val="24"/>
        </w:rPr>
        <w:t>cost function</w:t>
      </w:r>
      <w:r w:rsidRPr="00A238F0">
        <w:rPr>
          <w:rFonts w:ascii="Helvetica" w:eastAsia="Times New Roman" w:hAnsi="Helvetica" w:cs="Helvetica"/>
          <w:sz w:val="24"/>
          <w:szCs w:val="24"/>
        </w:rPr>
        <w:t xml:space="preserve"> or </w:t>
      </w:r>
      <w:r w:rsidRPr="00A238F0">
        <w:rPr>
          <w:rFonts w:ascii="Helvetica" w:eastAsia="Times New Roman" w:hAnsi="Helvetica" w:cs="Helvetica"/>
          <w:b/>
          <w:bCs/>
          <w:sz w:val="24"/>
          <w:szCs w:val="24"/>
        </w:rPr>
        <w:t>loss function</w:t>
      </w:r>
      <w:r w:rsidRPr="00A238F0">
        <w:rPr>
          <w:rFonts w:ascii="Helvetica" w:eastAsia="Times New Roman" w:hAnsi="Helvetica" w:cs="Helvetica"/>
          <w:sz w:val="24"/>
          <w:szCs w:val="24"/>
        </w:rPr>
        <w:t>. Mean square error (MSE) is one obvious candidate.</w:t>
      </w:r>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r w:rsidRPr="00A238F0">
        <w:rPr>
          <w:rFonts w:ascii="MathJax_Main-Web" w:eastAsia="Times New Roman" w:hAnsi="MathJax_Main-Web" w:cs="Helvetica"/>
          <w:sz w:val="29"/>
          <w:szCs w:val="29"/>
          <w:bdr w:val="none" w:sz="0" w:space="0" w:color="auto" w:frame="1"/>
        </w:rPr>
        <w:t>mean square error=</w:t>
      </w:r>
      <w:r w:rsidRPr="00A238F0">
        <w:rPr>
          <w:rFonts w:ascii="MathJax_Math-Web" w:eastAsia="Times New Roman" w:hAnsi="MathJax_Math-Web" w:cs="Helvetica"/>
          <w:i/>
          <w:iCs/>
          <w:sz w:val="29"/>
          <w:szCs w:val="29"/>
          <w:bdr w:val="none" w:sz="0" w:space="0" w:color="auto" w:frame="1"/>
        </w:rPr>
        <w:t>J</w:t>
      </w:r>
      <w:r w:rsidRPr="00A238F0">
        <w:rPr>
          <w:rFonts w:ascii="MathJax_Main-Web" w:eastAsia="Times New Roman" w:hAnsi="MathJax_Main-Web" w:cs="Helvetica"/>
          <w:sz w:val="29"/>
          <w:szCs w:val="29"/>
          <w:bdr w:val="none" w:sz="0" w:space="0" w:color="auto" w:frame="1"/>
        </w:rPr>
        <w:t>(</w:t>
      </w:r>
      <w:proofErr w:type="spellStart"/>
      <w:r w:rsidRPr="00A238F0">
        <w:rPr>
          <w:rFonts w:ascii="MathJax_Math-Web" w:eastAsia="Times New Roman" w:hAnsi="MathJax_Math-Web" w:cs="Helvetica"/>
          <w:i/>
          <w:iCs/>
          <w:sz w:val="29"/>
          <w:szCs w:val="29"/>
          <w:bdr w:val="none" w:sz="0" w:space="0" w:color="auto" w:frame="1"/>
        </w:rPr>
        <w:t>h</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y</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W</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b</w:t>
      </w:r>
      <w:proofErr w:type="spellEnd"/>
      <w:r w:rsidRPr="00A238F0">
        <w:rPr>
          <w:rFonts w:ascii="MathJax_Main-Web" w:eastAsia="Times New Roman" w:hAnsi="MathJax_Main-Web" w:cs="Helvetica"/>
          <w:sz w:val="29"/>
          <w:szCs w:val="29"/>
          <w:bdr w:val="none" w:sz="0" w:space="0" w:color="auto" w:frame="1"/>
        </w:rPr>
        <w:t>)=1</w:t>
      </w:r>
      <w:r w:rsidRPr="00A238F0">
        <w:rPr>
          <w:rFonts w:ascii="MathJax_Math-Web" w:eastAsia="Times New Roman" w:hAnsi="MathJax_Math-Web" w:cs="Helvetica"/>
          <w:i/>
          <w:iCs/>
          <w:sz w:val="29"/>
          <w:szCs w:val="29"/>
          <w:bdr w:val="none" w:sz="0" w:space="0" w:color="auto" w:frame="1"/>
        </w:rPr>
        <w:t>N</w:t>
      </w:r>
      <w:r w:rsidRPr="00A238F0">
        <w:rPr>
          <w:rFonts w:ascii="Helvetica" w:eastAsia="Times New Roman" w:hAnsi="Helvetica" w:cs="Helvetica"/>
          <w:sz w:val="29"/>
          <w:szCs w:val="29"/>
          <w:bdr w:val="none" w:sz="0" w:space="0" w:color="auto" w:frame="1"/>
        </w:rPr>
        <w:t> </w:t>
      </w:r>
      <w:r w:rsidRPr="00A238F0">
        <w:rPr>
          <w:rFonts w:ascii="MathJax_Size2-Web" w:eastAsia="Times New Roman" w:hAnsi="MathJax_Size2-Web" w:cs="Helvetica"/>
          <w:sz w:val="29"/>
          <w:szCs w:val="29"/>
          <w:bdr w:val="none" w:sz="0" w:space="0" w:color="auto" w:frame="1"/>
        </w:rPr>
        <w:t>∑</w:t>
      </w:r>
      <w:r w:rsidRPr="00A238F0">
        <w:rPr>
          <w:rFonts w:ascii="Helvetica" w:eastAsia="Times New Roman" w:hAnsi="Helvetica" w:cs="Helvetica"/>
          <w:sz w:val="29"/>
          <w:szCs w:val="29"/>
          <w:bdr w:val="none" w:sz="0" w:space="0" w:color="auto" w:frame="1"/>
        </w:rPr>
        <w:t> </w:t>
      </w:r>
      <w:proofErr w:type="spellStart"/>
      <w:r w:rsidRPr="00A238F0">
        <w:rPr>
          <w:rFonts w:ascii="MathJax_Math-Web" w:eastAsia="Times New Roman" w:hAnsi="MathJax_Math-Web" w:cs="Helvetica"/>
          <w:i/>
          <w:iCs/>
          <w:sz w:val="20"/>
          <w:szCs w:val="20"/>
          <w:bdr w:val="none" w:sz="0" w:space="0" w:color="auto" w:frame="1"/>
        </w:rPr>
        <w:t>i</w:t>
      </w:r>
      <w:proofErr w:type="spellEnd"/>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h</w:t>
      </w:r>
      <w:r w:rsidRPr="00A238F0">
        <w:rPr>
          <w:rFonts w:ascii="Helvetica" w:eastAsia="Times New Roman" w:hAnsi="Helvetica" w:cs="Helvetica"/>
          <w:sz w:val="29"/>
          <w:szCs w:val="29"/>
          <w:bdr w:val="none" w:sz="0" w:space="0" w:color="auto" w:frame="1"/>
        </w:rPr>
        <w:t> </w:t>
      </w:r>
      <w:proofErr w:type="spellStart"/>
      <w:r w:rsidRPr="00A238F0">
        <w:rPr>
          <w:rFonts w:ascii="MathJax_Math-Web" w:eastAsia="Times New Roman" w:hAnsi="MathJax_Math-Web" w:cs="Helvetica"/>
          <w:i/>
          <w:iCs/>
          <w:sz w:val="20"/>
          <w:szCs w:val="20"/>
          <w:bdr w:val="none" w:sz="0" w:space="0" w:color="auto" w:frame="1"/>
        </w:rPr>
        <w:t>i</w:t>
      </w:r>
      <w:proofErr w:type="spellEnd"/>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y</w:t>
      </w:r>
      <w:r w:rsidRPr="00A238F0">
        <w:rPr>
          <w:rFonts w:ascii="Helvetica" w:eastAsia="Times New Roman" w:hAnsi="Helvetica" w:cs="Helvetica"/>
          <w:sz w:val="29"/>
          <w:szCs w:val="29"/>
          <w:bdr w:val="none" w:sz="0" w:space="0" w:color="auto" w:frame="1"/>
        </w:rPr>
        <w:t> </w:t>
      </w:r>
      <w:proofErr w:type="spellStart"/>
      <w:r w:rsidRPr="00A238F0">
        <w:rPr>
          <w:rFonts w:ascii="MathJax_Math-Web" w:eastAsia="Times New Roman" w:hAnsi="MathJax_Math-Web" w:cs="Helvetica"/>
          <w:i/>
          <w:iCs/>
          <w:sz w:val="20"/>
          <w:szCs w:val="20"/>
          <w:bdr w:val="none" w:sz="0" w:space="0" w:color="auto" w:frame="1"/>
        </w:rPr>
        <w:t>i</w:t>
      </w:r>
      <w:proofErr w:type="spellEnd"/>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2</w:t>
      </w:r>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mean square error=J(</w:t>
      </w:r>
      <w:proofErr w:type="spellStart"/>
      <w:r w:rsidRPr="00A238F0">
        <w:rPr>
          <w:rFonts w:ascii="Helvetica" w:eastAsia="Times New Roman" w:hAnsi="Helvetica" w:cs="Helvetica"/>
          <w:sz w:val="24"/>
          <w:szCs w:val="24"/>
          <w:bdr w:val="none" w:sz="0" w:space="0" w:color="auto" w:frame="1"/>
        </w:rPr>
        <w:t>h,y,W,b</w:t>
      </w:r>
      <w:proofErr w:type="spellEnd"/>
      <w:r w:rsidRPr="00A238F0">
        <w:rPr>
          <w:rFonts w:ascii="Helvetica" w:eastAsia="Times New Roman" w:hAnsi="Helvetica" w:cs="Helvetica"/>
          <w:sz w:val="24"/>
          <w:szCs w:val="24"/>
          <w:bdr w:val="none" w:sz="0" w:space="0" w:color="auto" w:frame="1"/>
        </w:rPr>
        <w:t>)=1N∑i(hi−</w:t>
      </w:r>
      <w:proofErr w:type="spellStart"/>
      <w:r w:rsidRPr="00A238F0">
        <w:rPr>
          <w:rFonts w:ascii="Helvetica" w:eastAsia="Times New Roman" w:hAnsi="Helvetica" w:cs="Helvetica"/>
          <w:sz w:val="24"/>
          <w:szCs w:val="24"/>
          <w:bdr w:val="none" w:sz="0" w:space="0" w:color="auto" w:frame="1"/>
        </w:rPr>
        <w:t>yi</w:t>
      </w:r>
      <w:proofErr w:type="spellEnd"/>
      <w:r w:rsidRPr="00A238F0">
        <w:rPr>
          <w:rFonts w:ascii="Helvetica" w:eastAsia="Times New Roman" w:hAnsi="Helvetica" w:cs="Helvetica"/>
          <w:sz w:val="24"/>
          <w:szCs w:val="24"/>
          <w:bdr w:val="none" w:sz="0" w:space="0" w:color="auto" w:frame="1"/>
        </w:rPr>
        <w:t>)2</w:t>
      </w:r>
    </w:p>
    <w:p w:rsidR="00A238F0" w:rsidRPr="00A238F0" w:rsidRDefault="00A238F0" w:rsidP="00A238F0">
      <w:pPr>
        <w:shd w:val="clear" w:color="auto" w:fill="FFFFFF"/>
        <w:spacing w:beforeAutospacing="1" w:after="0" w:afterAutospacing="1" w:line="240" w:lineRule="auto"/>
        <w:rPr>
          <w:rFonts w:ascii="Helvetica" w:eastAsia="Times New Roman" w:hAnsi="Helvetica" w:cs="Helvetica"/>
          <w:sz w:val="24"/>
          <w:szCs w:val="24"/>
        </w:rPr>
      </w:pPr>
      <w:proofErr w:type="gramStart"/>
      <w:r w:rsidRPr="00A238F0">
        <w:rPr>
          <w:rFonts w:ascii="Helvetica" w:eastAsia="Times New Roman" w:hAnsi="Helvetica" w:cs="Helvetica"/>
          <w:sz w:val="24"/>
          <w:szCs w:val="24"/>
        </w:rPr>
        <w:lastRenderedPageBreak/>
        <w:t>where</w:t>
      </w:r>
      <w:proofErr w:type="gramEnd"/>
      <w:r w:rsidRPr="00A238F0">
        <w:rPr>
          <w:rFonts w:ascii="Helvetica" w:eastAsia="Times New Roman" w:hAnsi="Helvetica" w:cs="Helvetica"/>
          <w:sz w:val="24"/>
          <w:szCs w:val="24"/>
        </w:rPr>
        <w:t xml:space="preserve"> </w:t>
      </w:r>
      <w:r w:rsidRPr="00A238F0">
        <w:rPr>
          <w:rFonts w:ascii="MathJax_Math-Web" w:eastAsia="Times New Roman" w:hAnsi="MathJax_Math-Web" w:cs="Helvetica"/>
          <w:i/>
          <w:iCs/>
          <w:sz w:val="29"/>
          <w:szCs w:val="29"/>
          <w:bdr w:val="none" w:sz="0" w:space="0" w:color="auto" w:frame="1"/>
        </w:rPr>
        <w:t>h</w:t>
      </w:r>
      <w:r w:rsidRPr="00A238F0">
        <w:rPr>
          <w:rFonts w:ascii="Helvetica" w:eastAsia="Times New Roman" w:hAnsi="Helvetica" w:cs="Helvetica"/>
          <w:sz w:val="29"/>
          <w:szCs w:val="29"/>
          <w:bdr w:val="none" w:sz="0" w:space="0" w:color="auto" w:frame="1"/>
        </w:rPr>
        <w:t> </w:t>
      </w:r>
      <w:r w:rsidRPr="00A238F0">
        <w:rPr>
          <w:rFonts w:ascii="MathJax_Math-Web" w:eastAsia="Times New Roman" w:hAnsi="MathJax_Math-Web" w:cs="Helvetica"/>
          <w:i/>
          <w:iCs/>
          <w:sz w:val="20"/>
          <w:szCs w:val="20"/>
          <w:bdr w:val="none" w:sz="0" w:space="0" w:color="auto" w:frame="1"/>
        </w:rPr>
        <w:t>i</w:t>
      </w:r>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hi</w:t>
      </w:r>
      <w:r w:rsidRPr="00A238F0">
        <w:rPr>
          <w:rFonts w:ascii="Helvetica" w:eastAsia="Times New Roman" w:hAnsi="Helvetica" w:cs="Helvetica"/>
          <w:sz w:val="24"/>
          <w:szCs w:val="24"/>
        </w:rPr>
        <w:t xml:space="preserve"> is the model prediction and </w:t>
      </w:r>
      <w:r w:rsidRPr="00A238F0">
        <w:rPr>
          <w:rFonts w:ascii="MathJax_Math-Web" w:eastAsia="Times New Roman" w:hAnsi="MathJax_Math-Web" w:cs="Helvetica"/>
          <w:i/>
          <w:iCs/>
          <w:sz w:val="29"/>
          <w:szCs w:val="29"/>
          <w:bdr w:val="none" w:sz="0" w:space="0" w:color="auto" w:frame="1"/>
        </w:rPr>
        <w:t>y</w:t>
      </w:r>
      <w:r w:rsidRPr="00A238F0">
        <w:rPr>
          <w:rFonts w:ascii="Helvetica" w:eastAsia="Times New Roman" w:hAnsi="Helvetica" w:cs="Helvetica"/>
          <w:sz w:val="29"/>
          <w:szCs w:val="29"/>
          <w:bdr w:val="none" w:sz="0" w:space="0" w:color="auto" w:frame="1"/>
        </w:rPr>
        <w:t> </w:t>
      </w:r>
      <w:proofErr w:type="spellStart"/>
      <w:r w:rsidRPr="00A238F0">
        <w:rPr>
          <w:rFonts w:ascii="MathJax_Math-Web" w:eastAsia="Times New Roman" w:hAnsi="MathJax_Math-Web" w:cs="Helvetica"/>
          <w:i/>
          <w:iCs/>
          <w:sz w:val="20"/>
          <w:szCs w:val="20"/>
          <w:bdr w:val="none" w:sz="0" w:space="0" w:color="auto" w:frame="1"/>
        </w:rPr>
        <w:t>i</w:t>
      </w:r>
      <w:proofErr w:type="spellEnd"/>
      <w:r w:rsidRPr="00A238F0">
        <w:rPr>
          <w:rFonts w:ascii="Helvetica" w:eastAsia="Times New Roman" w:hAnsi="Helvetica" w:cs="Helvetica"/>
          <w:sz w:val="29"/>
          <w:szCs w:val="29"/>
          <w:bdr w:val="none" w:sz="0" w:space="0" w:color="auto" w:frame="1"/>
        </w:rPr>
        <w:t>  </w:t>
      </w:r>
      <w:proofErr w:type="spellStart"/>
      <w:r w:rsidRPr="00A238F0">
        <w:rPr>
          <w:rFonts w:ascii="Helvetica" w:eastAsia="Times New Roman" w:hAnsi="Helvetica" w:cs="Helvetica"/>
          <w:sz w:val="24"/>
          <w:szCs w:val="24"/>
          <w:bdr w:val="none" w:sz="0" w:space="0" w:color="auto" w:frame="1"/>
        </w:rPr>
        <w:t>yi</w:t>
      </w:r>
      <w:proofErr w:type="spellEnd"/>
      <w:r w:rsidRPr="00A238F0">
        <w:rPr>
          <w:rFonts w:ascii="Helvetica" w:eastAsia="Times New Roman" w:hAnsi="Helvetica" w:cs="Helvetica"/>
          <w:sz w:val="24"/>
          <w:szCs w:val="24"/>
        </w:rPr>
        <w:t xml:space="preserve"> is the true value for sample </w:t>
      </w:r>
      <w:proofErr w:type="spellStart"/>
      <w:r w:rsidRPr="00A238F0">
        <w:rPr>
          <w:rFonts w:ascii="MathJax_Math-Web" w:eastAsia="Times New Roman" w:hAnsi="MathJax_Math-Web" w:cs="Helvetica"/>
          <w:i/>
          <w:iCs/>
          <w:sz w:val="29"/>
          <w:szCs w:val="29"/>
          <w:bdr w:val="none" w:sz="0" w:space="0" w:color="auto" w:frame="1"/>
        </w:rPr>
        <w:t>i</w:t>
      </w:r>
      <w:proofErr w:type="spellEnd"/>
      <w:r w:rsidRPr="00A238F0">
        <w:rPr>
          <w:rFonts w:ascii="Helvetica" w:eastAsia="Times New Roman" w:hAnsi="Helvetica" w:cs="Helvetica"/>
          <w:sz w:val="29"/>
          <w:szCs w:val="29"/>
          <w:bdr w:val="none" w:sz="0" w:space="0" w:color="auto" w:frame="1"/>
        </w:rPr>
        <w:t> </w:t>
      </w:r>
      <w:proofErr w:type="spellStart"/>
      <w:r w:rsidRPr="00A238F0">
        <w:rPr>
          <w:rFonts w:ascii="Helvetica" w:eastAsia="Times New Roman" w:hAnsi="Helvetica" w:cs="Helvetica"/>
          <w:sz w:val="24"/>
          <w:szCs w:val="24"/>
          <w:bdr w:val="none" w:sz="0" w:space="0" w:color="auto" w:frame="1"/>
        </w:rPr>
        <w:t>i</w:t>
      </w:r>
      <w:proofErr w:type="spellEnd"/>
      <w:r w:rsidRPr="00A238F0">
        <w:rPr>
          <w:rFonts w:ascii="Helvetica" w:eastAsia="Times New Roman" w:hAnsi="Helvetica" w:cs="Helvetica"/>
          <w:sz w:val="24"/>
          <w:szCs w:val="24"/>
        </w:rPr>
        <w:t xml:space="preserve"> . We </w:t>
      </w:r>
      <w:del w:id="130" w:author="Redding" w:date="2017-04-10T09:25:00Z">
        <w:r w:rsidRPr="00A238F0" w:rsidDel="007306E1">
          <w:rPr>
            <w:rFonts w:ascii="Helvetica" w:eastAsia="Times New Roman" w:hAnsi="Helvetica" w:cs="Helvetica"/>
            <w:sz w:val="24"/>
            <w:szCs w:val="24"/>
          </w:rPr>
          <w:delText>sum over</w:delText>
        </w:r>
      </w:del>
      <w:ins w:id="131" w:author="Redding" w:date="2017-04-10T09:25:00Z">
        <w:r w:rsidR="007306E1">
          <w:rPr>
            <w:rFonts w:ascii="Helvetica" w:eastAsia="Times New Roman" w:hAnsi="Helvetica" w:cs="Helvetica"/>
            <w:sz w:val="24"/>
            <w:szCs w:val="24"/>
          </w:rPr>
          <w:t>add</w:t>
        </w:r>
      </w:ins>
      <w:r w:rsidRPr="00A238F0">
        <w:rPr>
          <w:rFonts w:ascii="Helvetica" w:eastAsia="Times New Roman" w:hAnsi="Helvetica" w:cs="Helvetica"/>
          <w:sz w:val="24"/>
          <w:szCs w:val="24"/>
        </w:rPr>
        <w:t xml:space="preserve"> all the samples and take the average. We can visualize the cost below with x-axis being </w:t>
      </w:r>
      <w:r w:rsidRPr="00A238F0">
        <w:rPr>
          <w:rFonts w:ascii="MathJax_Math-Web" w:eastAsia="Times New Roman" w:hAnsi="MathJax_Math-Web" w:cs="Helvetica"/>
          <w:i/>
          <w:iCs/>
          <w:sz w:val="29"/>
          <w:szCs w:val="29"/>
          <w:bdr w:val="none" w:sz="0" w:space="0" w:color="auto" w:frame="1"/>
        </w:rPr>
        <w:t>W</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1</w:t>
      </w:r>
      <w:proofErr w:type="gramStart"/>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W1</w:t>
      </w:r>
      <w:proofErr w:type="gramEnd"/>
      <w:r w:rsidRPr="00A238F0">
        <w:rPr>
          <w:rFonts w:ascii="Helvetica" w:eastAsia="Times New Roman" w:hAnsi="Helvetica" w:cs="Helvetica"/>
          <w:sz w:val="24"/>
          <w:szCs w:val="24"/>
        </w:rPr>
        <w:t xml:space="preserve"> and y-axis being </w:t>
      </w:r>
      <w:r w:rsidRPr="00A238F0">
        <w:rPr>
          <w:rFonts w:ascii="MathJax_Math-Web" w:eastAsia="Times New Roman" w:hAnsi="MathJax_Math-Web" w:cs="Helvetica"/>
          <w:i/>
          <w:iCs/>
          <w:sz w:val="29"/>
          <w:szCs w:val="29"/>
          <w:bdr w:val="none" w:sz="0" w:space="0" w:color="auto" w:frame="1"/>
        </w:rPr>
        <w:t>W</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2</w:t>
      </w:r>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W2</w:t>
      </w:r>
      <w:r w:rsidRPr="00A238F0">
        <w:rPr>
          <w:rFonts w:ascii="Helvetica" w:eastAsia="Times New Roman" w:hAnsi="Helvetica" w:cs="Helvetica"/>
          <w:sz w:val="24"/>
          <w:szCs w:val="24"/>
        </w:rPr>
        <w:t xml:space="preserve"> and z-axis being the cost J. The solution of our model is to find </w:t>
      </w:r>
      <w:r w:rsidRPr="00A238F0">
        <w:rPr>
          <w:rFonts w:ascii="MathJax_Math-Web" w:eastAsia="Times New Roman" w:hAnsi="MathJax_Math-Web" w:cs="Helvetica"/>
          <w:i/>
          <w:iCs/>
          <w:sz w:val="29"/>
          <w:szCs w:val="29"/>
          <w:bdr w:val="none" w:sz="0" w:space="0" w:color="auto" w:frame="1"/>
        </w:rPr>
        <w:t>W</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1</w:t>
      </w:r>
      <w:proofErr w:type="gramStart"/>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W1</w:t>
      </w:r>
      <w:proofErr w:type="gramEnd"/>
      <w:r w:rsidRPr="00A238F0">
        <w:rPr>
          <w:rFonts w:ascii="Helvetica" w:eastAsia="Times New Roman" w:hAnsi="Helvetica" w:cs="Helvetica"/>
          <w:sz w:val="24"/>
          <w:szCs w:val="24"/>
        </w:rPr>
        <w:t xml:space="preserve"> and </w:t>
      </w:r>
      <w:r w:rsidRPr="00A238F0">
        <w:rPr>
          <w:rFonts w:ascii="MathJax_Math-Web" w:eastAsia="Times New Roman" w:hAnsi="MathJax_Math-Web" w:cs="Helvetica"/>
          <w:i/>
          <w:iCs/>
          <w:sz w:val="29"/>
          <w:szCs w:val="29"/>
          <w:bdr w:val="none" w:sz="0" w:space="0" w:color="auto" w:frame="1"/>
        </w:rPr>
        <w:t>W</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2</w:t>
      </w:r>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W2</w:t>
      </w:r>
      <w:r w:rsidRPr="00A238F0">
        <w:rPr>
          <w:rFonts w:ascii="Helvetica" w:eastAsia="Times New Roman" w:hAnsi="Helvetica" w:cs="Helvetica"/>
          <w:sz w:val="24"/>
          <w:szCs w:val="24"/>
        </w:rPr>
        <w:t xml:space="preserve"> where the cost is lowest. We can visualize this as dropping a marble at a random point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W</w:t>
      </w:r>
      <w:r w:rsidRPr="00A238F0">
        <w:rPr>
          <w:rFonts w:ascii="Helvetica" w:eastAsia="Times New Roman" w:hAnsi="Helvetica" w:cs="Helvetica"/>
          <w:sz w:val="29"/>
          <w:szCs w:val="29"/>
          <w:bdr w:val="none" w:sz="0" w:space="0" w:color="auto" w:frame="1"/>
        </w:rPr>
        <w:t> </w:t>
      </w:r>
      <w:proofErr w:type="gramStart"/>
      <w:r w:rsidRPr="00A238F0">
        <w:rPr>
          <w:rFonts w:ascii="MathJax_Main-Web" w:eastAsia="Times New Roman" w:hAnsi="MathJax_Main-Web" w:cs="Helvetica"/>
          <w:sz w:val="20"/>
          <w:szCs w:val="20"/>
          <w:bdr w:val="none" w:sz="0" w:space="0" w:color="auto" w:frame="1"/>
        </w:rPr>
        <w:t>1</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W</w:t>
      </w:r>
      <w:proofErr w:type="gramEnd"/>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2</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(W1,W2)</w:t>
      </w:r>
      <w:r w:rsidRPr="00A238F0">
        <w:rPr>
          <w:rFonts w:ascii="Helvetica" w:eastAsia="Times New Roman" w:hAnsi="Helvetica" w:cs="Helvetica"/>
          <w:sz w:val="24"/>
          <w:szCs w:val="24"/>
        </w:rPr>
        <w:t xml:space="preserve"> and </w:t>
      </w:r>
      <w:ins w:id="132" w:author="Redding" w:date="2017-04-10T09:25:00Z">
        <w:r w:rsidR="007306E1">
          <w:rPr>
            <w:rFonts w:ascii="Helvetica" w:eastAsia="Times New Roman" w:hAnsi="Helvetica" w:cs="Helvetica"/>
            <w:sz w:val="24"/>
            <w:szCs w:val="24"/>
          </w:rPr>
          <w:t xml:space="preserve">then </w:t>
        </w:r>
      </w:ins>
      <w:del w:id="133" w:author="Redding" w:date="2017-04-10T09:25:00Z">
        <w:r w:rsidRPr="00A238F0" w:rsidDel="007306E1">
          <w:rPr>
            <w:rFonts w:ascii="Helvetica" w:eastAsia="Times New Roman" w:hAnsi="Helvetica" w:cs="Helvetica"/>
            <w:sz w:val="24"/>
            <w:szCs w:val="24"/>
          </w:rPr>
          <w:delText xml:space="preserve">let the </w:delText>
        </w:r>
      </w:del>
      <w:ins w:id="134" w:author="Redding" w:date="2017-04-10T09:25:00Z">
        <w:r w:rsidR="007306E1">
          <w:rPr>
            <w:rFonts w:ascii="Helvetica" w:eastAsia="Times New Roman" w:hAnsi="Helvetica" w:cs="Helvetica"/>
            <w:sz w:val="24"/>
            <w:szCs w:val="24"/>
          </w:rPr>
          <w:t xml:space="preserve">let </w:t>
        </w:r>
      </w:ins>
      <w:r w:rsidRPr="00A238F0">
        <w:rPr>
          <w:rFonts w:ascii="Helvetica" w:eastAsia="Times New Roman" w:hAnsi="Helvetica" w:cs="Helvetica"/>
          <w:sz w:val="24"/>
          <w:szCs w:val="24"/>
        </w:rPr>
        <w:t xml:space="preserve">gravity </w:t>
      </w:r>
      <w:del w:id="135" w:author="Redding" w:date="2017-04-10T09:25:00Z">
        <w:r w:rsidRPr="00A238F0" w:rsidDel="007306E1">
          <w:rPr>
            <w:rFonts w:ascii="Helvetica" w:eastAsia="Times New Roman" w:hAnsi="Helvetica" w:cs="Helvetica"/>
            <w:sz w:val="24"/>
            <w:szCs w:val="24"/>
          </w:rPr>
          <w:delText xml:space="preserve">to </w:delText>
        </w:r>
      </w:del>
      <w:r w:rsidRPr="00A238F0">
        <w:rPr>
          <w:rFonts w:ascii="Helvetica" w:eastAsia="Times New Roman" w:hAnsi="Helvetica" w:cs="Helvetica"/>
          <w:sz w:val="24"/>
          <w:szCs w:val="24"/>
        </w:rPr>
        <w:t>do its work.</w:t>
      </w:r>
    </w:p>
    <w:p w:rsidR="00A238F0" w:rsidRPr="00A238F0" w:rsidRDefault="00A238F0" w:rsidP="00A238F0">
      <w:pPr>
        <w:shd w:val="clear" w:color="auto" w:fill="FFFFFF"/>
        <w:spacing w:after="0" w:line="240" w:lineRule="auto"/>
        <w:jc w:val="center"/>
        <w:rPr>
          <w:rFonts w:ascii="Helvetica" w:eastAsia="Times New Roman" w:hAnsi="Helvetica" w:cs="Helvetica"/>
          <w:color w:val="555555"/>
          <w:sz w:val="21"/>
          <w:szCs w:val="21"/>
        </w:rPr>
      </w:pPr>
    </w:p>
    <w:p w:rsidR="00A238F0" w:rsidRPr="00A238F0" w:rsidRDefault="00A238F0" w:rsidP="00A238F0">
      <w:pPr>
        <w:shd w:val="clear" w:color="auto" w:fill="FFFFFF"/>
        <w:spacing w:beforeAutospacing="1" w:after="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Optimiz</w:t>
      </w:r>
      <w:ins w:id="136" w:author="Redding" w:date="2017-04-10T09:25:00Z">
        <w:r w:rsidR="007306E1">
          <w:rPr>
            <w:rFonts w:ascii="Helvetica" w:eastAsia="Times New Roman" w:hAnsi="Helvetica" w:cs="Helvetica"/>
            <w:sz w:val="24"/>
            <w:szCs w:val="24"/>
          </w:rPr>
          <w:t>ing</w:t>
        </w:r>
      </w:ins>
      <w:del w:id="137" w:author="Redding" w:date="2017-04-10T09:25:00Z">
        <w:r w:rsidRPr="00A238F0" w:rsidDel="007306E1">
          <w:rPr>
            <w:rFonts w:ascii="Helvetica" w:eastAsia="Times New Roman" w:hAnsi="Helvetica" w:cs="Helvetica"/>
            <w:sz w:val="24"/>
            <w:szCs w:val="24"/>
          </w:rPr>
          <w:delText>e</w:delText>
        </w:r>
      </w:del>
      <w:r w:rsidRPr="00A238F0">
        <w:rPr>
          <w:rFonts w:ascii="Helvetica" w:eastAsia="Times New Roman" w:hAnsi="Helvetica" w:cs="Helvetica"/>
          <w:sz w:val="24"/>
          <w:szCs w:val="24"/>
        </w:rPr>
        <w:t xml:space="preserve"> a deep network means find</w:t>
      </w:r>
      <w:ins w:id="138" w:author="Redding" w:date="2017-04-10T09:26:00Z">
        <w:r w:rsidR="007306E1">
          <w:rPr>
            <w:rFonts w:ascii="Helvetica" w:eastAsia="Times New Roman" w:hAnsi="Helvetica" w:cs="Helvetica"/>
            <w:sz w:val="24"/>
            <w:szCs w:val="24"/>
          </w:rPr>
          <w:t>ing</w:t>
        </w:r>
      </w:ins>
      <w:r w:rsidRPr="00A238F0">
        <w:rPr>
          <w:rFonts w:ascii="Helvetica" w:eastAsia="Times New Roman" w:hAnsi="Helvetica" w:cs="Helvetica"/>
          <w:sz w:val="24"/>
          <w:szCs w:val="24"/>
        </w:rPr>
        <w:t xml:space="preserve"> all the </w:t>
      </w:r>
      <w:r w:rsidRPr="00A238F0">
        <w:rPr>
          <w:rFonts w:ascii="MathJax_Math-Web" w:eastAsia="Times New Roman" w:hAnsi="MathJax_Math-Web" w:cs="Helvetica"/>
          <w:i/>
          <w:iCs/>
          <w:sz w:val="29"/>
          <w:szCs w:val="29"/>
          <w:bdr w:val="none" w:sz="0" w:space="0" w:color="auto" w:frame="1"/>
        </w:rPr>
        <w:t>W</w:t>
      </w:r>
      <w:r w:rsidRPr="00A238F0">
        <w:rPr>
          <w:rFonts w:ascii="Helvetica" w:eastAsia="Times New Roman" w:hAnsi="Helvetica" w:cs="Helvetica"/>
          <w:sz w:val="29"/>
          <w:szCs w:val="29"/>
          <w:bdr w:val="none" w:sz="0" w:space="0" w:color="auto" w:frame="1"/>
        </w:rPr>
        <w:t> </w:t>
      </w:r>
      <w:proofErr w:type="spellStart"/>
      <w:proofErr w:type="gramStart"/>
      <w:r w:rsidRPr="00A238F0">
        <w:rPr>
          <w:rFonts w:ascii="Helvetica" w:eastAsia="Times New Roman" w:hAnsi="Helvetica" w:cs="Helvetica"/>
          <w:sz w:val="24"/>
          <w:szCs w:val="24"/>
          <w:bdr w:val="none" w:sz="0" w:space="0" w:color="auto" w:frame="1"/>
        </w:rPr>
        <w:t>W</w:t>
      </w:r>
      <w:proofErr w:type="spellEnd"/>
      <w:r w:rsidRPr="00A238F0">
        <w:rPr>
          <w:rFonts w:ascii="Helvetica" w:eastAsia="Times New Roman" w:hAnsi="Helvetica" w:cs="Helvetica"/>
          <w:sz w:val="24"/>
          <w:szCs w:val="24"/>
        </w:rPr>
        <w:t xml:space="preserve"> ,</w:t>
      </w:r>
      <w:proofErr w:type="gramEnd"/>
      <w:r w:rsidRPr="00A238F0">
        <w:rPr>
          <w:rFonts w:ascii="Helvetica" w:eastAsia="Times New Roman" w:hAnsi="Helvetica" w:cs="Helvetica"/>
          <w:sz w:val="24"/>
          <w:szCs w:val="24"/>
        </w:rPr>
        <w:t xml:space="preserve"> </w:t>
      </w:r>
      <w:r w:rsidRPr="00A238F0">
        <w:rPr>
          <w:rFonts w:ascii="MathJax_Math-Web" w:eastAsia="Times New Roman" w:hAnsi="MathJax_Math-Web" w:cs="Helvetica"/>
          <w:i/>
          <w:iCs/>
          <w:sz w:val="29"/>
          <w:szCs w:val="29"/>
          <w:bdr w:val="none" w:sz="0" w:space="0" w:color="auto" w:frame="1"/>
        </w:rPr>
        <w:t>b</w:t>
      </w:r>
      <w:r w:rsidRPr="00A238F0">
        <w:rPr>
          <w:rFonts w:ascii="Helvetica" w:eastAsia="Times New Roman" w:hAnsi="Helvetica" w:cs="Helvetica"/>
          <w:sz w:val="29"/>
          <w:szCs w:val="29"/>
          <w:bdr w:val="none" w:sz="0" w:space="0" w:color="auto" w:frame="1"/>
        </w:rPr>
        <w:t> </w:t>
      </w:r>
      <w:proofErr w:type="spellStart"/>
      <w:r w:rsidRPr="00A238F0">
        <w:rPr>
          <w:rFonts w:ascii="Helvetica" w:eastAsia="Times New Roman" w:hAnsi="Helvetica" w:cs="Helvetica"/>
          <w:sz w:val="24"/>
          <w:szCs w:val="24"/>
          <w:bdr w:val="none" w:sz="0" w:space="0" w:color="auto" w:frame="1"/>
        </w:rPr>
        <w:t>b</w:t>
      </w:r>
      <w:proofErr w:type="spellEnd"/>
      <w:r w:rsidRPr="00A238F0">
        <w:rPr>
          <w:rFonts w:ascii="Helvetica" w:eastAsia="Times New Roman" w:hAnsi="Helvetica" w:cs="Helvetica"/>
          <w:sz w:val="24"/>
          <w:szCs w:val="24"/>
        </w:rPr>
        <w:t xml:space="preserve"> and other tunable parameters to minimize cost.</w:t>
      </w:r>
    </w:p>
    <w:p w:rsidR="00A238F0" w:rsidRPr="00A238F0" w:rsidRDefault="00A238F0" w:rsidP="00A238F0">
      <w:pPr>
        <w:shd w:val="clear" w:color="auto" w:fill="FFFFFF"/>
        <w:spacing w:before="100" w:beforeAutospacing="1" w:after="100" w:afterAutospacing="1" w:line="240" w:lineRule="auto"/>
        <w:outlineLvl w:val="2"/>
        <w:rPr>
          <w:rFonts w:ascii="Helvetica" w:eastAsia="Times New Roman" w:hAnsi="Helvetica" w:cs="Helvetica"/>
          <w:sz w:val="24"/>
          <w:szCs w:val="24"/>
        </w:rPr>
      </w:pPr>
      <w:r w:rsidRPr="00A238F0">
        <w:rPr>
          <w:rFonts w:ascii="Helvetica" w:eastAsia="Times New Roman" w:hAnsi="Helvetica" w:cs="Helvetica"/>
          <w:sz w:val="24"/>
          <w:szCs w:val="24"/>
        </w:rPr>
        <w:t>Learning rate</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 xml:space="preserve">Thinking in 3D or high dimensions is </w:t>
      </w:r>
      <w:ins w:id="139" w:author="Redding" w:date="2017-04-10T09:26:00Z">
        <w:r w:rsidR="007306E1">
          <w:rPr>
            <w:rFonts w:ascii="Helvetica" w:eastAsia="Times New Roman" w:hAnsi="Helvetica" w:cs="Helvetica"/>
            <w:sz w:val="24"/>
            <w:szCs w:val="24"/>
          </w:rPr>
          <w:t xml:space="preserve">difficult, </w:t>
        </w:r>
        <w:proofErr w:type="spellStart"/>
        <w:r w:rsidR="007306E1">
          <w:rPr>
            <w:rFonts w:ascii="Helvetica" w:eastAsia="Times New Roman" w:hAnsi="Helvetica" w:cs="Helvetica"/>
            <w:sz w:val="24"/>
            <w:szCs w:val="24"/>
          </w:rPr>
          <w:t>in</w:t>
        </w:r>
        <w:proofErr w:type="spellEnd"/>
        <w:r w:rsidR="007306E1">
          <w:rPr>
            <w:rFonts w:ascii="Helvetica" w:eastAsia="Times New Roman" w:hAnsi="Helvetica" w:cs="Helvetica"/>
            <w:sz w:val="24"/>
            <w:szCs w:val="24"/>
          </w:rPr>
          <w:t xml:space="preserve"> not</w:t>
        </w:r>
      </w:ins>
      <w:del w:id="140" w:author="Redding" w:date="2017-04-10T09:26:00Z">
        <w:r w:rsidRPr="00A238F0" w:rsidDel="007306E1">
          <w:rPr>
            <w:rFonts w:ascii="Helvetica" w:eastAsia="Times New Roman" w:hAnsi="Helvetica" w:cs="Helvetica"/>
            <w:sz w:val="24"/>
            <w:szCs w:val="24"/>
          </w:rPr>
          <w:delText>hard to</w:delText>
        </w:r>
      </w:del>
      <w:r w:rsidRPr="00A238F0">
        <w:rPr>
          <w:rFonts w:ascii="Helvetica" w:eastAsia="Times New Roman" w:hAnsi="Helvetica" w:cs="Helvetica"/>
          <w:sz w:val="24"/>
          <w:szCs w:val="24"/>
        </w:rPr>
        <w:t xml:space="preserve"> impossible. Try to think </w:t>
      </w:r>
      <w:ins w:id="141" w:author="Redding" w:date="2017-04-10T09:26:00Z">
        <w:r w:rsidR="007306E1">
          <w:rPr>
            <w:rFonts w:ascii="Helvetica" w:eastAsia="Times New Roman" w:hAnsi="Helvetica" w:cs="Helvetica"/>
            <w:sz w:val="24"/>
            <w:szCs w:val="24"/>
          </w:rPr>
          <w:t xml:space="preserve">of </w:t>
        </w:r>
      </w:ins>
      <w:r w:rsidRPr="00A238F0">
        <w:rPr>
          <w:rFonts w:ascii="Helvetica" w:eastAsia="Times New Roman" w:hAnsi="Helvetica" w:cs="Helvetica"/>
          <w:sz w:val="24"/>
          <w:szCs w:val="24"/>
        </w:rPr>
        <w:t>DL problems in 2D first. Consider a point at (L1, L2)</w:t>
      </w:r>
      <w:ins w:id="142" w:author="Redding" w:date="2017-04-10T09:27:00Z">
        <w:r w:rsidR="007306E1">
          <w:rPr>
            <w:rFonts w:ascii="Helvetica" w:eastAsia="Times New Roman" w:hAnsi="Helvetica" w:cs="Helvetica"/>
            <w:sz w:val="24"/>
            <w:szCs w:val="24"/>
          </w:rPr>
          <w:t xml:space="preserve"> where</w:t>
        </w:r>
      </w:ins>
      <w:del w:id="143" w:author="Redding" w:date="2017-04-10T09:27:00Z">
        <w:r w:rsidRPr="00A238F0" w:rsidDel="007306E1">
          <w:rPr>
            <w:rFonts w:ascii="Helvetica" w:eastAsia="Times New Roman" w:hAnsi="Helvetica" w:cs="Helvetica"/>
            <w:sz w:val="24"/>
            <w:szCs w:val="24"/>
          </w:rPr>
          <w:delText>,</w:delText>
        </w:r>
      </w:del>
      <w:r w:rsidRPr="00A238F0">
        <w:rPr>
          <w:rFonts w:ascii="Helvetica" w:eastAsia="Times New Roman" w:hAnsi="Helvetica" w:cs="Helvetica"/>
          <w:sz w:val="24"/>
          <w:szCs w:val="24"/>
        </w:rPr>
        <w:t xml:space="preserve"> we cut through the diagram alon</w:t>
      </w:r>
      <w:ins w:id="144" w:author="Redding" w:date="2017-04-10T09:27:00Z">
        <w:r w:rsidR="007306E1">
          <w:rPr>
            <w:rFonts w:ascii="Helvetica" w:eastAsia="Times New Roman" w:hAnsi="Helvetica" w:cs="Helvetica"/>
            <w:sz w:val="24"/>
            <w:szCs w:val="24"/>
          </w:rPr>
          <w:t>g</w:t>
        </w:r>
      </w:ins>
      <w:del w:id="145" w:author="Redding" w:date="2017-04-10T09:27:00Z">
        <w:r w:rsidRPr="00A238F0" w:rsidDel="007306E1">
          <w:rPr>
            <w:rFonts w:ascii="Helvetica" w:eastAsia="Times New Roman" w:hAnsi="Helvetica" w:cs="Helvetica"/>
            <w:sz w:val="24"/>
            <w:szCs w:val="24"/>
          </w:rPr>
          <w:delText>e</w:delText>
        </w:r>
      </w:del>
      <w:r w:rsidRPr="00A238F0">
        <w:rPr>
          <w:rFonts w:ascii="Helvetica" w:eastAsia="Times New Roman" w:hAnsi="Helvetica" w:cs="Helvetica"/>
          <w:sz w:val="24"/>
          <w:szCs w:val="24"/>
        </w:rPr>
        <w:t xml:space="preserve"> the blue and orange line</w:t>
      </w:r>
      <w:ins w:id="146" w:author="Redding" w:date="2017-04-10T09:27:00Z">
        <w:r w:rsidR="007306E1">
          <w:rPr>
            <w:rFonts w:ascii="Helvetica" w:eastAsia="Times New Roman" w:hAnsi="Helvetica" w:cs="Helvetica"/>
            <w:sz w:val="24"/>
            <w:szCs w:val="24"/>
          </w:rPr>
          <w:t xml:space="preserve"> then</w:t>
        </w:r>
      </w:ins>
      <w:del w:id="147" w:author="Redding" w:date="2017-04-10T09:27:00Z">
        <w:r w:rsidRPr="00A238F0" w:rsidDel="007306E1">
          <w:rPr>
            <w:rFonts w:ascii="Helvetica" w:eastAsia="Times New Roman" w:hAnsi="Helvetica" w:cs="Helvetica"/>
            <w:sz w:val="24"/>
            <w:szCs w:val="24"/>
          </w:rPr>
          <w:delText>, and</w:delText>
        </w:r>
      </w:del>
      <w:r w:rsidRPr="00A238F0">
        <w:rPr>
          <w:rFonts w:ascii="Helvetica" w:eastAsia="Times New Roman" w:hAnsi="Helvetica" w:cs="Helvetica"/>
          <w:sz w:val="24"/>
          <w:szCs w:val="24"/>
        </w:rPr>
        <w:t xml:space="preserve"> plot those curves in a 2D diagram</w:t>
      </w:r>
      <w:ins w:id="148" w:author="Redding" w:date="2017-04-10T09:27:00Z">
        <w:r w:rsidR="007306E1">
          <w:rPr>
            <w:rFonts w:ascii="Helvetica" w:eastAsia="Times New Roman" w:hAnsi="Helvetica" w:cs="Helvetica"/>
            <w:sz w:val="24"/>
            <w:szCs w:val="24"/>
          </w:rPr>
          <w:t>.</w:t>
        </w:r>
      </w:ins>
      <w:del w:id="149" w:author="Redding" w:date="2017-04-10T09:27:00Z">
        <w:r w:rsidRPr="00A238F0" w:rsidDel="007306E1">
          <w:rPr>
            <w:rFonts w:ascii="Helvetica" w:eastAsia="Times New Roman" w:hAnsi="Helvetica" w:cs="Helvetica"/>
            <w:sz w:val="24"/>
            <w:szCs w:val="24"/>
          </w:rPr>
          <w:delText>:</w:delText>
        </w:r>
      </w:del>
    </w:p>
    <w:p w:rsidR="00A238F0" w:rsidRPr="00A238F0" w:rsidRDefault="00A238F0" w:rsidP="00A238F0">
      <w:pPr>
        <w:shd w:val="clear" w:color="auto" w:fill="FFFFFF"/>
        <w:spacing w:after="0" w:line="240" w:lineRule="auto"/>
        <w:jc w:val="center"/>
        <w:rPr>
          <w:rFonts w:ascii="Helvetica" w:eastAsia="Times New Roman" w:hAnsi="Helvetica" w:cs="Helvetica"/>
          <w:color w:val="555555"/>
          <w:sz w:val="21"/>
          <w:szCs w:val="21"/>
        </w:rPr>
      </w:pPr>
    </w:p>
    <w:p w:rsidR="00A238F0" w:rsidRPr="00A238F0" w:rsidRDefault="00A238F0" w:rsidP="00A238F0">
      <w:pPr>
        <w:shd w:val="clear" w:color="auto" w:fill="FFFFFF"/>
        <w:spacing w:after="0" w:line="240" w:lineRule="auto"/>
        <w:jc w:val="center"/>
        <w:rPr>
          <w:rFonts w:ascii="Helvetica" w:eastAsia="Times New Roman" w:hAnsi="Helvetica" w:cs="Helvetica"/>
          <w:color w:val="555555"/>
          <w:sz w:val="21"/>
          <w:szCs w:val="21"/>
        </w:rPr>
      </w:pPr>
    </w:p>
    <w:p w:rsidR="00A238F0" w:rsidRPr="00A238F0" w:rsidRDefault="00A238F0" w:rsidP="00A238F0">
      <w:pPr>
        <w:shd w:val="clear" w:color="auto" w:fill="FFFFFF"/>
        <w:spacing w:beforeAutospacing="1" w:after="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 xml:space="preserve">The x-axis is </w:t>
      </w:r>
      <w:r w:rsidRPr="00A238F0">
        <w:rPr>
          <w:rFonts w:ascii="MathJax_Math-Web" w:eastAsia="Times New Roman" w:hAnsi="MathJax_Math-Web" w:cs="Helvetica"/>
          <w:i/>
          <w:iCs/>
          <w:sz w:val="29"/>
          <w:szCs w:val="29"/>
          <w:bdr w:val="none" w:sz="0" w:space="0" w:color="auto" w:frame="1"/>
        </w:rPr>
        <w:t>W</w:t>
      </w:r>
      <w:r w:rsidRPr="00A238F0">
        <w:rPr>
          <w:rFonts w:ascii="Helvetica" w:eastAsia="Times New Roman" w:hAnsi="Helvetica" w:cs="Helvetica"/>
          <w:sz w:val="29"/>
          <w:szCs w:val="29"/>
          <w:bdr w:val="none" w:sz="0" w:space="0" w:color="auto" w:frame="1"/>
        </w:rPr>
        <w:t> </w:t>
      </w:r>
      <w:proofErr w:type="spellStart"/>
      <w:r w:rsidRPr="00A238F0">
        <w:rPr>
          <w:rFonts w:ascii="Helvetica" w:eastAsia="Times New Roman" w:hAnsi="Helvetica" w:cs="Helvetica"/>
          <w:sz w:val="24"/>
          <w:szCs w:val="24"/>
          <w:bdr w:val="none" w:sz="0" w:space="0" w:color="auto" w:frame="1"/>
        </w:rPr>
        <w:t>W</w:t>
      </w:r>
      <w:proofErr w:type="spellEnd"/>
      <w:r w:rsidRPr="00A238F0">
        <w:rPr>
          <w:rFonts w:ascii="Helvetica" w:eastAsia="Times New Roman" w:hAnsi="Helvetica" w:cs="Helvetica"/>
          <w:sz w:val="24"/>
          <w:szCs w:val="24"/>
        </w:rPr>
        <w:t xml:space="preserve"> and the y-axis is the cost. Since we are holding </w:t>
      </w:r>
      <w:r w:rsidRPr="00A238F0">
        <w:rPr>
          <w:rFonts w:ascii="MathJax_Math-Web" w:eastAsia="Times New Roman" w:hAnsi="MathJax_Math-Web" w:cs="Helvetica"/>
          <w:i/>
          <w:iCs/>
          <w:sz w:val="29"/>
          <w:szCs w:val="29"/>
          <w:bdr w:val="none" w:sz="0" w:space="0" w:color="auto" w:frame="1"/>
        </w:rPr>
        <w:t>W</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2</w:t>
      </w:r>
      <w:proofErr w:type="gramStart"/>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W2</w:t>
      </w:r>
      <w:proofErr w:type="gramEnd"/>
      <w:r w:rsidRPr="00A238F0">
        <w:rPr>
          <w:rFonts w:ascii="Helvetica" w:eastAsia="Times New Roman" w:hAnsi="Helvetica" w:cs="Helvetica"/>
          <w:sz w:val="24"/>
          <w:szCs w:val="24"/>
        </w:rPr>
        <w:t xml:space="preserve"> as a constant, we can ignore it in the equation below to simplify the discussion.</w:t>
      </w:r>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r w:rsidRPr="00A238F0">
        <w:rPr>
          <w:rFonts w:ascii="MathJax_Math-Web" w:eastAsia="Times New Roman" w:hAnsi="MathJax_Math-Web" w:cs="Helvetica"/>
          <w:i/>
          <w:iCs/>
          <w:sz w:val="29"/>
          <w:szCs w:val="29"/>
          <w:bdr w:val="none" w:sz="0" w:space="0" w:color="auto" w:frame="1"/>
        </w:rPr>
        <w:t>J</w:t>
      </w:r>
      <w:r w:rsidRPr="00A238F0">
        <w:rPr>
          <w:rFonts w:ascii="MathJax_Main-Web" w:eastAsia="Times New Roman" w:hAnsi="MathJax_Main-Web" w:cs="Helvetica"/>
          <w:sz w:val="29"/>
          <w:szCs w:val="29"/>
          <w:bdr w:val="none" w:sz="0" w:space="0" w:color="auto" w:frame="1"/>
        </w:rPr>
        <w:t>(</w:t>
      </w:r>
      <w:proofErr w:type="spellStart"/>
      <w:r w:rsidRPr="00A238F0">
        <w:rPr>
          <w:rFonts w:ascii="MathJax_Math-Web" w:eastAsia="Times New Roman" w:hAnsi="MathJax_Math-Web" w:cs="Helvetica"/>
          <w:i/>
          <w:iCs/>
          <w:sz w:val="29"/>
          <w:szCs w:val="29"/>
          <w:bdr w:val="none" w:sz="0" w:space="0" w:color="auto" w:frame="1"/>
        </w:rPr>
        <w:t>W</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b</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h</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y</w:t>
      </w:r>
      <w:proofErr w:type="spellEnd"/>
      <w:r w:rsidRPr="00A238F0">
        <w:rPr>
          <w:rFonts w:ascii="MathJax_Main-Web" w:eastAsia="Times New Roman" w:hAnsi="MathJax_Main-Web" w:cs="Helvetica"/>
          <w:sz w:val="29"/>
          <w:szCs w:val="29"/>
          <w:bdr w:val="none" w:sz="0" w:space="0" w:color="auto" w:frame="1"/>
        </w:rPr>
        <w:t>)=1</w:t>
      </w:r>
      <w:r w:rsidRPr="00A238F0">
        <w:rPr>
          <w:rFonts w:ascii="MathJax_Math-Web" w:eastAsia="Times New Roman" w:hAnsi="MathJax_Math-Web" w:cs="Helvetica"/>
          <w:i/>
          <w:iCs/>
          <w:sz w:val="29"/>
          <w:szCs w:val="29"/>
          <w:bdr w:val="none" w:sz="0" w:space="0" w:color="auto" w:frame="1"/>
        </w:rPr>
        <w:t>N</w:t>
      </w:r>
      <w:r w:rsidRPr="00A238F0">
        <w:rPr>
          <w:rFonts w:ascii="Helvetica" w:eastAsia="Times New Roman" w:hAnsi="Helvetica" w:cs="Helvetica"/>
          <w:sz w:val="29"/>
          <w:szCs w:val="29"/>
          <w:bdr w:val="none" w:sz="0" w:space="0" w:color="auto" w:frame="1"/>
        </w:rPr>
        <w:t> </w:t>
      </w:r>
      <w:r w:rsidRPr="00A238F0">
        <w:rPr>
          <w:rFonts w:ascii="MathJax_Size2-Web" w:eastAsia="Times New Roman" w:hAnsi="MathJax_Size2-Web" w:cs="Helvetica"/>
          <w:sz w:val="29"/>
          <w:szCs w:val="29"/>
          <w:bdr w:val="none" w:sz="0" w:space="0" w:color="auto" w:frame="1"/>
        </w:rPr>
        <w:t>∑</w:t>
      </w:r>
      <w:r w:rsidRPr="00A238F0">
        <w:rPr>
          <w:rFonts w:ascii="Helvetica" w:eastAsia="Times New Roman" w:hAnsi="Helvetica" w:cs="Helvetica"/>
          <w:sz w:val="29"/>
          <w:szCs w:val="29"/>
          <w:bdr w:val="none" w:sz="0" w:space="0" w:color="auto" w:frame="1"/>
        </w:rPr>
        <w:t> </w:t>
      </w:r>
      <w:proofErr w:type="spellStart"/>
      <w:r w:rsidRPr="00A238F0">
        <w:rPr>
          <w:rFonts w:ascii="MathJax_Math-Web" w:eastAsia="Times New Roman" w:hAnsi="MathJax_Math-Web" w:cs="Helvetica"/>
          <w:i/>
          <w:iCs/>
          <w:sz w:val="20"/>
          <w:szCs w:val="20"/>
          <w:bdr w:val="none" w:sz="0" w:space="0" w:color="auto" w:frame="1"/>
        </w:rPr>
        <w:t>i</w:t>
      </w:r>
      <w:proofErr w:type="spellEnd"/>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W</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1</w:t>
      </w:r>
      <w:r w:rsidRPr="00A238F0">
        <w:rPr>
          <w:rFonts w:ascii="Helvetica" w:eastAsia="Times New Roman" w:hAnsi="Helvetica" w:cs="Helvetica"/>
          <w:sz w:val="29"/>
          <w:szCs w:val="29"/>
          <w:bdr w:val="none" w:sz="0" w:space="0" w:color="auto" w:frame="1"/>
        </w:rPr>
        <w:t> </w:t>
      </w:r>
      <w:r w:rsidRPr="00A238F0">
        <w:rPr>
          <w:rFonts w:ascii="Cambria Math" w:eastAsia="Times New Roman" w:hAnsi="Cambria Math" w:cs="Cambria Math"/>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x</w:t>
      </w:r>
      <w:r w:rsidRPr="00A238F0">
        <w:rPr>
          <w:rFonts w:ascii="Helvetica" w:eastAsia="Times New Roman" w:hAnsi="Helvetica" w:cs="Helvetica"/>
          <w:sz w:val="29"/>
          <w:szCs w:val="29"/>
          <w:bdr w:val="none" w:sz="0" w:space="0" w:color="auto" w:frame="1"/>
        </w:rPr>
        <w:t> </w:t>
      </w:r>
      <w:proofErr w:type="spellStart"/>
      <w:r w:rsidRPr="00A238F0">
        <w:rPr>
          <w:rFonts w:ascii="MathJax_Math-Web" w:eastAsia="Times New Roman" w:hAnsi="MathJax_Math-Web" w:cs="Helvetica"/>
          <w:i/>
          <w:iCs/>
          <w:sz w:val="20"/>
          <w:szCs w:val="20"/>
          <w:bdr w:val="none" w:sz="0" w:space="0" w:color="auto" w:frame="1"/>
        </w:rPr>
        <w:t>i</w:t>
      </w:r>
      <w:proofErr w:type="spellEnd"/>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y</w:t>
      </w:r>
      <w:r w:rsidRPr="00A238F0">
        <w:rPr>
          <w:rFonts w:ascii="Helvetica" w:eastAsia="Times New Roman" w:hAnsi="Helvetica" w:cs="Helvetica"/>
          <w:sz w:val="29"/>
          <w:szCs w:val="29"/>
          <w:bdr w:val="none" w:sz="0" w:space="0" w:color="auto" w:frame="1"/>
        </w:rPr>
        <w:t> </w:t>
      </w:r>
      <w:proofErr w:type="spellStart"/>
      <w:r w:rsidRPr="00A238F0">
        <w:rPr>
          <w:rFonts w:ascii="MathJax_Math-Web" w:eastAsia="Times New Roman" w:hAnsi="MathJax_Math-Web" w:cs="Helvetica"/>
          <w:i/>
          <w:iCs/>
          <w:sz w:val="20"/>
          <w:szCs w:val="20"/>
          <w:bdr w:val="none" w:sz="0" w:space="0" w:color="auto" w:frame="1"/>
        </w:rPr>
        <w:t>i</w:t>
      </w:r>
      <w:proofErr w:type="spellEnd"/>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2</w:t>
      </w:r>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J(</w:t>
      </w:r>
      <w:proofErr w:type="spellStart"/>
      <w:r w:rsidRPr="00A238F0">
        <w:rPr>
          <w:rFonts w:ascii="Helvetica" w:eastAsia="Times New Roman" w:hAnsi="Helvetica" w:cs="Helvetica"/>
          <w:sz w:val="24"/>
          <w:szCs w:val="24"/>
          <w:bdr w:val="none" w:sz="0" w:space="0" w:color="auto" w:frame="1"/>
        </w:rPr>
        <w:t>W,b,h,y</w:t>
      </w:r>
      <w:proofErr w:type="spellEnd"/>
      <w:r w:rsidRPr="00A238F0">
        <w:rPr>
          <w:rFonts w:ascii="Helvetica" w:eastAsia="Times New Roman" w:hAnsi="Helvetica" w:cs="Helvetica"/>
          <w:sz w:val="24"/>
          <w:szCs w:val="24"/>
          <w:bdr w:val="none" w:sz="0" w:space="0" w:color="auto" w:frame="1"/>
        </w:rPr>
        <w:t>)=1N∑i(W1</w:t>
      </w:r>
      <w:r w:rsidRPr="00A238F0">
        <w:rPr>
          <w:rFonts w:ascii="Cambria Math" w:eastAsia="Times New Roman" w:hAnsi="Cambria Math" w:cs="Cambria Math"/>
          <w:sz w:val="24"/>
          <w:szCs w:val="24"/>
          <w:bdr w:val="none" w:sz="0" w:space="0" w:color="auto" w:frame="1"/>
        </w:rPr>
        <w:t>∗</w:t>
      </w:r>
      <w:r w:rsidRPr="00A238F0">
        <w:rPr>
          <w:rFonts w:ascii="Helvetica" w:eastAsia="Times New Roman" w:hAnsi="Helvetica" w:cs="Helvetica"/>
          <w:sz w:val="24"/>
          <w:szCs w:val="24"/>
          <w:bdr w:val="none" w:sz="0" w:space="0" w:color="auto" w:frame="1"/>
        </w:rPr>
        <w:t>xi−yi)2</w:t>
      </w:r>
    </w:p>
    <w:p w:rsidR="00A238F0" w:rsidRPr="00A238F0" w:rsidRDefault="00A238F0" w:rsidP="00A238F0">
      <w:pPr>
        <w:shd w:val="clear" w:color="auto" w:fill="FFFFFF"/>
        <w:spacing w:beforeAutospacing="1" w:after="0" w:afterAutospacing="1" w:line="240" w:lineRule="auto"/>
        <w:rPr>
          <w:rFonts w:ascii="Helvetica" w:eastAsia="Times New Roman" w:hAnsi="Helvetica" w:cs="Helvetica"/>
          <w:sz w:val="24"/>
          <w:szCs w:val="24"/>
        </w:rPr>
      </w:pPr>
      <w:proofErr w:type="gramStart"/>
      <w:r w:rsidRPr="00A238F0">
        <w:rPr>
          <w:rFonts w:ascii="Helvetica" w:eastAsia="Times New Roman" w:hAnsi="Helvetica" w:cs="Helvetica"/>
          <w:b/>
          <w:bCs/>
          <w:sz w:val="24"/>
          <w:szCs w:val="24"/>
        </w:rPr>
        <w:t>Training a model with gradients</w:t>
      </w:r>
      <w:r w:rsidRPr="00A238F0">
        <w:rPr>
          <w:rFonts w:ascii="Helvetica" w:eastAsia="Times New Roman" w:hAnsi="Helvetica" w:cs="Helvetica"/>
          <w:sz w:val="24"/>
          <w:szCs w:val="24"/>
        </w:rPr>
        <w:t>.</w:t>
      </w:r>
      <w:proofErr w:type="gramEnd"/>
      <w:r w:rsidRPr="00A238F0">
        <w:rPr>
          <w:rFonts w:ascii="Helvetica" w:eastAsia="Times New Roman" w:hAnsi="Helvetica" w:cs="Helvetica"/>
          <w:sz w:val="24"/>
          <w:szCs w:val="24"/>
        </w:rPr>
        <w:t xml:space="preserve"> Since the gradient at L1 is negative, we move </w:t>
      </w:r>
      <w:r w:rsidRPr="00A238F0">
        <w:rPr>
          <w:rFonts w:ascii="MathJax_Math-Web" w:eastAsia="Times New Roman" w:hAnsi="MathJax_Math-Web" w:cs="Helvetica"/>
          <w:i/>
          <w:iCs/>
          <w:sz w:val="29"/>
          <w:szCs w:val="29"/>
          <w:bdr w:val="none" w:sz="0" w:space="0" w:color="auto" w:frame="1"/>
        </w:rPr>
        <w:t>W</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1</w:t>
      </w:r>
      <w:proofErr w:type="gramStart"/>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W1</w:t>
      </w:r>
      <w:proofErr w:type="gramEnd"/>
      <w:r w:rsidRPr="00A238F0">
        <w:rPr>
          <w:rFonts w:ascii="Helvetica" w:eastAsia="Times New Roman" w:hAnsi="Helvetica" w:cs="Helvetica"/>
          <w:sz w:val="24"/>
          <w:szCs w:val="24"/>
        </w:rPr>
        <w:t xml:space="preserve"> to the right to find the lowest point. </w:t>
      </w:r>
      <w:proofErr w:type="gramStart"/>
      <w:r w:rsidRPr="00A238F0">
        <w:rPr>
          <w:rFonts w:ascii="Helvetica" w:eastAsia="Times New Roman" w:hAnsi="Helvetica" w:cs="Helvetica"/>
          <w:sz w:val="24"/>
          <w:szCs w:val="24"/>
        </w:rPr>
        <w:t>But</w:t>
      </w:r>
      <w:proofErr w:type="gramEnd"/>
      <w:r w:rsidRPr="00A238F0">
        <w:rPr>
          <w:rFonts w:ascii="Helvetica" w:eastAsia="Times New Roman" w:hAnsi="Helvetica" w:cs="Helvetica"/>
          <w:sz w:val="24"/>
          <w:szCs w:val="24"/>
        </w:rPr>
        <w:t xml:space="preserve"> by how much? L2 has a smaller gradient than L1. </w:t>
      </w:r>
      <w:del w:id="150" w:author="Redding" w:date="2017-04-10T09:27:00Z">
        <w:r w:rsidRPr="00A238F0" w:rsidDel="007306E1">
          <w:rPr>
            <w:rFonts w:ascii="Helvetica" w:eastAsia="Times New Roman" w:hAnsi="Helvetica" w:cs="Helvetica"/>
            <w:sz w:val="24"/>
            <w:szCs w:val="24"/>
          </w:rPr>
          <w:delText>i.e.</w:delText>
        </w:r>
      </w:del>
      <w:ins w:id="151" w:author="Redding" w:date="2017-04-10T09:27:00Z">
        <w:r w:rsidR="007306E1">
          <w:rPr>
            <w:rFonts w:ascii="Helvetica" w:eastAsia="Times New Roman" w:hAnsi="Helvetica" w:cs="Helvetica"/>
            <w:sz w:val="24"/>
            <w:szCs w:val="24"/>
          </w:rPr>
          <w:t>So,</w:t>
        </w:r>
      </w:ins>
      <w:r w:rsidRPr="00A238F0">
        <w:rPr>
          <w:rFonts w:ascii="Helvetica" w:eastAsia="Times New Roman" w:hAnsi="Helvetica" w:cs="Helvetica"/>
          <w:sz w:val="24"/>
          <w:szCs w:val="24"/>
        </w:rPr>
        <w:t xml:space="preserve"> changing </w:t>
      </w:r>
      <w:r w:rsidRPr="00A238F0">
        <w:rPr>
          <w:rFonts w:ascii="MathJax_Math-Web" w:eastAsia="Times New Roman" w:hAnsi="MathJax_Math-Web" w:cs="Helvetica"/>
          <w:i/>
          <w:iCs/>
          <w:sz w:val="29"/>
          <w:szCs w:val="29"/>
          <w:bdr w:val="none" w:sz="0" w:space="0" w:color="auto" w:frame="1"/>
        </w:rPr>
        <w:t>W</w:t>
      </w:r>
      <w:r w:rsidRPr="00A238F0">
        <w:rPr>
          <w:rFonts w:ascii="MathJax_Main-Web" w:eastAsia="Times New Roman" w:hAnsi="MathJax_Main-Web" w:cs="Helvetica"/>
          <w:sz w:val="29"/>
          <w:szCs w:val="29"/>
          <w:bdr w:val="none" w:sz="0" w:space="0" w:color="auto" w:frame="1"/>
        </w:rPr>
        <w:t>2</w:t>
      </w:r>
      <w:r w:rsidRPr="00A238F0">
        <w:rPr>
          <w:rFonts w:ascii="Helvetica" w:eastAsia="Times New Roman" w:hAnsi="Helvetica" w:cs="Helvetica"/>
          <w:sz w:val="29"/>
          <w:szCs w:val="29"/>
          <w:bdr w:val="none" w:sz="0" w:space="0" w:color="auto" w:frame="1"/>
        </w:rPr>
        <w:t> </w:t>
      </w:r>
      <w:proofErr w:type="spellStart"/>
      <w:r w:rsidRPr="00A238F0">
        <w:rPr>
          <w:rFonts w:ascii="Helvetica" w:eastAsia="Times New Roman" w:hAnsi="Helvetica" w:cs="Helvetica"/>
          <w:sz w:val="24"/>
          <w:szCs w:val="24"/>
          <w:bdr w:val="none" w:sz="0" w:space="0" w:color="auto" w:frame="1"/>
        </w:rPr>
        <w:t>W2</w:t>
      </w:r>
      <w:proofErr w:type="spellEnd"/>
      <w:r w:rsidRPr="00A238F0">
        <w:rPr>
          <w:rFonts w:ascii="Helvetica" w:eastAsia="Times New Roman" w:hAnsi="Helvetica" w:cs="Helvetica"/>
          <w:sz w:val="24"/>
          <w:szCs w:val="24"/>
        </w:rPr>
        <w:t xml:space="preserve"> has a smaller impact on cost </w:t>
      </w:r>
      <w:del w:id="152" w:author="Redding" w:date="2017-04-10T09:28:00Z">
        <w:r w:rsidRPr="00A238F0" w:rsidDel="007306E1">
          <w:rPr>
            <w:rFonts w:ascii="Helvetica" w:eastAsia="Times New Roman" w:hAnsi="Helvetica" w:cs="Helvetica"/>
            <w:sz w:val="24"/>
            <w:szCs w:val="24"/>
          </w:rPr>
          <w:delText xml:space="preserve">compare </w:delText>
        </w:r>
      </w:del>
      <w:ins w:id="153" w:author="Redding" w:date="2017-04-10T09:28:00Z">
        <w:r w:rsidR="007306E1">
          <w:rPr>
            <w:rFonts w:ascii="Helvetica" w:eastAsia="Times New Roman" w:hAnsi="Helvetica" w:cs="Helvetica"/>
            <w:sz w:val="24"/>
            <w:szCs w:val="24"/>
          </w:rPr>
          <w:t>in comparison</w:t>
        </w:r>
        <w:r w:rsidR="007306E1" w:rsidRPr="00A238F0">
          <w:rPr>
            <w:rFonts w:ascii="Helvetica" w:eastAsia="Times New Roman" w:hAnsi="Helvetica" w:cs="Helvetica"/>
            <w:sz w:val="24"/>
            <w:szCs w:val="24"/>
          </w:rPr>
          <w:t xml:space="preserve"> </w:t>
        </w:r>
      </w:ins>
      <w:r w:rsidRPr="00A238F0">
        <w:rPr>
          <w:rFonts w:ascii="Helvetica" w:eastAsia="Times New Roman" w:hAnsi="Helvetica" w:cs="Helvetica"/>
          <w:sz w:val="24"/>
          <w:szCs w:val="24"/>
        </w:rPr>
        <w:t xml:space="preserve">to L1. Obviously, we should update a parameter proportional to its impact. Therefore, adjustment for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W</w:t>
      </w:r>
      <w:r w:rsidRPr="00A238F0">
        <w:rPr>
          <w:rFonts w:ascii="Helvetica" w:eastAsia="Times New Roman" w:hAnsi="Helvetica" w:cs="Helvetica"/>
          <w:sz w:val="29"/>
          <w:szCs w:val="29"/>
          <w:bdr w:val="none" w:sz="0" w:space="0" w:color="auto" w:frame="1"/>
        </w:rPr>
        <w:t> </w:t>
      </w:r>
      <w:proofErr w:type="gramStart"/>
      <w:r w:rsidRPr="00A238F0">
        <w:rPr>
          <w:rFonts w:ascii="MathJax_Main-Web" w:eastAsia="Times New Roman" w:hAnsi="MathJax_Main-Web" w:cs="Helvetica"/>
          <w:sz w:val="20"/>
          <w:szCs w:val="20"/>
          <w:bdr w:val="none" w:sz="0" w:space="0" w:color="auto" w:frame="1"/>
        </w:rPr>
        <w:t>1</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W</w:t>
      </w:r>
      <w:proofErr w:type="gramEnd"/>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2</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(W1,W2)</w:t>
      </w:r>
      <w:r w:rsidRPr="00A238F0">
        <w:rPr>
          <w:rFonts w:ascii="Helvetica" w:eastAsia="Times New Roman" w:hAnsi="Helvetica" w:cs="Helvetica"/>
          <w:sz w:val="24"/>
          <w:szCs w:val="24"/>
        </w:rPr>
        <w:t xml:space="preserve"> is proportional to its partial gradient at that point. </w:t>
      </w:r>
      <w:proofErr w:type="gramStart"/>
      <w:r w:rsidRPr="00A238F0">
        <w:rPr>
          <w:rFonts w:ascii="Helvetica" w:eastAsia="Times New Roman" w:hAnsi="Helvetica" w:cs="Helvetica"/>
          <w:sz w:val="24"/>
          <w:szCs w:val="24"/>
        </w:rPr>
        <w:t>i.e.</w:t>
      </w:r>
      <w:proofErr w:type="gramEnd"/>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r w:rsidRPr="00A238F0">
        <w:rPr>
          <w:rFonts w:ascii="MathJax_Main-Web" w:eastAsia="Times New Roman" w:hAnsi="MathJax_Main-Web" w:cs="Helvetica"/>
          <w:sz w:val="29"/>
          <w:szCs w:val="29"/>
          <w:bdr w:val="none" w:sz="0" w:space="0" w:color="auto" w:frame="1"/>
        </w:rPr>
        <w:t>Δ</w:t>
      </w:r>
      <w:r w:rsidRPr="00A238F0">
        <w:rPr>
          <w:rFonts w:ascii="MathJax_Math-Web" w:eastAsia="Times New Roman" w:hAnsi="MathJax_Math-Web" w:cs="Helvetica"/>
          <w:i/>
          <w:iCs/>
          <w:sz w:val="29"/>
          <w:szCs w:val="29"/>
          <w:bdr w:val="none" w:sz="0" w:space="0" w:color="auto" w:frame="1"/>
        </w:rPr>
        <w:t>W</w:t>
      </w:r>
      <w:r w:rsidRPr="00A238F0">
        <w:rPr>
          <w:rFonts w:ascii="Helvetica" w:eastAsia="Times New Roman" w:hAnsi="Helvetica" w:cs="Helvetica"/>
          <w:sz w:val="29"/>
          <w:szCs w:val="29"/>
          <w:bdr w:val="none" w:sz="0" w:space="0" w:color="auto" w:frame="1"/>
        </w:rPr>
        <w:t> </w:t>
      </w:r>
      <w:r w:rsidRPr="00A238F0">
        <w:rPr>
          <w:rFonts w:ascii="MathJax_Math-Web" w:eastAsia="Times New Roman" w:hAnsi="MathJax_Math-Web" w:cs="Helvetica"/>
          <w:i/>
          <w:iCs/>
          <w:sz w:val="20"/>
          <w:szCs w:val="20"/>
          <w:bdr w:val="none" w:sz="0" w:space="0" w:color="auto" w:frame="1"/>
        </w:rPr>
        <w:t>i</w:t>
      </w:r>
      <w:r w:rsidRPr="00A238F0">
        <w:rPr>
          <w:rFonts w:ascii="Helvetica" w:eastAsia="Times New Roman" w:hAnsi="Helvetica" w:cs="Helvetica"/>
          <w:sz w:val="29"/>
          <w:szCs w:val="29"/>
          <w:bdr w:val="none" w:sz="0" w:space="0" w:color="auto" w:frame="1"/>
        </w:rPr>
        <w:t> </w:t>
      </w:r>
      <w:r w:rsidRPr="00A238F0">
        <w:rPr>
          <w:rFonts w:ascii="Cambria Math" w:eastAsia="Times New Roman" w:hAnsi="Cambria Math" w:cs="Cambria Math"/>
          <w:sz w:val="29"/>
          <w:szCs w:val="29"/>
          <w:bdr w:val="none" w:sz="0" w:space="0" w:color="auto" w:frame="1"/>
        </w:rPr>
        <w:t>∝</w:t>
      </w:r>
      <w:r w:rsidRPr="00A238F0">
        <w:rPr>
          <w:rFonts w:ascii="Times New Roman" w:eastAsia="Times New Roman" w:hAnsi="Times New Roman" w:cs="Times New Roman"/>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J</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W</w:t>
      </w:r>
      <w:r w:rsidRPr="00A238F0">
        <w:rPr>
          <w:rFonts w:ascii="Helvetica" w:eastAsia="Times New Roman" w:hAnsi="Helvetica" w:cs="Helvetica"/>
          <w:sz w:val="29"/>
          <w:szCs w:val="29"/>
          <w:bdr w:val="none" w:sz="0" w:space="0" w:color="auto" w:frame="1"/>
        </w:rPr>
        <w:t> </w:t>
      </w:r>
      <w:proofErr w:type="spellStart"/>
      <w:r w:rsidRPr="00A238F0">
        <w:rPr>
          <w:rFonts w:ascii="MathJax_Math-Web" w:eastAsia="Times New Roman" w:hAnsi="MathJax_Math-Web" w:cs="Helvetica"/>
          <w:i/>
          <w:iCs/>
          <w:sz w:val="20"/>
          <w:szCs w:val="20"/>
          <w:bdr w:val="none" w:sz="0" w:space="0" w:color="auto" w:frame="1"/>
        </w:rPr>
        <w:t>i</w:t>
      </w:r>
      <w:proofErr w:type="spellEnd"/>
      <w:r w:rsidRPr="00A238F0">
        <w:rPr>
          <w:rFonts w:ascii="Helvetica" w:eastAsia="Times New Roman" w:hAnsi="Helvetica" w:cs="Helvetica"/>
          <w:sz w:val="29"/>
          <w:szCs w:val="29"/>
          <w:bdr w:val="none" w:sz="0" w:space="0" w:color="auto" w:frame="1"/>
        </w:rPr>
        <w:t>   </w:t>
      </w:r>
      <w:proofErr w:type="spellStart"/>
      <w:r w:rsidRPr="00A238F0">
        <w:rPr>
          <w:rFonts w:ascii="Helvetica" w:eastAsia="Times New Roman" w:hAnsi="Helvetica" w:cs="Helvetica"/>
          <w:sz w:val="24"/>
          <w:szCs w:val="24"/>
          <w:bdr w:val="none" w:sz="0" w:space="0" w:color="auto" w:frame="1"/>
        </w:rPr>
        <w:t>ΔWi</w:t>
      </w:r>
      <w:proofErr w:type="spellEnd"/>
      <w:r w:rsidRPr="00A238F0">
        <w:rPr>
          <w:rFonts w:ascii="Cambria Math" w:eastAsia="Times New Roman" w:hAnsi="Cambria Math" w:cs="Cambria Math"/>
          <w:sz w:val="24"/>
          <w:szCs w:val="24"/>
          <w:bdr w:val="none" w:sz="0" w:space="0" w:color="auto" w:frame="1"/>
        </w:rPr>
        <w:t>∝</w:t>
      </w:r>
      <w:r w:rsidRPr="00A238F0">
        <w:rPr>
          <w:rFonts w:ascii="Helvetica" w:eastAsia="Times New Roman" w:hAnsi="Helvetica" w:cs="Helvetica"/>
          <w:sz w:val="24"/>
          <w:szCs w:val="24"/>
          <w:bdr w:val="none" w:sz="0" w:space="0" w:color="auto" w:frame="1"/>
        </w:rPr>
        <w:t>∂</w:t>
      </w:r>
      <w:proofErr w:type="spellStart"/>
      <w:r w:rsidRPr="00A238F0">
        <w:rPr>
          <w:rFonts w:ascii="Helvetica" w:eastAsia="Times New Roman" w:hAnsi="Helvetica" w:cs="Helvetica"/>
          <w:sz w:val="24"/>
          <w:szCs w:val="24"/>
          <w:bdr w:val="none" w:sz="0" w:space="0" w:color="auto" w:frame="1"/>
        </w:rPr>
        <w:t>J∂Wi</w:t>
      </w:r>
      <w:proofErr w:type="spellEnd"/>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r w:rsidRPr="00A238F0">
        <w:rPr>
          <w:rFonts w:ascii="MathJax_Main-Web" w:eastAsia="Times New Roman" w:hAnsi="MathJax_Main-Web" w:cs="Helvetica"/>
          <w:sz w:val="29"/>
          <w:szCs w:val="29"/>
          <w:bdr w:val="none" w:sz="0" w:space="0" w:color="auto" w:frame="1"/>
        </w:rPr>
        <w:t> </w:t>
      </w:r>
      <w:proofErr w:type="gramStart"/>
      <w:r w:rsidRPr="00A238F0">
        <w:rPr>
          <w:rFonts w:ascii="MathJax_Main-Web" w:eastAsia="Times New Roman" w:hAnsi="MathJax_Main-Web" w:cs="Helvetica"/>
          <w:sz w:val="29"/>
          <w:szCs w:val="29"/>
          <w:bdr w:val="none" w:sz="0" w:space="0" w:color="auto" w:frame="1"/>
        </w:rPr>
        <w:t>i.e</w:t>
      </w:r>
      <w:proofErr w:type="gramEnd"/>
      <w:r w:rsidRPr="00A238F0">
        <w:rPr>
          <w:rFonts w:ascii="MathJax_Main-Web" w:eastAsia="Times New Roman" w:hAnsi="MathJax_Main-Web" w:cs="Helvetica"/>
          <w:sz w:val="29"/>
          <w:szCs w:val="29"/>
          <w:bdr w:val="none" w:sz="0" w:space="0" w:color="auto" w:frame="1"/>
        </w:rPr>
        <w:t>. Δ</w:t>
      </w:r>
      <w:r w:rsidRPr="00A238F0">
        <w:rPr>
          <w:rFonts w:ascii="MathJax_Math-Web" w:eastAsia="Times New Roman" w:hAnsi="MathJax_Math-Web" w:cs="Helvetica"/>
          <w:i/>
          <w:iCs/>
          <w:sz w:val="29"/>
          <w:szCs w:val="29"/>
          <w:bdr w:val="none" w:sz="0" w:space="0" w:color="auto" w:frame="1"/>
        </w:rPr>
        <w:t>W</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1</w:t>
      </w:r>
      <w:r w:rsidRPr="00A238F0">
        <w:rPr>
          <w:rFonts w:ascii="Helvetica" w:eastAsia="Times New Roman" w:hAnsi="Helvetica" w:cs="Helvetica"/>
          <w:sz w:val="29"/>
          <w:szCs w:val="29"/>
          <w:bdr w:val="none" w:sz="0" w:space="0" w:color="auto" w:frame="1"/>
        </w:rPr>
        <w:t> </w:t>
      </w:r>
      <w:r w:rsidRPr="00A238F0">
        <w:rPr>
          <w:rFonts w:ascii="Cambria Math" w:eastAsia="Times New Roman" w:hAnsi="Cambria Math" w:cs="Cambria Math"/>
          <w:sz w:val="29"/>
          <w:szCs w:val="29"/>
          <w:bdr w:val="none" w:sz="0" w:space="0" w:color="auto" w:frame="1"/>
        </w:rPr>
        <w:t>∝</w:t>
      </w:r>
      <w:r w:rsidRPr="00A238F0">
        <w:rPr>
          <w:rFonts w:ascii="Times New Roman" w:eastAsia="Times New Roman" w:hAnsi="Times New Roman" w:cs="Times New Roman"/>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J</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W</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1</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 and Δ</w:t>
      </w:r>
      <w:r w:rsidRPr="00A238F0">
        <w:rPr>
          <w:rFonts w:ascii="MathJax_Math-Web" w:eastAsia="Times New Roman" w:hAnsi="MathJax_Math-Web" w:cs="Helvetica"/>
          <w:i/>
          <w:iCs/>
          <w:sz w:val="29"/>
          <w:szCs w:val="29"/>
          <w:bdr w:val="none" w:sz="0" w:space="0" w:color="auto" w:frame="1"/>
        </w:rPr>
        <w:t>W</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2</w:t>
      </w:r>
      <w:r w:rsidRPr="00A238F0">
        <w:rPr>
          <w:rFonts w:ascii="Helvetica" w:eastAsia="Times New Roman" w:hAnsi="Helvetica" w:cs="Helvetica"/>
          <w:sz w:val="29"/>
          <w:szCs w:val="29"/>
          <w:bdr w:val="none" w:sz="0" w:space="0" w:color="auto" w:frame="1"/>
        </w:rPr>
        <w:t> </w:t>
      </w:r>
      <w:r w:rsidRPr="00A238F0">
        <w:rPr>
          <w:rFonts w:ascii="Cambria Math" w:eastAsia="Times New Roman" w:hAnsi="Cambria Math" w:cs="Cambria Math"/>
          <w:sz w:val="29"/>
          <w:szCs w:val="29"/>
          <w:bdr w:val="none" w:sz="0" w:space="0" w:color="auto" w:frame="1"/>
        </w:rPr>
        <w:t>∝</w:t>
      </w:r>
      <w:r w:rsidRPr="00A238F0">
        <w:rPr>
          <w:rFonts w:ascii="Times New Roman" w:eastAsia="Times New Roman" w:hAnsi="Times New Roman" w:cs="Times New Roman"/>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J</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W</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2</w:t>
      </w:r>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 i.e. ΔW1</w:t>
      </w:r>
      <w:r w:rsidRPr="00A238F0">
        <w:rPr>
          <w:rFonts w:ascii="Cambria Math" w:eastAsia="Times New Roman" w:hAnsi="Cambria Math" w:cs="Cambria Math"/>
          <w:sz w:val="24"/>
          <w:szCs w:val="24"/>
          <w:bdr w:val="none" w:sz="0" w:space="0" w:color="auto" w:frame="1"/>
        </w:rPr>
        <w:t>∝</w:t>
      </w:r>
      <w:r w:rsidRPr="00A238F0">
        <w:rPr>
          <w:rFonts w:ascii="Helvetica" w:eastAsia="Times New Roman" w:hAnsi="Helvetica" w:cs="Helvetica"/>
          <w:sz w:val="24"/>
          <w:szCs w:val="24"/>
          <w:bdr w:val="none" w:sz="0" w:space="0" w:color="auto" w:frame="1"/>
        </w:rPr>
        <w:t>∂J∂W1 and ΔW2</w:t>
      </w:r>
      <w:r w:rsidRPr="00A238F0">
        <w:rPr>
          <w:rFonts w:ascii="Cambria Math" w:eastAsia="Times New Roman" w:hAnsi="Cambria Math" w:cs="Cambria Math"/>
          <w:sz w:val="24"/>
          <w:szCs w:val="24"/>
          <w:bdr w:val="none" w:sz="0" w:space="0" w:color="auto" w:frame="1"/>
        </w:rPr>
        <w:t>∝</w:t>
      </w:r>
      <w:r w:rsidRPr="00A238F0">
        <w:rPr>
          <w:rFonts w:ascii="Helvetica" w:eastAsia="Times New Roman" w:hAnsi="Helvetica" w:cs="Helvetica"/>
          <w:sz w:val="24"/>
          <w:szCs w:val="24"/>
          <w:bdr w:val="none" w:sz="0" w:space="0" w:color="auto" w:frame="1"/>
        </w:rPr>
        <w:t>∂J∂W2</w:t>
      </w:r>
    </w:p>
    <w:p w:rsidR="00A238F0" w:rsidRPr="00A238F0" w:rsidRDefault="00A238F0" w:rsidP="00A238F0">
      <w:pPr>
        <w:shd w:val="clear" w:color="auto" w:fill="FFFFFF"/>
        <w:spacing w:beforeAutospacing="1" w:after="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 xml:space="preserve">Add a ratio value, the adjustments to </w:t>
      </w:r>
      <w:r w:rsidRPr="00A238F0">
        <w:rPr>
          <w:rFonts w:ascii="MathJax_Math-Web" w:eastAsia="Times New Roman" w:hAnsi="MathJax_Math-Web" w:cs="Helvetica"/>
          <w:i/>
          <w:iCs/>
          <w:sz w:val="29"/>
          <w:szCs w:val="29"/>
          <w:bdr w:val="none" w:sz="0" w:space="0" w:color="auto" w:frame="1"/>
        </w:rPr>
        <w:t>W</w:t>
      </w:r>
      <w:r w:rsidRPr="00A238F0">
        <w:rPr>
          <w:rFonts w:ascii="Helvetica" w:eastAsia="Times New Roman" w:hAnsi="Helvetica" w:cs="Helvetica"/>
          <w:sz w:val="29"/>
          <w:szCs w:val="29"/>
          <w:bdr w:val="none" w:sz="0" w:space="0" w:color="auto" w:frame="1"/>
        </w:rPr>
        <w:t> </w:t>
      </w:r>
      <w:proofErr w:type="spellStart"/>
      <w:r w:rsidRPr="00A238F0">
        <w:rPr>
          <w:rFonts w:ascii="Helvetica" w:eastAsia="Times New Roman" w:hAnsi="Helvetica" w:cs="Helvetica"/>
          <w:sz w:val="24"/>
          <w:szCs w:val="24"/>
          <w:bdr w:val="none" w:sz="0" w:space="0" w:color="auto" w:frame="1"/>
        </w:rPr>
        <w:t>W</w:t>
      </w:r>
      <w:r w:rsidRPr="00A238F0">
        <w:rPr>
          <w:rFonts w:ascii="Helvetica" w:eastAsia="Times New Roman" w:hAnsi="Helvetica" w:cs="Helvetica"/>
          <w:sz w:val="24"/>
          <w:szCs w:val="24"/>
        </w:rPr>
        <w:t xml:space="preserve"> are</w:t>
      </w:r>
      <w:proofErr w:type="spellEnd"/>
      <w:r w:rsidRPr="00A238F0">
        <w:rPr>
          <w:rFonts w:ascii="Helvetica" w:eastAsia="Times New Roman" w:hAnsi="Helvetica" w:cs="Helvetica"/>
          <w:sz w:val="24"/>
          <w:szCs w:val="24"/>
        </w:rPr>
        <w:t>:</w:t>
      </w:r>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r w:rsidRPr="00A238F0">
        <w:rPr>
          <w:rFonts w:ascii="MathJax_Main-Web" w:eastAsia="Times New Roman" w:hAnsi="MathJax_Main-Web" w:cs="Helvetica"/>
          <w:sz w:val="29"/>
          <w:szCs w:val="29"/>
          <w:bdr w:val="none" w:sz="0" w:space="0" w:color="auto" w:frame="1"/>
        </w:rPr>
        <w:t>Δ</w:t>
      </w:r>
      <w:r w:rsidRPr="00A238F0">
        <w:rPr>
          <w:rFonts w:ascii="MathJax_Math-Web" w:eastAsia="Times New Roman" w:hAnsi="MathJax_Math-Web" w:cs="Helvetica"/>
          <w:i/>
          <w:iCs/>
          <w:sz w:val="29"/>
          <w:szCs w:val="29"/>
          <w:bdr w:val="none" w:sz="0" w:space="0" w:color="auto" w:frame="1"/>
        </w:rPr>
        <w:t>W</w:t>
      </w:r>
      <w:r w:rsidRPr="00A238F0">
        <w:rPr>
          <w:rFonts w:ascii="Helvetica" w:eastAsia="Times New Roman" w:hAnsi="Helvetica" w:cs="Helvetica"/>
          <w:sz w:val="29"/>
          <w:szCs w:val="29"/>
          <w:bdr w:val="none" w:sz="0" w:space="0" w:color="auto" w:frame="1"/>
        </w:rPr>
        <w:t> </w:t>
      </w:r>
      <w:r w:rsidRPr="00A238F0">
        <w:rPr>
          <w:rFonts w:ascii="MathJax_Math-Web" w:eastAsia="Times New Roman" w:hAnsi="MathJax_Math-Web" w:cs="Helvetica"/>
          <w:i/>
          <w:iCs/>
          <w:sz w:val="20"/>
          <w:szCs w:val="20"/>
          <w:bdr w:val="none" w:sz="0" w:space="0" w:color="auto" w:frame="1"/>
        </w:rPr>
        <w:t>i</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α</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J</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W</w:t>
      </w:r>
      <w:r w:rsidRPr="00A238F0">
        <w:rPr>
          <w:rFonts w:ascii="Helvetica" w:eastAsia="Times New Roman" w:hAnsi="Helvetica" w:cs="Helvetica"/>
          <w:sz w:val="29"/>
          <w:szCs w:val="29"/>
          <w:bdr w:val="none" w:sz="0" w:space="0" w:color="auto" w:frame="1"/>
        </w:rPr>
        <w:t> </w:t>
      </w:r>
      <w:proofErr w:type="spellStart"/>
      <w:r w:rsidRPr="00A238F0">
        <w:rPr>
          <w:rFonts w:ascii="MathJax_Math-Web" w:eastAsia="Times New Roman" w:hAnsi="MathJax_Math-Web" w:cs="Helvetica"/>
          <w:i/>
          <w:iCs/>
          <w:sz w:val="20"/>
          <w:szCs w:val="20"/>
          <w:bdr w:val="none" w:sz="0" w:space="0" w:color="auto" w:frame="1"/>
        </w:rPr>
        <w:t>i</w:t>
      </w:r>
      <w:proofErr w:type="spellEnd"/>
      <w:r w:rsidRPr="00A238F0">
        <w:rPr>
          <w:rFonts w:ascii="Helvetica" w:eastAsia="Times New Roman" w:hAnsi="Helvetica" w:cs="Helvetica"/>
          <w:sz w:val="29"/>
          <w:szCs w:val="29"/>
          <w:bdr w:val="none" w:sz="0" w:space="0" w:color="auto" w:frame="1"/>
        </w:rPr>
        <w:t>   </w:t>
      </w:r>
      <w:proofErr w:type="spellStart"/>
      <w:proofErr w:type="gramStart"/>
      <w:r w:rsidRPr="00A238F0">
        <w:rPr>
          <w:rFonts w:ascii="Helvetica" w:eastAsia="Times New Roman" w:hAnsi="Helvetica" w:cs="Helvetica"/>
          <w:sz w:val="24"/>
          <w:szCs w:val="24"/>
          <w:bdr w:val="none" w:sz="0" w:space="0" w:color="auto" w:frame="1"/>
        </w:rPr>
        <w:t>ΔWi</w:t>
      </w:r>
      <w:proofErr w:type="spellEnd"/>
      <w:r w:rsidRPr="00A238F0">
        <w:rPr>
          <w:rFonts w:ascii="Helvetica" w:eastAsia="Times New Roman" w:hAnsi="Helvetica" w:cs="Helvetica"/>
          <w:sz w:val="24"/>
          <w:szCs w:val="24"/>
          <w:bdr w:val="none" w:sz="0" w:space="0" w:color="auto" w:frame="1"/>
        </w:rPr>
        <w:t>=</w:t>
      </w:r>
      <w:proofErr w:type="gramEnd"/>
      <w:r w:rsidRPr="00A238F0">
        <w:rPr>
          <w:rFonts w:ascii="Helvetica" w:eastAsia="Times New Roman" w:hAnsi="Helvetica" w:cs="Helvetica"/>
          <w:sz w:val="24"/>
          <w:szCs w:val="24"/>
          <w:bdr w:val="none" w:sz="0" w:space="0" w:color="auto" w:frame="1"/>
        </w:rPr>
        <w:t>α∂</w:t>
      </w:r>
      <w:proofErr w:type="spellStart"/>
      <w:r w:rsidRPr="00A238F0">
        <w:rPr>
          <w:rFonts w:ascii="Helvetica" w:eastAsia="Times New Roman" w:hAnsi="Helvetica" w:cs="Helvetica"/>
          <w:sz w:val="24"/>
          <w:szCs w:val="24"/>
          <w:bdr w:val="none" w:sz="0" w:space="0" w:color="auto" w:frame="1"/>
        </w:rPr>
        <w:t>J∂Wi</w:t>
      </w:r>
      <w:proofErr w:type="spellEnd"/>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r w:rsidRPr="00A238F0">
        <w:rPr>
          <w:rFonts w:ascii="MathJax_Math-Web" w:eastAsia="Times New Roman" w:hAnsi="MathJax_Math-Web" w:cs="Helvetica"/>
          <w:i/>
          <w:iCs/>
          <w:sz w:val="29"/>
          <w:szCs w:val="29"/>
          <w:bdr w:val="none" w:sz="0" w:space="0" w:color="auto" w:frame="1"/>
        </w:rPr>
        <w:t>W</w:t>
      </w:r>
      <w:r w:rsidRPr="00A238F0">
        <w:rPr>
          <w:rFonts w:ascii="Helvetica" w:eastAsia="Times New Roman" w:hAnsi="Helvetica" w:cs="Helvetica"/>
          <w:sz w:val="29"/>
          <w:szCs w:val="29"/>
          <w:bdr w:val="none" w:sz="0" w:space="0" w:color="auto" w:frame="1"/>
        </w:rPr>
        <w:t> </w:t>
      </w:r>
      <w:r w:rsidRPr="00A238F0">
        <w:rPr>
          <w:rFonts w:ascii="MathJax_Math-Web" w:eastAsia="Times New Roman" w:hAnsi="MathJax_Math-Web" w:cs="Helvetica"/>
          <w:i/>
          <w:iCs/>
          <w:sz w:val="20"/>
          <w:szCs w:val="20"/>
          <w:bdr w:val="none" w:sz="0" w:space="0" w:color="auto" w:frame="1"/>
        </w:rPr>
        <w:t>i</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W</w:t>
      </w:r>
      <w:r w:rsidRPr="00A238F0">
        <w:rPr>
          <w:rFonts w:ascii="Helvetica" w:eastAsia="Times New Roman" w:hAnsi="Helvetica" w:cs="Helvetica"/>
          <w:sz w:val="29"/>
          <w:szCs w:val="29"/>
          <w:bdr w:val="none" w:sz="0" w:space="0" w:color="auto" w:frame="1"/>
        </w:rPr>
        <w:t> </w:t>
      </w:r>
      <w:r w:rsidRPr="00A238F0">
        <w:rPr>
          <w:rFonts w:ascii="MathJax_Math-Web" w:eastAsia="Times New Roman" w:hAnsi="MathJax_Math-Web" w:cs="Helvetica"/>
          <w:i/>
          <w:iCs/>
          <w:sz w:val="20"/>
          <w:szCs w:val="20"/>
          <w:bdr w:val="none" w:sz="0" w:space="0" w:color="auto" w:frame="1"/>
        </w:rPr>
        <w:t>i</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−Δ</w:t>
      </w:r>
      <w:r w:rsidRPr="00A238F0">
        <w:rPr>
          <w:rFonts w:ascii="MathJax_Math-Web" w:eastAsia="Times New Roman" w:hAnsi="MathJax_Math-Web" w:cs="Helvetica"/>
          <w:i/>
          <w:iCs/>
          <w:sz w:val="29"/>
          <w:szCs w:val="29"/>
          <w:bdr w:val="none" w:sz="0" w:space="0" w:color="auto" w:frame="1"/>
        </w:rPr>
        <w:t>W</w:t>
      </w:r>
      <w:r w:rsidRPr="00A238F0">
        <w:rPr>
          <w:rFonts w:ascii="Helvetica" w:eastAsia="Times New Roman" w:hAnsi="Helvetica" w:cs="Helvetica"/>
          <w:sz w:val="29"/>
          <w:szCs w:val="29"/>
          <w:bdr w:val="none" w:sz="0" w:space="0" w:color="auto" w:frame="1"/>
        </w:rPr>
        <w:t> </w:t>
      </w:r>
      <w:proofErr w:type="spellStart"/>
      <w:r w:rsidRPr="00A238F0">
        <w:rPr>
          <w:rFonts w:ascii="MathJax_Math-Web" w:eastAsia="Times New Roman" w:hAnsi="MathJax_Math-Web" w:cs="Helvetica"/>
          <w:i/>
          <w:iCs/>
          <w:sz w:val="20"/>
          <w:szCs w:val="20"/>
          <w:bdr w:val="none" w:sz="0" w:space="0" w:color="auto" w:frame="1"/>
        </w:rPr>
        <w:t>i</w:t>
      </w:r>
      <w:proofErr w:type="spellEnd"/>
      <w:proofErr w:type="gramStart"/>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Wi</w:t>
      </w:r>
      <w:proofErr w:type="gramEnd"/>
      <w:r w:rsidRPr="00A238F0">
        <w:rPr>
          <w:rFonts w:ascii="Helvetica" w:eastAsia="Times New Roman" w:hAnsi="Helvetica" w:cs="Helvetica"/>
          <w:sz w:val="24"/>
          <w:szCs w:val="24"/>
          <w:bdr w:val="none" w:sz="0" w:space="0" w:color="auto" w:frame="1"/>
        </w:rPr>
        <w:t>=Wi−</w:t>
      </w:r>
      <w:proofErr w:type="spellStart"/>
      <w:r w:rsidRPr="00A238F0">
        <w:rPr>
          <w:rFonts w:ascii="Helvetica" w:eastAsia="Times New Roman" w:hAnsi="Helvetica" w:cs="Helvetica"/>
          <w:sz w:val="24"/>
          <w:szCs w:val="24"/>
          <w:bdr w:val="none" w:sz="0" w:space="0" w:color="auto" w:frame="1"/>
        </w:rPr>
        <w:t>ΔWi</w:t>
      </w:r>
      <w:proofErr w:type="spellEnd"/>
    </w:p>
    <w:p w:rsidR="00A238F0" w:rsidRPr="00A238F0" w:rsidRDefault="00A238F0" w:rsidP="00A238F0">
      <w:pPr>
        <w:shd w:val="clear" w:color="auto" w:fill="FFFFFF"/>
        <w:spacing w:beforeAutospacing="1" w:after="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lastRenderedPageBreak/>
        <w:t xml:space="preserve">The variable </w:t>
      </w:r>
      <w:r w:rsidRPr="00A238F0">
        <w:rPr>
          <w:rFonts w:ascii="MathJax_Math-Web" w:eastAsia="Times New Roman" w:hAnsi="MathJax_Math-Web" w:cs="Helvetica"/>
          <w:i/>
          <w:iCs/>
          <w:sz w:val="29"/>
          <w:szCs w:val="29"/>
          <w:bdr w:val="none" w:sz="0" w:space="0" w:color="auto" w:frame="1"/>
        </w:rPr>
        <w:t>α</w:t>
      </w:r>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α</w:t>
      </w:r>
      <w:r w:rsidRPr="00A238F0">
        <w:rPr>
          <w:rFonts w:ascii="Helvetica" w:eastAsia="Times New Roman" w:hAnsi="Helvetica" w:cs="Helvetica"/>
          <w:sz w:val="24"/>
          <w:szCs w:val="24"/>
        </w:rPr>
        <w:t xml:space="preserve"> is called the </w:t>
      </w:r>
      <w:r w:rsidRPr="00A238F0">
        <w:rPr>
          <w:rFonts w:ascii="Helvetica" w:eastAsia="Times New Roman" w:hAnsi="Helvetica" w:cs="Helvetica"/>
          <w:b/>
          <w:bCs/>
          <w:sz w:val="24"/>
          <w:szCs w:val="24"/>
        </w:rPr>
        <w:t>learning rate</w:t>
      </w:r>
      <w:r w:rsidRPr="00A238F0">
        <w:rPr>
          <w:rFonts w:ascii="Helvetica" w:eastAsia="Times New Roman" w:hAnsi="Helvetica" w:cs="Helvetica"/>
          <w:sz w:val="24"/>
          <w:szCs w:val="24"/>
        </w:rPr>
        <w:t xml:space="preserve">. </w:t>
      </w:r>
      <w:ins w:id="154" w:author="Redding" w:date="2017-04-10T09:28:00Z">
        <w:r w:rsidR="007306E1">
          <w:rPr>
            <w:rFonts w:ascii="Helvetica" w:eastAsia="Times New Roman" w:hAnsi="Helvetica" w:cs="Helvetica"/>
            <w:sz w:val="24"/>
            <w:szCs w:val="24"/>
          </w:rPr>
          <w:t xml:space="preserve">A </w:t>
        </w:r>
      </w:ins>
      <w:del w:id="155" w:author="Redding" w:date="2017-04-10T09:28:00Z">
        <w:r w:rsidRPr="00A238F0" w:rsidDel="007306E1">
          <w:rPr>
            <w:rFonts w:ascii="Helvetica" w:eastAsia="Times New Roman" w:hAnsi="Helvetica" w:cs="Helvetica"/>
            <w:b/>
            <w:bCs/>
            <w:sz w:val="24"/>
            <w:szCs w:val="24"/>
          </w:rPr>
          <w:delText>S</w:delText>
        </w:r>
      </w:del>
      <w:ins w:id="156" w:author="Redding" w:date="2017-04-10T09:28:00Z">
        <w:r w:rsidR="007306E1">
          <w:rPr>
            <w:rFonts w:ascii="Helvetica" w:eastAsia="Times New Roman" w:hAnsi="Helvetica" w:cs="Helvetica"/>
            <w:b/>
            <w:bCs/>
            <w:sz w:val="24"/>
            <w:szCs w:val="24"/>
          </w:rPr>
          <w:t>s</w:t>
        </w:r>
      </w:ins>
      <w:r w:rsidRPr="00A238F0">
        <w:rPr>
          <w:rFonts w:ascii="Helvetica" w:eastAsia="Times New Roman" w:hAnsi="Helvetica" w:cs="Helvetica"/>
          <w:b/>
          <w:bCs/>
          <w:sz w:val="24"/>
          <w:szCs w:val="24"/>
        </w:rPr>
        <w:t>mall learning rate learns slowly.</w:t>
      </w:r>
      <w:r w:rsidRPr="00A238F0">
        <w:rPr>
          <w:rFonts w:ascii="Helvetica" w:eastAsia="Times New Roman" w:hAnsi="Helvetica" w:cs="Helvetica"/>
          <w:sz w:val="24"/>
          <w:szCs w:val="24"/>
        </w:rPr>
        <w:t xml:space="preserve"> </w:t>
      </w:r>
      <w:ins w:id="157" w:author="Redding" w:date="2017-04-10T09:28:00Z">
        <w:r w:rsidR="007306E1">
          <w:rPr>
            <w:rFonts w:ascii="Helvetica" w:eastAsia="Times New Roman" w:hAnsi="Helvetica" w:cs="Helvetica"/>
            <w:sz w:val="24"/>
            <w:szCs w:val="24"/>
          </w:rPr>
          <w:t xml:space="preserve">A </w:t>
        </w:r>
      </w:ins>
      <w:del w:id="158" w:author="Redding" w:date="2017-04-10T09:28:00Z">
        <w:r w:rsidRPr="00A238F0" w:rsidDel="007306E1">
          <w:rPr>
            <w:rFonts w:ascii="Helvetica" w:eastAsia="Times New Roman" w:hAnsi="Helvetica" w:cs="Helvetica"/>
            <w:sz w:val="24"/>
            <w:szCs w:val="24"/>
          </w:rPr>
          <w:delText>S</w:delText>
        </w:r>
      </w:del>
      <w:ins w:id="159" w:author="Redding" w:date="2017-04-10T09:28:00Z">
        <w:r w:rsidR="007306E1">
          <w:rPr>
            <w:rFonts w:ascii="Helvetica" w:eastAsia="Times New Roman" w:hAnsi="Helvetica" w:cs="Helvetica"/>
            <w:sz w:val="24"/>
            <w:szCs w:val="24"/>
          </w:rPr>
          <w:t>s</w:t>
        </w:r>
      </w:ins>
      <w:r w:rsidRPr="00A238F0">
        <w:rPr>
          <w:rFonts w:ascii="Helvetica" w:eastAsia="Times New Roman" w:hAnsi="Helvetica" w:cs="Helvetica"/>
          <w:sz w:val="24"/>
          <w:szCs w:val="24"/>
        </w:rPr>
        <w:t xml:space="preserve">mall learning rate takes a longer time </w:t>
      </w:r>
      <w:ins w:id="160" w:author="Redding" w:date="2017-04-10T09:28:00Z">
        <w:r w:rsidR="007306E1">
          <w:rPr>
            <w:rFonts w:ascii="Helvetica" w:eastAsia="Times New Roman" w:hAnsi="Helvetica" w:cs="Helvetica"/>
            <w:sz w:val="24"/>
            <w:szCs w:val="24"/>
          </w:rPr>
          <w:t xml:space="preserve">or more </w:t>
        </w:r>
        <w:proofErr w:type="spellStart"/>
        <w:r w:rsidR="007306E1">
          <w:rPr>
            <w:rFonts w:ascii="Helvetica" w:eastAsia="Times New Roman" w:hAnsi="Helvetica" w:cs="Helvetica"/>
            <w:sz w:val="24"/>
            <w:szCs w:val="24"/>
          </w:rPr>
          <w:t>reptitions</w:t>
        </w:r>
        <w:proofErr w:type="spellEnd"/>
        <w:r w:rsidR="007306E1">
          <w:rPr>
            <w:rFonts w:ascii="Helvetica" w:eastAsia="Times New Roman" w:hAnsi="Helvetica" w:cs="Helvetica"/>
            <w:sz w:val="24"/>
            <w:szCs w:val="24"/>
          </w:rPr>
          <w:t xml:space="preserve"> </w:t>
        </w:r>
      </w:ins>
      <w:del w:id="161" w:author="Redding" w:date="2017-04-10T09:28:00Z">
        <w:r w:rsidRPr="00A238F0" w:rsidDel="007306E1">
          <w:rPr>
            <w:rFonts w:ascii="Helvetica" w:eastAsia="Times New Roman" w:hAnsi="Helvetica" w:cs="Helvetica"/>
            <w:sz w:val="24"/>
            <w:szCs w:val="24"/>
          </w:rPr>
          <w:delText>(more iteration)</w:delText>
        </w:r>
      </w:del>
      <w:r w:rsidRPr="00A238F0">
        <w:rPr>
          <w:rFonts w:ascii="Helvetica" w:eastAsia="Times New Roman" w:hAnsi="Helvetica" w:cs="Helvetica"/>
          <w:sz w:val="24"/>
          <w:szCs w:val="24"/>
        </w:rPr>
        <w:t xml:space="preserve"> to locate the </w:t>
      </w:r>
      <w:del w:id="162" w:author="Redding" w:date="2017-04-10T09:29:00Z">
        <w:r w:rsidRPr="00A238F0" w:rsidDel="007306E1">
          <w:rPr>
            <w:rFonts w:ascii="Helvetica" w:eastAsia="Times New Roman" w:hAnsi="Helvetica" w:cs="Helvetica"/>
            <w:sz w:val="24"/>
            <w:szCs w:val="24"/>
          </w:rPr>
          <w:delText>minima</w:delText>
        </w:r>
      </w:del>
      <w:ins w:id="163" w:author="Redding" w:date="2017-04-10T09:29:00Z">
        <w:r w:rsidR="007306E1">
          <w:rPr>
            <w:rFonts w:ascii="Helvetica" w:eastAsia="Times New Roman" w:hAnsi="Helvetica" w:cs="Helvetica"/>
            <w:sz w:val="24"/>
            <w:szCs w:val="24"/>
          </w:rPr>
          <w:t>minimum</w:t>
        </w:r>
      </w:ins>
      <w:r w:rsidRPr="00A238F0">
        <w:rPr>
          <w:rFonts w:ascii="Helvetica" w:eastAsia="Times New Roman" w:hAnsi="Helvetica" w:cs="Helvetica"/>
          <w:sz w:val="24"/>
          <w:szCs w:val="24"/>
        </w:rPr>
        <w:t>. However, as we learn in calculus, a larger step results in a larger error in the calculation. In DL, finding the right value for the learning rate is a tr</w:t>
      </w:r>
      <w:ins w:id="164" w:author="Redding" w:date="2017-04-10T09:29:00Z">
        <w:r w:rsidR="007306E1">
          <w:rPr>
            <w:rFonts w:ascii="Helvetica" w:eastAsia="Times New Roman" w:hAnsi="Helvetica" w:cs="Helvetica"/>
            <w:sz w:val="24"/>
            <w:szCs w:val="24"/>
          </w:rPr>
          <w:t>ial</w:t>
        </w:r>
      </w:ins>
      <w:del w:id="165" w:author="Redding" w:date="2017-04-10T09:29:00Z">
        <w:r w:rsidRPr="00A238F0" w:rsidDel="007306E1">
          <w:rPr>
            <w:rFonts w:ascii="Helvetica" w:eastAsia="Times New Roman" w:hAnsi="Helvetica" w:cs="Helvetica"/>
            <w:sz w:val="24"/>
            <w:szCs w:val="24"/>
          </w:rPr>
          <w:delText>y</w:delText>
        </w:r>
      </w:del>
      <w:r w:rsidRPr="00A238F0">
        <w:rPr>
          <w:rFonts w:ascii="Helvetica" w:eastAsia="Times New Roman" w:hAnsi="Helvetica" w:cs="Helvetica"/>
          <w:sz w:val="24"/>
          <w:szCs w:val="24"/>
        </w:rPr>
        <w:t xml:space="preserve"> and error exercise. We usually try values ranging from 1e-7 to 1 in logarithmic scale (1e-7, 5e-7, 1e-6, 5e-6, 1e-5 …)</w:t>
      </w:r>
      <w:ins w:id="166" w:author="Redding" w:date="2017-04-10T09:29:00Z">
        <w:r w:rsidR="007306E1">
          <w:rPr>
            <w:rFonts w:ascii="Helvetica" w:eastAsia="Times New Roman" w:hAnsi="Helvetica" w:cs="Helvetica"/>
            <w:sz w:val="24"/>
            <w:szCs w:val="24"/>
          </w:rPr>
          <w:t>,</w:t>
        </w:r>
      </w:ins>
      <w:r w:rsidRPr="00A238F0">
        <w:rPr>
          <w:rFonts w:ascii="Helvetica" w:eastAsia="Times New Roman" w:hAnsi="Helvetica" w:cs="Helvetica"/>
          <w:sz w:val="24"/>
          <w:szCs w:val="24"/>
        </w:rPr>
        <w:t xml:space="preserve"> but this depends on the problem you are solving. </w:t>
      </w:r>
      <w:ins w:id="167" w:author="Redding" w:date="2017-04-10T09:29:00Z">
        <w:r w:rsidR="007306E1">
          <w:rPr>
            <w:rFonts w:ascii="Helvetica" w:eastAsia="Times New Roman" w:hAnsi="Helvetica" w:cs="Helvetica"/>
            <w:sz w:val="24"/>
            <w:szCs w:val="24"/>
          </w:rPr>
          <w:t>O</w:t>
        </w:r>
      </w:ins>
      <w:del w:id="168" w:author="Redding" w:date="2017-04-10T09:29:00Z">
        <w:r w:rsidRPr="00A238F0" w:rsidDel="007306E1">
          <w:rPr>
            <w:rFonts w:ascii="Helvetica" w:eastAsia="Times New Roman" w:hAnsi="Helvetica" w:cs="Helvetica"/>
            <w:sz w:val="24"/>
            <w:szCs w:val="24"/>
          </w:rPr>
          <w:delText>There are o</w:delText>
        </w:r>
      </w:del>
      <w:r w:rsidRPr="00A238F0">
        <w:rPr>
          <w:rFonts w:ascii="Helvetica" w:eastAsia="Times New Roman" w:hAnsi="Helvetica" w:cs="Helvetica"/>
          <w:sz w:val="24"/>
          <w:szCs w:val="24"/>
        </w:rPr>
        <w:t xml:space="preserve">ther parameters </w:t>
      </w:r>
      <w:del w:id="169" w:author="Redding" w:date="2017-04-10T09:29:00Z">
        <w:r w:rsidRPr="00A238F0" w:rsidDel="007306E1">
          <w:rPr>
            <w:rFonts w:ascii="Helvetica" w:eastAsia="Times New Roman" w:hAnsi="Helvetica" w:cs="Helvetica"/>
            <w:sz w:val="24"/>
            <w:szCs w:val="24"/>
          </w:rPr>
          <w:delText xml:space="preserve">like </w:delText>
        </w:r>
      </w:del>
      <w:ins w:id="170" w:author="Redding" w:date="2017-04-10T09:29:00Z">
        <w:r w:rsidR="007306E1">
          <w:rPr>
            <w:rFonts w:ascii="Helvetica" w:eastAsia="Times New Roman" w:hAnsi="Helvetica" w:cs="Helvetica"/>
            <w:sz w:val="24"/>
            <w:szCs w:val="24"/>
          </w:rPr>
          <w:t>such as</w:t>
        </w:r>
        <w:r w:rsidR="007306E1" w:rsidRPr="00A238F0">
          <w:rPr>
            <w:rFonts w:ascii="Helvetica" w:eastAsia="Times New Roman" w:hAnsi="Helvetica" w:cs="Helvetica"/>
            <w:sz w:val="24"/>
            <w:szCs w:val="24"/>
          </w:rPr>
          <w:t xml:space="preserve"> </w:t>
        </w:r>
      </w:ins>
      <w:r w:rsidRPr="00A238F0">
        <w:rPr>
          <w:rFonts w:ascii="Helvetica" w:eastAsia="Times New Roman" w:hAnsi="Helvetica" w:cs="Helvetica"/>
          <w:sz w:val="24"/>
          <w:szCs w:val="24"/>
        </w:rPr>
        <w:t xml:space="preserve">learning rate </w:t>
      </w:r>
      <w:del w:id="171" w:author="Redding" w:date="2017-04-10T09:30:00Z">
        <w:r w:rsidRPr="00A238F0" w:rsidDel="007306E1">
          <w:rPr>
            <w:rFonts w:ascii="Helvetica" w:eastAsia="Times New Roman" w:hAnsi="Helvetica" w:cs="Helvetica"/>
            <w:sz w:val="24"/>
            <w:szCs w:val="24"/>
          </w:rPr>
          <w:delText>that we</w:delText>
        </w:r>
      </w:del>
      <w:r w:rsidRPr="00A238F0">
        <w:rPr>
          <w:rFonts w:ascii="Helvetica" w:eastAsia="Times New Roman" w:hAnsi="Helvetica" w:cs="Helvetica"/>
          <w:sz w:val="24"/>
          <w:szCs w:val="24"/>
        </w:rPr>
        <w:t xml:space="preserve"> need to </w:t>
      </w:r>
      <w:ins w:id="172" w:author="Redding" w:date="2017-04-10T09:30:00Z">
        <w:r w:rsidR="007306E1">
          <w:rPr>
            <w:rFonts w:ascii="Helvetica" w:eastAsia="Times New Roman" w:hAnsi="Helvetica" w:cs="Helvetica"/>
            <w:sz w:val="24"/>
            <w:szCs w:val="24"/>
          </w:rPr>
          <w:t xml:space="preserve">be </w:t>
        </w:r>
      </w:ins>
      <w:r w:rsidRPr="00A238F0">
        <w:rPr>
          <w:rFonts w:ascii="Helvetica" w:eastAsia="Times New Roman" w:hAnsi="Helvetica" w:cs="Helvetica"/>
          <w:sz w:val="24"/>
          <w:szCs w:val="24"/>
        </w:rPr>
        <w:t>tune</w:t>
      </w:r>
      <w:ins w:id="173" w:author="Redding" w:date="2017-04-10T09:30:00Z">
        <w:r w:rsidR="007306E1">
          <w:rPr>
            <w:rFonts w:ascii="Helvetica" w:eastAsia="Times New Roman" w:hAnsi="Helvetica" w:cs="Helvetica"/>
            <w:sz w:val="24"/>
            <w:szCs w:val="24"/>
          </w:rPr>
          <w:t>d</w:t>
        </w:r>
      </w:ins>
      <w:r w:rsidRPr="00A238F0">
        <w:rPr>
          <w:rFonts w:ascii="Helvetica" w:eastAsia="Times New Roman" w:hAnsi="Helvetica" w:cs="Helvetica"/>
          <w:sz w:val="24"/>
          <w:szCs w:val="24"/>
        </w:rPr>
        <w:t xml:space="preserve">. We call all these parameters </w:t>
      </w:r>
      <w:r w:rsidRPr="00A238F0">
        <w:rPr>
          <w:rFonts w:ascii="Helvetica" w:eastAsia="Times New Roman" w:hAnsi="Helvetica" w:cs="Helvetica"/>
          <w:b/>
          <w:bCs/>
          <w:sz w:val="24"/>
          <w:szCs w:val="24"/>
        </w:rPr>
        <w:t>“</w:t>
      </w:r>
      <w:proofErr w:type="spellStart"/>
      <w:r w:rsidRPr="00A238F0">
        <w:rPr>
          <w:rFonts w:ascii="Helvetica" w:eastAsia="Times New Roman" w:hAnsi="Helvetica" w:cs="Helvetica"/>
          <w:b/>
          <w:bCs/>
          <w:sz w:val="24"/>
          <w:szCs w:val="24"/>
        </w:rPr>
        <w:t>hyperparameters</w:t>
      </w:r>
      <w:proofErr w:type="spellEnd"/>
      <w:r w:rsidRPr="00A238F0">
        <w:rPr>
          <w:rFonts w:ascii="Helvetica" w:eastAsia="Times New Roman" w:hAnsi="Helvetica" w:cs="Helvetica"/>
          <w:b/>
          <w:bCs/>
          <w:sz w:val="24"/>
          <w:szCs w:val="24"/>
        </w:rPr>
        <w:t>”</w:t>
      </w:r>
      <w:r w:rsidRPr="00A238F0">
        <w:rPr>
          <w:rFonts w:ascii="Helvetica" w:eastAsia="Times New Roman" w:hAnsi="Helvetica" w:cs="Helvetica"/>
          <w:sz w:val="24"/>
          <w:szCs w:val="24"/>
        </w:rPr>
        <w:t>.</w:t>
      </w:r>
    </w:p>
    <w:p w:rsidR="00A238F0" w:rsidRPr="00A238F0" w:rsidRDefault="00A238F0" w:rsidP="00A238F0">
      <w:pPr>
        <w:shd w:val="clear" w:color="auto" w:fill="FFFFFF"/>
        <w:spacing w:beforeAutospacing="1" w:after="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 xml:space="preserve">A large learning step may have other serious problems. It costs </w:t>
      </w:r>
      <w:r w:rsidRPr="00A238F0">
        <w:rPr>
          <w:rFonts w:ascii="MathJax_Math-Web" w:eastAsia="Times New Roman" w:hAnsi="MathJax_Math-Web" w:cs="Helvetica"/>
          <w:i/>
          <w:iCs/>
          <w:sz w:val="29"/>
          <w:szCs w:val="29"/>
          <w:bdr w:val="none" w:sz="0" w:space="0" w:color="auto" w:frame="1"/>
        </w:rPr>
        <w:t>w</w:t>
      </w:r>
      <w:r w:rsidRPr="00A238F0">
        <w:rPr>
          <w:rFonts w:ascii="Helvetica" w:eastAsia="Times New Roman" w:hAnsi="Helvetica" w:cs="Helvetica"/>
          <w:sz w:val="29"/>
          <w:szCs w:val="29"/>
          <w:bdr w:val="none" w:sz="0" w:space="0" w:color="auto" w:frame="1"/>
        </w:rPr>
        <w:t> </w:t>
      </w:r>
      <w:proofErr w:type="spellStart"/>
      <w:r w:rsidRPr="00A238F0">
        <w:rPr>
          <w:rFonts w:ascii="Helvetica" w:eastAsia="Times New Roman" w:hAnsi="Helvetica" w:cs="Helvetica"/>
          <w:sz w:val="24"/>
          <w:szCs w:val="24"/>
          <w:bdr w:val="none" w:sz="0" w:space="0" w:color="auto" w:frame="1"/>
        </w:rPr>
        <w:t>w</w:t>
      </w:r>
      <w:proofErr w:type="spellEnd"/>
      <w:r w:rsidRPr="00A238F0">
        <w:rPr>
          <w:rFonts w:ascii="Helvetica" w:eastAsia="Times New Roman" w:hAnsi="Helvetica" w:cs="Helvetica"/>
          <w:sz w:val="24"/>
          <w:szCs w:val="24"/>
        </w:rPr>
        <w:t xml:space="preserve"> to oscillate with increasing cost:</w:t>
      </w:r>
    </w:p>
    <w:p w:rsidR="00A238F0" w:rsidRPr="00A238F0" w:rsidRDefault="00A238F0" w:rsidP="00A238F0">
      <w:pPr>
        <w:shd w:val="clear" w:color="auto" w:fill="FFFFFF"/>
        <w:spacing w:after="0" w:line="240" w:lineRule="auto"/>
        <w:jc w:val="center"/>
        <w:rPr>
          <w:rFonts w:ascii="Helvetica" w:eastAsia="Times New Roman" w:hAnsi="Helvetica" w:cs="Helvetica"/>
          <w:color w:val="555555"/>
          <w:sz w:val="21"/>
          <w:szCs w:val="21"/>
        </w:rPr>
      </w:pPr>
    </w:p>
    <w:p w:rsidR="00A238F0" w:rsidRPr="00A238F0" w:rsidRDefault="00A238F0" w:rsidP="00A238F0">
      <w:pPr>
        <w:shd w:val="clear" w:color="auto" w:fill="FFFFFF"/>
        <w:spacing w:beforeAutospacing="1" w:after="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 xml:space="preserve">We start with w = -6 (x-axis) at L1. If the gradient is huge, </w:t>
      </w:r>
      <w:ins w:id="174" w:author="Redding" w:date="2017-04-10T09:33:00Z">
        <w:r w:rsidR="00704FB0">
          <w:rPr>
            <w:rFonts w:ascii="Helvetica" w:eastAsia="Times New Roman" w:hAnsi="Helvetica" w:cs="Helvetica"/>
            <w:sz w:val="24"/>
            <w:szCs w:val="24"/>
          </w:rPr>
          <w:t>the</w:t>
        </w:r>
      </w:ins>
      <w:del w:id="175" w:author="Redding" w:date="2017-04-10T09:33:00Z">
        <w:r w:rsidRPr="00A238F0" w:rsidDel="00704FB0">
          <w:rPr>
            <w:rFonts w:ascii="Helvetica" w:eastAsia="Times New Roman" w:hAnsi="Helvetica" w:cs="Helvetica"/>
            <w:sz w:val="24"/>
            <w:szCs w:val="24"/>
          </w:rPr>
          <w:delText>a</w:delText>
        </w:r>
      </w:del>
      <w:r w:rsidRPr="00A238F0">
        <w:rPr>
          <w:rFonts w:ascii="Helvetica" w:eastAsia="Times New Roman" w:hAnsi="Helvetica" w:cs="Helvetica"/>
          <w:sz w:val="24"/>
          <w:szCs w:val="24"/>
        </w:rPr>
        <w:t xml:space="preserve"> learning rate</w:t>
      </w:r>
      <w:ins w:id="176" w:author="Redding" w:date="2017-04-10T09:30:00Z">
        <w:r w:rsidR="007306E1">
          <w:rPr>
            <w:rFonts w:ascii="Helvetica" w:eastAsia="Times New Roman" w:hAnsi="Helvetica" w:cs="Helvetica"/>
            <w:sz w:val="24"/>
            <w:szCs w:val="24"/>
          </w:rPr>
          <w:t xml:space="preserve"> is</w:t>
        </w:r>
      </w:ins>
      <w:r w:rsidRPr="00A238F0">
        <w:rPr>
          <w:rFonts w:ascii="Helvetica" w:eastAsia="Times New Roman" w:hAnsi="Helvetica" w:cs="Helvetica"/>
          <w:sz w:val="24"/>
          <w:szCs w:val="24"/>
        </w:rPr>
        <w:t xml:space="preserve"> larger than a certain value </w:t>
      </w:r>
      <w:ins w:id="177" w:author="Redding" w:date="2017-04-10T09:33:00Z">
        <w:r w:rsidR="00704FB0">
          <w:rPr>
            <w:rFonts w:ascii="Helvetica" w:eastAsia="Times New Roman" w:hAnsi="Helvetica" w:cs="Helvetica"/>
            <w:sz w:val="24"/>
            <w:szCs w:val="24"/>
          </w:rPr>
          <w:t xml:space="preserve">and </w:t>
        </w:r>
      </w:ins>
      <w:r w:rsidRPr="00A238F0">
        <w:rPr>
          <w:rFonts w:ascii="Helvetica" w:eastAsia="Times New Roman" w:hAnsi="Helvetica" w:cs="Helvetica"/>
          <w:sz w:val="24"/>
          <w:szCs w:val="24"/>
        </w:rPr>
        <w:t xml:space="preserve">will swing </w:t>
      </w:r>
      <w:r w:rsidRPr="00A238F0">
        <w:rPr>
          <w:rFonts w:ascii="MathJax_Math-Web" w:eastAsia="Times New Roman" w:hAnsi="MathJax_Math-Web" w:cs="Helvetica"/>
          <w:i/>
          <w:iCs/>
          <w:sz w:val="29"/>
          <w:szCs w:val="29"/>
          <w:bdr w:val="none" w:sz="0" w:space="0" w:color="auto" w:frame="1"/>
        </w:rPr>
        <w:t>w</w:t>
      </w:r>
      <w:r w:rsidRPr="00A238F0">
        <w:rPr>
          <w:rFonts w:ascii="Helvetica" w:eastAsia="Times New Roman" w:hAnsi="Helvetica" w:cs="Helvetica"/>
          <w:sz w:val="29"/>
          <w:szCs w:val="29"/>
          <w:bdr w:val="none" w:sz="0" w:space="0" w:color="auto" w:frame="1"/>
        </w:rPr>
        <w:t> </w:t>
      </w:r>
      <w:proofErr w:type="spellStart"/>
      <w:r w:rsidRPr="00A238F0">
        <w:rPr>
          <w:rFonts w:ascii="Helvetica" w:eastAsia="Times New Roman" w:hAnsi="Helvetica" w:cs="Helvetica"/>
          <w:sz w:val="24"/>
          <w:szCs w:val="24"/>
          <w:bdr w:val="none" w:sz="0" w:space="0" w:color="auto" w:frame="1"/>
        </w:rPr>
        <w:t>w</w:t>
      </w:r>
      <w:proofErr w:type="spellEnd"/>
      <w:r w:rsidRPr="00A238F0">
        <w:rPr>
          <w:rFonts w:ascii="Helvetica" w:eastAsia="Times New Roman" w:hAnsi="Helvetica" w:cs="Helvetica"/>
          <w:sz w:val="24"/>
          <w:szCs w:val="24"/>
        </w:rPr>
        <w:t xml:space="preserve"> too far to the other side (say L2) </w:t>
      </w:r>
      <w:del w:id="178" w:author="Redding" w:date="2017-04-10T09:34:00Z">
        <w:r w:rsidRPr="00A238F0" w:rsidDel="00704FB0">
          <w:rPr>
            <w:rFonts w:ascii="Helvetica" w:eastAsia="Times New Roman" w:hAnsi="Helvetica" w:cs="Helvetica"/>
            <w:sz w:val="24"/>
            <w:szCs w:val="24"/>
          </w:rPr>
          <w:delText>with even</w:delText>
        </w:r>
      </w:del>
      <w:ins w:id="179" w:author="Redding" w:date="2017-04-10T09:34:00Z">
        <w:r w:rsidR="00704FB0">
          <w:rPr>
            <w:rFonts w:ascii="Helvetica" w:eastAsia="Times New Roman" w:hAnsi="Helvetica" w:cs="Helvetica"/>
            <w:sz w:val="24"/>
            <w:szCs w:val="24"/>
          </w:rPr>
          <w:t>creating</w:t>
        </w:r>
      </w:ins>
      <w:r w:rsidRPr="00A238F0">
        <w:rPr>
          <w:rFonts w:ascii="Helvetica" w:eastAsia="Times New Roman" w:hAnsi="Helvetica" w:cs="Helvetica"/>
          <w:sz w:val="24"/>
          <w:szCs w:val="24"/>
        </w:rPr>
        <w:t xml:space="preserve"> a</w:t>
      </w:r>
      <w:ins w:id="180" w:author="Redding" w:date="2017-04-10T09:34:00Z">
        <w:r w:rsidR="00704FB0">
          <w:rPr>
            <w:rFonts w:ascii="Helvetica" w:eastAsia="Times New Roman" w:hAnsi="Helvetica" w:cs="Helvetica"/>
            <w:sz w:val="24"/>
            <w:szCs w:val="24"/>
          </w:rPr>
          <w:t>n even</w:t>
        </w:r>
      </w:ins>
      <w:r w:rsidRPr="00A238F0">
        <w:rPr>
          <w:rFonts w:ascii="Helvetica" w:eastAsia="Times New Roman" w:hAnsi="Helvetica" w:cs="Helvetica"/>
          <w:sz w:val="24"/>
          <w:szCs w:val="24"/>
        </w:rPr>
        <w:t xml:space="preserve"> larger gradient. Eventually, rather than dropping down slowly </w:t>
      </w:r>
      <w:del w:id="181" w:author="Redding" w:date="2017-04-10T09:39:00Z">
        <w:r w:rsidRPr="00A238F0" w:rsidDel="00704FB0">
          <w:rPr>
            <w:rFonts w:ascii="Helvetica" w:eastAsia="Times New Roman" w:hAnsi="Helvetica" w:cs="Helvetica"/>
            <w:sz w:val="24"/>
            <w:szCs w:val="24"/>
          </w:rPr>
          <w:delText>to a minima</w:delText>
        </w:r>
      </w:del>
      <w:ins w:id="182" w:author="Redding" w:date="2017-04-10T09:39:00Z">
        <w:r w:rsidR="00704FB0" w:rsidRPr="00A238F0">
          <w:rPr>
            <w:rFonts w:ascii="Helvetica" w:eastAsia="Times New Roman" w:hAnsi="Helvetica" w:cs="Helvetica"/>
            <w:sz w:val="24"/>
            <w:szCs w:val="24"/>
          </w:rPr>
          <w:t>to a minimum</w:t>
        </w:r>
      </w:ins>
      <w:r w:rsidRPr="00A238F0">
        <w:rPr>
          <w:rFonts w:ascii="Helvetica" w:eastAsia="Times New Roman" w:hAnsi="Helvetica" w:cs="Helvetica"/>
          <w:sz w:val="24"/>
          <w:szCs w:val="24"/>
        </w:rPr>
        <w:t xml:space="preserve">, </w:t>
      </w:r>
      <w:r w:rsidRPr="00A238F0">
        <w:rPr>
          <w:rFonts w:ascii="MathJax_Math-Web" w:eastAsia="Times New Roman" w:hAnsi="MathJax_Math-Web" w:cs="Helvetica"/>
          <w:i/>
          <w:iCs/>
          <w:sz w:val="29"/>
          <w:szCs w:val="29"/>
          <w:bdr w:val="none" w:sz="0" w:space="0" w:color="auto" w:frame="1"/>
        </w:rPr>
        <w:t>w</w:t>
      </w:r>
      <w:r w:rsidRPr="00A238F0">
        <w:rPr>
          <w:rFonts w:ascii="Helvetica" w:eastAsia="Times New Roman" w:hAnsi="Helvetica" w:cs="Helvetica"/>
          <w:sz w:val="29"/>
          <w:szCs w:val="29"/>
          <w:bdr w:val="none" w:sz="0" w:space="0" w:color="auto" w:frame="1"/>
        </w:rPr>
        <w:t> </w:t>
      </w:r>
      <w:proofErr w:type="spellStart"/>
      <w:r w:rsidRPr="00A238F0">
        <w:rPr>
          <w:rFonts w:ascii="Helvetica" w:eastAsia="Times New Roman" w:hAnsi="Helvetica" w:cs="Helvetica"/>
          <w:sz w:val="24"/>
          <w:szCs w:val="24"/>
          <w:bdr w:val="none" w:sz="0" w:space="0" w:color="auto" w:frame="1"/>
        </w:rPr>
        <w:t>w</w:t>
      </w:r>
      <w:proofErr w:type="spellEnd"/>
      <w:r w:rsidRPr="00A238F0">
        <w:rPr>
          <w:rFonts w:ascii="Helvetica" w:eastAsia="Times New Roman" w:hAnsi="Helvetica" w:cs="Helvetica"/>
          <w:sz w:val="24"/>
          <w:szCs w:val="24"/>
        </w:rPr>
        <w:t xml:space="preserve"> oscillates and the cost increases. When loss keeps going upward, we need to reduce the learning rate. The follow</w:t>
      </w:r>
      <w:ins w:id="183" w:author="Redding" w:date="2017-04-10T09:34:00Z">
        <w:r w:rsidR="00704FB0">
          <w:rPr>
            <w:rFonts w:ascii="Helvetica" w:eastAsia="Times New Roman" w:hAnsi="Helvetica" w:cs="Helvetica"/>
            <w:sz w:val="24"/>
            <w:szCs w:val="24"/>
          </w:rPr>
          <w:t>ing</w:t>
        </w:r>
      </w:ins>
      <w:r w:rsidRPr="00A238F0">
        <w:rPr>
          <w:rFonts w:ascii="Helvetica" w:eastAsia="Times New Roman" w:hAnsi="Helvetica" w:cs="Helvetica"/>
          <w:sz w:val="24"/>
          <w:szCs w:val="24"/>
        </w:rPr>
        <w:t xml:space="preserve"> demonstrates how a learning rate of 0.8 with a steep gradient swings the cost upward instead of downward. The table traces how the oscillation of W causes the cost </w:t>
      </w:r>
      <w:ins w:id="184" w:author="Redding" w:date="2017-04-10T09:35:00Z">
        <w:r w:rsidR="00704FB0">
          <w:rPr>
            <w:rFonts w:ascii="Helvetica" w:eastAsia="Times New Roman" w:hAnsi="Helvetica" w:cs="Helvetica"/>
            <w:sz w:val="24"/>
            <w:szCs w:val="24"/>
          </w:rPr>
          <w:t xml:space="preserve">to </w:t>
        </w:r>
      </w:ins>
      <w:r w:rsidRPr="00A238F0">
        <w:rPr>
          <w:rFonts w:ascii="Helvetica" w:eastAsia="Times New Roman" w:hAnsi="Helvetica" w:cs="Helvetica"/>
          <w:sz w:val="24"/>
          <w:szCs w:val="24"/>
        </w:rPr>
        <w:t>go upwards from L1 to L2 and then L3.</w:t>
      </w:r>
    </w:p>
    <w:p w:rsidR="00A238F0" w:rsidRPr="00A238F0" w:rsidRDefault="00A238F0" w:rsidP="00A238F0">
      <w:pPr>
        <w:shd w:val="clear" w:color="auto" w:fill="FFFFFF"/>
        <w:spacing w:after="0" w:line="240" w:lineRule="auto"/>
        <w:jc w:val="center"/>
        <w:rPr>
          <w:rFonts w:ascii="Helvetica" w:eastAsia="Times New Roman" w:hAnsi="Helvetica" w:cs="Helvetica"/>
          <w:color w:val="555555"/>
          <w:sz w:val="21"/>
          <w:szCs w:val="21"/>
        </w:rPr>
      </w:pPr>
      <w:r>
        <w:rPr>
          <w:rFonts w:ascii="Helvetica" w:eastAsia="Times New Roman" w:hAnsi="Helvetica" w:cs="Helvetica"/>
          <w:noProof/>
          <w:color w:val="555555"/>
          <w:sz w:val="21"/>
          <w:szCs w:val="21"/>
        </w:rPr>
        <w:drawing>
          <wp:inline distT="0" distB="0" distL="0" distR="0">
            <wp:extent cx="5029200" cy="1638300"/>
            <wp:effectExtent l="0" t="0" r="0" b="0"/>
            <wp:docPr id="25" name="Picture 25" descr="https://jhui.github.io/assets/dl/lr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jhui.github.io/assets/dl/lr_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1638300"/>
                    </a:xfrm>
                    <a:prstGeom prst="rect">
                      <a:avLst/>
                    </a:prstGeom>
                    <a:noFill/>
                    <a:ln>
                      <a:noFill/>
                    </a:ln>
                  </pic:spPr>
                </pic:pic>
              </a:graphicData>
            </a:graphic>
          </wp:inline>
        </w:drawing>
      </w:r>
    </w:p>
    <w:p w:rsidR="00A238F0" w:rsidRPr="00A238F0" w:rsidRDefault="00A238F0" w:rsidP="00A238F0">
      <w:pPr>
        <w:shd w:val="clear" w:color="auto" w:fill="FFFFFF"/>
        <w:spacing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 xml:space="preserve">We need to be careful about the scale used for the x-axis and y-axis. In the diagram above, the gradient does not look </w:t>
      </w:r>
      <w:proofErr w:type="spellStart"/>
      <w:r w:rsidRPr="00A238F0">
        <w:rPr>
          <w:rFonts w:ascii="Helvetica" w:eastAsia="Times New Roman" w:hAnsi="Helvetica" w:cs="Helvetica"/>
          <w:sz w:val="24"/>
          <w:szCs w:val="24"/>
        </w:rPr>
        <w:t>steep</w:t>
      </w:r>
      <w:del w:id="185" w:author="Redding" w:date="2017-04-10T09:37:00Z">
        <w:r w:rsidRPr="00A238F0" w:rsidDel="00704FB0">
          <w:rPr>
            <w:rFonts w:ascii="Helvetica" w:eastAsia="Times New Roman" w:hAnsi="Helvetica" w:cs="Helvetica"/>
            <w:sz w:val="24"/>
            <w:szCs w:val="24"/>
          </w:rPr>
          <w:delText xml:space="preserve">. It is </w:delText>
        </w:r>
      </w:del>
      <w:r w:rsidRPr="00A238F0">
        <w:rPr>
          <w:rFonts w:ascii="Helvetica" w:eastAsia="Times New Roman" w:hAnsi="Helvetica" w:cs="Helvetica"/>
          <w:sz w:val="24"/>
          <w:szCs w:val="24"/>
        </w:rPr>
        <w:t>because</w:t>
      </w:r>
      <w:proofErr w:type="spellEnd"/>
      <w:r w:rsidRPr="00A238F0">
        <w:rPr>
          <w:rFonts w:ascii="Helvetica" w:eastAsia="Times New Roman" w:hAnsi="Helvetica" w:cs="Helvetica"/>
          <w:sz w:val="24"/>
          <w:szCs w:val="24"/>
        </w:rPr>
        <w:t xml:space="preserve"> we have a much smaller scale </w:t>
      </w:r>
      <w:proofErr w:type="spellStart"/>
      <w:r w:rsidRPr="00A238F0">
        <w:rPr>
          <w:rFonts w:ascii="Helvetica" w:eastAsia="Times New Roman" w:hAnsi="Helvetica" w:cs="Helvetica"/>
          <w:sz w:val="24"/>
          <w:szCs w:val="24"/>
        </w:rPr>
        <w:t>for</w:t>
      </w:r>
      <w:del w:id="186" w:author="Redding" w:date="2017-04-10T09:37:00Z">
        <w:r w:rsidRPr="00A238F0" w:rsidDel="00704FB0">
          <w:rPr>
            <w:rFonts w:ascii="Helvetica" w:eastAsia="Times New Roman" w:hAnsi="Helvetica" w:cs="Helvetica"/>
            <w:sz w:val="24"/>
            <w:szCs w:val="24"/>
          </w:rPr>
          <w:delText xml:space="preserve"> </w:delText>
        </w:r>
      </w:del>
      <w:r w:rsidRPr="00A238F0">
        <w:rPr>
          <w:rFonts w:ascii="Helvetica" w:eastAsia="Times New Roman" w:hAnsi="Helvetica" w:cs="Helvetica"/>
          <w:sz w:val="24"/>
          <w:szCs w:val="24"/>
        </w:rPr>
        <w:t>y</w:t>
      </w:r>
      <w:proofErr w:type="spellEnd"/>
      <w:r w:rsidRPr="00A238F0">
        <w:rPr>
          <w:rFonts w:ascii="Helvetica" w:eastAsia="Times New Roman" w:hAnsi="Helvetica" w:cs="Helvetica"/>
          <w:sz w:val="24"/>
          <w:szCs w:val="24"/>
        </w:rPr>
        <w:t xml:space="preserve">-axis </w:t>
      </w:r>
      <w:ins w:id="187" w:author="Redding" w:date="2017-04-10T09:40:00Z">
        <w:r w:rsidR="00704FB0">
          <w:rPr>
            <w:rFonts w:ascii="Helvetica" w:eastAsia="Times New Roman" w:hAnsi="Helvetica" w:cs="Helvetica"/>
            <w:sz w:val="24"/>
            <w:szCs w:val="24"/>
          </w:rPr>
          <w:t xml:space="preserve">is 0 to 150 while </w:t>
        </w:r>
      </w:ins>
      <w:del w:id="188" w:author="Redding" w:date="2017-04-10T09:40:00Z">
        <w:r w:rsidRPr="00A238F0" w:rsidDel="00704FB0">
          <w:rPr>
            <w:rFonts w:ascii="Helvetica" w:eastAsia="Times New Roman" w:hAnsi="Helvetica" w:cs="Helvetica"/>
            <w:sz w:val="24"/>
            <w:szCs w:val="24"/>
          </w:rPr>
          <w:delText>than</w:delText>
        </w:r>
      </w:del>
      <w:r w:rsidRPr="00A238F0">
        <w:rPr>
          <w:rFonts w:ascii="Helvetica" w:eastAsia="Times New Roman" w:hAnsi="Helvetica" w:cs="Helvetica"/>
          <w:sz w:val="24"/>
          <w:szCs w:val="24"/>
        </w:rPr>
        <w:t xml:space="preserve"> the x-axis</w:t>
      </w:r>
      <w:ins w:id="189" w:author="Redding" w:date="2017-04-10T09:40:00Z">
        <w:r w:rsidR="00704FB0">
          <w:rPr>
            <w:rFonts w:ascii="Helvetica" w:eastAsia="Times New Roman" w:hAnsi="Helvetica" w:cs="Helvetica"/>
            <w:sz w:val="24"/>
            <w:szCs w:val="24"/>
          </w:rPr>
          <w:t xml:space="preserve"> is -10 to 10.</w:t>
        </w:r>
      </w:ins>
      <w:del w:id="190" w:author="Redding" w:date="2017-04-10T09:41:00Z">
        <w:r w:rsidRPr="00A238F0" w:rsidDel="00704FB0">
          <w:rPr>
            <w:rFonts w:ascii="Helvetica" w:eastAsia="Times New Roman" w:hAnsi="Helvetica" w:cs="Helvetica"/>
            <w:sz w:val="24"/>
            <w:szCs w:val="24"/>
          </w:rPr>
          <w:delText xml:space="preserve"> (0</w:delText>
        </w:r>
      </w:del>
      <w:del w:id="191" w:author="Redding" w:date="2017-04-10T09:43:00Z">
        <w:r w:rsidRPr="00A238F0" w:rsidDel="000B5C25">
          <w:rPr>
            <w:rFonts w:ascii="Helvetica" w:eastAsia="Times New Roman" w:hAnsi="Helvetica" w:cs="Helvetica"/>
            <w:sz w:val="24"/>
            <w:szCs w:val="24"/>
          </w:rPr>
          <w:delText xml:space="preserve"> t</w:delText>
        </w:r>
      </w:del>
      <w:del w:id="192" w:author="Redding" w:date="2017-04-10T09:44:00Z">
        <w:r w:rsidRPr="00A238F0" w:rsidDel="000B5C25">
          <w:rPr>
            <w:rFonts w:ascii="Helvetica" w:eastAsia="Times New Roman" w:hAnsi="Helvetica" w:cs="Helvetica"/>
            <w:sz w:val="24"/>
            <w:szCs w:val="24"/>
          </w:rPr>
          <w:delText>o 150 vs -10 to 10).</w:delText>
        </w:r>
      </w:del>
    </w:p>
    <w:p w:rsidR="00A238F0" w:rsidRPr="00A238F0" w:rsidRDefault="000B5C25" w:rsidP="00A238F0">
      <w:pPr>
        <w:shd w:val="clear" w:color="auto" w:fill="FFFFFF"/>
        <w:spacing w:beforeAutospacing="1" w:after="0" w:afterAutospacing="1" w:line="240" w:lineRule="auto"/>
        <w:rPr>
          <w:rFonts w:ascii="Helvetica" w:eastAsia="Times New Roman" w:hAnsi="Helvetica" w:cs="Helvetica"/>
          <w:sz w:val="24"/>
          <w:szCs w:val="24"/>
        </w:rPr>
      </w:pPr>
      <w:ins w:id="193" w:author="Redding" w:date="2017-04-10T09:44:00Z">
        <w:r>
          <w:rPr>
            <w:rFonts w:ascii="Helvetica" w:eastAsia="Times New Roman" w:hAnsi="Helvetica" w:cs="Helvetica"/>
            <w:b/>
            <w:bCs/>
            <w:sz w:val="24"/>
            <w:szCs w:val="24"/>
          </w:rPr>
          <w:t xml:space="preserve">A </w:t>
        </w:r>
      </w:ins>
      <w:del w:id="194" w:author="Redding" w:date="2017-04-10T09:44:00Z">
        <w:r w:rsidR="00A238F0" w:rsidRPr="00A238F0" w:rsidDel="000B5C25">
          <w:rPr>
            <w:rFonts w:ascii="Helvetica" w:eastAsia="Times New Roman" w:hAnsi="Helvetica" w:cs="Helvetica"/>
            <w:b/>
            <w:bCs/>
            <w:sz w:val="24"/>
            <w:szCs w:val="24"/>
          </w:rPr>
          <w:delText>L</w:delText>
        </w:r>
      </w:del>
      <w:ins w:id="195" w:author="Redding" w:date="2017-04-10T09:44:00Z">
        <w:r>
          <w:rPr>
            <w:rFonts w:ascii="Helvetica" w:eastAsia="Times New Roman" w:hAnsi="Helvetica" w:cs="Helvetica"/>
            <w:b/>
            <w:bCs/>
            <w:sz w:val="24"/>
            <w:szCs w:val="24"/>
          </w:rPr>
          <w:t>l</w:t>
        </w:r>
      </w:ins>
      <w:r w:rsidR="00A238F0" w:rsidRPr="00A238F0">
        <w:rPr>
          <w:rFonts w:ascii="Helvetica" w:eastAsia="Times New Roman" w:hAnsi="Helvetica" w:cs="Helvetica"/>
          <w:b/>
          <w:bCs/>
          <w:sz w:val="24"/>
          <w:szCs w:val="24"/>
        </w:rPr>
        <w:t>arge learning rate overshoots your target.</w:t>
      </w:r>
      <w:r w:rsidR="00A238F0" w:rsidRPr="00A238F0">
        <w:rPr>
          <w:rFonts w:ascii="Helvetica" w:eastAsia="Times New Roman" w:hAnsi="Helvetica" w:cs="Helvetica"/>
          <w:sz w:val="24"/>
          <w:szCs w:val="24"/>
        </w:rPr>
        <w:t xml:space="preserve"> Here is another illustration of some real problems. When we gradually descen</w:t>
      </w:r>
      <w:ins w:id="196" w:author="Redding" w:date="2017-04-10T09:45:00Z">
        <w:r>
          <w:rPr>
            <w:rFonts w:ascii="Helvetica" w:eastAsia="Times New Roman" w:hAnsi="Helvetica" w:cs="Helvetica"/>
            <w:sz w:val="24"/>
            <w:szCs w:val="24"/>
          </w:rPr>
          <w:t>d</w:t>
        </w:r>
      </w:ins>
      <w:del w:id="197" w:author="Redding" w:date="2017-04-10T09:45:00Z">
        <w:r w:rsidR="00A238F0" w:rsidRPr="00A238F0" w:rsidDel="000B5C25">
          <w:rPr>
            <w:rFonts w:ascii="Helvetica" w:eastAsia="Times New Roman" w:hAnsi="Helvetica" w:cs="Helvetica"/>
            <w:sz w:val="24"/>
            <w:szCs w:val="24"/>
          </w:rPr>
          <w:delText>t</w:delText>
        </w:r>
      </w:del>
      <w:r w:rsidR="00A238F0" w:rsidRPr="00A238F0">
        <w:rPr>
          <w:rFonts w:ascii="Helvetica" w:eastAsia="Times New Roman" w:hAnsi="Helvetica" w:cs="Helvetica"/>
          <w:sz w:val="24"/>
          <w:szCs w:val="24"/>
        </w:rPr>
        <w:t xml:space="preserve">, we may land in an area with a steep gradient </w:t>
      </w:r>
      <w:ins w:id="198" w:author="Redding" w:date="2017-04-10T09:45:00Z">
        <w:r>
          <w:rPr>
            <w:rFonts w:ascii="Helvetica" w:eastAsia="Times New Roman" w:hAnsi="Helvetica" w:cs="Helvetica"/>
            <w:sz w:val="24"/>
            <w:szCs w:val="24"/>
          </w:rPr>
          <w:t xml:space="preserve">in </w:t>
        </w:r>
      </w:ins>
      <w:r w:rsidR="00A238F0" w:rsidRPr="00A238F0">
        <w:rPr>
          <w:rFonts w:ascii="Helvetica" w:eastAsia="Times New Roman" w:hAnsi="Helvetica" w:cs="Helvetica"/>
          <w:sz w:val="24"/>
          <w:szCs w:val="24"/>
        </w:rPr>
        <w:t xml:space="preserve">which the </w:t>
      </w:r>
      <w:r w:rsidR="00A238F0" w:rsidRPr="00A238F0">
        <w:rPr>
          <w:rFonts w:ascii="MathJax_Math-Web" w:eastAsia="Times New Roman" w:hAnsi="MathJax_Math-Web" w:cs="Helvetica"/>
          <w:i/>
          <w:iCs/>
          <w:sz w:val="29"/>
          <w:szCs w:val="29"/>
          <w:bdr w:val="none" w:sz="0" w:space="0" w:color="auto" w:frame="1"/>
        </w:rPr>
        <w:t>W</w:t>
      </w:r>
      <w:r w:rsidR="00A238F0" w:rsidRPr="00A238F0">
        <w:rPr>
          <w:rFonts w:ascii="Helvetica" w:eastAsia="Times New Roman" w:hAnsi="Helvetica" w:cs="Helvetica"/>
          <w:sz w:val="29"/>
          <w:szCs w:val="29"/>
          <w:bdr w:val="none" w:sz="0" w:space="0" w:color="auto" w:frame="1"/>
        </w:rPr>
        <w:t> </w:t>
      </w:r>
      <w:proofErr w:type="spellStart"/>
      <w:r w:rsidR="00A238F0" w:rsidRPr="00A238F0">
        <w:rPr>
          <w:rFonts w:ascii="Helvetica" w:eastAsia="Times New Roman" w:hAnsi="Helvetica" w:cs="Helvetica"/>
          <w:sz w:val="24"/>
          <w:szCs w:val="24"/>
          <w:bdr w:val="none" w:sz="0" w:space="0" w:color="auto" w:frame="1"/>
        </w:rPr>
        <w:t>W</w:t>
      </w:r>
      <w:proofErr w:type="spellEnd"/>
      <w:r w:rsidR="00A238F0" w:rsidRPr="00A238F0">
        <w:rPr>
          <w:rFonts w:ascii="Helvetica" w:eastAsia="Times New Roman" w:hAnsi="Helvetica" w:cs="Helvetica"/>
          <w:sz w:val="24"/>
          <w:szCs w:val="24"/>
        </w:rPr>
        <w:t xml:space="preserve"> </w:t>
      </w:r>
      <w:del w:id="199" w:author="Redding" w:date="2017-04-10T09:45:00Z">
        <w:r w:rsidR="00A238F0" w:rsidRPr="00A238F0" w:rsidDel="000B5C25">
          <w:rPr>
            <w:rFonts w:ascii="Helvetica" w:eastAsia="Times New Roman" w:hAnsi="Helvetica" w:cs="Helvetica"/>
            <w:sz w:val="24"/>
            <w:szCs w:val="24"/>
          </w:rPr>
          <w:delText>will</w:delText>
        </w:r>
      </w:del>
      <w:r w:rsidR="00A238F0" w:rsidRPr="00A238F0">
        <w:rPr>
          <w:rFonts w:ascii="Helvetica" w:eastAsia="Times New Roman" w:hAnsi="Helvetica" w:cs="Helvetica"/>
          <w:sz w:val="24"/>
          <w:szCs w:val="24"/>
        </w:rPr>
        <w:t xml:space="preserve"> bounce</w:t>
      </w:r>
      <w:ins w:id="200" w:author="Redding" w:date="2017-04-10T09:45:00Z">
        <w:r>
          <w:rPr>
            <w:rFonts w:ascii="Helvetica" w:eastAsia="Times New Roman" w:hAnsi="Helvetica" w:cs="Helvetica"/>
            <w:sz w:val="24"/>
            <w:szCs w:val="24"/>
          </w:rPr>
          <w:t>s</w:t>
        </w:r>
      </w:ins>
      <w:r w:rsidR="00A238F0" w:rsidRPr="00A238F0">
        <w:rPr>
          <w:rFonts w:ascii="Helvetica" w:eastAsia="Times New Roman" w:hAnsi="Helvetica" w:cs="Helvetica"/>
          <w:sz w:val="24"/>
          <w:szCs w:val="24"/>
        </w:rPr>
        <w:t xml:space="preserve"> back. </w:t>
      </w:r>
      <w:ins w:id="201" w:author="Redding" w:date="2017-04-10T09:47:00Z">
        <w:r>
          <w:rPr>
            <w:rFonts w:ascii="Helvetica" w:eastAsia="Times New Roman" w:hAnsi="Helvetica" w:cs="Helvetica"/>
            <w:sz w:val="24"/>
            <w:szCs w:val="24"/>
          </w:rPr>
          <w:t>With t</w:t>
        </w:r>
      </w:ins>
      <w:del w:id="202" w:author="Redding" w:date="2017-04-10T09:47:00Z">
        <w:r w:rsidR="00A238F0" w:rsidRPr="00A238F0" w:rsidDel="000B5C25">
          <w:rPr>
            <w:rFonts w:ascii="Helvetica" w:eastAsia="Times New Roman" w:hAnsi="Helvetica" w:cs="Helvetica"/>
            <w:sz w:val="24"/>
            <w:szCs w:val="24"/>
          </w:rPr>
          <w:delText>T</w:delText>
        </w:r>
      </w:del>
      <w:r w:rsidR="00A238F0" w:rsidRPr="00A238F0">
        <w:rPr>
          <w:rFonts w:ascii="Helvetica" w:eastAsia="Times New Roman" w:hAnsi="Helvetica" w:cs="Helvetica"/>
          <w:sz w:val="24"/>
          <w:szCs w:val="24"/>
        </w:rPr>
        <w:t xml:space="preserve">his </w:t>
      </w:r>
      <w:del w:id="203" w:author="Redding" w:date="2017-04-10T09:46:00Z">
        <w:r w:rsidR="00A238F0" w:rsidRPr="00A238F0" w:rsidDel="000B5C25">
          <w:rPr>
            <w:rFonts w:ascii="Helvetica" w:eastAsia="Times New Roman" w:hAnsi="Helvetica" w:cs="Helvetica"/>
            <w:sz w:val="24"/>
            <w:szCs w:val="24"/>
          </w:rPr>
          <w:delText>ty</w:delText>
        </w:r>
      </w:del>
      <w:del w:id="204" w:author="Redding" w:date="2017-04-10T09:45:00Z">
        <w:r w:rsidR="00A238F0" w:rsidRPr="00A238F0" w:rsidDel="000B5C25">
          <w:rPr>
            <w:rFonts w:ascii="Helvetica" w:eastAsia="Times New Roman" w:hAnsi="Helvetica" w:cs="Helvetica"/>
            <w:sz w:val="24"/>
            <w:szCs w:val="24"/>
          </w:rPr>
          <w:delText xml:space="preserve">pe of </w:delText>
        </w:r>
      </w:del>
      <w:r w:rsidR="00A238F0" w:rsidRPr="00A238F0">
        <w:rPr>
          <w:rFonts w:ascii="Helvetica" w:eastAsia="Times New Roman" w:hAnsi="Helvetica" w:cs="Helvetica"/>
          <w:sz w:val="24"/>
          <w:szCs w:val="24"/>
        </w:rPr>
        <w:t xml:space="preserve">shape </w:t>
      </w:r>
      <w:ins w:id="205" w:author="Redding" w:date="2017-04-10T09:48:00Z">
        <w:r>
          <w:rPr>
            <w:rFonts w:ascii="Helvetica" w:eastAsia="Times New Roman" w:hAnsi="Helvetica" w:cs="Helvetica"/>
            <w:sz w:val="24"/>
            <w:szCs w:val="24"/>
          </w:rPr>
          <w:t xml:space="preserve">it </w:t>
        </w:r>
      </w:ins>
      <w:r w:rsidR="00A238F0" w:rsidRPr="00A238F0">
        <w:rPr>
          <w:rFonts w:ascii="Helvetica" w:eastAsia="Times New Roman" w:hAnsi="Helvetica" w:cs="Helvetica"/>
          <w:sz w:val="24"/>
          <w:szCs w:val="24"/>
        </w:rPr>
        <w:t xml:space="preserve">is very </w:t>
      </w:r>
      <w:del w:id="206" w:author="Redding" w:date="2017-04-10T09:48:00Z">
        <w:r w:rsidR="00A238F0" w:rsidRPr="00A238F0" w:rsidDel="000B5C25">
          <w:rPr>
            <w:rFonts w:ascii="Helvetica" w:eastAsia="Times New Roman" w:hAnsi="Helvetica" w:cs="Helvetica"/>
            <w:sz w:val="24"/>
            <w:szCs w:val="24"/>
          </w:rPr>
          <w:delText xml:space="preserve">hard </w:delText>
        </w:r>
      </w:del>
      <w:ins w:id="207" w:author="Redding" w:date="2017-04-10T09:48:00Z">
        <w:r>
          <w:rPr>
            <w:rFonts w:ascii="Helvetica" w:eastAsia="Times New Roman" w:hAnsi="Helvetica" w:cs="Helvetica"/>
            <w:sz w:val="24"/>
            <w:szCs w:val="24"/>
          </w:rPr>
          <w:t>difficult</w:t>
        </w:r>
        <w:r w:rsidRPr="00A238F0">
          <w:rPr>
            <w:rFonts w:ascii="Helvetica" w:eastAsia="Times New Roman" w:hAnsi="Helvetica" w:cs="Helvetica"/>
            <w:sz w:val="24"/>
            <w:szCs w:val="24"/>
          </w:rPr>
          <w:t xml:space="preserve"> </w:t>
        </w:r>
      </w:ins>
      <w:r w:rsidR="00A238F0" w:rsidRPr="00A238F0">
        <w:rPr>
          <w:rFonts w:ascii="Helvetica" w:eastAsia="Times New Roman" w:hAnsi="Helvetica" w:cs="Helvetica"/>
          <w:sz w:val="24"/>
          <w:szCs w:val="24"/>
        </w:rPr>
        <w:t xml:space="preserve">to find the </w:t>
      </w:r>
      <w:del w:id="208" w:author="Redding" w:date="2017-04-10T09:46:00Z">
        <w:r w:rsidR="00A238F0" w:rsidRPr="00A238F0" w:rsidDel="000B5C25">
          <w:rPr>
            <w:rFonts w:ascii="Helvetica" w:eastAsia="Times New Roman" w:hAnsi="Helvetica" w:cs="Helvetica"/>
            <w:sz w:val="24"/>
            <w:szCs w:val="24"/>
          </w:rPr>
          <w:delText xml:space="preserve">minima </w:delText>
        </w:r>
      </w:del>
      <w:ins w:id="209" w:author="Redding" w:date="2017-04-10T09:46:00Z">
        <w:r>
          <w:rPr>
            <w:rFonts w:ascii="Helvetica" w:eastAsia="Times New Roman" w:hAnsi="Helvetica" w:cs="Helvetica"/>
            <w:sz w:val="24"/>
            <w:szCs w:val="24"/>
          </w:rPr>
          <w:t>minimum</w:t>
        </w:r>
        <w:r w:rsidRPr="00A238F0">
          <w:rPr>
            <w:rFonts w:ascii="Helvetica" w:eastAsia="Times New Roman" w:hAnsi="Helvetica" w:cs="Helvetica"/>
            <w:sz w:val="24"/>
            <w:szCs w:val="24"/>
          </w:rPr>
          <w:t xml:space="preserve"> </w:t>
        </w:r>
      </w:ins>
      <w:r w:rsidR="00A238F0" w:rsidRPr="00A238F0">
        <w:rPr>
          <w:rFonts w:ascii="Helvetica" w:eastAsia="Times New Roman" w:hAnsi="Helvetica" w:cs="Helvetica"/>
          <w:sz w:val="24"/>
          <w:szCs w:val="24"/>
        </w:rPr>
        <w:t>with a constant learning rate. Advanced methods to address this problem will be discussed later.</w:t>
      </w:r>
    </w:p>
    <w:p w:rsidR="00A238F0" w:rsidRPr="00A238F0" w:rsidRDefault="00A238F0" w:rsidP="00A238F0">
      <w:pPr>
        <w:shd w:val="clear" w:color="auto" w:fill="FFFFFF"/>
        <w:spacing w:after="0" w:line="240" w:lineRule="auto"/>
        <w:jc w:val="center"/>
        <w:rPr>
          <w:rFonts w:ascii="Helvetica" w:eastAsia="Times New Roman" w:hAnsi="Helvetica" w:cs="Helvetica"/>
          <w:color w:val="555555"/>
          <w:sz w:val="21"/>
          <w:szCs w:val="21"/>
        </w:rPr>
      </w:pPr>
    </w:p>
    <w:p w:rsidR="00A238F0" w:rsidRPr="00A238F0" w:rsidRDefault="00A238F0" w:rsidP="00A238F0">
      <w:pPr>
        <w:shd w:val="clear" w:color="auto" w:fill="FFFFFF"/>
        <w:spacing w:beforeAutospacing="1" w:after="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lastRenderedPageBreak/>
        <w:t>This example is dramatic</w:t>
      </w:r>
      <w:ins w:id="210" w:author="Redding" w:date="2017-04-10T09:46:00Z">
        <w:r w:rsidR="000B5C25">
          <w:rPr>
            <w:rFonts w:ascii="Helvetica" w:eastAsia="Times New Roman" w:hAnsi="Helvetica" w:cs="Helvetica"/>
            <w:sz w:val="24"/>
            <w:szCs w:val="24"/>
          </w:rPr>
          <w:t>,</w:t>
        </w:r>
      </w:ins>
      <w:del w:id="211" w:author="Redding" w:date="2017-04-10T09:46:00Z">
        <w:r w:rsidRPr="00A238F0" w:rsidDel="000B5C25">
          <w:rPr>
            <w:rFonts w:ascii="Helvetica" w:eastAsia="Times New Roman" w:hAnsi="Helvetica" w:cs="Helvetica"/>
            <w:sz w:val="24"/>
            <w:szCs w:val="24"/>
          </w:rPr>
          <w:delText>al</w:delText>
        </w:r>
      </w:del>
      <w:r w:rsidRPr="00A238F0">
        <w:rPr>
          <w:rFonts w:ascii="Helvetica" w:eastAsia="Times New Roman" w:hAnsi="Helvetica" w:cs="Helvetica"/>
          <w:sz w:val="24"/>
          <w:szCs w:val="24"/>
        </w:rPr>
        <w:t xml:space="preserve"> but real. But in a lesser exten</w:t>
      </w:r>
      <w:ins w:id="212" w:author="Redding" w:date="2017-04-10T09:46:00Z">
        <w:r w:rsidR="000B5C25">
          <w:rPr>
            <w:rFonts w:ascii="Helvetica" w:eastAsia="Times New Roman" w:hAnsi="Helvetica" w:cs="Helvetica"/>
            <w:sz w:val="24"/>
            <w:szCs w:val="24"/>
          </w:rPr>
          <w:t>t</w:t>
        </w:r>
      </w:ins>
      <w:del w:id="213" w:author="Redding" w:date="2017-04-10T09:46:00Z">
        <w:r w:rsidRPr="00A238F0" w:rsidDel="000B5C25">
          <w:rPr>
            <w:rFonts w:ascii="Helvetica" w:eastAsia="Times New Roman" w:hAnsi="Helvetica" w:cs="Helvetica"/>
            <w:sz w:val="24"/>
            <w:szCs w:val="24"/>
          </w:rPr>
          <w:delText>d</w:delText>
        </w:r>
      </w:del>
      <w:r w:rsidRPr="00A238F0">
        <w:rPr>
          <w:rFonts w:ascii="Helvetica" w:eastAsia="Times New Roman" w:hAnsi="Helvetica" w:cs="Helvetica"/>
          <w:sz w:val="24"/>
          <w:szCs w:val="24"/>
        </w:rPr>
        <w:t>, instead of settl</w:t>
      </w:r>
      <w:ins w:id="214" w:author="Redding" w:date="2017-04-10T09:46:00Z">
        <w:r w:rsidR="000B5C25">
          <w:rPr>
            <w:rFonts w:ascii="Helvetica" w:eastAsia="Times New Roman" w:hAnsi="Helvetica" w:cs="Helvetica"/>
            <w:sz w:val="24"/>
            <w:szCs w:val="24"/>
          </w:rPr>
          <w:t>ing</w:t>
        </w:r>
      </w:ins>
      <w:del w:id="215" w:author="Redding" w:date="2017-04-10T09:46:00Z">
        <w:r w:rsidRPr="00A238F0" w:rsidDel="000B5C25">
          <w:rPr>
            <w:rFonts w:ascii="Helvetica" w:eastAsia="Times New Roman" w:hAnsi="Helvetica" w:cs="Helvetica"/>
            <w:sz w:val="24"/>
            <w:szCs w:val="24"/>
          </w:rPr>
          <w:delText>e</w:delText>
        </w:r>
      </w:del>
      <w:r w:rsidRPr="00A238F0">
        <w:rPr>
          <w:rFonts w:ascii="Helvetica" w:eastAsia="Times New Roman" w:hAnsi="Helvetica" w:cs="Helvetica"/>
          <w:sz w:val="24"/>
          <w:szCs w:val="24"/>
        </w:rPr>
        <w:t xml:space="preserve"> down at the bottom, </w:t>
      </w:r>
      <w:r w:rsidRPr="00A238F0">
        <w:rPr>
          <w:rFonts w:ascii="MathJax_Math-Web" w:eastAsia="Times New Roman" w:hAnsi="MathJax_Math-Web" w:cs="Helvetica"/>
          <w:i/>
          <w:iCs/>
          <w:sz w:val="29"/>
          <w:szCs w:val="29"/>
          <w:bdr w:val="none" w:sz="0" w:space="0" w:color="auto" w:frame="1"/>
        </w:rPr>
        <w:t>W</w:t>
      </w:r>
      <w:r w:rsidRPr="00A238F0">
        <w:rPr>
          <w:rFonts w:ascii="Helvetica" w:eastAsia="Times New Roman" w:hAnsi="Helvetica" w:cs="Helvetica"/>
          <w:sz w:val="29"/>
          <w:szCs w:val="29"/>
          <w:bdr w:val="none" w:sz="0" w:space="0" w:color="auto" w:frame="1"/>
        </w:rPr>
        <w:t> </w:t>
      </w:r>
      <w:proofErr w:type="spellStart"/>
      <w:r w:rsidRPr="00A238F0">
        <w:rPr>
          <w:rFonts w:ascii="Helvetica" w:eastAsia="Times New Roman" w:hAnsi="Helvetica" w:cs="Helvetica"/>
          <w:sz w:val="24"/>
          <w:szCs w:val="24"/>
          <w:bdr w:val="none" w:sz="0" w:space="0" w:color="auto" w:frame="1"/>
        </w:rPr>
        <w:t>W</w:t>
      </w:r>
      <w:proofErr w:type="spellEnd"/>
      <w:r w:rsidRPr="00A238F0">
        <w:rPr>
          <w:rFonts w:ascii="Helvetica" w:eastAsia="Times New Roman" w:hAnsi="Helvetica" w:cs="Helvetica"/>
          <w:sz w:val="24"/>
          <w:szCs w:val="24"/>
        </w:rPr>
        <w:t xml:space="preserve"> oscillates around the minim</w:t>
      </w:r>
      <w:ins w:id="216" w:author="Redding" w:date="2017-04-10T09:46:00Z">
        <w:r w:rsidR="000B5C25">
          <w:rPr>
            <w:rFonts w:ascii="Helvetica" w:eastAsia="Times New Roman" w:hAnsi="Helvetica" w:cs="Helvetica"/>
            <w:sz w:val="24"/>
            <w:szCs w:val="24"/>
          </w:rPr>
          <w:t>um</w:t>
        </w:r>
      </w:ins>
      <w:del w:id="217" w:author="Redding" w:date="2017-04-10T09:46:00Z">
        <w:r w:rsidRPr="00A238F0" w:rsidDel="000B5C25">
          <w:rPr>
            <w:rFonts w:ascii="Helvetica" w:eastAsia="Times New Roman" w:hAnsi="Helvetica" w:cs="Helvetica"/>
            <w:sz w:val="24"/>
            <w:szCs w:val="24"/>
          </w:rPr>
          <w:delText>a</w:delText>
        </w:r>
      </w:del>
      <w:r w:rsidRPr="00A238F0">
        <w:rPr>
          <w:rFonts w:ascii="Helvetica" w:eastAsia="Times New Roman" w:hAnsi="Helvetica" w:cs="Helvetica"/>
          <w:sz w:val="24"/>
          <w:szCs w:val="24"/>
        </w:rPr>
        <w:t xml:space="preserve"> slightly. If we drop a ball in </w:t>
      </w:r>
      <w:ins w:id="218" w:author="Redding" w:date="2017-04-10T09:47:00Z">
        <w:r w:rsidR="000B5C25">
          <w:rPr>
            <w:rFonts w:ascii="Helvetica" w:eastAsia="Times New Roman" w:hAnsi="Helvetica" w:cs="Helvetica"/>
            <w:sz w:val="24"/>
            <w:szCs w:val="24"/>
          </w:rPr>
          <w:t xml:space="preserve">the </w:t>
        </w:r>
      </w:ins>
      <w:r w:rsidRPr="00A238F0">
        <w:rPr>
          <w:rFonts w:ascii="Helvetica" w:eastAsia="Times New Roman" w:hAnsi="Helvetica" w:cs="Helvetica"/>
          <w:sz w:val="24"/>
          <w:szCs w:val="24"/>
        </w:rPr>
        <w:t xml:space="preserve">Grand Canyon, we expect it to land in the bottom. In DL, this is </w:t>
      </w:r>
      <w:del w:id="219" w:author="Redding" w:date="2017-04-10T09:48:00Z">
        <w:r w:rsidRPr="00A238F0" w:rsidDel="000B5C25">
          <w:rPr>
            <w:rFonts w:ascii="Helvetica" w:eastAsia="Times New Roman" w:hAnsi="Helvetica" w:cs="Helvetica"/>
            <w:sz w:val="24"/>
            <w:szCs w:val="24"/>
          </w:rPr>
          <w:delText>harder</w:delText>
        </w:r>
      </w:del>
      <w:ins w:id="220" w:author="Redding" w:date="2017-04-10T09:48:00Z">
        <w:r w:rsidR="000B5C25">
          <w:rPr>
            <w:rFonts w:ascii="Helvetica" w:eastAsia="Times New Roman" w:hAnsi="Helvetica" w:cs="Helvetica"/>
            <w:sz w:val="24"/>
            <w:szCs w:val="24"/>
          </w:rPr>
          <w:t>more difficult</w:t>
        </w:r>
      </w:ins>
      <w:r w:rsidRPr="00A238F0">
        <w:rPr>
          <w:rFonts w:ascii="Helvetica" w:eastAsia="Times New Roman" w:hAnsi="Helvetica" w:cs="Helvetica"/>
          <w:sz w:val="24"/>
          <w:szCs w:val="24"/>
        </w:rPr>
        <w:t>.</w:t>
      </w:r>
    </w:p>
    <w:p w:rsidR="00A238F0" w:rsidRPr="00A238F0" w:rsidRDefault="00A238F0" w:rsidP="00A238F0">
      <w:pPr>
        <w:shd w:val="clear" w:color="auto" w:fill="FFFFFF"/>
        <w:spacing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 xml:space="preserve">Adjusting learning rate with better optimization techniques is heavily studied and </w:t>
      </w:r>
      <w:ins w:id="221" w:author="Redding" w:date="2017-04-10T09:49:00Z">
        <w:r w:rsidR="000B5C25">
          <w:rPr>
            <w:rFonts w:ascii="Helvetica" w:eastAsia="Times New Roman" w:hAnsi="Helvetica" w:cs="Helvetica"/>
            <w:sz w:val="24"/>
            <w:szCs w:val="24"/>
          </w:rPr>
          <w:t xml:space="preserve">is </w:t>
        </w:r>
      </w:ins>
      <w:r w:rsidRPr="00A238F0">
        <w:rPr>
          <w:rFonts w:ascii="Helvetica" w:eastAsia="Times New Roman" w:hAnsi="Helvetica" w:cs="Helvetica"/>
          <w:sz w:val="24"/>
          <w:szCs w:val="24"/>
        </w:rPr>
        <w:t>still in active research for very complex problems.</w:t>
      </w:r>
    </w:p>
    <w:p w:rsidR="00A238F0" w:rsidRPr="00A238F0" w:rsidRDefault="00A238F0" w:rsidP="00A238F0">
      <w:pPr>
        <w:shd w:val="clear" w:color="auto" w:fill="FFFFFF"/>
        <w:spacing w:before="100" w:beforeAutospacing="1" w:after="100" w:afterAutospacing="1" w:line="240" w:lineRule="auto"/>
        <w:outlineLvl w:val="3"/>
        <w:rPr>
          <w:rFonts w:ascii="Helvetica" w:eastAsia="Times New Roman" w:hAnsi="Helvetica" w:cs="Helvetica"/>
          <w:sz w:val="24"/>
          <w:szCs w:val="24"/>
        </w:rPr>
      </w:pPr>
      <w:r w:rsidRPr="00A238F0">
        <w:rPr>
          <w:rFonts w:ascii="Helvetica" w:eastAsia="Times New Roman" w:hAnsi="Helvetica" w:cs="Helvetica"/>
          <w:sz w:val="24"/>
          <w:szCs w:val="24"/>
        </w:rPr>
        <w:t>Naive gradient checking</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There are many ways to compute a partial derivative. One naive but important method is using the simple partial derivative definition.</w:t>
      </w:r>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r w:rsidRPr="00A238F0">
        <w:rPr>
          <w:rFonts w:ascii="MathJax_Main-Web" w:eastAsia="Times New Roman" w:hAnsi="MathJax_Main-Web" w:cs="Helvetica"/>
          <w:sz w:val="29"/>
          <w:szCs w:val="29"/>
          <w:bdr w:val="none" w:sz="0" w:space="0" w:color="auto" w:frame="1"/>
        </w:rPr>
        <w:t>∂</w:t>
      </w:r>
      <w:proofErr w:type="spellStart"/>
      <w:r w:rsidRPr="00A238F0">
        <w:rPr>
          <w:rFonts w:ascii="MathJax_Math-Web" w:eastAsia="Times New Roman" w:hAnsi="MathJax_Math-Web" w:cs="Helvetica"/>
          <w:i/>
          <w:iCs/>
          <w:sz w:val="29"/>
          <w:szCs w:val="29"/>
          <w:bdr w:val="none" w:sz="0" w:space="0" w:color="auto" w:frame="1"/>
        </w:rPr>
        <w:t>f</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x</w:t>
      </w:r>
      <w:proofErr w:type="spellEnd"/>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f</w:t>
      </w:r>
      <w:r w:rsidRPr="00A238F0">
        <w:rPr>
          <w:rFonts w:ascii="MathJax_Main-Web" w:eastAsia="Times New Roman" w:hAnsi="MathJax_Main-Web" w:cs="Helvetica"/>
          <w:sz w:val="29"/>
          <w:szCs w:val="29"/>
          <w:bdr w:val="none" w:sz="0" w:space="0" w:color="auto" w:frame="1"/>
        </w:rPr>
        <w:t>(</w:t>
      </w:r>
      <w:proofErr w:type="spellStart"/>
      <w:r w:rsidRPr="00A238F0">
        <w:rPr>
          <w:rFonts w:ascii="MathJax_Math-Web" w:eastAsia="Times New Roman" w:hAnsi="MathJax_Math-Web" w:cs="Helvetica"/>
          <w:i/>
          <w:iCs/>
          <w:sz w:val="29"/>
          <w:szCs w:val="29"/>
          <w:bdr w:val="none" w:sz="0" w:space="0" w:color="auto" w:frame="1"/>
        </w:rPr>
        <w:t>x</w:t>
      </w:r>
      <w:r w:rsidRPr="00A238F0">
        <w:rPr>
          <w:rFonts w:ascii="MathJax_Main-Web" w:eastAsia="Times New Roman" w:hAnsi="MathJax_Main-Web" w:cs="Helvetica"/>
          <w:sz w:val="29"/>
          <w:szCs w:val="29"/>
          <w:bdr w:val="none" w:sz="0" w:space="0" w:color="auto" w:frame="1"/>
        </w:rPr>
        <w:t>+Δ</w:t>
      </w:r>
      <w:r w:rsidRPr="00A238F0">
        <w:rPr>
          <w:rFonts w:ascii="MathJax_Math-Web" w:eastAsia="Times New Roman" w:hAnsi="MathJax_Math-Web" w:cs="Helvetica"/>
          <w:i/>
          <w:iCs/>
          <w:sz w:val="29"/>
          <w:szCs w:val="29"/>
          <w:bdr w:val="none" w:sz="0" w:space="0" w:color="auto" w:frame="1"/>
        </w:rPr>
        <w:t>x</w:t>
      </w:r>
      <w:proofErr w:type="spellEnd"/>
      <w:r w:rsidRPr="00A238F0">
        <w:rPr>
          <w:rFonts w:ascii="Helvetica" w:eastAsia="Times New Roman" w:hAnsi="Helvetica" w:cs="Helvetica"/>
          <w:sz w:val="29"/>
          <w:szCs w:val="29"/>
          <w:bdr w:val="none" w:sz="0" w:space="0" w:color="auto" w:frame="1"/>
        </w:rPr>
        <w:t> </w:t>
      </w:r>
      <w:proofErr w:type="spellStart"/>
      <w:proofErr w:type="gramStart"/>
      <w:r w:rsidRPr="00A238F0">
        <w:rPr>
          <w:rFonts w:ascii="MathJax_Math-Web" w:eastAsia="Times New Roman" w:hAnsi="MathJax_Math-Web" w:cs="Helvetica"/>
          <w:i/>
          <w:iCs/>
          <w:sz w:val="20"/>
          <w:szCs w:val="20"/>
          <w:bdr w:val="none" w:sz="0" w:space="0" w:color="auto" w:frame="1"/>
        </w:rPr>
        <w:t>i</w:t>
      </w:r>
      <w:proofErr w:type="spellEnd"/>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proofErr w:type="gramEnd"/>
      <w:r w:rsidRPr="00A238F0">
        <w:rPr>
          <w:rFonts w:ascii="MathJax_Math-Web" w:eastAsia="Times New Roman" w:hAnsi="MathJax_Math-Web" w:cs="Helvetica"/>
          <w:i/>
          <w:iCs/>
          <w:sz w:val="29"/>
          <w:szCs w:val="29"/>
          <w:bdr w:val="none" w:sz="0" w:space="0" w:color="auto" w:frame="1"/>
        </w:rPr>
        <w:t>f</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x</w:t>
      </w:r>
      <w:r w:rsidRPr="00A238F0">
        <w:rPr>
          <w:rFonts w:ascii="MathJax_Main-Web" w:eastAsia="Times New Roman" w:hAnsi="MathJax_Main-Web" w:cs="Helvetica"/>
          <w:sz w:val="29"/>
          <w:szCs w:val="29"/>
          <w:bdr w:val="none" w:sz="0" w:space="0" w:color="auto" w:frame="1"/>
        </w:rPr>
        <w:t>−</w:t>
      </w:r>
      <w:proofErr w:type="spellStart"/>
      <w:r w:rsidRPr="00A238F0">
        <w:rPr>
          <w:rFonts w:ascii="MathJax_Main-Web" w:eastAsia="Times New Roman" w:hAnsi="MathJax_Main-Web" w:cs="Helvetica"/>
          <w:sz w:val="29"/>
          <w:szCs w:val="29"/>
          <w:bdr w:val="none" w:sz="0" w:space="0" w:color="auto" w:frame="1"/>
        </w:rPr>
        <w:t>Δ</w:t>
      </w:r>
      <w:r w:rsidRPr="00A238F0">
        <w:rPr>
          <w:rFonts w:ascii="MathJax_Math-Web" w:eastAsia="Times New Roman" w:hAnsi="MathJax_Math-Web" w:cs="Helvetica"/>
          <w:i/>
          <w:iCs/>
          <w:sz w:val="29"/>
          <w:szCs w:val="29"/>
          <w:bdr w:val="none" w:sz="0" w:space="0" w:color="auto" w:frame="1"/>
        </w:rPr>
        <w:t>x</w:t>
      </w:r>
      <w:proofErr w:type="spellEnd"/>
      <w:r w:rsidRPr="00A238F0">
        <w:rPr>
          <w:rFonts w:ascii="Helvetica" w:eastAsia="Times New Roman" w:hAnsi="Helvetica" w:cs="Helvetica"/>
          <w:sz w:val="29"/>
          <w:szCs w:val="29"/>
          <w:bdr w:val="none" w:sz="0" w:space="0" w:color="auto" w:frame="1"/>
        </w:rPr>
        <w:t> </w:t>
      </w:r>
      <w:proofErr w:type="spellStart"/>
      <w:r w:rsidRPr="00A238F0">
        <w:rPr>
          <w:rFonts w:ascii="MathJax_Math-Web" w:eastAsia="Times New Roman" w:hAnsi="MathJax_Math-Web" w:cs="Helvetica"/>
          <w:i/>
          <w:iCs/>
          <w:sz w:val="20"/>
          <w:szCs w:val="20"/>
          <w:bdr w:val="none" w:sz="0" w:space="0" w:color="auto" w:frame="1"/>
        </w:rPr>
        <w:t>i</w:t>
      </w:r>
      <w:proofErr w:type="spellEnd"/>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)2Δ</w:t>
      </w:r>
      <w:r w:rsidRPr="00A238F0">
        <w:rPr>
          <w:rFonts w:ascii="MathJax_Math-Web" w:eastAsia="Times New Roman" w:hAnsi="MathJax_Math-Web" w:cs="Helvetica"/>
          <w:i/>
          <w:iCs/>
          <w:sz w:val="29"/>
          <w:szCs w:val="29"/>
          <w:bdr w:val="none" w:sz="0" w:space="0" w:color="auto" w:frame="1"/>
        </w:rPr>
        <w:t>x</w:t>
      </w:r>
      <w:r w:rsidRPr="00A238F0">
        <w:rPr>
          <w:rFonts w:ascii="Helvetica" w:eastAsia="Times New Roman" w:hAnsi="Helvetica" w:cs="Helvetica"/>
          <w:sz w:val="29"/>
          <w:szCs w:val="29"/>
          <w:bdr w:val="none" w:sz="0" w:space="0" w:color="auto" w:frame="1"/>
        </w:rPr>
        <w:t> </w:t>
      </w:r>
      <w:proofErr w:type="spellStart"/>
      <w:r w:rsidRPr="00A238F0">
        <w:rPr>
          <w:rFonts w:ascii="MathJax_Math-Web" w:eastAsia="Times New Roman" w:hAnsi="MathJax_Math-Web" w:cs="Helvetica"/>
          <w:i/>
          <w:iCs/>
          <w:sz w:val="20"/>
          <w:szCs w:val="20"/>
          <w:bdr w:val="none" w:sz="0" w:space="0" w:color="auto" w:frame="1"/>
        </w:rPr>
        <w:t>i</w:t>
      </w:r>
      <w:proofErr w:type="spellEnd"/>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w:t>
      </w:r>
      <w:proofErr w:type="spellStart"/>
      <w:r w:rsidRPr="00A238F0">
        <w:rPr>
          <w:rFonts w:ascii="Helvetica" w:eastAsia="Times New Roman" w:hAnsi="Helvetica" w:cs="Helvetica"/>
          <w:sz w:val="24"/>
          <w:szCs w:val="24"/>
          <w:bdr w:val="none" w:sz="0" w:space="0" w:color="auto" w:frame="1"/>
        </w:rPr>
        <w:t>f∂x</w:t>
      </w:r>
      <w:proofErr w:type="spellEnd"/>
      <w:r w:rsidRPr="00A238F0">
        <w:rPr>
          <w:rFonts w:ascii="Helvetica" w:eastAsia="Times New Roman" w:hAnsi="Helvetica" w:cs="Helvetica"/>
          <w:sz w:val="24"/>
          <w:szCs w:val="24"/>
          <w:bdr w:val="none" w:sz="0" w:space="0" w:color="auto" w:frame="1"/>
        </w:rPr>
        <w:t>=f(</w:t>
      </w:r>
      <w:proofErr w:type="spellStart"/>
      <w:r w:rsidRPr="00A238F0">
        <w:rPr>
          <w:rFonts w:ascii="Helvetica" w:eastAsia="Times New Roman" w:hAnsi="Helvetica" w:cs="Helvetica"/>
          <w:sz w:val="24"/>
          <w:szCs w:val="24"/>
          <w:bdr w:val="none" w:sz="0" w:space="0" w:color="auto" w:frame="1"/>
        </w:rPr>
        <w:t>x+Δxi</w:t>
      </w:r>
      <w:proofErr w:type="spellEnd"/>
      <w:r w:rsidRPr="00A238F0">
        <w:rPr>
          <w:rFonts w:ascii="Helvetica" w:eastAsia="Times New Roman" w:hAnsi="Helvetica" w:cs="Helvetica"/>
          <w:sz w:val="24"/>
          <w:szCs w:val="24"/>
          <w:bdr w:val="none" w:sz="0" w:space="0" w:color="auto" w:frame="1"/>
        </w:rPr>
        <w:t>)−f(x−</w:t>
      </w:r>
      <w:proofErr w:type="spellStart"/>
      <w:r w:rsidRPr="00A238F0">
        <w:rPr>
          <w:rFonts w:ascii="Helvetica" w:eastAsia="Times New Roman" w:hAnsi="Helvetica" w:cs="Helvetica"/>
          <w:sz w:val="24"/>
          <w:szCs w:val="24"/>
          <w:bdr w:val="none" w:sz="0" w:space="0" w:color="auto" w:frame="1"/>
        </w:rPr>
        <w:t>Δxi</w:t>
      </w:r>
      <w:proofErr w:type="spellEnd"/>
      <w:r w:rsidRPr="00A238F0">
        <w:rPr>
          <w:rFonts w:ascii="Helvetica" w:eastAsia="Times New Roman" w:hAnsi="Helvetica" w:cs="Helvetica"/>
          <w:sz w:val="24"/>
          <w:szCs w:val="24"/>
          <w:bdr w:val="none" w:sz="0" w:space="0" w:color="auto" w:frame="1"/>
        </w:rPr>
        <w:t>)2Δxi</w:t>
      </w:r>
    </w:p>
    <w:p w:rsidR="00A238F0" w:rsidRPr="00A238F0" w:rsidRDefault="00A238F0" w:rsidP="00A238F0">
      <w:pPr>
        <w:shd w:val="clear" w:color="auto" w:fill="FFFFFF"/>
        <w:spacing w:beforeAutospacing="1" w:after="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 xml:space="preserve">Here is a simple code demonstrating the derivative of </w:t>
      </w:r>
      <w:r w:rsidRPr="00A238F0">
        <w:rPr>
          <w:rFonts w:ascii="MathJax_Math-Web" w:eastAsia="Times New Roman" w:hAnsi="MathJax_Math-Web" w:cs="Helvetica"/>
          <w:i/>
          <w:iCs/>
          <w:sz w:val="29"/>
          <w:szCs w:val="29"/>
          <w:bdr w:val="none" w:sz="0" w:space="0" w:color="auto" w:frame="1"/>
        </w:rPr>
        <w:t>x</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2</w:t>
      </w:r>
      <w:proofErr w:type="gramStart"/>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 at</w:t>
      </w:r>
      <w:proofErr w:type="gramEnd"/>
      <w:r w:rsidRPr="00A238F0">
        <w:rPr>
          <w:rFonts w:ascii="MathJax_Main-Web" w:eastAsia="Times New Roman" w:hAnsi="MathJax_Main-Web" w:cs="Helvetica"/>
          <w:sz w:val="29"/>
          <w:szCs w:val="29"/>
          <w:bdr w:val="none" w:sz="0" w:space="0" w:color="auto" w:frame="1"/>
        </w:rPr>
        <w:t> </w:t>
      </w:r>
      <w:r w:rsidRPr="00A238F0">
        <w:rPr>
          <w:rFonts w:ascii="MathJax_Math-Web" w:eastAsia="Times New Roman" w:hAnsi="MathJax_Math-Web" w:cs="Helvetica"/>
          <w:i/>
          <w:iCs/>
          <w:sz w:val="29"/>
          <w:szCs w:val="29"/>
          <w:bdr w:val="none" w:sz="0" w:space="0" w:color="auto" w:frame="1"/>
        </w:rPr>
        <w:t>x</w:t>
      </w:r>
      <w:r w:rsidRPr="00A238F0">
        <w:rPr>
          <w:rFonts w:ascii="MathJax_Main-Web" w:eastAsia="Times New Roman" w:hAnsi="MathJax_Main-Web" w:cs="Helvetica"/>
          <w:sz w:val="29"/>
          <w:szCs w:val="29"/>
          <w:bdr w:val="none" w:sz="0" w:space="0" w:color="auto" w:frame="1"/>
        </w:rPr>
        <w:t>=4</w:t>
      </w:r>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x2 at x=4</w:t>
      </w:r>
      <w:r w:rsidRPr="00A238F0">
        <w:rPr>
          <w:rFonts w:ascii="Helvetica" w:eastAsia="Times New Roman" w:hAnsi="Helvetica" w:cs="Helvetica"/>
          <w:sz w:val="24"/>
          <w:szCs w:val="24"/>
        </w:rPr>
        <w:t xml:space="preserve"> </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proofErr w:type="gramStart"/>
      <w:r w:rsidRPr="00A238F0">
        <w:rPr>
          <w:rFonts w:ascii="Courier New" w:eastAsia="Times New Roman" w:hAnsi="Courier New" w:cs="Courier New"/>
          <w:b/>
          <w:bCs/>
          <w:sz w:val="23"/>
          <w:szCs w:val="23"/>
          <w:bdr w:val="none" w:sz="0" w:space="0" w:color="auto" w:frame="1"/>
          <w:shd w:val="clear" w:color="auto" w:fill="EEEEFF"/>
        </w:rPr>
        <w:t>def</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b/>
          <w:bCs/>
          <w:color w:val="990000"/>
          <w:sz w:val="23"/>
          <w:szCs w:val="23"/>
          <w:bdr w:val="none" w:sz="0" w:space="0" w:color="auto" w:frame="1"/>
          <w:shd w:val="clear" w:color="auto" w:fill="EEEEFF"/>
        </w:rPr>
        <w:t>gradient_check</w:t>
      </w:r>
      <w:proofErr w:type="spellEnd"/>
      <w:r w:rsidRPr="00A238F0">
        <w:rPr>
          <w:rFonts w:ascii="Courier New" w:eastAsia="Times New Roman" w:hAnsi="Courier New" w:cs="Courier New"/>
          <w:sz w:val="23"/>
          <w:szCs w:val="23"/>
          <w:bdr w:val="none" w:sz="0" w:space="0" w:color="auto" w:frame="1"/>
          <w:shd w:val="clear" w:color="auto" w:fill="EEEEFF"/>
        </w:rPr>
        <w:t>(f, x, h</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0.00001</w:t>
      </w:r>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grad</w:t>
      </w:r>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(f(</w:t>
      </w:r>
      <w:proofErr w:type="spellStart"/>
      <w:r w:rsidRPr="00A238F0">
        <w:rPr>
          <w:rFonts w:ascii="Courier New" w:eastAsia="Times New Roman" w:hAnsi="Courier New" w:cs="Courier New"/>
          <w:sz w:val="23"/>
          <w:szCs w:val="23"/>
          <w:bdr w:val="none" w:sz="0" w:space="0" w:color="auto" w:frame="1"/>
          <w:shd w:val="clear" w:color="auto" w:fill="EEEEFF"/>
        </w:rPr>
        <w:t>x</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h</w:t>
      </w:r>
      <w:proofErr w:type="spell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f(x</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h))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2</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h)</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b/>
          <w:bCs/>
          <w:sz w:val="23"/>
          <w:szCs w:val="23"/>
          <w:bdr w:val="none" w:sz="0" w:space="0" w:color="auto" w:frame="1"/>
          <w:shd w:val="clear" w:color="auto" w:fill="EEEEFF"/>
        </w:rPr>
        <w:t>return</w:t>
      </w:r>
      <w:proofErr w:type="gramEnd"/>
      <w:r w:rsidRPr="00A238F0">
        <w:rPr>
          <w:rFonts w:ascii="Courier New" w:eastAsia="Times New Roman" w:hAnsi="Courier New" w:cs="Courier New"/>
          <w:sz w:val="23"/>
          <w:szCs w:val="23"/>
          <w:bdr w:val="none" w:sz="0" w:space="0" w:color="auto" w:frame="1"/>
          <w:shd w:val="clear" w:color="auto" w:fill="EEEEFF"/>
        </w:rPr>
        <w:t xml:space="preserve"> grad</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f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lambda</w:t>
      </w:r>
      <w:r w:rsidRPr="00A238F0">
        <w:rPr>
          <w:rFonts w:ascii="Courier New" w:eastAsia="Times New Roman" w:hAnsi="Courier New" w:cs="Courier New"/>
          <w:sz w:val="23"/>
          <w:szCs w:val="23"/>
          <w:bdr w:val="none" w:sz="0" w:space="0" w:color="auto" w:frame="1"/>
          <w:shd w:val="clear" w:color="auto" w:fill="EEEEFF"/>
        </w:rPr>
        <w:t xml:space="preserve"> x: x</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2</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gramStart"/>
      <w:r w:rsidRPr="00A238F0">
        <w:rPr>
          <w:rFonts w:ascii="Courier New" w:eastAsia="Times New Roman" w:hAnsi="Courier New" w:cs="Courier New"/>
          <w:b/>
          <w:bCs/>
          <w:sz w:val="23"/>
          <w:szCs w:val="23"/>
          <w:bdr w:val="none" w:sz="0" w:space="0" w:color="auto" w:frame="1"/>
          <w:shd w:val="clear" w:color="auto" w:fill="EEEEFF"/>
        </w:rPr>
        <w:t>print</w:t>
      </w:r>
      <w:r w:rsidRPr="00A238F0">
        <w:rPr>
          <w:rFonts w:ascii="Courier New" w:eastAsia="Times New Roman" w:hAnsi="Courier New" w:cs="Courier New"/>
          <w:sz w:val="23"/>
          <w:szCs w:val="23"/>
          <w:bdr w:val="none" w:sz="0" w:space="0" w:color="auto" w:frame="1"/>
          <w:shd w:val="clear" w:color="auto" w:fill="EEEEFF"/>
        </w:rPr>
        <w:t>(</w:t>
      </w:r>
      <w:proofErr w:type="spellStart"/>
      <w:proofErr w:type="gramEnd"/>
      <w:r w:rsidRPr="00A238F0">
        <w:rPr>
          <w:rFonts w:ascii="Courier New" w:eastAsia="Times New Roman" w:hAnsi="Courier New" w:cs="Courier New"/>
          <w:sz w:val="23"/>
          <w:szCs w:val="23"/>
          <w:bdr w:val="none" w:sz="0" w:space="0" w:color="auto" w:frame="1"/>
          <w:shd w:val="clear" w:color="auto" w:fill="EEEEFF"/>
        </w:rPr>
        <w:t>gradient_check</w:t>
      </w:r>
      <w:proofErr w:type="spellEnd"/>
      <w:r w:rsidRPr="00A238F0">
        <w:rPr>
          <w:rFonts w:ascii="Courier New" w:eastAsia="Times New Roman" w:hAnsi="Courier New" w:cs="Courier New"/>
          <w:sz w:val="23"/>
          <w:szCs w:val="23"/>
          <w:bdr w:val="none" w:sz="0" w:space="0" w:color="auto" w:frame="1"/>
          <w:shd w:val="clear" w:color="auto" w:fill="EEEEFF"/>
        </w:rPr>
        <w:t xml:space="preserve">(f, </w:t>
      </w:r>
      <w:r w:rsidRPr="00A238F0">
        <w:rPr>
          <w:rFonts w:ascii="Courier New" w:eastAsia="Times New Roman" w:hAnsi="Courier New" w:cs="Courier New"/>
          <w:color w:val="009999"/>
          <w:sz w:val="23"/>
          <w:szCs w:val="23"/>
          <w:bdr w:val="none" w:sz="0" w:space="0" w:color="auto" w:frame="1"/>
          <w:shd w:val="clear" w:color="auto" w:fill="EEEEFF"/>
        </w:rPr>
        <w:t>4</w:t>
      </w:r>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We never use this method in production</w:t>
      </w:r>
      <w:ins w:id="222" w:author="Redding" w:date="2017-04-10T09:49:00Z">
        <w:r w:rsidR="000B5C25">
          <w:rPr>
            <w:rFonts w:ascii="Helvetica" w:eastAsia="Times New Roman" w:hAnsi="Helvetica" w:cs="Helvetica"/>
            <w:sz w:val="24"/>
            <w:szCs w:val="24"/>
          </w:rPr>
          <w:t xml:space="preserve">; however, </w:t>
        </w:r>
      </w:ins>
      <w:del w:id="223" w:author="Redding" w:date="2017-04-10T09:49:00Z">
        <w:r w:rsidRPr="00A238F0" w:rsidDel="000B5C25">
          <w:rPr>
            <w:rFonts w:ascii="Helvetica" w:eastAsia="Times New Roman" w:hAnsi="Helvetica" w:cs="Helvetica"/>
            <w:sz w:val="24"/>
            <w:szCs w:val="24"/>
          </w:rPr>
          <w:delText xml:space="preserve">. But </w:delText>
        </w:r>
      </w:del>
      <w:r w:rsidRPr="00A238F0">
        <w:rPr>
          <w:rFonts w:ascii="Helvetica" w:eastAsia="Times New Roman" w:hAnsi="Helvetica" w:cs="Helvetica"/>
          <w:sz w:val="24"/>
          <w:szCs w:val="24"/>
        </w:rPr>
        <w:t>computing partial derivative is tedious and error prone. We use the naive method to verify a partial derivative implementation during development.</w:t>
      </w:r>
    </w:p>
    <w:p w:rsidR="00A238F0" w:rsidRPr="00A238F0" w:rsidRDefault="00A238F0" w:rsidP="00A238F0">
      <w:pPr>
        <w:shd w:val="clear" w:color="auto" w:fill="FFFFFF"/>
        <w:spacing w:before="100" w:beforeAutospacing="1" w:after="100" w:afterAutospacing="1" w:line="240" w:lineRule="auto"/>
        <w:outlineLvl w:val="3"/>
        <w:rPr>
          <w:rFonts w:ascii="Helvetica" w:eastAsia="Times New Roman" w:hAnsi="Helvetica" w:cs="Helvetica"/>
          <w:sz w:val="24"/>
          <w:szCs w:val="24"/>
        </w:rPr>
      </w:pPr>
      <w:r w:rsidRPr="00A238F0">
        <w:rPr>
          <w:rFonts w:ascii="Helvetica" w:eastAsia="Times New Roman" w:hAnsi="Helvetica" w:cs="Helvetica"/>
          <w:sz w:val="24"/>
          <w:szCs w:val="24"/>
        </w:rPr>
        <w:t>Mini-batch gradient descent</w:t>
      </w:r>
    </w:p>
    <w:p w:rsidR="00A238F0" w:rsidRPr="00A238F0" w:rsidRDefault="00A238F0" w:rsidP="00A238F0">
      <w:pPr>
        <w:shd w:val="clear" w:color="auto" w:fill="FFFFFF"/>
        <w:spacing w:beforeAutospacing="1" w:after="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 xml:space="preserve">When computing the cost function, we can add all the errors for the </w:t>
      </w:r>
      <w:del w:id="224" w:author="Redding" w:date="2017-04-10T09:50:00Z">
        <w:r w:rsidRPr="00A238F0" w:rsidDel="000B5C25">
          <w:rPr>
            <w:rFonts w:ascii="Helvetica" w:eastAsia="Times New Roman" w:hAnsi="Helvetica" w:cs="Helvetica"/>
            <w:sz w:val="24"/>
            <w:szCs w:val="24"/>
          </w:rPr>
          <w:delText xml:space="preserve">whole </w:delText>
        </w:r>
      </w:del>
      <w:ins w:id="225" w:author="Redding" w:date="2017-04-10T09:50:00Z">
        <w:r w:rsidR="000B5C25">
          <w:rPr>
            <w:rFonts w:ascii="Helvetica" w:eastAsia="Times New Roman" w:hAnsi="Helvetica" w:cs="Helvetica"/>
            <w:sz w:val="24"/>
            <w:szCs w:val="24"/>
          </w:rPr>
          <w:t>entire</w:t>
        </w:r>
        <w:r w:rsidR="000B5C25" w:rsidRPr="00A238F0">
          <w:rPr>
            <w:rFonts w:ascii="Helvetica" w:eastAsia="Times New Roman" w:hAnsi="Helvetica" w:cs="Helvetica"/>
            <w:sz w:val="24"/>
            <w:szCs w:val="24"/>
          </w:rPr>
          <w:t xml:space="preserve"> </w:t>
        </w:r>
      </w:ins>
      <w:r w:rsidRPr="00A238F0">
        <w:rPr>
          <w:rFonts w:ascii="Helvetica" w:eastAsia="Times New Roman" w:hAnsi="Helvetica" w:cs="Helvetica"/>
          <w:sz w:val="24"/>
          <w:szCs w:val="24"/>
        </w:rPr>
        <w:t xml:space="preserve">training dataset. </w:t>
      </w:r>
      <w:ins w:id="226" w:author="Redding" w:date="2017-04-10T09:50:00Z">
        <w:r w:rsidR="000B5C25">
          <w:rPr>
            <w:rFonts w:ascii="Helvetica" w:eastAsia="Times New Roman" w:hAnsi="Helvetica" w:cs="Helvetica"/>
            <w:sz w:val="24"/>
            <w:szCs w:val="24"/>
          </w:rPr>
          <w:t>T</w:t>
        </w:r>
      </w:ins>
      <w:del w:id="227" w:author="Redding" w:date="2017-04-10T09:50:00Z">
        <w:r w:rsidRPr="00A238F0" w:rsidDel="000B5C25">
          <w:rPr>
            <w:rFonts w:ascii="Helvetica" w:eastAsia="Times New Roman" w:hAnsi="Helvetica" w:cs="Helvetica"/>
            <w:sz w:val="24"/>
            <w:szCs w:val="24"/>
          </w:rPr>
          <w:delText>But t</w:delText>
        </w:r>
      </w:del>
      <w:r w:rsidRPr="00A238F0">
        <w:rPr>
          <w:rFonts w:ascii="Helvetica" w:eastAsia="Times New Roman" w:hAnsi="Helvetica" w:cs="Helvetica"/>
          <w:sz w:val="24"/>
          <w:szCs w:val="24"/>
        </w:rPr>
        <w:t xml:space="preserve">his takes too much time for just one update in one </w:t>
      </w:r>
      <w:del w:id="228" w:author="Redding" w:date="2017-04-10T09:50:00Z">
        <w:r w:rsidRPr="00A238F0" w:rsidDel="000B5C25">
          <w:rPr>
            <w:rFonts w:ascii="Helvetica" w:eastAsia="Times New Roman" w:hAnsi="Helvetica" w:cs="Helvetica"/>
            <w:sz w:val="24"/>
            <w:szCs w:val="24"/>
          </w:rPr>
          <w:delText>iteration</w:delText>
        </w:r>
      </w:del>
      <w:ins w:id="229" w:author="Redding" w:date="2017-04-10T09:50:00Z">
        <w:r w:rsidR="000B5C25">
          <w:rPr>
            <w:rFonts w:ascii="Helvetica" w:eastAsia="Times New Roman" w:hAnsi="Helvetica" w:cs="Helvetica"/>
            <w:sz w:val="24"/>
            <w:szCs w:val="24"/>
          </w:rPr>
          <w:t>repetition</w:t>
        </w:r>
      </w:ins>
      <w:r w:rsidRPr="00A238F0">
        <w:rPr>
          <w:rFonts w:ascii="Helvetica" w:eastAsia="Times New Roman" w:hAnsi="Helvetica" w:cs="Helvetica"/>
          <w:sz w:val="24"/>
          <w:szCs w:val="24"/>
        </w:rPr>
        <w:t xml:space="preserve">. On the contrary, we can perform stochastic gradient descent which makes one </w:t>
      </w:r>
      <w:r w:rsidRPr="00A238F0">
        <w:rPr>
          <w:rFonts w:ascii="MathJax_Math-Web" w:eastAsia="Times New Roman" w:hAnsi="MathJax_Math-Web" w:cs="Helvetica"/>
          <w:i/>
          <w:iCs/>
          <w:sz w:val="29"/>
          <w:szCs w:val="29"/>
          <w:bdr w:val="none" w:sz="0" w:space="0" w:color="auto" w:frame="1"/>
        </w:rPr>
        <w:t>W</w:t>
      </w:r>
      <w:r w:rsidRPr="00A238F0">
        <w:rPr>
          <w:rFonts w:ascii="Helvetica" w:eastAsia="Times New Roman" w:hAnsi="Helvetica" w:cs="Helvetica"/>
          <w:sz w:val="29"/>
          <w:szCs w:val="29"/>
          <w:bdr w:val="none" w:sz="0" w:space="0" w:color="auto" w:frame="1"/>
        </w:rPr>
        <w:t> </w:t>
      </w:r>
      <w:proofErr w:type="spellStart"/>
      <w:r w:rsidRPr="00A238F0">
        <w:rPr>
          <w:rFonts w:ascii="Helvetica" w:eastAsia="Times New Roman" w:hAnsi="Helvetica" w:cs="Helvetica"/>
          <w:sz w:val="24"/>
          <w:szCs w:val="24"/>
          <w:bdr w:val="none" w:sz="0" w:space="0" w:color="auto" w:frame="1"/>
        </w:rPr>
        <w:t>W</w:t>
      </w:r>
      <w:proofErr w:type="spellEnd"/>
      <w:r w:rsidRPr="00A238F0">
        <w:rPr>
          <w:rFonts w:ascii="Helvetica" w:eastAsia="Times New Roman" w:hAnsi="Helvetica" w:cs="Helvetica"/>
          <w:sz w:val="24"/>
          <w:szCs w:val="24"/>
        </w:rPr>
        <w:t xml:space="preserve"> update per training sample. Nevertheless, the gradient descent will follow a zip zap pattern rather than follow the curve of the cost function. This can be a problem if you land in a steep gradient area </w:t>
      </w:r>
      <w:del w:id="230" w:author="Redding" w:date="2017-04-10T09:50:00Z">
        <w:r w:rsidRPr="00A238F0" w:rsidDel="000B5C25">
          <w:rPr>
            <w:rFonts w:ascii="Helvetica" w:eastAsia="Times New Roman" w:hAnsi="Helvetica" w:cs="Helvetica"/>
            <w:sz w:val="24"/>
            <w:szCs w:val="24"/>
          </w:rPr>
          <w:delText xml:space="preserve">which </w:delText>
        </w:r>
      </w:del>
      <w:ins w:id="231" w:author="Redding" w:date="2017-04-10T09:50:00Z">
        <w:r w:rsidR="000B5C25">
          <w:rPr>
            <w:rFonts w:ascii="Helvetica" w:eastAsia="Times New Roman" w:hAnsi="Helvetica" w:cs="Helvetica"/>
            <w:sz w:val="24"/>
            <w:szCs w:val="24"/>
          </w:rPr>
          <w:t>where</w:t>
        </w:r>
        <w:r w:rsidR="000B5C25" w:rsidRPr="00A238F0">
          <w:rPr>
            <w:rFonts w:ascii="Helvetica" w:eastAsia="Times New Roman" w:hAnsi="Helvetica" w:cs="Helvetica"/>
            <w:sz w:val="24"/>
            <w:szCs w:val="24"/>
          </w:rPr>
          <w:t xml:space="preserve"> </w:t>
        </w:r>
      </w:ins>
      <w:r w:rsidRPr="00A238F0">
        <w:rPr>
          <w:rFonts w:ascii="Helvetica" w:eastAsia="Times New Roman" w:hAnsi="Helvetica" w:cs="Helvetica"/>
          <w:sz w:val="24"/>
          <w:szCs w:val="24"/>
        </w:rPr>
        <w:t xml:space="preserve">the parameters </w:t>
      </w:r>
      <w:del w:id="232" w:author="Redding" w:date="2017-04-10T09:50:00Z">
        <w:r w:rsidRPr="00A238F0" w:rsidDel="000B5C25">
          <w:rPr>
            <w:rFonts w:ascii="Helvetica" w:eastAsia="Times New Roman" w:hAnsi="Helvetica" w:cs="Helvetica"/>
            <w:sz w:val="24"/>
            <w:szCs w:val="24"/>
          </w:rPr>
          <w:delText xml:space="preserve">may </w:delText>
        </w:r>
      </w:del>
      <w:r w:rsidRPr="00A238F0">
        <w:rPr>
          <w:rFonts w:ascii="Helvetica" w:eastAsia="Times New Roman" w:hAnsi="Helvetica" w:cs="Helvetica"/>
          <w:sz w:val="24"/>
          <w:szCs w:val="24"/>
        </w:rPr>
        <w:t>bounce to an area with a high cost. Stochastic gradient descent takes longer</w:t>
      </w:r>
      <w:del w:id="233" w:author="Redding" w:date="2017-04-10T09:50:00Z">
        <w:r w:rsidRPr="00A238F0" w:rsidDel="000B5C25">
          <w:rPr>
            <w:rFonts w:ascii="Helvetica" w:eastAsia="Times New Roman" w:hAnsi="Helvetica" w:cs="Helvetica"/>
            <w:sz w:val="24"/>
            <w:szCs w:val="24"/>
          </w:rPr>
          <w:delText>,</w:delText>
        </w:r>
      </w:del>
      <w:r w:rsidRPr="00A238F0">
        <w:rPr>
          <w:rFonts w:ascii="Helvetica" w:eastAsia="Times New Roman" w:hAnsi="Helvetica" w:cs="Helvetica"/>
          <w:sz w:val="24"/>
          <w:szCs w:val="24"/>
        </w:rPr>
        <w:t xml:space="preserve"> and </w:t>
      </w:r>
      <w:del w:id="234" w:author="Redding" w:date="2017-04-10T09:51:00Z">
        <w:r w:rsidRPr="00A238F0" w:rsidDel="000B5C25">
          <w:rPr>
            <w:rFonts w:ascii="Helvetica" w:eastAsia="Times New Roman" w:hAnsi="Helvetica" w:cs="Helvetica"/>
            <w:sz w:val="24"/>
            <w:szCs w:val="24"/>
          </w:rPr>
          <w:delText xml:space="preserve">it </w:delText>
        </w:r>
      </w:del>
      <w:r w:rsidRPr="00A238F0">
        <w:rPr>
          <w:rFonts w:ascii="Helvetica" w:eastAsia="Times New Roman" w:hAnsi="Helvetica" w:cs="Helvetica"/>
          <w:sz w:val="24"/>
          <w:szCs w:val="24"/>
        </w:rPr>
        <w:t xml:space="preserve">may zip zag around the </w:t>
      </w:r>
      <w:del w:id="235" w:author="Redding" w:date="2017-04-10T09:51:00Z">
        <w:r w:rsidRPr="00A238F0" w:rsidDel="000B5C25">
          <w:rPr>
            <w:rFonts w:ascii="Helvetica" w:eastAsia="Times New Roman" w:hAnsi="Helvetica" w:cs="Helvetica"/>
            <w:sz w:val="24"/>
            <w:szCs w:val="24"/>
          </w:rPr>
          <w:delText xml:space="preserve">minima </w:delText>
        </w:r>
      </w:del>
      <w:ins w:id="236" w:author="Redding" w:date="2017-04-10T09:51:00Z">
        <w:r w:rsidR="000B5C25">
          <w:rPr>
            <w:rFonts w:ascii="Helvetica" w:eastAsia="Times New Roman" w:hAnsi="Helvetica" w:cs="Helvetica"/>
            <w:sz w:val="24"/>
            <w:szCs w:val="24"/>
          </w:rPr>
          <w:t>minimum</w:t>
        </w:r>
        <w:r w:rsidR="000B5C25" w:rsidRPr="00A238F0">
          <w:rPr>
            <w:rFonts w:ascii="Helvetica" w:eastAsia="Times New Roman" w:hAnsi="Helvetica" w:cs="Helvetica"/>
            <w:sz w:val="24"/>
            <w:szCs w:val="24"/>
          </w:rPr>
          <w:t xml:space="preserve"> </w:t>
        </w:r>
      </w:ins>
      <w:r w:rsidRPr="00A238F0">
        <w:rPr>
          <w:rFonts w:ascii="Helvetica" w:eastAsia="Times New Roman" w:hAnsi="Helvetica" w:cs="Helvetica"/>
          <w:sz w:val="24"/>
          <w:szCs w:val="24"/>
        </w:rPr>
        <w:t>rather than converge to it.</w:t>
      </w:r>
    </w:p>
    <w:p w:rsidR="00A238F0" w:rsidRPr="00A238F0" w:rsidRDefault="00A238F0" w:rsidP="00A238F0">
      <w:pPr>
        <w:shd w:val="clear" w:color="auto" w:fill="FFFFFF"/>
        <w:spacing w:after="0" w:line="240" w:lineRule="auto"/>
        <w:jc w:val="center"/>
        <w:rPr>
          <w:rFonts w:ascii="Helvetica" w:eastAsia="Times New Roman" w:hAnsi="Helvetica" w:cs="Helvetica"/>
          <w:color w:val="555555"/>
          <w:sz w:val="21"/>
          <w:szCs w:val="21"/>
        </w:rPr>
      </w:pP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 xml:space="preserve">A good compromise is to process a batch of N samples at a time. N is a tunable </w:t>
      </w:r>
      <w:proofErr w:type="spellStart"/>
      <w:r w:rsidRPr="00A238F0">
        <w:rPr>
          <w:rFonts w:ascii="Helvetica" w:eastAsia="Times New Roman" w:hAnsi="Helvetica" w:cs="Helvetica"/>
          <w:sz w:val="24"/>
          <w:szCs w:val="24"/>
        </w:rPr>
        <w:t>hyperparameter</w:t>
      </w:r>
      <w:proofErr w:type="spellEnd"/>
      <w:ins w:id="237" w:author="Redding" w:date="2017-04-10T09:51:00Z">
        <w:r w:rsidR="000B5C25">
          <w:rPr>
            <w:rFonts w:ascii="Helvetica" w:eastAsia="Times New Roman" w:hAnsi="Helvetica" w:cs="Helvetica"/>
            <w:sz w:val="24"/>
            <w:szCs w:val="24"/>
          </w:rPr>
          <w:t>,</w:t>
        </w:r>
      </w:ins>
      <w:r w:rsidRPr="00A238F0">
        <w:rPr>
          <w:rFonts w:ascii="Helvetica" w:eastAsia="Times New Roman" w:hAnsi="Helvetica" w:cs="Helvetica"/>
          <w:sz w:val="24"/>
          <w:szCs w:val="24"/>
        </w:rPr>
        <w:t xml:space="preserve"> but usually </w:t>
      </w:r>
      <w:ins w:id="238" w:author="Redding" w:date="2017-04-10T09:51:00Z">
        <w:r w:rsidR="000B5C25">
          <w:rPr>
            <w:rFonts w:ascii="Helvetica" w:eastAsia="Times New Roman" w:hAnsi="Helvetica" w:cs="Helvetica"/>
            <w:sz w:val="24"/>
            <w:szCs w:val="24"/>
          </w:rPr>
          <w:t xml:space="preserve">is </w:t>
        </w:r>
      </w:ins>
      <w:r w:rsidRPr="00A238F0">
        <w:rPr>
          <w:rFonts w:ascii="Helvetica" w:eastAsia="Times New Roman" w:hAnsi="Helvetica" w:cs="Helvetica"/>
          <w:sz w:val="24"/>
          <w:szCs w:val="24"/>
        </w:rPr>
        <w:t xml:space="preserve">not very critical. We can start with </w:t>
      </w:r>
      <w:proofErr w:type="gramStart"/>
      <w:r w:rsidRPr="00A238F0">
        <w:rPr>
          <w:rFonts w:ascii="Helvetica" w:eastAsia="Times New Roman" w:hAnsi="Helvetica" w:cs="Helvetica"/>
          <w:sz w:val="24"/>
          <w:szCs w:val="24"/>
        </w:rPr>
        <w:t>64 which</w:t>
      </w:r>
      <w:proofErr w:type="gramEnd"/>
      <w:r w:rsidRPr="00A238F0">
        <w:rPr>
          <w:rFonts w:ascii="Helvetica" w:eastAsia="Times New Roman" w:hAnsi="Helvetica" w:cs="Helvetica"/>
          <w:sz w:val="24"/>
          <w:szCs w:val="24"/>
        </w:rPr>
        <w:t xml:space="preserve"> is subject to the memory consumptions.</w:t>
      </w:r>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r w:rsidRPr="00A238F0">
        <w:rPr>
          <w:rFonts w:ascii="MathJax_Math-Web" w:eastAsia="Times New Roman" w:hAnsi="MathJax_Math-Web" w:cs="Helvetica"/>
          <w:i/>
          <w:iCs/>
          <w:sz w:val="29"/>
          <w:szCs w:val="29"/>
          <w:bdr w:val="none" w:sz="0" w:space="0" w:color="auto" w:frame="1"/>
        </w:rPr>
        <w:t>J</w:t>
      </w:r>
      <w:r w:rsidRPr="00A238F0">
        <w:rPr>
          <w:rFonts w:ascii="MathJax_Main-Web" w:eastAsia="Times New Roman" w:hAnsi="MathJax_Main-Web" w:cs="Helvetica"/>
          <w:sz w:val="29"/>
          <w:szCs w:val="29"/>
          <w:bdr w:val="none" w:sz="0" w:space="0" w:color="auto" w:frame="1"/>
        </w:rPr>
        <w:t>=1</w:t>
      </w:r>
      <w:r w:rsidRPr="00A238F0">
        <w:rPr>
          <w:rFonts w:ascii="MathJax_Math-Web" w:eastAsia="Times New Roman" w:hAnsi="MathJax_Math-Web" w:cs="Helvetica"/>
          <w:i/>
          <w:iCs/>
          <w:sz w:val="29"/>
          <w:szCs w:val="29"/>
          <w:bdr w:val="none" w:sz="0" w:space="0" w:color="auto" w:frame="1"/>
        </w:rPr>
        <w:t>N</w:t>
      </w:r>
      <w:r w:rsidRPr="00A238F0">
        <w:rPr>
          <w:rFonts w:ascii="Helvetica" w:eastAsia="Times New Roman" w:hAnsi="Helvetica" w:cs="Helvetica"/>
          <w:sz w:val="29"/>
          <w:szCs w:val="29"/>
          <w:bdr w:val="none" w:sz="0" w:space="0" w:color="auto" w:frame="1"/>
        </w:rPr>
        <w:t> </w:t>
      </w:r>
      <w:r w:rsidRPr="00A238F0">
        <w:rPr>
          <w:rFonts w:ascii="MathJax_Size2-Web" w:eastAsia="Times New Roman" w:hAnsi="MathJax_Size2-Web" w:cs="Helvetica"/>
          <w:sz w:val="29"/>
          <w:szCs w:val="29"/>
          <w:bdr w:val="none" w:sz="0" w:space="0" w:color="auto" w:frame="1"/>
        </w:rPr>
        <w:t>∑</w:t>
      </w:r>
      <w:r w:rsidRPr="00A238F0">
        <w:rPr>
          <w:rFonts w:ascii="Helvetica" w:eastAsia="Times New Roman" w:hAnsi="Helvetica" w:cs="Helvetica"/>
          <w:sz w:val="29"/>
          <w:szCs w:val="29"/>
          <w:bdr w:val="none" w:sz="0" w:space="0" w:color="auto" w:frame="1"/>
        </w:rPr>
        <w:t> </w:t>
      </w:r>
      <w:r w:rsidRPr="00A238F0">
        <w:rPr>
          <w:rFonts w:ascii="MathJax_Math-Web" w:eastAsia="Times New Roman" w:hAnsi="MathJax_Math-Web" w:cs="Helvetica"/>
          <w:i/>
          <w:iCs/>
          <w:sz w:val="20"/>
          <w:szCs w:val="20"/>
          <w:bdr w:val="none" w:sz="0" w:space="0" w:color="auto" w:frame="1"/>
        </w:rPr>
        <w:t>i</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W</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1</w:t>
      </w:r>
      <w:r w:rsidRPr="00A238F0">
        <w:rPr>
          <w:rFonts w:ascii="Helvetica" w:eastAsia="Times New Roman" w:hAnsi="Helvetica" w:cs="Helvetica"/>
          <w:sz w:val="29"/>
          <w:szCs w:val="29"/>
          <w:bdr w:val="none" w:sz="0" w:space="0" w:color="auto" w:frame="1"/>
        </w:rPr>
        <w:t> </w:t>
      </w:r>
      <w:r w:rsidRPr="00A238F0">
        <w:rPr>
          <w:rFonts w:ascii="Cambria Math" w:eastAsia="Times New Roman" w:hAnsi="Cambria Math" w:cs="Cambria Math"/>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x</w:t>
      </w:r>
      <w:r w:rsidRPr="00A238F0">
        <w:rPr>
          <w:rFonts w:ascii="Helvetica" w:eastAsia="Times New Roman" w:hAnsi="Helvetica" w:cs="Helvetica"/>
          <w:sz w:val="29"/>
          <w:szCs w:val="29"/>
          <w:bdr w:val="none" w:sz="0" w:space="0" w:color="auto" w:frame="1"/>
        </w:rPr>
        <w:t> </w:t>
      </w:r>
      <w:r w:rsidRPr="00A238F0">
        <w:rPr>
          <w:rFonts w:ascii="MathJax_Math-Web" w:eastAsia="Times New Roman" w:hAnsi="MathJax_Math-Web" w:cs="Helvetica"/>
          <w:i/>
          <w:iCs/>
          <w:sz w:val="20"/>
          <w:szCs w:val="20"/>
          <w:bdr w:val="none" w:sz="0" w:space="0" w:color="auto" w:frame="1"/>
        </w:rPr>
        <w:t>i</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y</w:t>
      </w:r>
      <w:r w:rsidRPr="00A238F0">
        <w:rPr>
          <w:rFonts w:ascii="Helvetica" w:eastAsia="Times New Roman" w:hAnsi="Helvetica" w:cs="Helvetica"/>
          <w:sz w:val="29"/>
          <w:szCs w:val="29"/>
          <w:bdr w:val="none" w:sz="0" w:space="0" w:color="auto" w:frame="1"/>
        </w:rPr>
        <w:t> </w:t>
      </w:r>
      <w:proofErr w:type="gramStart"/>
      <w:r w:rsidRPr="00A238F0">
        <w:rPr>
          <w:rFonts w:ascii="MathJax_Math-Web" w:eastAsia="Times New Roman" w:hAnsi="MathJax_Math-Web" w:cs="Helvetica"/>
          <w:i/>
          <w:iCs/>
          <w:sz w:val="20"/>
          <w:szCs w:val="20"/>
          <w:bdr w:val="none" w:sz="0" w:space="0" w:color="auto" w:frame="1"/>
        </w:rPr>
        <w:t>i</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proofErr w:type="gramEnd"/>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2</w:t>
      </w:r>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J=1N∑i(W1</w:t>
      </w:r>
      <w:r w:rsidRPr="00A238F0">
        <w:rPr>
          <w:rFonts w:ascii="Cambria Math" w:eastAsia="Times New Roman" w:hAnsi="Cambria Math" w:cs="Cambria Math"/>
          <w:sz w:val="24"/>
          <w:szCs w:val="24"/>
          <w:bdr w:val="none" w:sz="0" w:space="0" w:color="auto" w:frame="1"/>
        </w:rPr>
        <w:t>∗</w:t>
      </w:r>
      <w:r w:rsidRPr="00A238F0">
        <w:rPr>
          <w:rFonts w:ascii="Helvetica" w:eastAsia="Times New Roman" w:hAnsi="Helvetica" w:cs="Helvetica"/>
          <w:sz w:val="24"/>
          <w:szCs w:val="24"/>
          <w:bdr w:val="none" w:sz="0" w:space="0" w:color="auto" w:frame="1"/>
        </w:rPr>
        <w:t>xi−yi)2</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lastRenderedPageBreak/>
        <w:t xml:space="preserve">If the cost is very small, we may use the total cost rather than the average cost to make a </w:t>
      </w:r>
      <w:del w:id="239" w:author="Redding" w:date="2017-04-10T09:51:00Z">
        <w:r w:rsidRPr="00A238F0" w:rsidDel="000B5C25">
          <w:rPr>
            <w:rFonts w:ascii="Helvetica" w:eastAsia="Times New Roman" w:hAnsi="Helvetica" w:cs="Helvetica"/>
            <w:sz w:val="24"/>
            <w:szCs w:val="24"/>
          </w:rPr>
          <w:delText xml:space="preserve">better </w:delText>
        </w:r>
      </w:del>
      <w:ins w:id="240" w:author="Redding" w:date="2017-04-10T09:51:00Z">
        <w:r w:rsidR="000B5C25">
          <w:rPr>
            <w:rFonts w:ascii="Helvetica" w:eastAsia="Times New Roman" w:hAnsi="Helvetica" w:cs="Helvetica"/>
            <w:sz w:val="24"/>
            <w:szCs w:val="24"/>
          </w:rPr>
          <w:t>more precise</w:t>
        </w:r>
        <w:r w:rsidR="000B5C25" w:rsidRPr="00A238F0">
          <w:rPr>
            <w:rFonts w:ascii="Helvetica" w:eastAsia="Times New Roman" w:hAnsi="Helvetica" w:cs="Helvetica"/>
            <w:sz w:val="24"/>
            <w:szCs w:val="24"/>
          </w:rPr>
          <w:t xml:space="preserve"> </w:t>
        </w:r>
      </w:ins>
      <w:del w:id="241" w:author="Redding" w:date="2017-04-10T09:51:00Z">
        <w:r w:rsidRPr="00A238F0" w:rsidDel="000B5C25">
          <w:rPr>
            <w:rFonts w:ascii="Helvetica" w:eastAsia="Times New Roman" w:hAnsi="Helvetica" w:cs="Helvetica"/>
            <w:sz w:val="24"/>
            <w:szCs w:val="24"/>
          </w:rPr>
          <w:delText>precision</w:delText>
        </w:r>
      </w:del>
      <w:r w:rsidRPr="00A238F0">
        <w:rPr>
          <w:rFonts w:ascii="Helvetica" w:eastAsia="Times New Roman" w:hAnsi="Helvetica" w:cs="Helvetica"/>
          <w:sz w:val="24"/>
          <w:szCs w:val="24"/>
        </w:rPr>
        <w:t xml:space="preserve"> in the floating point math for the derivative.</w:t>
      </w:r>
    </w:p>
    <w:p w:rsidR="00A238F0" w:rsidRPr="00A238F0" w:rsidRDefault="00A238F0" w:rsidP="00A238F0">
      <w:pPr>
        <w:shd w:val="clear" w:color="auto" w:fill="FFFFFF"/>
        <w:spacing w:before="100" w:beforeAutospacing="1" w:after="100" w:afterAutospacing="1" w:line="240" w:lineRule="auto"/>
        <w:outlineLvl w:val="2"/>
        <w:rPr>
          <w:rFonts w:ascii="Helvetica" w:eastAsia="Times New Roman" w:hAnsi="Helvetica" w:cs="Helvetica"/>
          <w:sz w:val="24"/>
          <w:szCs w:val="24"/>
        </w:rPr>
      </w:pPr>
      <w:r w:rsidRPr="00A238F0">
        <w:rPr>
          <w:rFonts w:ascii="Helvetica" w:eastAsia="Times New Roman" w:hAnsi="Helvetica" w:cs="Helvetica"/>
          <w:sz w:val="24"/>
          <w:szCs w:val="24"/>
        </w:rPr>
        <w:t>Back</w:t>
      </w:r>
      <w:ins w:id="242" w:author="Redding" w:date="2017-04-10T09:51:00Z">
        <w:r w:rsidR="000B5C25">
          <w:rPr>
            <w:rFonts w:ascii="Helvetica" w:eastAsia="Times New Roman" w:hAnsi="Helvetica" w:cs="Helvetica"/>
            <w:sz w:val="24"/>
            <w:szCs w:val="24"/>
          </w:rPr>
          <w:t xml:space="preserve"> </w:t>
        </w:r>
      </w:ins>
      <w:r w:rsidRPr="00A238F0">
        <w:rPr>
          <w:rFonts w:ascii="Helvetica" w:eastAsia="Times New Roman" w:hAnsi="Helvetica" w:cs="Helvetica"/>
          <w:sz w:val="24"/>
          <w:szCs w:val="24"/>
        </w:rPr>
        <w:t>propagation</w:t>
      </w:r>
    </w:p>
    <w:p w:rsidR="00A238F0" w:rsidRPr="00A238F0" w:rsidRDefault="00A238F0" w:rsidP="00A238F0">
      <w:pPr>
        <w:shd w:val="clear" w:color="auto" w:fill="FFFFFF"/>
        <w:spacing w:beforeAutospacing="1" w:after="0" w:afterAutospacing="1" w:line="240" w:lineRule="auto"/>
        <w:rPr>
          <w:rFonts w:ascii="Helvetica" w:eastAsia="Times New Roman" w:hAnsi="Helvetica" w:cs="Helvetica"/>
          <w:sz w:val="24"/>
          <w:szCs w:val="24"/>
        </w:rPr>
      </w:pPr>
      <w:r w:rsidRPr="00A238F0">
        <w:rPr>
          <w:rFonts w:ascii="Helvetica" w:eastAsia="Times New Roman" w:hAnsi="Helvetica" w:cs="Helvetica"/>
          <w:b/>
          <w:bCs/>
          <w:sz w:val="24"/>
          <w:szCs w:val="24"/>
        </w:rPr>
        <w:t>Back</w:t>
      </w:r>
      <w:ins w:id="243" w:author="Redding" w:date="2017-04-10T09:52:00Z">
        <w:r w:rsidR="00E0571C">
          <w:rPr>
            <w:rFonts w:ascii="Helvetica" w:eastAsia="Times New Roman" w:hAnsi="Helvetica" w:cs="Helvetica"/>
            <w:b/>
            <w:bCs/>
            <w:sz w:val="24"/>
            <w:szCs w:val="24"/>
          </w:rPr>
          <w:t xml:space="preserve"> </w:t>
        </w:r>
      </w:ins>
      <w:r w:rsidRPr="00A238F0">
        <w:rPr>
          <w:rFonts w:ascii="Helvetica" w:eastAsia="Times New Roman" w:hAnsi="Helvetica" w:cs="Helvetica"/>
          <w:b/>
          <w:bCs/>
          <w:sz w:val="24"/>
          <w:szCs w:val="24"/>
        </w:rPr>
        <w:t>propag</w:t>
      </w:r>
      <w:ins w:id="244" w:author="Redding" w:date="2017-04-10T09:52:00Z">
        <w:r w:rsidR="00E0571C">
          <w:rPr>
            <w:rFonts w:ascii="Helvetica" w:eastAsia="Times New Roman" w:hAnsi="Helvetica" w:cs="Helvetica"/>
            <w:b/>
            <w:bCs/>
            <w:sz w:val="24"/>
            <w:szCs w:val="24"/>
          </w:rPr>
          <w:t>at</w:t>
        </w:r>
      </w:ins>
      <w:r w:rsidRPr="00A238F0">
        <w:rPr>
          <w:rFonts w:ascii="Helvetica" w:eastAsia="Times New Roman" w:hAnsi="Helvetica" w:cs="Helvetica"/>
          <w:b/>
          <w:bCs/>
          <w:sz w:val="24"/>
          <w:szCs w:val="24"/>
        </w:rPr>
        <w:t>e your loss to adjust W.</w:t>
      </w:r>
      <w:r w:rsidRPr="00A238F0">
        <w:rPr>
          <w:rFonts w:ascii="Helvetica" w:eastAsia="Times New Roman" w:hAnsi="Helvetica" w:cs="Helvetica"/>
          <w:sz w:val="24"/>
          <w:szCs w:val="24"/>
        </w:rPr>
        <w:t xml:space="preserve"> To compute the partial derivatives, </w:t>
      </w:r>
      <w:r w:rsidRPr="00A238F0">
        <w:rPr>
          <w:rFonts w:ascii="MathJax_Main-Web" w:eastAsia="Times New Roman" w:hAnsi="MathJax_Main-Web" w:cs="Helvetica"/>
          <w:sz w:val="20"/>
          <w:szCs w:val="20"/>
          <w:bdr w:val="none" w:sz="0" w:space="0" w:color="auto" w:frame="1"/>
        </w:rPr>
        <w:t>∂</w:t>
      </w:r>
      <w:r w:rsidRPr="00A238F0">
        <w:rPr>
          <w:rFonts w:ascii="MathJax_Math-Web" w:eastAsia="Times New Roman" w:hAnsi="MathJax_Math-Web" w:cs="Helvetica"/>
          <w:i/>
          <w:iCs/>
          <w:sz w:val="20"/>
          <w:szCs w:val="20"/>
          <w:bdr w:val="none" w:sz="0" w:space="0" w:color="auto" w:frame="1"/>
        </w:rPr>
        <w:t>J</w:t>
      </w:r>
      <w:r w:rsidRPr="00A238F0">
        <w:rPr>
          <w:rFonts w:ascii="MathJax_Main-Web" w:eastAsia="Times New Roman" w:hAnsi="MathJax_Main-Web" w:cs="Helvetica"/>
          <w:sz w:val="20"/>
          <w:szCs w:val="20"/>
          <w:bdr w:val="none" w:sz="0" w:space="0" w:color="auto" w:frame="1"/>
        </w:rPr>
        <w:t>∂</w:t>
      </w:r>
      <w:r w:rsidRPr="00A238F0">
        <w:rPr>
          <w:rFonts w:ascii="MathJax_Math-Web" w:eastAsia="Times New Roman" w:hAnsi="MathJax_Math-Web" w:cs="Helvetica"/>
          <w:i/>
          <w:iCs/>
          <w:sz w:val="20"/>
          <w:szCs w:val="20"/>
          <w:bdr w:val="none" w:sz="0" w:space="0" w:color="auto" w:frame="1"/>
        </w:rPr>
        <w:t>W</w:t>
      </w:r>
      <w:r w:rsidRPr="00A238F0">
        <w:rPr>
          <w:rFonts w:ascii="Helvetica" w:eastAsia="Times New Roman" w:hAnsi="Helvetica" w:cs="Helvetica"/>
          <w:sz w:val="29"/>
          <w:szCs w:val="29"/>
          <w:bdr w:val="none" w:sz="0" w:space="0" w:color="auto" w:frame="1"/>
        </w:rPr>
        <w:t> </w:t>
      </w:r>
      <w:proofErr w:type="spellStart"/>
      <w:r w:rsidRPr="00A238F0">
        <w:rPr>
          <w:rFonts w:ascii="MathJax_Math-Web" w:eastAsia="Times New Roman" w:hAnsi="MathJax_Math-Web" w:cs="Helvetica"/>
          <w:i/>
          <w:iCs/>
          <w:sz w:val="15"/>
          <w:szCs w:val="15"/>
          <w:bdr w:val="none" w:sz="0" w:space="0" w:color="auto" w:frame="1"/>
        </w:rPr>
        <w:t>i</w:t>
      </w:r>
      <w:proofErr w:type="spellEnd"/>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w:t>
      </w:r>
      <w:proofErr w:type="spellStart"/>
      <w:r w:rsidRPr="00A238F0">
        <w:rPr>
          <w:rFonts w:ascii="Helvetica" w:eastAsia="Times New Roman" w:hAnsi="Helvetica" w:cs="Helvetica"/>
          <w:sz w:val="24"/>
          <w:szCs w:val="24"/>
          <w:bdr w:val="none" w:sz="0" w:space="0" w:color="auto" w:frame="1"/>
        </w:rPr>
        <w:t>J∂</w:t>
      </w:r>
      <w:proofErr w:type="gramStart"/>
      <w:r w:rsidRPr="00A238F0">
        <w:rPr>
          <w:rFonts w:ascii="Helvetica" w:eastAsia="Times New Roman" w:hAnsi="Helvetica" w:cs="Helvetica"/>
          <w:sz w:val="24"/>
          <w:szCs w:val="24"/>
          <w:bdr w:val="none" w:sz="0" w:space="0" w:color="auto" w:frame="1"/>
        </w:rPr>
        <w:t>Wi</w:t>
      </w:r>
      <w:proofErr w:type="spellEnd"/>
      <w:r w:rsidRPr="00A238F0">
        <w:rPr>
          <w:rFonts w:ascii="Helvetica" w:eastAsia="Times New Roman" w:hAnsi="Helvetica" w:cs="Helvetica"/>
          <w:sz w:val="24"/>
          <w:szCs w:val="24"/>
        </w:rPr>
        <w:t xml:space="preserve"> ,</w:t>
      </w:r>
      <w:proofErr w:type="gramEnd"/>
      <w:r w:rsidRPr="00A238F0">
        <w:rPr>
          <w:rFonts w:ascii="Helvetica" w:eastAsia="Times New Roman" w:hAnsi="Helvetica" w:cs="Helvetica"/>
          <w:sz w:val="24"/>
          <w:szCs w:val="24"/>
        </w:rPr>
        <w:t xml:space="preserve"> we can start from each node in the left most layer</w:t>
      </w:r>
      <w:del w:id="245" w:author="Redding" w:date="2017-04-10T09:52:00Z">
        <w:r w:rsidRPr="00A238F0" w:rsidDel="00E0571C">
          <w:rPr>
            <w:rFonts w:ascii="Helvetica" w:eastAsia="Times New Roman" w:hAnsi="Helvetica" w:cs="Helvetica"/>
            <w:sz w:val="24"/>
            <w:szCs w:val="24"/>
          </w:rPr>
          <w:delText>,</w:delText>
        </w:r>
      </w:del>
      <w:r w:rsidRPr="00A238F0">
        <w:rPr>
          <w:rFonts w:ascii="Helvetica" w:eastAsia="Times New Roman" w:hAnsi="Helvetica" w:cs="Helvetica"/>
          <w:sz w:val="24"/>
          <w:szCs w:val="24"/>
        </w:rPr>
        <w:t xml:space="preserve"> and propagate the gradient until it reaches the rightmost layer. Then</w:t>
      </w:r>
      <w:ins w:id="246" w:author="Redding" w:date="2017-04-10T09:52:00Z">
        <w:r w:rsidR="00E0571C">
          <w:rPr>
            <w:rFonts w:ascii="Helvetica" w:eastAsia="Times New Roman" w:hAnsi="Helvetica" w:cs="Helvetica"/>
            <w:sz w:val="24"/>
            <w:szCs w:val="24"/>
          </w:rPr>
          <w:t>,</w:t>
        </w:r>
      </w:ins>
      <w:r w:rsidRPr="00A238F0">
        <w:rPr>
          <w:rFonts w:ascii="Helvetica" w:eastAsia="Times New Roman" w:hAnsi="Helvetica" w:cs="Helvetica"/>
          <w:sz w:val="24"/>
          <w:szCs w:val="24"/>
        </w:rPr>
        <w:t xml:space="preserve"> we move to the next layer and start the process again. For a deep network, this is very inefficient. To compute the partial gradient efficiently, we perform a forward pass and a back</w:t>
      </w:r>
      <w:ins w:id="247" w:author="Redding" w:date="2017-04-10T09:52:00Z">
        <w:r w:rsidR="00E0571C">
          <w:rPr>
            <w:rFonts w:ascii="Helvetica" w:eastAsia="Times New Roman" w:hAnsi="Helvetica" w:cs="Helvetica"/>
            <w:sz w:val="24"/>
            <w:szCs w:val="24"/>
          </w:rPr>
          <w:t xml:space="preserve"> </w:t>
        </w:r>
      </w:ins>
      <w:r w:rsidRPr="00A238F0">
        <w:rPr>
          <w:rFonts w:ascii="Helvetica" w:eastAsia="Times New Roman" w:hAnsi="Helvetica" w:cs="Helvetica"/>
          <w:sz w:val="24"/>
          <w:szCs w:val="24"/>
        </w:rPr>
        <w:t>propagation.</w:t>
      </w:r>
    </w:p>
    <w:p w:rsidR="00A238F0" w:rsidRPr="00A238F0" w:rsidRDefault="00A238F0" w:rsidP="00A238F0">
      <w:pPr>
        <w:shd w:val="clear" w:color="auto" w:fill="FFFFFF"/>
        <w:spacing w:before="100" w:beforeAutospacing="1" w:after="100" w:afterAutospacing="1" w:line="240" w:lineRule="auto"/>
        <w:outlineLvl w:val="3"/>
        <w:rPr>
          <w:rFonts w:ascii="Helvetica" w:eastAsia="Times New Roman" w:hAnsi="Helvetica" w:cs="Helvetica"/>
          <w:sz w:val="24"/>
          <w:szCs w:val="24"/>
        </w:rPr>
      </w:pPr>
      <w:r w:rsidRPr="00A238F0">
        <w:rPr>
          <w:rFonts w:ascii="Helvetica" w:eastAsia="Times New Roman" w:hAnsi="Helvetica" w:cs="Helvetica"/>
          <w:sz w:val="24"/>
          <w:szCs w:val="24"/>
        </w:rPr>
        <w:t>Forward pass</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First, we compute the cost of a forward pass:</w:t>
      </w:r>
    </w:p>
    <w:p w:rsidR="00A238F0" w:rsidRPr="00A238F0" w:rsidRDefault="00A238F0" w:rsidP="00A238F0">
      <w:pPr>
        <w:shd w:val="clear" w:color="auto" w:fill="FFFFFF"/>
        <w:spacing w:after="0" w:line="240" w:lineRule="auto"/>
        <w:jc w:val="center"/>
        <w:rPr>
          <w:rFonts w:ascii="Helvetica" w:eastAsia="Times New Roman" w:hAnsi="Helvetica" w:cs="Helvetica"/>
          <w:color w:val="555555"/>
          <w:sz w:val="21"/>
          <w:szCs w:val="21"/>
        </w:rPr>
      </w:pPr>
    </w:p>
    <w:p w:rsidR="00A238F0" w:rsidRPr="00A238F0" w:rsidRDefault="00A238F0" w:rsidP="00A238F0">
      <w:pPr>
        <w:shd w:val="clear" w:color="auto" w:fill="FFFFFF"/>
        <w:spacing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 xml:space="preserve">Keep track of the naming of your input </w:t>
      </w:r>
      <w:ins w:id="248" w:author="Redding" w:date="2017-04-10T09:53:00Z">
        <w:r w:rsidR="007C7D3A">
          <w:rPr>
            <w:rFonts w:ascii="Helvetica" w:eastAsia="Times New Roman" w:hAnsi="Helvetica" w:cs="Helvetica"/>
            <w:sz w:val="24"/>
            <w:szCs w:val="24"/>
          </w:rPr>
          <w:t>and</w:t>
        </w:r>
      </w:ins>
      <w:del w:id="249" w:author="Redding" w:date="2017-04-10T09:53:00Z">
        <w:r w:rsidRPr="00A238F0" w:rsidDel="007C7D3A">
          <w:rPr>
            <w:rFonts w:ascii="Helvetica" w:eastAsia="Times New Roman" w:hAnsi="Helvetica" w:cs="Helvetica"/>
            <w:sz w:val="24"/>
            <w:szCs w:val="24"/>
          </w:rPr>
          <w:delText>&amp;</w:delText>
        </w:r>
      </w:del>
      <w:r w:rsidRPr="00A238F0">
        <w:rPr>
          <w:rFonts w:ascii="Helvetica" w:eastAsia="Times New Roman" w:hAnsi="Helvetica" w:cs="Helvetica"/>
          <w:sz w:val="24"/>
          <w:szCs w:val="24"/>
        </w:rPr>
        <w:t xml:space="preserve"> output, its </w:t>
      </w:r>
      <w:r w:rsidRPr="00A238F0">
        <w:rPr>
          <w:rFonts w:ascii="Helvetica" w:eastAsia="Times New Roman" w:hAnsi="Helvetica" w:cs="Helvetica"/>
          <w:b/>
          <w:bCs/>
          <w:sz w:val="24"/>
          <w:szCs w:val="24"/>
        </w:rPr>
        <w:t>shape</w:t>
      </w:r>
      <w:r w:rsidRPr="00A238F0">
        <w:rPr>
          <w:rFonts w:ascii="Helvetica" w:eastAsia="Times New Roman" w:hAnsi="Helvetica" w:cs="Helvetica"/>
          <w:sz w:val="24"/>
          <w:szCs w:val="24"/>
        </w:rPr>
        <w:t xml:space="preserve"> (dimension) and the equations. This is one great tip when you program DL. (N,) means a 1-D array with N elements. (N</w:t>
      </w:r>
      <w:proofErr w:type="gramStart"/>
      <w:r w:rsidRPr="00A238F0">
        <w:rPr>
          <w:rFonts w:ascii="Helvetica" w:eastAsia="Times New Roman" w:hAnsi="Helvetica" w:cs="Helvetica"/>
          <w:sz w:val="24"/>
          <w:szCs w:val="24"/>
        </w:rPr>
        <w:t>,1</w:t>
      </w:r>
      <w:proofErr w:type="gramEnd"/>
      <w:r w:rsidRPr="00A238F0">
        <w:rPr>
          <w:rFonts w:ascii="Helvetica" w:eastAsia="Times New Roman" w:hAnsi="Helvetica" w:cs="Helvetica"/>
          <w:sz w:val="24"/>
          <w:szCs w:val="24"/>
        </w:rPr>
        <w:t>) means a 2-D array with N rows each containing 1 element. (N, 3, 4) means a 3-D array.</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Th</w:t>
      </w:r>
      <w:ins w:id="250" w:author="Redding" w:date="2017-04-10T09:53:00Z">
        <w:r w:rsidR="007C7D3A">
          <w:rPr>
            <w:rFonts w:ascii="Helvetica" w:eastAsia="Times New Roman" w:hAnsi="Helvetica" w:cs="Helvetica"/>
            <w:sz w:val="24"/>
            <w:szCs w:val="24"/>
          </w:rPr>
          <w:t>is</w:t>
        </w:r>
      </w:ins>
      <w:del w:id="251" w:author="Redding" w:date="2017-04-10T09:53:00Z">
        <w:r w:rsidRPr="00A238F0" w:rsidDel="007C7D3A">
          <w:rPr>
            <w:rFonts w:ascii="Helvetica" w:eastAsia="Times New Roman" w:hAnsi="Helvetica" w:cs="Helvetica"/>
            <w:sz w:val="24"/>
            <w:szCs w:val="24"/>
          </w:rPr>
          <w:delText>e</w:delText>
        </w:r>
      </w:del>
      <w:r w:rsidRPr="00A238F0">
        <w:rPr>
          <w:rFonts w:ascii="Helvetica" w:eastAsia="Times New Roman" w:hAnsi="Helvetica" w:cs="Helvetica"/>
          <w:sz w:val="24"/>
          <w:szCs w:val="24"/>
        </w:rPr>
        <w:t xml:space="preserve"> method “forward” computes the equation below:</w:t>
      </w:r>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proofErr w:type="gramStart"/>
      <w:r w:rsidRPr="00A238F0">
        <w:rPr>
          <w:rFonts w:ascii="MathJax_Math-Web" w:eastAsia="Times New Roman" w:hAnsi="MathJax_Math-Web" w:cs="Helvetica"/>
          <w:i/>
          <w:iCs/>
          <w:sz w:val="29"/>
          <w:szCs w:val="29"/>
          <w:bdr w:val="none" w:sz="0" w:space="0" w:color="auto" w:frame="1"/>
        </w:rPr>
        <w:t>out</w:t>
      </w:r>
      <w:r w:rsidRPr="00A238F0">
        <w:rPr>
          <w:rFonts w:ascii="MathJax_Main-Web" w:eastAsia="Times New Roman" w:hAnsi="MathJax_Main-Web" w:cs="Helvetica"/>
          <w:sz w:val="29"/>
          <w:szCs w:val="29"/>
          <w:bdr w:val="none" w:sz="0" w:space="0" w:color="auto" w:frame="1"/>
        </w:rPr>
        <w:t>=</w:t>
      </w:r>
      <w:proofErr w:type="gramEnd"/>
      <w:r w:rsidRPr="00A238F0">
        <w:rPr>
          <w:rFonts w:ascii="MathJax_Math-Web" w:eastAsia="Times New Roman" w:hAnsi="MathJax_Math-Web" w:cs="Helvetica"/>
          <w:i/>
          <w:iCs/>
          <w:sz w:val="29"/>
          <w:szCs w:val="29"/>
          <w:bdr w:val="none" w:sz="0" w:space="0" w:color="auto" w:frame="1"/>
        </w:rPr>
        <w:t>W</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1</w:t>
      </w:r>
      <w:r w:rsidRPr="00A238F0">
        <w:rPr>
          <w:rFonts w:ascii="Helvetica" w:eastAsia="Times New Roman" w:hAnsi="Helvetica" w:cs="Helvetica"/>
          <w:sz w:val="29"/>
          <w:szCs w:val="29"/>
          <w:bdr w:val="none" w:sz="0" w:space="0" w:color="auto" w:frame="1"/>
        </w:rPr>
        <w:t> </w:t>
      </w:r>
      <w:r w:rsidRPr="00A238F0">
        <w:rPr>
          <w:rFonts w:ascii="Cambria Math" w:eastAsia="Times New Roman" w:hAnsi="Cambria Math" w:cs="Cambria Math"/>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X</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1</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W</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2</w:t>
      </w:r>
      <w:r w:rsidRPr="00A238F0">
        <w:rPr>
          <w:rFonts w:ascii="Helvetica" w:eastAsia="Times New Roman" w:hAnsi="Helvetica" w:cs="Helvetica"/>
          <w:sz w:val="29"/>
          <w:szCs w:val="29"/>
          <w:bdr w:val="none" w:sz="0" w:space="0" w:color="auto" w:frame="1"/>
        </w:rPr>
        <w:t> </w:t>
      </w:r>
      <w:r w:rsidRPr="00A238F0">
        <w:rPr>
          <w:rFonts w:ascii="Cambria Math" w:eastAsia="Times New Roman" w:hAnsi="Cambria Math" w:cs="Cambria Math"/>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X</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2</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b</w:t>
      </w:r>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out=W1</w:t>
      </w:r>
      <w:r w:rsidRPr="00A238F0">
        <w:rPr>
          <w:rFonts w:ascii="Cambria Math" w:eastAsia="Times New Roman" w:hAnsi="Cambria Math" w:cs="Cambria Math"/>
          <w:sz w:val="24"/>
          <w:szCs w:val="24"/>
          <w:bdr w:val="none" w:sz="0" w:space="0" w:color="auto" w:frame="1"/>
        </w:rPr>
        <w:t>∗</w:t>
      </w:r>
      <w:r w:rsidRPr="00A238F0">
        <w:rPr>
          <w:rFonts w:ascii="Helvetica" w:eastAsia="Times New Roman" w:hAnsi="Helvetica" w:cs="Helvetica"/>
          <w:sz w:val="24"/>
          <w:szCs w:val="24"/>
          <w:bdr w:val="none" w:sz="0" w:space="0" w:color="auto" w:frame="1"/>
        </w:rPr>
        <w:t>X1+W2</w:t>
      </w:r>
      <w:r w:rsidRPr="00A238F0">
        <w:rPr>
          <w:rFonts w:ascii="Cambria Math" w:eastAsia="Times New Roman" w:hAnsi="Cambria Math" w:cs="Cambria Math"/>
          <w:sz w:val="24"/>
          <w:szCs w:val="24"/>
          <w:bdr w:val="none" w:sz="0" w:space="0" w:color="auto" w:frame="1"/>
        </w:rPr>
        <w:t>∗</w:t>
      </w:r>
      <w:r w:rsidRPr="00A238F0">
        <w:rPr>
          <w:rFonts w:ascii="Helvetica" w:eastAsia="Times New Roman" w:hAnsi="Helvetica" w:cs="Helvetica"/>
          <w:sz w:val="24"/>
          <w:szCs w:val="24"/>
          <w:bdr w:val="none" w:sz="0" w:space="0" w:color="auto" w:frame="1"/>
        </w:rPr>
        <w:t>X2+b</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proofErr w:type="gramStart"/>
      <w:r w:rsidRPr="00A238F0">
        <w:rPr>
          <w:rFonts w:ascii="Courier New" w:eastAsia="Times New Roman" w:hAnsi="Courier New" w:cs="Courier New"/>
          <w:b/>
          <w:bCs/>
          <w:sz w:val="23"/>
          <w:szCs w:val="23"/>
          <w:bdr w:val="none" w:sz="0" w:space="0" w:color="auto" w:frame="1"/>
          <w:shd w:val="clear" w:color="auto" w:fill="EEEEFF"/>
        </w:rPr>
        <w:t>def</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color w:val="990000"/>
          <w:sz w:val="23"/>
          <w:szCs w:val="23"/>
          <w:bdr w:val="none" w:sz="0" w:space="0" w:color="auto" w:frame="1"/>
          <w:shd w:val="clear" w:color="auto" w:fill="EEEEFF"/>
        </w:rPr>
        <w:t>forward</w:t>
      </w:r>
      <w:r w:rsidRPr="00A238F0">
        <w:rPr>
          <w:rFonts w:ascii="Courier New" w:eastAsia="Times New Roman" w:hAnsi="Courier New" w:cs="Courier New"/>
          <w:sz w:val="23"/>
          <w:szCs w:val="23"/>
          <w:bdr w:val="none" w:sz="0" w:space="0" w:color="auto" w:frame="1"/>
          <w:shd w:val="clear" w:color="auto" w:fill="EEEEFF"/>
        </w:rPr>
        <w:t>(x, W, b):</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xml:space="preserve"># </w:t>
      </w:r>
      <w:proofErr w:type="gramStart"/>
      <w:r w:rsidRPr="00A238F0">
        <w:rPr>
          <w:rFonts w:ascii="Courier New" w:eastAsia="Times New Roman" w:hAnsi="Courier New" w:cs="Courier New"/>
          <w:i/>
          <w:iCs/>
          <w:color w:val="999988"/>
          <w:sz w:val="23"/>
          <w:szCs w:val="23"/>
          <w:bdr w:val="none" w:sz="0" w:space="0" w:color="auto" w:frame="1"/>
          <w:shd w:val="clear" w:color="auto" w:fill="EEEEFF"/>
        </w:rPr>
        <w:t>x</w:t>
      </w:r>
      <w:proofErr w:type="gramEnd"/>
      <w:r w:rsidRPr="00A238F0">
        <w:rPr>
          <w:rFonts w:ascii="Courier New" w:eastAsia="Times New Roman" w:hAnsi="Courier New" w:cs="Courier New"/>
          <w:i/>
          <w:iCs/>
          <w:color w:val="999988"/>
          <w:sz w:val="23"/>
          <w:szCs w:val="23"/>
          <w:bdr w:val="none" w:sz="0" w:space="0" w:color="auto" w:frame="1"/>
          <w:shd w:val="clear" w:color="auto" w:fill="EEEEFF"/>
        </w:rPr>
        <w:t>: input sample (N, 2)</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W: Weight (2,)</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xml:space="preserve"># </w:t>
      </w:r>
      <w:proofErr w:type="gramStart"/>
      <w:r w:rsidRPr="00A238F0">
        <w:rPr>
          <w:rFonts w:ascii="Courier New" w:eastAsia="Times New Roman" w:hAnsi="Courier New" w:cs="Courier New"/>
          <w:i/>
          <w:iCs/>
          <w:color w:val="999988"/>
          <w:sz w:val="23"/>
          <w:szCs w:val="23"/>
          <w:bdr w:val="none" w:sz="0" w:space="0" w:color="auto" w:frame="1"/>
          <w:shd w:val="clear" w:color="auto" w:fill="EEEEFF"/>
        </w:rPr>
        <w:t>b</w:t>
      </w:r>
      <w:proofErr w:type="gramEnd"/>
      <w:r w:rsidRPr="00A238F0">
        <w:rPr>
          <w:rFonts w:ascii="Courier New" w:eastAsia="Times New Roman" w:hAnsi="Courier New" w:cs="Courier New"/>
          <w:i/>
          <w:iCs/>
          <w:color w:val="999988"/>
          <w:sz w:val="23"/>
          <w:szCs w:val="23"/>
          <w:bdr w:val="none" w:sz="0" w:space="0" w:color="auto" w:frame="1"/>
          <w:shd w:val="clear" w:color="auto" w:fill="EEEEFF"/>
        </w:rPr>
        <w:t>: bias float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xml:space="preserve"># </w:t>
      </w:r>
      <w:proofErr w:type="gramStart"/>
      <w:r w:rsidRPr="00A238F0">
        <w:rPr>
          <w:rFonts w:ascii="Courier New" w:eastAsia="Times New Roman" w:hAnsi="Courier New" w:cs="Courier New"/>
          <w:i/>
          <w:iCs/>
          <w:color w:val="999988"/>
          <w:sz w:val="23"/>
          <w:szCs w:val="23"/>
          <w:bdr w:val="none" w:sz="0" w:space="0" w:color="auto" w:frame="1"/>
          <w:shd w:val="clear" w:color="auto" w:fill="EEEEFF"/>
        </w:rPr>
        <w:t>out</w:t>
      </w:r>
      <w:proofErr w:type="gramEnd"/>
      <w:r w:rsidRPr="00A238F0">
        <w:rPr>
          <w:rFonts w:ascii="Courier New" w:eastAsia="Times New Roman" w:hAnsi="Courier New" w:cs="Courier New"/>
          <w:i/>
          <w:iCs/>
          <w:color w:val="999988"/>
          <w:sz w:val="23"/>
          <w:szCs w:val="23"/>
          <w:bdr w:val="none" w:sz="0" w:space="0" w:color="auto" w:frame="1"/>
          <w:shd w:val="clear" w:color="auto" w:fill="EEEEFF"/>
        </w:rPr>
        <w:t>: (N,)</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out</w:t>
      </w:r>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x</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dot(W)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b        </w:t>
      </w:r>
      <w:r w:rsidRPr="00A238F0">
        <w:rPr>
          <w:rFonts w:ascii="Courier New" w:eastAsia="Times New Roman" w:hAnsi="Courier New" w:cs="Courier New"/>
          <w:i/>
          <w:iCs/>
          <w:color w:val="999988"/>
          <w:sz w:val="23"/>
          <w:szCs w:val="23"/>
          <w:bdr w:val="none" w:sz="0" w:space="0" w:color="auto" w:frame="1"/>
          <w:shd w:val="clear" w:color="auto" w:fill="EEEEFF"/>
        </w:rPr>
        <w:t># Multiple X with W + b: (N, 2) * (2,) -&gt; (N,)</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b/>
          <w:bCs/>
          <w:sz w:val="23"/>
          <w:szCs w:val="23"/>
          <w:bdr w:val="none" w:sz="0" w:space="0" w:color="auto" w:frame="1"/>
          <w:shd w:val="clear" w:color="auto" w:fill="EEEEFF"/>
        </w:rPr>
        <w:t>return</w:t>
      </w:r>
      <w:proofErr w:type="gramEnd"/>
      <w:r w:rsidRPr="00A238F0">
        <w:rPr>
          <w:rFonts w:ascii="Courier New" w:eastAsia="Times New Roman" w:hAnsi="Courier New" w:cs="Courier New"/>
          <w:sz w:val="23"/>
          <w:szCs w:val="23"/>
          <w:bdr w:val="none" w:sz="0" w:space="0" w:color="auto" w:frame="1"/>
          <w:shd w:val="clear" w:color="auto" w:fill="EEEEFF"/>
        </w:rPr>
        <w:t xml:space="preserve"> out</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To compute the mean square loss:</w:t>
      </w:r>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r w:rsidRPr="00A238F0">
        <w:rPr>
          <w:rFonts w:ascii="MathJax_Math-Web" w:eastAsia="Times New Roman" w:hAnsi="MathJax_Math-Web" w:cs="Helvetica"/>
          <w:i/>
          <w:iCs/>
          <w:sz w:val="29"/>
          <w:szCs w:val="29"/>
          <w:bdr w:val="none" w:sz="0" w:space="0" w:color="auto" w:frame="1"/>
        </w:rPr>
        <w:t>J</w:t>
      </w:r>
      <w:r w:rsidRPr="00A238F0">
        <w:rPr>
          <w:rFonts w:ascii="MathJax_Main-Web" w:eastAsia="Times New Roman" w:hAnsi="MathJax_Main-Web" w:cs="Helvetica"/>
          <w:sz w:val="29"/>
          <w:szCs w:val="29"/>
          <w:bdr w:val="none" w:sz="0" w:space="0" w:color="auto" w:frame="1"/>
        </w:rPr>
        <w:t>=1</w:t>
      </w:r>
      <w:r w:rsidRPr="00A238F0">
        <w:rPr>
          <w:rFonts w:ascii="MathJax_Math-Web" w:eastAsia="Times New Roman" w:hAnsi="MathJax_Math-Web" w:cs="Helvetica"/>
          <w:i/>
          <w:iCs/>
          <w:sz w:val="29"/>
          <w:szCs w:val="29"/>
          <w:bdr w:val="none" w:sz="0" w:space="0" w:color="auto" w:frame="1"/>
        </w:rPr>
        <w:t>N</w:t>
      </w:r>
      <w:r w:rsidRPr="00A238F0">
        <w:rPr>
          <w:rFonts w:ascii="Helvetica" w:eastAsia="Times New Roman" w:hAnsi="Helvetica" w:cs="Helvetica"/>
          <w:sz w:val="29"/>
          <w:szCs w:val="29"/>
          <w:bdr w:val="none" w:sz="0" w:space="0" w:color="auto" w:frame="1"/>
        </w:rPr>
        <w:t> </w:t>
      </w:r>
      <w:r w:rsidRPr="00A238F0">
        <w:rPr>
          <w:rFonts w:ascii="MathJax_Size2-Web" w:eastAsia="Times New Roman" w:hAnsi="MathJax_Size2-Web" w:cs="Helvetica"/>
          <w:sz w:val="29"/>
          <w:szCs w:val="29"/>
          <w:bdr w:val="none" w:sz="0" w:space="0" w:color="auto" w:frame="1"/>
        </w:rPr>
        <w:t>∑</w:t>
      </w:r>
      <w:r w:rsidRPr="00A238F0">
        <w:rPr>
          <w:rFonts w:ascii="Helvetica" w:eastAsia="Times New Roman" w:hAnsi="Helvetica" w:cs="Helvetica"/>
          <w:sz w:val="29"/>
          <w:szCs w:val="29"/>
          <w:bdr w:val="none" w:sz="0" w:space="0" w:color="auto" w:frame="1"/>
        </w:rPr>
        <w:t> </w:t>
      </w:r>
      <w:r w:rsidRPr="00A238F0">
        <w:rPr>
          <w:rFonts w:ascii="MathJax_Math-Web" w:eastAsia="Times New Roman" w:hAnsi="MathJax_Math-Web" w:cs="Helvetica"/>
          <w:i/>
          <w:iCs/>
          <w:sz w:val="20"/>
          <w:szCs w:val="20"/>
          <w:bdr w:val="none" w:sz="0" w:space="0" w:color="auto" w:frame="1"/>
        </w:rPr>
        <w:t>i</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out</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y</w:t>
      </w:r>
      <w:r w:rsidRPr="00A238F0">
        <w:rPr>
          <w:rFonts w:ascii="Helvetica" w:eastAsia="Times New Roman" w:hAnsi="Helvetica" w:cs="Helvetica"/>
          <w:sz w:val="29"/>
          <w:szCs w:val="29"/>
          <w:bdr w:val="none" w:sz="0" w:space="0" w:color="auto" w:frame="1"/>
        </w:rPr>
        <w:t> </w:t>
      </w:r>
      <w:proofErr w:type="gramStart"/>
      <w:r w:rsidRPr="00A238F0">
        <w:rPr>
          <w:rFonts w:ascii="MathJax_Math-Web" w:eastAsia="Times New Roman" w:hAnsi="MathJax_Math-Web" w:cs="Helvetica"/>
          <w:i/>
          <w:iCs/>
          <w:sz w:val="20"/>
          <w:szCs w:val="20"/>
          <w:bdr w:val="none" w:sz="0" w:space="0" w:color="auto" w:frame="1"/>
        </w:rPr>
        <w:t>i</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proofErr w:type="gramEnd"/>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2</w:t>
      </w:r>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J=1N∑i(out−</w:t>
      </w:r>
      <w:proofErr w:type="spellStart"/>
      <w:r w:rsidRPr="00A238F0">
        <w:rPr>
          <w:rFonts w:ascii="Helvetica" w:eastAsia="Times New Roman" w:hAnsi="Helvetica" w:cs="Helvetica"/>
          <w:sz w:val="24"/>
          <w:szCs w:val="24"/>
          <w:bdr w:val="none" w:sz="0" w:space="0" w:color="auto" w:frame="1"/>
        </w:rPr>
        <w:t>yi</w:t>
      </w:r>
      <w:proofErr w:type="spellEnd"/>
      <w:r w:rsidRPr="00A238F0">
        <w:rPr>
          <w:rFonts w:ascii="Helvetica" w:eastAsia="Times New Roman" w:hAnsi="Helvetica" w:cs="Helvetica"/>
          <w:sz w:val="24"/>
          <w:szCs w:val="24"/>
          <w:bdr w:val="none" w:sz="0" w:space="0" w:color="auto" w:frame="1"/>
        </w:rPr>
        <w:t>)2</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proofErr w:type="gramStart"/>
      <w:r w:rsidRPr="00A238F0">
        <w:rPr>
          <w:rFonts w:ascii="Courier New" w:eastAsia="Times New Roman" w:hAnsi="Courier New" w:cs="Courier New"/>
          <w:b/>
          <w:bCs/>
          <w:sz w:val="23"/>
          <w:szCs w:val="23"/>
          <w:bdr w:val="none" w:sz="0" w:space="0" w:color="auto" w:frame="1"/>
          <w:shd w:val="clear" w:color="auto" w:fill="EEEEFF"/>
        </w:rPr>
        <w:t>def</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b/>
          <w:bCs/>
          <w:color w:val="990000"/>
          <w:sz w:val="23"/>
          <w:szCs w:val="23"/>
          <w:bdr w:val="none" w:sz="0" w:space="0" w:color="auto" w:frame="1"/>
          <w:shd w:val="clear" w:color="auto" w:fill="EEEEFF"/>
        </w:rPr>
        <w:t>mean_square_loss</w:t>
      </w:r>
      <w:proofErr w:type="spellEnd"/>
      <w:r w:rsidRPr="00A238F0">
        <w:rPr>
          <w:rFonts w:ascii="Courier New" w:eastAsia="Times New Roman" w:hAnsi="Courier New" w:cs="Courier New"/>
          <w:sz w:val="23"/>
          <w:szCs w:val="23"/>
          <w:bdr w:val="none" w:sz="0" w:space="0" w:color="auto" w:frame="1"/>
          <w:shd w:val="clear" w:color="auto" w:fill="EEEEFF"/>
        </w:rPr>
        <w:t>(h, y):</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xml:space="preserve"># </w:t>
      </w:r>
      <w:proofErr w:type="gramStart"/>
      <w:r w:rsidRPr="00A238F0">
        <w:rPr>
          <w:rFonts w:ascii="Courier New" w:eastAsia="Times New Roman" w:hAnsi="Courier New" w:cs="Courier New"/>
          <w:i/>
          <w:iCs/>
          <w:color w:val="999988"/>
          <w:sz w:val="23"/>
          <w:szCs w:val="23"/>
          <w:bdr w:val="none" w:sz="0" w:space="0" w:color="auto" w:frame="1"/>
          <w:shd w:val="clear" w:color="auto" w:fill="EEEEFF"/>
        </w:rPr>
        <w:t>h</w:t>
      </w:r>
      <w:proofErr w:type="gramEnd"/>
      <w:r w:rsidRPr="00A238F0">
        <w:rPr>
          <w:rFonts w:ascii="Courier New" w:eastAsia="Times New Roman" w:hAnsi="Courier New" w:cs="Courier New"/>
          <w:i/>
          <w:iCs/>
          <w:color w:val="999988"/>
          <w:sz w:val="23"/>
          <w:szCs w:val="23"/>
          <w:bdr w:val="none" w:sz="0" w:space="0" w:color="auto" w:frame="1"/>
          <w:shd w:val="clear" w:color="auto" w:fill="EEEEFF"/>
        </w:rPr>
        <w:t>: prediction (N,)</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xml:space="preserve"># </w:t>
      </w:r>
      <w:proofErr w:type="gramStart"/>
      <w:r w:rsidRPr="00A238F0">
        <w:rPr>
          <w:rFonts w:ascii="Courier New" w:eastAsia="Times New Roman" w:hAnsi="Courier New" w:cs="Courier New"/>
          <w:i/>
          <w:iCs/>
          <w:color w:val="999988"/>
          <w:sz w:val="23"/>
          <w:szCs w:val="23"/>
          <w:bdr w:val="none" w:sz="0" w:space="0" w:color="auto" w:frame="1"/>
          <w:shd w:val="clear" w:color="auto" w:fill="EEEEFF"/>
        </w:rPr>
        <w:t>y</w:t>
      </w:r>
      <w:proofErr w:type="gramEnd"/>
      <w:r w:rsidRPr="00A238F0">
        <w:rPr>
          <w:rFonts w:ascii="Courier New" w:eastAsia="Times New Roman" w:hAnsi="Courier New" w:cs="Courier New"/>
          <w:i/>
          <w:iCs/>
          <w:color w:val="999988"/>
          <w:sz w:val="23"/>
          <w:szCs w:val="23"/>
          <w:bdr w:val="none" w:sz="0" w:space="0" w:color="auto" w:frame="1"/>
          <w:shd w:val="clear" w:color="auto" w:fill="EEEEFF"/>
        </w:rPr>
        <w:t>: true value (N,)</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N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proofErr w:type="gramStart"/>
      <w:r w:rsidRPr="00A238F0">
        <w:rPr>
          <w:rFonts w:ascii="Courier New" w:eastAsia="Times New Roman" w:hAnsi="Courier New" w:cs="Courier New"/>
          <w:sz w:val="23"/>
          <w:szCs w:val="23"/>
          <w:bdr w:val="none" w:sz="0" w:space="0" w:color="auto" w:frame="1"/>
          <w:shd w:val="clear" w:color="auto" w:fill="EEEEFF"/>
        </w:rPr>
        <w:t>X</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shape</w:t>
      </w:r>
      <w:proofErr w:type="spellEnd"/>
      <w:r w:rsidRPr="00A238F0">
        <w:rPr>
          <w:rFonts w:ascii="Courier New" w:eastAsia="Times New Roman" w:hAnsi="Courier New" w:cs="Courier New"/>
          <w:sz w:val="23"/>
          <w:szCs w:val="23"/>
          <w:bdr w:val="none" w:sz="0" w:space="0" w:color="auto" w:frame="1"/>
          <w:shd w:val="clear" w:color="auto" w:fill="EEEEFF"/>
        </w:rPr>
        <w:t>[</w:t>
      </w:r>
      <w:proofErr w:type="gramEnd"/>
      <w:r w:rsidRPr="00A238F0">
        <w:rPr>
          <w:rFonts w:ascii="Courier New" w:eastAsia="Times New Roman" w:hAnsi="Courier New" w:cs="Courier New"/>
          <w:color w:val="009999"/>
          <w:sz w:val="23"/>
          <w:szCs w:val="23"/>
          <w:bdr w:val="none" w:sz="0" w:space="0" w:color="auto" w:frame="1"/>
          <w:shd w:val="clear" w:color="auto" w:fill="EEEEFF"/>
        </w:rPr>
        <w:t>0</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Find the number of samples</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loss</w:t>
      </w:r>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np</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color w:val="0086B3"/>
          <w:sz w:val="23"/>
          <w:szCs w:val="23"/>
          <w:bdr w:val="none" w:sz="0" w:space="0" w:color="auto" w:frame="1"/>
          <w:shd w:val="clear" w:color="auto" w:fill="EEEEFF"/>
        </w:rPr>
        <w:t>sum</w:t>
      </w:r>
      <w:proofErr w:type="spellEnd"/>
      <w:r w:rsidRPr="00A238F0">
        <w:rPr>
          <w:rFonts w:ascii="Courier New" w:eastAsia="Times New Roman" w:hAnsi="Courier New" w:cs="Courier New"/>
          <w:sz w:val="23"/>
          <w:szCs w:val="23"/>
          <w:bdr w:val="none" w:sz="0" w:space="0" w:color="auto" w:frame="1"/>
          <w:shd w:val="clear" w:color="auto" w:fill="EEEEFF"/>
        </w:rPr>
        <w:t>(</w:t>
      </w:r>
      <w:proofErr w:type="spellStart"/>
      <w:r w:rsidRPr="00A238F0">
        <w:rPr>
          <w:rFonts w:ascii="Courier New" w:eastAsia="Times New Roman" w:hAnsi="Courier New" w:cs="Courier New"/>
          <w:sz w:val="23"/>
          <w:szCs w:val="23"/>
          <w:bdr w:val="none" w:sz="0" w:space="0" w:color="auto" w:frame="1"/>
          <w:shd w:val="clear" w:color="auto" w:fill="EEEEFF"/>
        </w:rPr>
        <w:t>np</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square</w:t>
      </w:r>
      <w:proofErr w:type="spellEnd"/>
      <w:r w:rsidRPr="00A238F0">
        <w:rPr>
          <w:rFonts w:ascii="Courier New" w:eastAsia="Times New Roman" w:hAnsi="Courier New" w:cs="Courier New"/>
          <w:sz w:val="23"/>
          <w:szCs w:val="23"/>
          <w:bdr w:val="none" w:sz="0" w:space="0" w:color="auto" w:frame="1"/>
          <w:shd w:val="clear" w:color="auto" w:fill="EEEEFF"/>
        </w:rPr>
        <w:t xml:space="preserve">(h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y))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N   </w:t>
      </w:r>
      <w:r w:rsidRPr="00A238F0">
        <w:rPr>
          <w:rFonts w:ascii="Courier New" w:eastAsia="Times New Roman" w:hAnsi="Courier New" w:cs="Courier New"/>
          <w:i/>
          <w:iCs/>
          <w:color w:val="999988"/>
          <w:sz w:val="23"/>
          <w:szCs w:val="23"/>
          <w:bdr w:val="none" w:sz="0" w:space="0" w:color="auto" w:frame="1"/>
          <w:shd w:val="clear" w:color="auto" w:fill="EEEEFF"/>
        </w:rPr>
        <w:t># Compute the mean square error from its true value y</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lastRenderedPageBreak/>
        <w:t xml:space="preserve">    </w:t>
      </w:r>
      <w:proofErr w:type="gramStart"/>
      <w:r w:rsidRPr="00A238F0">
        <w:rPr>
          <w:rFonts w:ascii="Courier New" w:eastAsia="Times New Roman" w:hAnsi="Courier New" w:cs="Courier New"/>
          <w:b/>
          <w:bCs/>
          <w:sz w:val="23"/>
          <w:szCs w:val="23"/>
          <w:bdr w:val="none" w:sz="0" w:space="0" w:color="auto" w:frame="1"/>
          <w:shd w:val="clear" w:color="auto" w:fill="EEEEFF"/>
        </w:rPr>
        <w:t>return</w:t>
      </w:r>
      <w:proofErr w:type="gramEnd"/>
      <w:r w:rsidRPr="00A238F0">
        <w:rPr>
          <w:rFonts w:ascii="Courier New" w:eastAsia="Times New Roman" w:hAnsi="Courier New" w:cs="Courier New"/>
          <w:sz w:val="23"/>
          <w:szCs w:val="23"/>
          <w:bdr w:val="none" w:sz="0" w:space="0" w:color="auto" w:frame="1"/>
          <w:shd w:val="clear" w:color="auto" w:fill="EEEEFF"/>
        </w:rPr>
        <w:t xml:space="preserve"> loss</w:t>
      </w:r>
    </w:p>
    <w:p w:rsidR="00A238F0" w:rsidRPr="00A238F0" w:rsidRDefault="00A238F0" w:rsidP="00A238F0">
      <w:pPr>
        <w:shd w:val="clear" w:color="auto" w:fill="FFFFFF"/>
        <w:spacing w:before="100" w:beforeAutospacing="1" w:after="100" w:afterAutospacing="1" w:line="240" w:lineRule="auto"/>
        <w:outlineLvl w:val="3"/>
        <w:rPr>
          <w:rFonts w:ascii="Helvetica" w:eastAsia="Times New Roman" w:hAnsi="Helvetica" w:cs="Helvetica"/>
          <w:sz w:val="24"/>
          <w:szCs w:val="24"/>
        </w:rPr>
      </w:pPr>
      <w:r w:rsidRPr="00A238F0">
        <w:rPr>
          <w:rFonts w:ascii="Helvetica" w:eastAsia="Times New Roman" w:hAnsi="Helvetica" w:cs="Helvetica"/>
          <w:sz w:val="24"/>
          <w:szCs w:val="24"/>
        </w:rPr>
        <w:t>Back</w:t>
      </w:r>
      <w:ins w:id="252" w:author="Redding" w:date="2017-04-10T09:53:00Z">
        <w:r w:rsidR="007C7D3A">
          <w:rPr>
            <w:rFonts w:ascii="Helvetica" w:eastAsia="Times New Roman" w:hAnsi="Helvetica" w:cs="Helvetica"/>
            <w:sz w:val="24"/>
            <w:szCs w:val="24"/>
          </w:rPr>
          <w:t xml:space="preserve"> </w:t>
        </w:r>
      </w:ins>
      <w:r w:rsidRPr="00A238F0">
        <w:rPr>
          <w:rFonts w:ascii="Helvetica" w:eastAsia="Times New Roman" w:hAnsi="Helvetica" w:cs="Helvetica"/>
          <w:sz w:val="24"/>
          <w:szCs w:val="24"/>
        </w:rPr>
        <w:t>propagation pass</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b/>
          <w:bCs/>
          <w:sz w:val="24"/>
          <w:szCs w:val="24"/>
        </w:rPr>
        <w:t>Find the derivative by back</w:t>
      </w:r>
      <w:ins w:id="253" w:author="Redding" w:date="2017-04-10T09:54:00Z">
        <w:r w:rsidR="007C7D3A">
          <w:rPr>
            <w:rFonts w:ascii="Helvetica" w:eastAsia="Times New Roman" w:hAnsi="Helvetica" w:cs="Helvetica"/>
            <w:b/>
            <w:bCs/>
            <w:sz w:val="24"/>
            <w:szCs w:val="24"/>
          </w:rPr>
          <w:t xml:space="preserve"> </w:t>
        </w:r>
      </w:ins>
      <w:r w:rsidRPr="00A238F0">
        <w:rPr>
          <w:rFonts w:ascii="Helvetica" w:eastAsia="Times New Roman" w:hAnsi="Helvetica" w:cs="Helvetica"/>
          <w:b/>
          <w:bCs/>
          <w:sz w:val="24"/>
          <w:szCs w:val="24"/>
        </w:rPr>
        <w:t>propagation</w:t>
      </w:r>
      <w:r w:rsidRPr="00A238F0">
        <w:rPr>
          <w:rFonts w:ascii="Helvetica" w:eastAsia="Times New Roman" w:hAnsi="Helvetica" w:cs="Helvetica"/>
          <w:sz w:val="24"/>
          <w:szCs w:val="24"/>
        </w:rPr>
        <w:t>. We back</w:t>
      </w:r>
      <w:ins w:id="254" w:author="Redding" w:date="2017-04-10T09:54:00Z">
        <w:r w:rsidR="007C7D3A">
          <w:rPr>
            <w:rFonts w:ascii="Helvetica" w:eastAsia="Times New Roman" w:hAnsi="Helvetica" w:cs="Helvetica"/>
            <w:sz w:val="24"/>
            <w:szCs w:val="24"/>
          </w:rPr>
          <w:t xml:space="preserve"> </w:t>
        </w:r>
      </w:ins>
      <w:r w:rsidRPr="00A238F0">
        <w:rPr>
          <w:rFonts w:ascii="Helvetica" w:eastAsia="Times New Roman" w:hAnsi="Helvetica" w:cs="Helvetica"/>
          <w:sz w:val="24"/>
          <w:szCs w:val="24"/>
        </w:rPr>
        <w:t>pro</w:t>
      </w:r>
      <w:ins w:id="255" w:author="Redding" w:date="2017-04-10T09:54:00Z">
        <w:r w:rsidR="007C7D3A">
          <w:rPr>
            <w:rFonts w:ascii="Helvetica" w:eastAsia="Times New Roman" w:hAnsi="Helvetica" w:cs="Helvetica"/>
            <w:sz w:val="24"/>
            <w:szCs w:val="24"/>
          </w:rPr>
          <w:t>pa</w:t>
        </w:r>
      </w:ins>
      <w:del w:id="256" w:author="Redding" w:date="2017-04-10T09:54:00Z">
        <w:r w:rsidRPr="00A238F0" w:rsidDel="007C7D3A">
          <w:rPr>
            <w:rFonts w:ascii="Helvetica" w:eastAsia="Times New Roman" w:hAnsi="Helvetica" w:cs="Helvetica"/>
            <w:sz w:val="24"/>
            <w:szCs w:val="24"/>
          </w:rPr>
          <w:delText>gra</w:delText>
        </w:r>
      </w:del>
      <w:r w:rsidRPr="00A238F0">
        <w:rPr>
          <w:rFonts w:ascii="Helvetica" w:eastAsia="Times New Roman" w:hAnsi="Helvetica" w:cs="Helvetica"/>
          <w:sz w:val="24"/>
          <w:szCs w:val="24"/>
        </w:rPr>
        <w:t>gate the gradient from the right most layer to the left in one single pass.</w:t>
      </w:r>
    </w:p>
    <w:p w:rsidR="00A238F0" w:rsidRPr="00A238F0" w:rsidRDefault="00A238F0" w:rsidP="00A238F0">
      <w:pPr>
        <w:shd w:val="clear" w:color="auto" w:fill="FFFFFF"/>
        <w:spacing w:after="0" w:line="240" w:lineRule="auto"/>
        <w:jc w:val="center"/>
        <w:rPr>
          <w:rFonts w:ascii="Helvetica" w:eastAsia="Times New Roman" w:hAnsi="Helvetica" w:cs="Helvetica"/>
          <w:color w:val="555555"/>
          <w:sz w:val="21"/>
          <w:szCs w:val="21"/>
        </w:rPr>
      </w:pPr>
    </w:p>
    <w:p w:rsidR="00A238F0" w:rsidRPr="00A238F0" w:rsidRDefault="00A238F0" w:rsidP="00A238F0">
      <w:pPr>
        <w:shd w:val="clear" w:color="auto" w:fill="FFFFFF"/>
        <w:spacing w:beforeAutospacing="1" w:after="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 xml:space="preserve">Compute the first </w:t>
      </w:r>
      <w:del w:id="257" w:author="Redding" w:date="2017-04-10T09:54:00Z">
        <w:r w:rsidRPr="00A238F0" w:rsidDel="007C7D3A">
          <w:rPr>
            <w:rFonts w:ascii="Helvetica" w:eastAsia="Times New Roman" w:hAnsi="Helvetica" w:cs="Helvetica"/>
            <w:sz w:val="24"/>
            <w:szCs w:val="24"/>
          </w:rPr>
          <w:delText>paritial</w:delText>
        </w:r>
      </w:del>
      <w:ins w:id="258" w:author="Redding" w:date="2017-04-10T09:54:00Z">
        <w:r w:rsidR="007C7D3A" w:rsidRPr="00A238F0">
          <w:rPr>
            <w:rFonts w:ascii="Helvetica" w:eastAsia="Times New Roman" w:hAnsi="Helvetica" w:cs="Helvetica"/>
            <w:sz w:val="24"/>
            <w:szCs w:val="24"/>
          </w:rPr>
          <w:t>partial</w:t>
        </w:r>
      </w:ins>
      <w:r w:rsidRPr="00A238F0">
        <w:rPr>
          <w:rFonts w:ascii="Helvetica" w:eastAsia="Times New Roman" w:hAnsi="Helvetica" w:cs="Helvetica"/>
          <w:sz w:val="24"/>
          <w:szCs w:val="24"/>
        </w:rPr>
        <w:t xml:space="preserve"> derivative </w:t>
      </w:r>
      <w:r w:rsidRPr="00A238F0">
        <w:rPr>
          <w:rFonts w:ascii="MathJax_Main-Web" w:eastAsia="Times New Roman" w:hAnsi="MathJax_Main-Web" w:cs="Helvetica"/>
          <w:sz w:val="20"/>
          <w:szCs w:val="20"/>
          <w:bdr w:val="none" w:sz="0" w:space="0" w:color="auto" w:frame="1"/>
        </w:rPr>
        <w:t>∂</w:t>
      </w:r>
      <w:proofErr w:type="spellStart"/>
      <w:r w:rsidRPr="00A238F0">
        <w:rPr>
          <w:rFonts w:ascii="MathJax_Math-Web" w:eastAsia="Times New Roman" w:hAnsi="MathJax_Math-Web" w:cs="Helvetica"/>
          <w:i/>
          <w:iCs/>
          <w:sz w:val="20"/>
          <w:szCs w:val="20"/>
          <w:bdr w:val="none" w:sz="0" w:space="0" w:color="auto" w:frame="1"/>
        </w:rPr>
        <w:t>J</w:t>
      </w:r>
      <w:r w:rsidRPr="00A238F0">
        <w:rPr>
          <w:rFonts w:ascii="MathJax_Main-Web" w:eastAsia="Times New Roman" w:hAnsi="MathJax_Main-Web" w:cs="Helvetica"/>
          <w:sz w:val="20"/>
          <w:szCs w:val="20"/>
          <w:bdr w:val="none" w:sz="0" w:space="0" w:color="auto" w:frame="1"/>
        </w:rPr>
        <w:t>∂</w:t>
      </w:r>
      <w:r w:rsidRPr="00A238F0">
        <w:rPr>
          <w:rFonts w:ascii="MathJax_Math-Web" w:eastAsia="Times New Roman" w:hAnsi="MathJax_Math-Web" w:cs="Helvetica"/>
          <w:i/>
          <w:iCs/>
          <w:sz w:val="20"/>
          <w:szCs w:val="20"/>
          <w:bdr w:val="none" w:sz="0" w:space="0" w:color="auto" w:frame="1"/>
        </w:rPr>
        <w:t>out</w:t>
      </w:r>
      <w:proofErr w:type="spellEnd"/>
      <w:r w:rsidRPr="00A238F0">
        <w:rPr>
          <w:rFonts w:ascii="Helvetica" w:eastAsia="Times New Roman" w:hAnsi="Helvetica" w:cs="Helvetica"/>
          <w:sz w:val="29"/>
          <w:szCs w:val="29"/>
          <w:bdr w:val="none" w:sz="0" w:space="0" w:color="auto" w:frame="1"/>
        </w:rPr>
        <w:t> </w:t>
      </w:r>
      <w:proofErr w:type="spellStart"/>
      <w:r w:rsidRPr="00A238F0">
        <w:rPr>
          <w:rFonts w:ascii="MathJax_Math-Web" w:eastAsia="Times New Roman" w:hAnsi="MathJax_Math-Web" w:cs="Helvetica"/>
          <w:i/>
          <w:iCs/>
          <w:sz w:val="15"/>
          <w:szCs w:val="15"/>
          <w:bdr w:val="none" w:sz="0" w:space="0" w:color="auto" w:frame="1"/>
        </w:rPr>
        <w:t>i</w:t>
      </w:r>
      <w:proofErr w:type="spellEnd"/>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w:t>
      </w:r>
      <w:proofErr w:type="spellStart"/>
      <w:r w:rsidRPr="00A238F0">
        <w:rPr>
          <w:rFonts w:ascii="Helvetica" w:eastAsia="Times New Roman" w:hAnsi="Helvetica" w:cs="Helvetica"/>
          <w:sz w:val="24"/>
          <w:szCs w:val="24"/>
          <w:bdr w:val="none" w:sz="0" w:space="0" w:color="auto" w:frame="1"/>
        </w:rPr>
        <w:t>J∂outi</w:t>
      </w:r>
      <w:proofErr w:type="spellEnd"/>
      <w:r w:rsidRPr="00A238F0">
        <w:rPr>
          <w:rFonts w:ascii="Helvetica" w:eastAsia="Times New Roman" w:hAnsi="Helvetica" w:cs="Helvetica"/>
          <w:sz w:val="24"/>
          <w:szCs w:val="24"/>
        </w:rPr>
        <w:t xml:space="preserve"> from the right most layer.</w:t>
      </w:r>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r w:rsidRPr="00A238F0">
        <w:rPr>
          <w:rFonts w:ascii="MathJax_Math-Web" w:eastAsia="Times New Roman" w:hAnsi="MathJax_Math-Web" w:cs="Helvetica"/>
          <w:i/>
          <w:iCs/>
          <w:sz w:val="29"/>
          <w:szCs w:val="29"/>
          <w:bdr w:val="none" w:sz="0" w:space="0" w:color="auto" w:frame="1"/>
        </w:rPr>
        <w:t>J</w:t>
      </w:r>
      <w:r w:rsidRPr="00A238F0">
        <w:rPr>
          <w:rFonts w:ascii="MathJax_Main-Web" w:eastAsia="Times New Roman" w:hAnsi="MathJax_Main-Web" w:cs="Helvetica"/>
          <w:sz w:val="29"/>
          <w:szCs w:val="29"/>
          <w:bdr w:val="none" w:sz="0" w:space="0" w:color="auto" w:frame="1"/>
        </w:rPr>
        <w:t>=1</w:t>
      </w:r>
      <w:r w:rsidRPr="00A238F0">
        <w:rPr>
          <w:rFonts w:ascii="MathJax_Math-Web" w:eastAsia="Times New Roman" w:hAnsi="MathJax_Math-Web" w:cs="Helvetica"/>
          <w:i/>
          <w:iCs/>
          <w:sz w:val="29"/>
          <w:szCs w:val="29"/>
          <w:bdr w:val="none" w:sz="0" w:space="0" w:color="auto" w:frame="1"/>
        </w:rPr>
        <w:t>N</w:t>
      </w:r>
      <w:r w:rsidRPr="00A238F0">
        <w:rPr>
          <w:rFonts w:ascii="Helvetica" w:eastAsia="Times New Roman" w:hAnsi="Helvetica" w:cs="Helvetica"/>
          <w:sz w:val="29"/>
          <w:szCs w:val="29"/>
          <w:bdr w:val="none" w:sz="0" w:space="0" w:color="auto" w:frame="1"/>
        </w:rPr>
        <w:t> </w:t>
      </w:r>
      <w:r w:rsidRPr="00A238F0">
        <w:rPr>
          <w:rFonts w:ascii="MathJax_Size2-Web" w:eastAsia="Times New Roman" w:hAnsi="MathJax_Size2-Web" w:cs="Helvetica"/>
          <w:sz w:val="29"/>
          <w:szCs w:val="29"/>
          <w:bdr w:val="none" w:sz="0" w:space="0" w:color="auto" w:frame="1"/>
        </w:rPr>
        <w:t>∑</w:t>
      </w:r>
      <w:r w:rsidRPr="00A238F0">
        <w:rPr>
          <w:rFonts w:ascii="Helvetica" w:eastAsia="Times New Roman" w:hAnsi="Helvetica" w:cs="Helvetica"/>
          <w:sz w:val="29"/>
          <w:szCs w:val="29"/>
          <w:bdr w:val="none" w:sz="0" w:space="0" w:color="auto" w:frame="1"/>
        </w:rPr>
        <w:t> </w:t>
      </w:r>
      <w:r w:rsidRPr="00A238F0">
        <w:rPr>
          <w:rFonts w:ascii="MathJax_Math-Web" w:eastAsia="Times New Roman" w:hAnsi="MathJax_Math-Web" w:cs="Helvetica"/>
          <w:i/>
          <w:iCs/>
          <w:sz w:val="20"/>
          <w:szCs w:val="20"/>
          <w:bdr w:val="none" w:sz="0" w:space="0" w:color="auto" w:frame="1"/>
        </w:rPr>
        <w:t>i</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out</w:t>
      </w:r>
      <w:r w:rsidRPr="00A238F0">
        <w:rPr>
          <w:rFonts w:ascii="Helvetica" w:eastAsia="Times New Roman" w:hAnsi="Helvetica" w:cs="Helvetica"/>
          <w:sz w:val="29"/>
          <w:szCs w:val="29"/>
          <w:bdr w:val="none" w:sz="0" w:space="0" w:color="auto" w:frame="1"/>
        </w:rPr>
        <w:t> </w:t>
      </w:r>
      <w:r w:rsidRPr="00A238F0">
        <w:rPr>
          <w:rFonts w:ascii="MathJax_Math-Web" w:eastAsia="Times New Roman" w:hAnsi="MathJax_Math-Web" w:cs="Helvetica"/>
          <w:i/>
          <w:iCs/>
          <w:sz w:val="20"/>
          <w:szCs w:val="20"/>
          <w:bdr w:val="none" w:sz="0" w:space="0" w:color="auto" w:frame="1"/>
        </w:rPr>
        <w:t>i</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y</w:t>
      </w:r>
      <w:r w:rsidRPr="00A238F0">
        <w:rPr>
          <w:rFonts w:ascii="Helvetica" w:eastAsia="Times New Roman" w:hAnsi="Helvetica" w:cs="Helvetica"/>
          <w:sz w:val="29"/>
          <w:szCs w:val="29"/>
          <w:bdr w:val="none" w:sz="0" w:space="0" w:color="auto" w:frame="1"/>
        </w:rPr>
        <w:t> </w:t>
      </w:r>
      <w:proofErr w:type="gramStart"/>
      <w:r w:rsidRPr="00A238F0">
        <w:rPr>
          <w:rFonts w:ascii="MathJax_Math-Web" w:eastAsia="Times New Roman" w:hAnsi="MathJax_Math-Web" w:cs="Helvetica"/>
          <w:i/>
          <w:iCs/>
          <w:sz w:val="20"/>
          <w:szCs w:val="20"/>
          <w:bdr w:val="none" w:sz="0" w:space="0" w:color="auto" w:frame="1"/>
        </w:rPr>
        <w:t>i</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proofErr w:type="gramEnd"/>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2</w:t>
      </w:r>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J=1N∑i(</w:t>
      </w:r>
      <w:proofErr w:type="spellStart"/>
      <w:r w:rsidRPr="00A238F0">
        <w:rPr>
          <w:rFonts w:ascii="Helvetica" w:eastAsia="Times New Roman" w:hAnsi="Helvetica" w:cs="Helvetica"/>
          <w:sz w:val="24"/>
          <w:szCs w:val="24"/>
          <w:bdr w:val="none" w:sz="0" w:space="0" w:color="auto" w:frame="1"/>
        </w:rPr>
        <w:t>outi−yi</w:t>
      </w:r>
      <w:proofErr w:type="spellEnd"/>
      <w:r w:rsidRPr="00A238F0">
        <w:rPr>
          <w:rFonts w:ascii="Helvetica" w:eastAsia="Times New Roman" w:hAnsi="Helvetica" w:cs="Helvetica"/>
          <w:sz w:val="24"/>
          <w:szCs w:val="24"/>
          <w:bdr w:val="none" w:sz="0" w:space="0" w:color="auto" w:frame="1"/>
        </w:rPr>
        <w:t>)2</w:t>
      </w:r>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r w:rsidRPr="00A238F0">
        <w:rPr>
          <w:rFonts w:ascii="MathJax_Math-Web" w:eastAsia="Times New Roman" w:hAnsi="MathJax_Math-Web" w:cs="Helvetica"/>
          <w:i/>
          <w:iCs/>
          <w:sz w:val="29"/>
          <w:szCs w:val="29"/>
          <w:bdr w:val="none" w:sz="0" w:space="0" w:color="auto" w:frame="1"/>
        </w:rPr>
        <w:t>J</w:t>
      </w:r>
      <w:r w:rsidRPr="00A238F0">
        <w:rPr>
          <w:rFonts w:ascii="Helvetica" w:eastAsia="Times New Roman" w:hAnsi="Helvetica" w:cs="Helvetica"/>
          <w:sz w:val="29"/>
          <w:szCs w:val="29"/>
          <w:bdr w:val="none" w:sz="0" w:space="0" w:color="auto" w:frame="1"/>
        </w:rPr>
        <w:t> </w:t>
      </w:r>
      <w:r w:rsidRPr="00A238F0">
        <w:rPr>
          <w:rFonts w:ascii="MathJax_Math-Web" w:eastAsia="Times New Roman" w:hAnsi="MathJax_Math-Web" w:cs="Helvetica"/>
          <w:i/>
          <w:iCs/>
          <w:sz w:val="20"/>
          <w:szCs w:val="20"/>
          <w:bdr w:val="none" w:sz="0" w:space="0" w:color="auto" w:frame="1"/>
        </w:rPr>
        <w:t>i</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=1</w:t>
      </w:r>
      <w:r w:rsidRPr="00A238F0">
        <w:rPr>
          <w:rFonts w:ascii="MathJax_Math-Web" w:eastAsia="Times New Roman" w:hAnsi="MathJax_Math-Web" w:cs="Helvetica"/>
          <w:i/>
          <w:iCs/>
          <w:sz w:val="29"/>
          <w:szCs w:val="29"/>
          <w:bdr w:val="none" w:sz="0" w:space="0" w:color="auto" w:frame="1"/>
        </w:rPr>
        <w:t>N</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out</w:t>
      </w:r>
      <w:r w:rsidRPr="00A238F0">
        <w:rPr>
          <w:rFonts w:ascii="Helvetica" w:eastAsia="Times New Roman" w:hAnsi="Helvetica" w:cs="Helvetica"/>
          <w:sz w:val="29"/>
          <w:szCs w:val="29"/>
          <w:bdr w:val="none" w:sz="0" w:space="0" w:color="auto" w:frame="1"/>
        </w:rPr>
        <w:t> </w:t>
      </w:r>
      <w:r w:rsidRPr="00A238F0">
        <w:rPr>
          <w:rFonts w:ascii="MathJax_Math-Web" w:eastAsia="Times New Roman" w:hAnsi="MathJax_Math-Web" w:cs="Helvetica"/>
          <w:i/>
          <w:iCs/>
          <w:sz w:val="20"/>
          <w:szCs w:val="20"/>
          <w:bdr w:val="none" w:sz="0" w:space="0" w:color="auto" w:frame="1"/>
        </w:rPr>
        <w:t>i</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y</w:t>
      </w:r>
      <w:r w:rsidRPr="00A238F0">
        <w:rPr>
          <w:rFonts w:ascii="Helvetica" w:eastAsia="Times New Roman" w:hAnsi="Helvetica" w:cs="Helvetica"/>
          <w:sz w:val="29"/>
          <w:szCs w:val="29"/>
          <w:bdr w:val="none" w:sz="0" w:space="0" w:color="auto" w:frame="1"/>
        </w:rPr>
        <w:t> </w:t>
      </w:r>
      <w:proofErr w:type="gramStart"/>
      <w:r w:rsidRPr="00A238F0">
        <w:rPr>
          <w:rFonts w:ascii="MathJax_Math-Web" w:eastAsia="Times New Roman" w:hAnsi="MathJax_Math-Web" w:cs="Helvetica"/>
          <w:i/>
          <w:iCs/>
          <w:sz w:val="20"/>
          <w:szCs w:val="20"/>
          <w:bdr w:val="none" w:sz="0" w:space="0" w:color="auto" w:frame="1"/>
        </w:rPr>
        <w:t>i</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proofErr w:type="gramEnd"/>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2</w:t>
      </w:r>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Ji=1N(</w:t>
      </w:r>
      <w:proofErr w:type="spellStart"/>
      <w:r w:rsidRPr="00A238F0">
        <w:rPr>
          <w:rFonts w:ascii="Helvetica" w:eastAsia="Times New Roman" w:hAnsi="Helvetica" w:cs="Helvetica"/>
          <w:sz w:val="24"/>
          <w:szCs w:val="24"/>
          <w:bdr w:val="none" w:sz="0" w:space="0" w:color="auto" w:frame="1"/>
        </w:rPr>
        <w:t>outi−yi</w:t>
      </w:r>
      <w:proofErr w:type="spellEnd"/>
      <w:r w:rsidRPr="00A238F0">
        <w:rPr>
          <w:rFonts w:ascii="Helvetica" w:eastAsia="Times New Roman" w:hAnsi="Helvetica" w:cs="Helvetica"/>
          <w:sz w:val="24"/>
          <w:szCs w:val="24"/>
          <w:bdr w:val="none" w:sz="0" w:space="0" w:color="auto" w:frame="1"/>
        </w:rPr>
        <w:t>)2</w:t>
      </w:r>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r w:rsidRPr="00A238F0">
        <w:rPr>
          <w:rFonts w:ascii="MathJax_Main-Web" w:eastAsia="Times New Roman" w:hAnsi="MathJax_Main-Web" w:cs="Helvetica"/>
          <w:sz w:val="29"/>
          <w:szCs w:val="29"/>
          <w:bdr w:val="none" w:sz="0" w:space="0" w:color="auto" w:frame="1"/>
        </w:rPr>
        <w:t>∂</w:t>
      </w:r>
      <w:proofErr w:type="spellStart"/>
      <w:r w:rsidRPr="00A238F0">
        <w:rPr>
          <w:rFonts w:ascii="MathJax_Math-Web" w:eastAsia="Times New Roman" w:hAnsi="MathJax_Math-Web" w:cs="Helvetica"/>
          <w:i/>
          <w:iCs/>
          <w:sz w:val="29"/>
          <w:szCs w:val="29"/>
          <w:bdr w:val="none" w:sz="0" w:space="0" w:color="auto" w:frame="1"/>
        </w:rPr>
        <w:t>f</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out</w:t>
      </w:r>
      <w:proofErr w:type="spellEnd"/>
      <w:r w:rsidRPr="00A238F0">
        <w:rPr>
          <w:rFonts w:ascii="Helvetica" w:eastAsia="Times New Roman" w:hAnsi="Helvetica" w:cs="Helvetica"/>
          <w:sz w:val="29"/>
          <w:szCs w:val="29"/>
          <w:bdr w:val="none" w:sz="0" w:space="0" w:color="auto" w:frame="1"/>
        </w:rPr>
        <w:t> </w:t>
      </w:r>
      <w:proofErr w:type="spellStart"/>
      <w:r w:rsidRPr="00A238F0">
        <w:rPr>
          <w:rFonts w:ascii="MathJax_Math-Web" w:eastAsia="Times New Roman" w:hAnsi="MathJax_Math-Web" w:cs="Helvetica"/>
          <w:i/>
          <w:iCs/>
          <w:sz w:val="20"/>
          <w:szCs w:val="20"/>
          <w:bdr w:val="none" w:sz="0" w:space="0" w:color="auto" w:frame="1"/>
        </w:rPr>
        <w:t>i</w:t>
      </w:r>
      <w:proofErr w:type="spellEnd"/>
      <w:proofErr w:type="gramStart"/>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proofErr w:type="gramEnd"/>
      <w:r w:rsidRPr="00A238F0">
        <w:rPr>
          <w:rFonts w:ascii="MathJax_Main-Web" w:eastAsia="Times New Roman" w:hAnsi="MathJax_Main-Web" w:cs="Helvetica"/>
          <w:sz w:val="29"/>
          <w:szCs w:val="29"/>
          <w:bdr w:val="none" w:sz="0" w:space="0" w:color="auto" w:frame="1"/>
        </w:rPr>
        <w:t>2</w:t>
      </w:r>
      <w:r w:rsidRPr="00A238F0">
        <w:rPr>
          <w:rFonts w:ascii="MathJax_Math-Web" w:eastAsia="Times New Roman" w:hAnsi="MathJax_Math-Web" w:cs="Helvetica"/>
          <w:i/>
          <w:iCs/>
          <w:sz w:val="29"/>
          <w:szCs w:val="29"/>
          <w:bdr w:val="none" w:sz="0" w:space="0" w:color="auto" w:frame="1"/>
        </w:rPr>
        <w:t>N</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out</w:t>
      </w:r>
      <w:r w:rsidRPr="00A238F0">
        <w:rPr>
          <w:rFonts w:ascii="Helvetica" w:eastAsia="Times New Roman" w:hAnsi="Helvetica" w:cs="Helvetica"/>
          <w:sz w:val="29"/>
          <w:szCs w:val="29"/>
          <w:bdr w:val="none" w:sz="0" w:space="0" w:color="auto" w:frame="1"/>
        </w:rPr>
        <w:t> </w:t>
      </w:r>
      <w:proofErr w:type="spellStart"/>
      <w:r w:rsidRPr="00A238F0">
        <w:rPr>
          <w:rFonts w:ascii="MathJax_Math-Web" w:eastAsia="Times New Roman" w:hAnsi="MathJax_Math-Web" w:cs="Helvetica"/>
          <w:i/>
          <w:iCs/>
          <w:sz w:val="20"/>
          <w:szCs w:val="20"/>
          <w:bdr w:val="none" w:sz="0" w:space="0" w:color="auto" w:frame="1"/>
        </w:rPr>
        <w:t>i</w:t>
      </w:r>
      <w:proofErr w:type="spellEnd"/>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y</w:t>
      </w:r>
      <w:r w:rsidRPr="00A238F0">
        <w:rPr>
          <w:rFonts w:ascii="Helvetica" w:eastAsia="Times New Roman" w:hAnsi="Helvetica" w:cs="Helvetica"/>
          <w:sz w:val="29"/>
          <w:szCs w:val="29"/>
          <w:bdr w:val="none" w:sz="0" w:space="0" w:color="auto" w:frame="1"/>
        </w:rPr>
        <w:t> </w:t>
      </w:r>
      <w:proofErr w:type="spellStart"/>
      <w:r w:rsidRPr="00A238F0">
        <w:rPr>
          <w:rFonts w:ascii="MathJax_Math-Web" w:eastAsia="Times New Roman" w:hAnsi="MathJax_Math-Web" w:cs="Helvetica"/>
          <w:i/>
          <w:iCs/>
          <w:sz w:val="20"/>
          <w:szCs w:val="20"/>
          <w:bdr w:val="none" w:sz="0" w:space="0" w:color="auto" w:frame="1"/>
        </w:rPr>
        <w:t>i</w:t>
      </w:r>
      <w:proofErr w:type="spellEnd"/>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w:t>
      </w:r>
      <w:proofErr w:type="spellStart"/>
      <w:r w:rsidRPr="00A238F0">
        <w:rPr>
          <w:rFonts w:ascii="Helvetica" w:eastAsia="Times New Roman" w:hAnsi="Helvetica" w:cs="Helvetica"/>
          <w:sz w:val="24"/>
          <w:szCs w:val="24"/>
          <w:bdr w:val="none" w:sz="0" w:space="0" w:color="auto" w:frame="1"/>
        </w:rPr>
        <w:t>f∂outi</w:t>
      </w:r>
      <w:proofErr w:type="spellEnd"/>
      <w:r w:rsidRPr="00A238F0">
        <w:rPr>
          <w:rFonts w:ascii="Helvetica" w:eastAsia="Times New Roman" w:hAnsi="Helvetica" w:cs="Helvetica"/>
          <w:sz w:val="24"/>
          <w:szCs w:val="24"/>
          <w:bdr w:val="none" w:sz="0" w:space="0" w:color="auto" w:frame="1"/>
        </w:rPr>
        <w:t>=2N(</w:t>
      </w:r>
      <w:proofErr w:type="spellStart"/>
      <w:r w:rsidRPr="00A238F0">
        <w:rPr>
          <w:rFonts w:ascii="Helvetica" w:eastAsia="Times New Roman" w:hAnsi="Helvetica" w:cs="Helvetica"/>
          <w:sz w:val="24"/>
          <w:szCs w:val="24"/>
          <w:bdr w:val="none" w:sz="0" w:space="0" w:color="auto" w:frame="1"/>
        </w:rPr>
        <w:t>outi−yi</w:t>
      </w:r>
      <w:proofErr w:type="spellEnd"/>
      <w:r w:rsidRPr="00A238F0">
        <w:rPr>
          <w:rFonts w:ascii="Helvetica" w:eastAsia="Times New Roman" w:hAnsi="Helvetica" w:cs="Helvetica"/>
          <w:sz w:val="24"/>
          <w:szCs w:val="24"/>
          <w:bdr w:val="none" w:sz="0" w:space="0" w:color="auto" w:frame="1"/>
        </w:rPr>
        <w:t>)</w:t>
      </w:r>
    </w:p>
    <w:p w:rsidR="00A238F0" w:rsidRPr="00A238F0" w:rsidRDefault="00A238F0" w:rsidP="00A238F0">
      <w:pPr>
        <w:shd w:val="clear" w:color="auto" w:fill="FFFFFF"/>
        <w:spacing w:beforeAutospacing="1" w:after="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 xml:space="preserve">We add a line of code below in the mean square loss to compute </w:t>
      </w:r>
      <w:r w:rsidRPr="00A238F0">
        <w:rPr>
          <w:rFonts w:ascii="MathJax_Main-Web" w:eastAsia="Times New Roman" w:hAnsi="MathJax_Main-Web" w:cs="Helvetica"/>
          <w:sz w:val="20"/>
          <w:szCs w:val="20"/>
          <w:bdr w:val="none" w:sz="0" w:space="0" w:color="auto" w:frame="1"/>
        </w:rPr>
        <w:t>∂</w:t>
      </w:r>
      <w:proofErr w:type="spellStart"/>
      <w:r w:rsidRPr="00A238F0">
        <w:rPr>
          <w:rFonts w:ascii="MathJax_Math-Web" w:eastAsia="Times New Roman" w:hAnsi="MathJax_Math-Web" w:cs="Helvetica"/>
          <w:i/>
          <w:iCs/>
          <w:sz w:val="20"/>
          <w:szCs w:val="20"/>
          <w:bdr w:val="none" w:sz="0" w:space="0" w:color="auto" w:frame="1"/>
        </w:rPr>
        <w:t>J</w:t>
      </w:r>
      <w:r w:rsidRPr="00A238F0">
        <w:rPr>
          <w:rFonts w:ascii="MathJax_Main-Web" w:eastAsia="Times New Roman" w:hAnsi="MathJax_Main-Web" w:cs="Helvetica"/>
          <w:sz w:val="20"/>
          <w:szCs w:val="20"/>
          <w:bdr w:val="none" w:sz="0" w:space="0" w:color="auto" w:frame="1"/>
        </w:rPr>
        <w:t>∂</w:t>
      </w:r>
      <w:r w:rsidRPr="00A238F0">
        <w:rPr>
          <w:rFonts w:ascii="MathJax_Math-Web" w:eastAsia="Times New Roman" w:hAnsi="MathJax_Math-Web" w:cs="Helvetica"/>
          <w:i/>
          <w:iCs/>
          <w:sz w:val="20"/>
          <w:szCs w:val="20"/>
          <w:bdr w:val="none" w:sz="0" w:space="0" w:color="auto" w:frame="1"/>
        </w:rPr>
        <w:t>out</w:t>
      </w:r>
      <w:proofErr w:type="spellEnd"/>
      <w:r w:rsidRPr="00A238F0">
        <w:rPr>
          <w:rFonts w:ascii="Helvetica" w:eastAsia="Times New Roman" w:hAnsi="Helvetica" w:cs="Helvetica"/>
          <w:sz w:val="29"/>
          <w:szCs w:val="29"/>
          <w:bdr w:val="none" w:sz="0" w:space="0" w:color="auto" w:frame="1"/>
        </w:rPr>
        <w:t> </w:t>
      </w:r>
      <w:proofErr w:type="spellStart"/>
      <w:r w:rsidRPr="00A238F0">
        <w:rPr>
          <w:rFonts w:ascii="MathJax_Math-Web" w:eastAsia="Times New Roman" w:hAnsi="MathJax_Math-Web" w:cs="Helvetica"/>
          <w:i/>
          <w:iCs/>
          <w:sz w:val="15"/>
          <w:szCs w:val="15"/>
          <w:bdr w:val="none" w:sz="0" w:space="0" w:color="auto" w:frame="1"/>
        </w:rPr>
        <w:t>i</w:t>
      </w:r>
      <w:proofErr w:type="spellEnd"/>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w:t>
      </w:r>
      <w:proofErr w:type="spellStart"/>
      <w:r w:rsidRPr="00A238F0">
        <w:rPr>
          <w:rFonts w:ascii="Helvetica" w:eastAsia="Times New Roman" w:hAnsi="Helvetica" w:cs="Helvetica"/>
          <w:sz w:val="24"/>
          <w:szCs w:val="24"/>
          <w:bdr w:val="none" w:sz="0" w:space="0" w:color="auto" w:frame="1"/>
        </w:rPr>
        <w:t>J∂outi</w:t>
      </w:r>
      <w:proofErr w:type="spellEnd"/>
      <w:r w:rsidRPr="00A238F0">
        <w:rPr>
          <w:rFonts w:ascii="Helvetica" w:eastAsia="Times New Roman" w:hAnsi="Helvetica" w:cs="Helvetica"/>
          <w:sz w:val="24"/>
          <w:szCs w:val="24"/>
        </w:rPr>
        <w:t xml:space="preserve"> </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proofErr w:type="gramStart"/>
      <w:r w:rsidRPr="00A238F0">
        <w:rPr>
          <w:rFonts w:ascii="Courier New" w:eastAsia="Times New Roman" w:hAnsi="Courier New" w:cs="Courier New"/>
          <w:b/>
          <w:bCs/>
          <w:sz w:val="23"/>
          <w:szCs w:val="23"/>
          <w:bdr w:val="none" w:sz="0" w:space="0" w:color="auto" w:frame="1"/>
          <w:shd w:val="clear" w:color="auto" w:fill="EEEEFF"/>
        </w:rPr>
        <w:t>def</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b/>
          <w:bCs/>
          <w:color w:val="990000"/>
          <w:sz w:val="23"/>
          <w:szCs w:val="23"/>
          <w:bdr w:val="none" w:sz="0" w:space="0" w:color="auto" w:frame="1"/>
          <w:shd w:val="clear" w:color="auto" w:fill="EEEEFF"/>
        </w:rPr>
        <w:t>mean_square_loss</w:t>
      </w:r>
      <w:proofErr w:type="spellEnd"/>
      <w:r w:rsidRPr="00A238F0">
        <w:rPr>
          <w:rFonts w:ascii="Courier New" w:eastAsia="Times New Roman" w:hAnsi="Courier New" w:cs="Courier New"/>
          <w:sz w:val="23"/>
          <w:szCs w:val="23"/>
          <w:bdr w:val="none" w:sz="0" w:space="0" w:color="auto" w:frame="1"/>
          <w:shd w:val="clear" w:color="auto" w:fill="EEEEFF"/>
        </w:rPr>
        <w:t>(h, y):</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xml:space="preserve"># </w:t>
      </w:r>
      <w:proofErr w:type="gramStart"/>
      <w:r w:rsidRPr="00A238F0">
        <w:rPr>
          <w:rFonts w:ascii="Courier New" w:eastAsia="Times New Roman" w:hAnsi="Courier New" w:cs="Courier New"/>
          <w:i/>
          <w:iCs/>
          <w:color w:val="999988"/>
          <w:sz w:val="23"/>
          <w:szCs w:val="23"/>
          <w:bdr w:val="none" w:sz="0" w:space="0" w:color="auto" w:frame="1"/>
          <w:shd w:val="clear" w:color="auto" w:fill="EEEEFF"/>
        </w:rPr>
        <w:t>h</w:t>
      </w:r>
      <w:proofErr w:type="gramEnd"/>
      <w:r w:rsidRPr="00A238F0">
        <w:rPr>
          <w:rFonts w:ascii="Courier New" w:eastAsia="Times New Roman" w:hAnsi="Courier New" w:cs="Courier New"/>
          <w:i/>
          <w:iCs/>
          <w:color w:val="999988"/>
          <w:sz w:val="23"/>
          <w:szCs w:val="23"/>
          <w:bdr w:val="none" w:sz="0" w:space="0" w:color="auto" w:frame="1"/>
          <w:shd w:val="clear" w:color="auto" w:fill="EEEEFF"/>
        </w:rPr>
        <w:t>: prediction (N,)</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xml:space="preserve"># </w:t>
      </w:r>
      <w:proofErr w:type="gramStart"/>
      <w:r w:rsidRPr="00A238F0">
        <w:rPr>
          <w:rFonts w:ascii="Courier New" w:eastAsia="Times New Roman" w:hAnsi="Courier New" w:cs="Courier New"/>
          <w:i/>
          <w:iCs/>
          <w:color w:val="999988"/>
          <w:sz w:val="23"/>
          <w:szCs w:val="23"/>
          <w:bdr w:val="none" w:sz="0" w:space="0" w:color="auto" w:frame="1"/>
          <w:shd w:val="clear" w:color="auto" w:fill="EEEEFF"/>
        </w:rPr>
        <w:t>y</w:t>
      </w:r>
      <w:proofErr w:type="gramEnd"/>
      <w:r w:rsidRPr="00A238F0">
        <w:rPr>
          <w:rFonts w:ascii="Courier New" w:eastAsia="Times New Roman" w:hAnsi="Courier New" w:cs="Courier New"/>
          <w:i/>
          <w:iCs/>
          <w:color w:val="999988"/>
          <w:sz w:val="23"/>
          <w:szCs w:val="23"/>
          <w:bdr w:val="none" w:sz="0" w:space="0" w:color="auto" w:frame="1"/>
          <w:shd w:val="clear" w:color="auto" w:fill="EEEEFF"/>
        </w:rPr>
        <w:t>: true value (N,)</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spellStart"/>
      <w:proofErr w:type="gramStart"/>
      <w:r w:rsidRPr="00A238F0">
        <w:rPr>
          <w:rFonts w:ascii="Courier New" w:eastAsia="Times New Roman" w:hAnsi="Courier New" w:cs="Courier New"/>
          <w:sz w:val="23"/>
          <w:szCs w:val="23"/>
          <w:bdr w:val="none" w:sz="0" w:space="0" w:color="auto" w:frame="1"/>
          <w:shd w:val="clear" w:color="auto" w:fill="EEEEFF"/>
        </w:rPr>
        <w:t>dout</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2</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(h</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y)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N                  </w:t>
      </w:r>
      <w:r w:rsidRPr="00A238F0">
        <w:rPr>
          <w:rFonts w:ascii="Courier New" w:eastAsia="Times New Roman" w:hAnsi="Courier New" w:cs="Courier New"/>
          <w:i/>
          <w:iCs/>
          <w:color w:val="999988"/>
          <w:sz w:val="23"/>
          <w:szCs w:val="23"/>
          <w:bdr w:val="none" w:sz="0" w:space="0" w:color="auto" w:frame="1"/>
          <w:shd w:val="clear" w:color="auto" w:fill="EEEEFF"/>
        </w:rPr>
        <w:t># Compute the partial derivative of J relative to out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b/>
          <w:bCs/>
          <w:sz w:val="23"/>
          <w:szCs w:val="23"/>
          <w:bdr w:val="none" w:sz="0" w:space="0" w:color="auto" w:frame="1"/>
          <w:shd w:val="clear" w:color="auto" w:fill="EEEEFF"/>
        </w:rPr>
        <w:t>return</w:t>
      </w:r>
      <w:proofErr w:type="gramEnd"/>
      <w:r w:rsidRPr="00A238F0">
        <w:rPr>
          <w:rFonts w:ascii="Courier New" w:eastAsia="Times New Roman" w:hAnsi="Courier New" w:cs="Courier New"/>
          <w:sz w:val="23"/>
          <w:szCs w:val="23"/>
          <w:bdr w:val="none" w:sz="0" w:space="0" w:color="auto" w:frame="1"/>
          <w:shd w:val="clear" w:color="auto" w:fill="EEEEFF"/>
        </w:rPr>
        <w:t xml:space="preserve"> loss, </w:t>
      </w:r>
      <w:proofErr w:type="spellStart"/>
      <w:r w:rsidRPr="00A238F0">
        <w:rPr>
          <w:rFonts w:ascii="Courier New" w:eastAsia="Times New Roman" w:hAnsi="Courier New" w:cs="Courier New"/>
          <w:sz w:val="23"/>
          <w:szCs w:val="23"/>
          <w:bdr w:val="none" w:sz="0" w:space="0" w:color="auto" w:frame="1"/>
          <w:shd w:val="clear" w:color="auto" w:fill="EEEEFF"/>
        </w:rPr>
        <w:t>dout</w:t>
      </w:r>
      <w:proofErr w:type="spellEnd"/>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In DL programing, we often name our back</w:t>
      </w:r>
      <w:ins w:id="259" w:author="Redding" w:date="2017-04-10T09:54:00Z">
        <w:r w:rsidR="007C7D3A">
          <w:rPr>
            <w:rFonts w:ascii="Helvetica" w:eastAsia="Times New Roman" w:hAnsi="Helvetica" w:cs="Helvetica"/>
            <w:sz w:val="24"/>
            <w:szCs w:val="24"/>
          </w:rPr>
          <w:t xml:space="preserve"> </w:t>
        </w:r>
      </w:ins>
      <w:r w:rsidRPr="00A238F0">
        <w:rPr>
          <w:rFonts w:ascii="Helvetica" w:eastAsia="Times New Roman" w:hAnsi="Helvetica" w:cs="Helvetica"/>
          <w:sz w:val="24"/>
          <w:szCs w:val="24"/>
        </w:rPr>
        <w:t>propagation derivative as:</w:t>
      </w:r>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r w:rsidRPr="00A238F0">
        <w:rPr>
          <w:rFonts w:ascii="MathJax_Main-Web" w:eastAsia="Times New Roman" w:hAnsi="MathJax_Main-Web" w:cs="Helvetica"/>
          <w:sz w:val="29"/>
          <w:szCs w:val="29"/>
          <w:bdr w:val="none" w:sz="0" w:space="0" w:color="auto" w:frame="1"/>
        </w:rPr>
        <w:t>∂ J∂ out</w:t>
      </w:r>
      <w:proofErr w:type="gramStart"/>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 as</w:t>
      </w:r>
      <w:proofErr w:type="gramEnd"/>
      <w:r w:rsidRPr="00A238F0">
        <w:rPr>
          <w:rFonts w:ascii="MathJax_Main-Web" w:eastAsia="Times New Roman" w:hAnsi="MathJax_Main-Web" w:cs="Helvetica"/>
          <w:sz w:val="29"/>
          <w:szCs w:val="29"/>
          <w:bdr w:val="none" w:sz="0" w:space="0" w:color="auto" w:frame="1"/>
        </w:rPr>
        <w:t xml:space="preserve"> </w:t>
      </w:r>
      <w:proofErr w:type="spellStart"/>
      <w:r w:rsidRPr="00A238F0">
        <w:rPr>
          <w:rFonts w:ascii="MathJax_Main-Web" w:eastAsia="Times New Roman" w:hAnsi="MathJax_Main-Web" w:cs="Helvetica"/>
          <w:sz w:val="29"/>
          <w:szCs w:val="29"/>
          <w:bdr w:val="none" w:sz="0" w:space="0" w:color="auto" w:frame="1"/>
        </w:rPr>
        <w:t>dout</w:t>
      </w:r>
      <w:proofErr w:type="spellEnd"/>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 xml:space="preserve">∂ J∂ out as </w:t>
      </w:r>
      <w:proofErr w:type="spellStart"/>
      <w:r w:rsidRPr="00A238F0">
        <w:rPr>
          <w:rFonts w:ascii="Helvetica" w:eastAsia="Times New Roman" w:hAnsi="Helvetica" w:cs="Helvetica"/>
          <w:sz w:val="24"/>
          <w:szCs w:val="24"/>
          <w:bdr w:val="none" w:sz="0" w:space="0" w:color="auto" w:frame="1"/>
        </w:rPr>
        <w:t>dout</w:t>
      </w:r>
      <w:proofErr w:type="spellEnd"/>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r w:rsidRPr="00A238F0">
        <w:rPr>
          <w:rFonts w:ascii="MathJax_Main-Web" w:eastAsia="Times New Roman" w:hAnsi="MathJax_Main-Web" w:cs="Helvetica"/>
          <w:sz w:val="29"/>
          <w:szCs w:val="29"/>
          <w:bdr w:val="none" w:sz="0" w:space="0" w:color="auto" w:frame="1"/>
        </w:rPr>
        <w:t>∂ </w:t>
      </w:r>
      <w:proofErr w:type="gramStart"/>
      <w:r w:rsidRPr="00A238F0">
        <w:rPr>
          <w:rFonts w:ascii="MathJax_Main-Web" w:eastAsia="Times New Roman" w:hAnsi="MathJax_Main-Web" w:cs="Helvetica"/>
          <w:sz w:val="29"/>
          <w:szCs w:val="29"/>
          <w:bdr w:val="none" w:sz="0" w:space="0" w:color="auto" w:frame="1"/>
        </w:rPr>
        <w:t>f</w:t>
      </w:r>
      <w:proofErr w:type="gramEnd"/>
      <w:r w:rsidRPr="00A238F0">
        <w:rPr>
          <w:rFonts w:ascii="MathJax_Main-Web" w:eastAsia="Times New Roman" w:hAnsi="MathJax_Main-Web" w:cs="Helvetica"/>
          <w:sz w:val="29"/>
          <w:szCs w:val="29"/>
          <w:bdr w:val="none" w:sz="0" w:space="0" w:color="auto" w:frame="1"/>
        </w:rPr>
        <w:t>∂ </w:t>
      </w:r>
      <w:proofErr w:type="spellStart"/>
      <w:r w:rsidRPr="00A238F0">
        <w:rPr>
          <w:rFonts w:ascii="MathJax_Main-Web" w:eastAsia="Times New Roman" w:hAnsi="MathJax_Main-Web" w:cs="Helvetica"/>
          <w:sz w:val="29"/>
          <w:szCs w:val="29"/>
          <w:bdr w:val="none" w:sz="0" w:space="0" w:color="auto" w:frame="1"/>
        </w:rPr>
        <w:t>var</w:t>
      </w:r>
      <w:proofErr w:type="spellEnd"/>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 xml:space="preserve"> as </w:t>
      </w:r>
      <w:proofErr w:type="spellStart"/>
      <w:r w:rsidRPr="00A238F0">
        <w:rPr>
          <w:rFonts w:ascii="MathJax_Main-Web" w:eastAsia="Times New Roman" w:hAnsi="MathJax_Main-Web" w:cs="Helvetica"/>
          <w:sz w:val="29"/>
          <w:szCs w:val="29"/>
          <w:bdr w:val="none" w:sz="0" w:space="0" w:color="auto" w:frame="1"/>
        </w:rPr>
        <w:t>dvar</w:t>
      </w:r>
      <w:proofErr w:type="spellEnd"/>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 f∂ </w:t>
      </w:r>
      <w:proofErr w:type="spellStart"/>
      <w:r w:rsidRPr="00A238F0">
        <w:rPr>
          <w:rFonts w:ascii="Helvetica" w:eastAsia="Times New Roman" w:hAnsi="Helvetica" w:cs="Helvetica"/>
          <w:sz w:val="24"/>
          <w:szCs w:val="24"/>
          <w:bdr w:val="none" w:sz="0" w:space="0" w:color="auto" w:frame="1"/>
        </w:rPr>
        <w:t>var</w:t>
      </w:r>
      <w:proofErr w:type="spellEnd"/>
      <w:r w:rsidRPr="00A238F0">
        <w:rPr>
          <w:rFonts w:ascii="Helvetica" w:eastAsia="Times New Roman" w:hAnsi="Helvetica" w:cs="Helvetica"/>
          <w:sz w:val="24"/>
          <w:szCs w:val="24"/>
          <w:bdr w:val="none" w:sz="0" w:space="0" w:color="auto" w:frame="1"/>
        </w:rPr>
        <w:t xml:space="preserve"> as </w:t>
      </w:r>
      <w:proofErr w:type="spellStart"/>
      <w:r w:rsidRPr="00A238F0">
        <w:rPr>
          <w:rFonts w:ascii="Helvetica" w:eastAsia="Times New Roman" w:hAnsi="Helvetica" w:cs="Helvetica"/>
          <w:sz w:val="24"/>
          <w:szCs w:val="24"/>
          <w:bdr w:val="none" w:sz="0" w:space="0" w:color="auto" w:frame="1"/>
        </w:rPr>
        <w:t>dvar</w:t>
      </w:r>
      <w:proofErr w:type="spellEnd"/>
    </w:p>
    <w:p w:rsidR="00A238F0" w:rsidRPr="00A238F0" w:rsidRDefault="00A238F0" w:rsidP="00A238F0">
      <w:pPr>
        <w:shd w:val="clear" w:color="auto" w:fill="FFFFFF"/>
        <w:spacing w:beforeAutospacing="1" w:after="0" w:afterAutospacing="1" w:line="240" w:lineRule="auto"/>
        <w:rPr>
          <w:rFonts w:ascii="Helvetica" w:eastAsia="Times New Roman" w:hAnsi="Helvetica" w:cs="Helvetica"/>
          <w:sz w:val="24"/>
          <w:szCs w:val="24"/>
        </w:rPr>
      </w:pPr>
      <w:r w:rsidRPr="00A238F0">
        <w:rPr>
          <w:rFonts w:ascii="Helvetica" w:eastAsia="Times New Roman" w:hAnsi="Helvetica" w:cs="Helvetica"/>
          <w:b/>
          <w:bCs/>
          <w:sz w:val="24"/>
          <w:szCs w:val="24"/>
        </w:rPr>
        <w:t xml:space="preserve">Use </w:t>
      </w:r>
      <w:ins w:id="260" w:author="Redding" w:date="2017-04-10T09:59:00Z">
        <w:r w:rsidR="007C7D3A">
          <w:rPr>
            <w:rFonts w:ascii="Helvetica" w:eastAsia="Times New Roman" w:hAnsi="Helvetica" w:cs="Helvetica"/>
            <w:b/>
            <w:bCs/>
            <w:sz w:val="24"/>
            <w:szCs w:val="24"/>
          </w:rPr>
          <w:t xml:space="preserve">the </w:t>
        </w:r>
      </w:ins>
      <w:r w:rsidRPr="00A238F0">
        <w:rPr>
          <w:rFonts w:ascii="Helvetica" w:eastAsia="Times New Roman" w:hAnsi="Helvetica" w:cs="Helvetica"/>
          <w:b/>
          <w:bCs/>
          <w:sz w:val="24"/>
          <w:szCs w:val="24"/>
        </w:rPr>
        <w:t>chain rule to back</w:t>
      </w:r>
      <w:ins w:id="261" w:author="Redding" w:date="2017-04-10T09:54:00Z">
        <w:r w:rsidR="007C7D3A">
          <w:rPr>
            <w:rFonts w:ascii="Helvetica" w:eastAsia="Times New Roman" w:hAnsi="Helvetica" w:cs="Helvetica"/>
            <w:b/>
            <w:bCs/>
            <w:sz w:val="24"/>
            <w:szCs w:val="24"/>
          </w:rPr>
          <w:t xml:space="preserve"> </w:t>
        </w:r>
      </w:ins>
      <w:r w:rsidRPr="00A238F0">
        <w:rPr>
          <w:rFonts w:ascii="Helvetica" w:eastAsia="Times New Roman" w:hAnsi="Helvetica" w:cs="Helvetica"/>
          <w:b/>
          <w:bCs/>
          <w:sz w:val="24"/>
          <w:szCs w:val="24"/>
        </w:rPr>
        <w:t>propagate the gradient.</w:t>
      </w:r>
      <w:r w:rsidRPr="00A238F0">
        <w:rPr>
          <w:rFonts w:ascii="Helvetica" w:eastAsia="Times New Roman" w:hAnsi="Helvetica" w:cs="Helvetica"/>
          <w:sz w:val="24"/>
          <w:szCs w:val="24"/>
        </w:rPr>
        <w:t xml:space="preserve"> Now we have </w:t>
      </w:r>
      <w:r w:rsidRPr="00A238F0">
        <w:rPr>
          <w:rFonts w:ascii="MathJax_Main-Web" w:eastAsia="Times New Roman" w:hAnsi="MathJax_Main-Web" w:cs="Helvetica"/>
          <w:sz w:val="20"/>
          <w:szCs w:val="20"/>
          <w:bdr w:val="none" w:sz="0" w:space="0" w:color="auto" w:frame="1"/>
        </w:rPr>
        <w:t>∂</w:t>
      </w:r>
      <w:proofErr w:type="spellStart"/>
      <w:r w:rsidRPr="00A238F0">
        <w:rPr>
          <w:rFonts w:ascii="MathJax_Math-Web" w:eastAsia="Times New Roman" w:hAnsi="MathJax_Math-Web" w:cs="Helvetica"/>
          <w:i/>
          <w:iCs/>
          <w:sz w:val="20"/>
          <w:szCs w:val="20"/>
          <w:bdr w:val="none" w:sz="0" w:space="0" w:color="auto" w:frame="1"/>
        </w:rPr>
        <w:t>J</w:t>
      </w:r>
      <w:r w:rsidRPr="00A238F0">
        <w:rPr>
          <w:rFonts w:ascii="MathJax_Main-Web" w:eastAsia="Times New Roman" w:hAnsi="MathJax_Main-Web" w:cs="Helvetica"/>
          <w:sz w:val="20"/>
          <w:szCs w:val="20"/>
          <w:bdr w:val="none" w:sz="0" w:space="0" w:color="auto" w:frame="1"/>
        </w:rPr>
        <w:t>∂</w:t>
      </w:r>
      <w:r w:rsidRPr="00A238F0">
        <w:rPr>
          <w:rFonts w:ascii="MathJax_Math-Web" w:eastAsia="Times New Roman" w:hAnsi="MathJax_Math-Web" w:cs="Helvetica"/>
          <w:i/>
          <w:iCs/>
          <w:sz w:val="20"/>
          <w:szCs w:val="20"/>
          <w:bdr w:val="none" w:sz="0" w:space="0" w:color="auto" w:frame="1"/>
        </w:rPr>
        <w:t>out</w:t>
      </w:r>
      <w:proofErr w:type="spellEnd"/>
      <w:r w:rsidRPr="00A238F0">
        <w:rPr>
          <w:rFonts w:ascii="Helvetica" w:eastAsia="Times New Roman" w:hAnsi="Helvetica" w:cs="Helvetica"/>
          <w:sz w:val="29"/>
          <w:szCs w:val="29"/>
          <w:bdr w:val="none" w:sz="0" w:space="0" w:color="auto" w:frame="1"/>
        </w:rPr>
        <w:t> </w:t>
      </w:r>
      <w:proofErr w:type="spellStart"/>
      <w:r w:rsidRPr="00A238F0">
        <w:rPr>
          <w:rFonts w:ascii="MathJax_Math-Web" w:eastAsia="Times New Roman" w:hAnsi="MathJax_Math-Web" w:cs="Helvetica"/>
          <w:i/>
          <w:iCs/>
          <w:sz w:val="15"/>
          <w:szCs w:val="15"/>
          <w:bdr w:val="none" w:sz="0" w:space="0" w:color="auto" w:frame="1"/>
        </w:rPr>
        <w:t>i</w:t>
      </w:r>
      <w:proofErr w:type="spellEnd"/>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w:t>
      </w:r>
      <w:proofErr w:type="spellStart"/>
      <w:r w:rsidRPr="00A238F0">
        <w:rPr>
          <w:rFonts w:ascii="Helvetica" w:eastAsia="Times New Roman" w:hAnsi="Helvetica" w:cs="Helvetica"/>
          <w:sz w:val="24"/>
          <w:szCs w:val="24"/>
          <w:bdr w:val="none" w:sz="0" w:space="0" w:color="auto" w:frame="1"/>
        </w:rPr>
        <w:t>J∂</w:t>
      </w:r>
      <w:proofErr w:type="gramStart"/>
      <w:r w:rsidRPr="00A238F0">
        <w:rPr>
          <w:rFonts w:ascii="Helvetica" w:eastAsia="Times New Roman" w:hAnsi="Helvetica" w:cs="Helvetica"/>
          <w:sz w:val="24"/>
          <w:szCs w:val="24"/>
          <w:bdr w:val="none" w:sz="0" w:space="0" w:color="auto" w:frame="1"/>
        </w:rPr>
        <w:t>outi</w:t>
      </w:r>
      <w:proofErr w:type="spellEnd"/>
      <w:r w:rsidRPr="00A238F0">
        <w:rPr>
          <w:rFonts w:ascii="Helvetica" w:eastAsia="Times New Roman" w:hAnsi="Helvetica" w:cs="Helvetica"/>
          <w:sz w:val="24"/>
          <w:szCs w:val="24"/>
        </w:rPr>
        <w:t xml:space="preserve"> .</w:t>
      </w:r>
      <w:proofErr w:type="gramEnd"/>
      <w:r w:rsidRPr="00A238F0">
        <w:rPr>
          <w:rFonts w:ascii="Helvetica" w:eastAsia="Times New Roman" w:hAnsi="Helvetica" w:cs="Helvetica"/>
          <w:sz w:val="24"/>
          <w:szCs w:val="24"/>
        </w:rPr>
        <w:t xml:space="preserve"> We apply the simple chain rule in calculus to back</w:t>
      </w:r>
      <w:ins w:id="262" w:author="Redding" w:date="2017-04-10T09:54:00Z">
        <w:r w:rsidR="007C7D3A">
          <w:rPr>
            <w:rFonts w:ascii="Helvetica" w:eastAsia="Times New Roman" w:hAnsi="Helvetica" w:cs="Helvetica"/>
            <w:sz w:val="24"/>
            <w:szCs w:val="24"/>
          </w:rPr>
          <w:t xml:space="preserve"> </w:t>
        </w:r>
      </w:ins>
      <w:r w:rsidRPr="00A238F0">
        <w:rPr>
          <w:rFonts w:ascii="Helvetica" w:eastAsia="Times New Roman" w:hAnsi="Helvetica" w:cs="Helvetica"/>
          <w:sz w:val="24"/>
          <w:szCs w:val="24"/>
        </w:rPr>
        <w:t xml:space="preserve">propagate the gradient one more layer to the left. We follow our naming convention to name </w:t>
      </w:r>
      <w:r w:rsidRPr="00A238F0">
        <w:rPr>
          <w:rFonts w:ascii="MathJax_Main-Web" w:eastAsia="Times New Roman" w:hAnsi="MathJax_Main-Web" w:cs="Helvetica"/>
          <w:sz w:val="20"/>
          <w:szCs w:val="20"/>
          <w:bdr w:val="none" w:sz="0" w:space="0" w:color="auto" w:frame="1"/>
        </w:rPr>
        <w:t>∂</w:t>
      </w:r>
      <w:r w:rsidRPr="00A238F0">
        <w:rPr>
          <w:rFonts w:ascii="MathJax_Math-Web" w:eastAsia="Times New Roman" w:hAnsi="MathJax_Math-Web" w:cs="Helvetica"/>
          <w:i/>
          <w:iCs/>
          <w:sz w:val="20"/>
          <w:szCs w:val="20"/>
          <w:bdr w:val="none" w:sz="0" w:space="0" w:color="auto" w:frame="1"/>
        </w:rPr>
        <w:t>J</w:t>
      </w:r>
      <w:r w:rsidRPr="00A238F0">
        <w:rPr>
          <w:rFonts w:ascii="MathJax_Main-Web" w:eastAsia="Times New Roman" w:hAnsi="MathJax_Main-Web" w:cs="Helvetica"/>
          <w:sz w:val="20"/>
          <w:szCs w:val="20"/>
          <w:bdr w:val="none" w:sz="0" w:space="0" w:color="auto" w:frame="1"/>
        </w:rPr>
        <w:t>∂</w:t>
      </w:r>
      <w:proofErr w:type="spellStart"/>
      <w:r w:rsidRPr="00A238F0">
        <w:rPr>
          <w:rFonts w:ascii="MathJax_Math-Web" w:eastAsia="Times New Roman" w:hAnsi="MathJax_Math-Web" w:cs="Helvetica"/>
          <w:i/>
          <w:iCs/>
          <w:sz w:val="20"/>
          <w:szCs w:val="20"/>
          <w:bdr w:val="none" w:sz="0" w:space="0" w:color="auto" w:frame="1"/>
        </w:rPr>
        <w:t>W</w:t>
      </w:r>
      <w:proofErr w:type="gramStart"/>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 as</w:t>
      </w:r>
      <w:proofErr w:type="spellEnd"/>
      <w:proofErr w:type="gramEnd"/>
      <w:r w:rsidRPr="00A238F0">
        <w:rPr>
          <w:rFonts w:ascii="MathJax_Main-Web" w:eastAsia="Times New Roman" w:hAnsi="MathJax_Main-Web" w:cs="Helvetica"/>
          <w:sz w:val="29"/>
          <w:szCs w:val="29"/>
          <w:bdr w:val="none" w:sz="0" w:space="0" w:color="auto" w:frame="1"/>
        </w:rPr>
        <w:t> </w:t>
      </w:r>
      <w:proofErr w:type="spellStart"/>
      <w:r w:rsidRPr="00A238F0">
        <w:rPr>
          <w:rFonts w:ascii="MathJax_Math-Web" w:eastAsia="Times New Roman" w:hAnsi="MathJax_Math-Web" w:cs="Helvetica"/>
          <w:i/>
          <w:iCs/>
          <w:sz w:val="29"/>
          <w:szCs w:val="29"/>
          <w:bdr w:val="none" w:sz="0" w:space="0" w:color="auto" w:frame="1"/>
        </w:rPr>
        <w:t>dW</w:t>
      </w:r>
      <w:proofErr w:type="spellEnd"/>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∂J∂</w:t>
      </w:r>
      <w:proofErr w:type="spellStart"/>
      <w:r w:rsidRPr="00A238F0">
        <w:rPr>
          <w:rFonts w:ascii="Helvetica" w:eastAsia="Times New Roman" w:hAnsi="Helvetica" w:cs="Helvetica"/>
          <w:sz w:val="24"/>
          <w:szCs w:val="24"/>
          <w:bdr w:val="none" w:sz="0" w:space="0" w:color="auto" w:frame="1"/>
        </w:rPr>
        <w:t>W as</w:t>
      </w:r>
      <w:proofErr w:type="spellEnd"/>
      <w:r w:rsidRPr="00A238F0">
        <w:rPr>
          <w:rFonts w:ascii="Helvetica" w:eastAsia="Times New Roman" w:hAnsi="Helvetica" w:cs="Helvetica"/>
          <w:sz w:val="24"/>
          <w:szCs w:val="24"/>
          <w:bdr w:val="none" w:sz="0" w:space="0" w:color="auto" w:frame="1"/>
        </w:rPr>
        <w:t> </w:t>
      </w:r>
      <w:proofErr w:type="spellStart"/>
      <w:r w:rsidRPr="00A238F0">
        <w:rPr>
          <w:rFonts w:ascii="Helvetica" w:eastAsia="Times New Roman" w:hAnsi="Helvetica" w:cs="Helvetica"/>
          <w:sz w:val="24"/>
          <w:szCs w:val="24"/>
          <w:bdr w:val="none" w:sz="0" w:space="0" w:color="auto" w:frame="1"/>
        </w:rPr>
        <w:t>dW</w:t>
      </w:r>
      <w:proofErr w:type="spellEnd"/>
      <w:r w:rsidRPr="00A238F0">
        <w:rPr>
          <w:rFonts w:ascii="Helvetica" w:eastAsia="Times New Roman" w:hAnsi="Helvetica" w:cs="Helvetica"/>
          <w:sz w:val="24"/>
          <w:szCs w:val="24"/>
        </w:rPr>
        <w:t xml:space="preserve"> and </w:t>
      </w:r>
      <w:r w:rsidRPr="00A238F0">
        <w:rPr>
          <w:rFonts w:ascii="MathJax_Main-Web" w:eastAsia="Times New Roman" w:hAnsi="MathJax_Main-Web" w:cs="Helvetica"/>
          <w:sz w:val="20"/>
          <w:szCs w:val="20"/>
          <w:bdr w:val="none" w:sz="0" w:space="0" w:color="auto" w:frame="1"/>
        </w:rPr>
        <w:t>∂</w:t>
      </w:r>
      <w:proofErr w:type="spellStart"/>
      <w:r w:rsidRPr="00A238F0">
        <w:rPr>
          <w:rFonts w:ascii="MathJax_Math-Web" w:eastAsia="Times New Roman" w:hAnsi="MathJax_Math-Web" w:cs="Helvetica"/>
          <w:i/>
          <w:iCs/>
          <w:sz w:val="20"/>
          <w:szCs w:val="20"/>
          <w:bdr w:val="none" w:sz="0" w:space="0" w:color="auto" w:frame="1"/>
        </w:rPr>
        <w:t>J</w:t>
      </w:r>
      <w:r w:rsidRPr="00A238F0">
        <w:rPr>
          <w:rFonts w:ascii="MathJax_Main-Web" w:eastAsia="Times New Roman" w:hAnsi="MathJax_Main-Web" w:cs="Helvetica"/>
          <w:sz w:val="20"/>
          <w:szCs w:val="20"/>
          <w:bdr w:val="none" w:sz="0" w:space="0" w:color="auto" w:frame="1"/>
        </w:rPr>
        <w:t>∂</w:t>
      </w:r>
      <w:r w:rsidRPr="00A238F0">
        <w:rPr>
          <w:rFonts w:ascii="MathJax_Math-Web" w:eastAsia="Times New Roman" w:hAnsi="MathJax_Math-Web" w:cs="Helvetica"/>
          <w:i/>
          <w:iCs/>
          <w:sz w:val="20"/>
          <w:szCs w:val="20"/>
          <w:bdr w:val="none" w:sz="0" w:space="0" w:color="auto" w:frame="1"/>
        </w:rPr>
        <w:t>b</w:t>
      </w:r>
      <w:proofErr w:type="spellEnd"/>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 as </w:t>
      </w:r>
      <w:proofErr w:type="spellStart"/>
      <w:r w:rsidRPr="00A238F0">
        <w:rPr>
          <w:rFonts w:ascii="MathJax_Math-Web" w:eastAsia="Times New Roman" w:hAnsi="MathJax_Math-Web" w:cs="Helvetica"/>
          <w:i/>
          <w:iCs/>
          <w:sz w:val="29"/>
          <w:szCs w:val="29"/>
          <w:bdr w:val="none" w:sz="0" w:space="0" w:color="auto" w:frame="1"/>
        </w:rPr>
        <w:t>db</w:t>
      </w:r>
      <w:proofErr w:type="spellEnd"/>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w:t>
      </w:r>
      <w:proofErr w:type="spellStart"/>
      <w:r w:rsidRPr="00A238F0">
        <w:rPr>
          <w:rFonts w:ascii="Helvetica" w:eastAsia="Times New Roman" w:hAnsi="Helvetica" w:cs="Helvetica"/>
          <w:sz w:val="24"/>
          <w:szCs w:val="24"/>
          <w:bdr w:val="none" w:sz="0" w:space="0" w:color="auto" w:frame="1"/>
        </w:rPr>
        <w:t>J∂b</w:t>
      </w:r>
      <w:proofErr w:type="spellEnd"/>
      <w:r w:rsidRPr="00A238F0">
        <w:rPr>
          <w:rFonts w:ascii="Helvetica" w:eastAsia="Times New Roman" w:hAnsi="Helvetica" w:cs="Helvetica"/>
          <w:sz w:val="24"/>
          <w:szCs w:val="24"/>
          <w:bdr w:val="none" w:sz="0" w:space="0" w:color="auto" w:frame="1"/>
        </w:rPr>
        <w:t> as </w:t>
      </w:r>
      <w:proofErr w:type="spellStart"/>
      <w:r w:rsidRPr="00A238F0">
        <w:rPr>
          <w:rFonts w:ascii="Helvetica" w:eastAsia="Times New Roman" w:hAnsi="Helvetica" w:cs="Helvetica"/>
          <w:sz w:val="24"/>
          <w:szCs w:val="24"/>
          <w:bdr w:val="none" w:sz="0" w:space="0" w:color="auto" w:frame="1"/>
        </w:rPr>
        <w:t>db</w:t>
      </w:r>
      <w:proofErr w:type="spellEnd"/>
      <w:r w:rsidRPr="00A238F0">
        <w:rPr>
          <w:rFonts w:ascii="Helvetica" w:eastAsia="Times New Roman" w:hAnsi="Helvetica" w:cs="Helvetica"/>
          <w:sz w:val="24"/>
          <w:szCs w:val="24"/>
        </w:rPr>
        <w:t xml:space="preserve"> .</w:t>
      </w:r>
    </w:p>
    <w:p w:rsidR="00A238F0" w:rsidRPr="00A238F0" w:rsidRDefault="00A238F0" w:rsidP="00A238F0">
      <w:pPr>
        <w:shd w:val="clear" w:color="auto" w:fill="FFFFFF"/>
        <w:spacing w:after="0" w:line="240" w:lineRule="auto"/>
        <w:jc w:val="center"/>
        <w:rPr>
          <w:rFonts w:ascii="Helvetica" w:eastAsia="Times New Roman" w:hAnsi="Helvetica" w:cs="Helvetica"/>
          <w:color w:val="555555"/>
          <w:sz w:val="21"/>
          <w:szCs w:val="21"/>
        </w:rPr>
      </w:pPr>
    </w:p>
    <w:p w:rsidR="00A238F0" w:rsidRPr="00A238F0" w:rsidRDefault="00A238F0" w:rsidP="00A238F0">
      <w:pPr>
        <w:shd w:val="clear" w:color="auto" w:fill="FFFFFF"/>
        <w:spacing w:after="0" w:line="240" w:lineRule="auto"/>
        <w:jc w:val="center"/>
        <w:rPr>
          <w:rFonts w:ascii="Helvetica" w:eastAsia="Times New Roman" w:hAnsi="Helvetica" w:cs="Helvetica"/>
          <w:color w:val="555555"/>
          <w:sz w:val="21"/>
          <w:szCs w:val="21"/>
        </w:rPr>
      </w:pP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Apply chain rule:</w:t>
      </w:r>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r w:rsidRPr="00A238F0">
        <w:rPr>
          <w:rFonts w:ascii="MathJax_Math-Web" w:eastAsia="Times New Roman" w:hAnsi="MathJax_Math-Web" w:cs="Helvetica"/>
          <w:i/>
          <w:iCs/>
          <w:sz w:val="29"/>
          <w:szCs w:val="29"/>
          <w:bdr w:val="none" w:sz="0" w:space="0" w:color="auto" w:frame="1"/>
        </w:rPr>
        <w:t>J</w:t>
      </w:r>
      <w:r w:rsidRPr="00A238F0">
        <w:rPr>
          <w:rFonts w:ascii="MathJax_Main-Web" w:eastAsia="Times New Roman" w:hAnsi="MathJax_Main-Web" w:cs="Helvetica"/>
          <w:sz w:val="29"/>
          <w:szCs w:val="29"/>
          <w:bdr w:val="none" w:sz="0" w:space="0" w:color="auto" w:frame="1"/>
        </w:rPr>
        <w:t>=1</w:t>
      </w:r>
      <w:r w:rsidRPr="00A238F0">
        <w:rPr>
          <w:rFonts w:ascii="MathJax_Math-Web" w:eastAsia="Times New Roman" w:hAnsi="MathJax_Math-Web" w:cs="Helvetica"/>
          <w:i/>
          <w:iCs/>
          <w:sz w:val="29"/>
          <w:szCs w:val="29"/>
          <w:bdr w:val="none" w:sz="0" w:space="0" w:color="auto" w:frame="1"/>
        </w:rPr>
        <w:t>N</w:t>
      </w:r>
      <w:r w:rsidRPr="00A238F0">
        <w:rPr>
          <w:rFonts w:ascii="Helvetica" w:eastAsia="Times New Roman" w:hAnsi="Helvetica" w:cs="Helvetica"/>
          <w:sz w:val="29"/>
          <w:szCs w:val="29"/>
          <w:bdr w:val="none" w:sz="0" w:space="0" w:color="auto" w:frame="1"/>
        </w:rPr>
        <w:t> </w:t>
      </w:r>
      <w:r w:rsidRPr="00A238F0">
        <w:rPr>
          <w:rFonts w:ascii="MathJax_Size2-Web" w:eastAsia="Times New Roman" w:hAnsi="MathJax_Size2-Web" w:cs="Helvetica"/>
          <w:sz w:val="29"/>
          <w:szCs w:val="29"/>
          <w:bdr w:val="none" w:sz="0" w:space="0" w:color="auto" w:frame="1"/>
        </w:rPr>
        <w:t>∑</w:t>
      </w:r>
      <w:r w:rsidRPr="00A238F0">
        <w:rPr>
          <w:rFonts w:ascii="Helvetica" w:eastAsia="Times New Roman" w:hAnsi="Helvetica" w:cs="Helvetica"/>
          <w:sz w:val="29"/>
          <w:szCs w:val="29"/>
          <w:bdr w:val="none" w:sz="0" w:space="0" w:color="auto" w:frame="1"/>
        </w:rPr>
        <w:t> </w:t>
      </w:r>
      <w:r w:rsidRPr="00A238F0">
        <w:rPr>
          <w:rFonts w:ascii="MathJax_Math-Web" w:eastAsia="Times New Roman" w:hAnsi="MathJax_Math-Web" w:cs="Helvetica"/>
          <w:i/>
          <w:iCs/>
          <w:sz w:val="20"/>
          <w:szCs w:val="20"/>
          <w:bdr w:val="none" w:sz="0" w:space="0" w:color="auto" w:frame="1"/>
        </w:rPr>
        <w:t>i</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out</w:t>
      </w:r>
      <w:r w:rsidRPr="00A238F0">
        <w:rPr>
          <w:rFonts w:ascii="Helvetica" w:eastAsia="Times New Roman" w:hAnsi="Helvetica" w:cs="Helvetica"/>
          <w:sz w:val="29"/>
          <w:szCs w:val="29"/>
          <w:bdr w:val="none" w:sz="0" w:space="0" w:color="auto" w:frame="1"/>
        </w:rPr>
        <w:t> </w:t>
      </w:r>
      <w:r w:rsidRPr="00A238F0">
        <w:rPr>
          <w:rFonts w:ascii="MathJax_Math-Web" w:eastAsia="Times New Roman" w:hAnsi="MathJax_Math-Web" w:cs="Helvetica"/>
          <w:i/>
          <w:iCs/>
          <w:sz w:val="20"/>
          <w:szCs w:val="20"/>
          <w:bdr w:val="none" w:sz="0" w:space="0" w:color="auto" w:frame="1"/>
        </w:rPr>
        <w:t>i</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y</w:t>
      </w:r>
      <w:r w:rsidRPr="00A238F0">
        <w:rPr>
          <w:rFonts w:ascii="Helvetica" w:eastAsia="Times New Roman" w:hAnsi="Helvetica" w:cs="Helvetica"/>
          <w:sz w:val="29"/>
          <w:szCs w:val="29"/>
          <w:bdr w:val="none" w:sz="0" w:space="0" w:color="auto" w:frame="1"/>
        </w:rPr>
        <w:t> </w:t>
      </w:r>
      <w:proofErr w:type="gramStart"/>
      <w:r w:rsidRPr="00A238F0">
        <w:rPr>
          <w:rFonts w:ascii="MathJax_Math-Web" w:eastAsia="Times New Roman" w:hAnsi="MathJax_Math-Web" w:cs="Helvetica"/>
          <w:i/>
          <w:iCs/>
          <w:sz w:val="20"/>
          <w:szCs w:val="20"/>
          <w:bdr w:val="none" w:sz="0" w:space="0" w:color="auto" w:frame="1"/>
        </w:rPr>
        <w:t>i</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proofErr w:type="gramEnd"/>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2</w:t>
      </w:r>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J=1N∑i(</w:t>
      </w:r>
      <w:proofErr w:type="spellStart"/>
      <w:r w:rsidRPr="00A238F0">
        <w:rPr>
          <w:rFonts w:ascii="Helvetica" w:eastAsia="Times New Roman" w:hAnsi="Helvetica" w:cs="Helvetica"/>
          <w:sz w:val="24"/>
          <w:szCs w:val="24"/>
          <w:bdr w:val="none" w:sz="0" w:space="0" w:color="auto" w:frame="1"/>
        </w:rPr>
        <w:t>outi−yi</w:t>
      </w:r>
      <w:proofErr w:type="spellEnd"/>
      <w:r w:rsidRPr="00A238F0">
        <w:rPr>
          <w:rFonts w:ascii="Helvetica" w:eastAsia="Times New Roman" w:hAnsi="Helvetica" w:cs="Helvetica"/>
          <w:sz w:val="24"/>
          <w:szCs w:val="24"/>
          <w:bdr w:val="none" w:sz="0" w:space="0" w:color="auto" w:frame="1"/>
        </w:rPr>
        <w:t>)2</w:t>
      </w:r>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r w:rsidRPr="00A238F0">
        <w:rPr>
          <w:rFonts w:ascii="MathJax_Main-Web" w:eastAsia="Times New Roman" w:hAnsi="MathJax_Main-Web" w:cs="Helvetica"/>
          <w:sz w:val="29"/>
          <w:szCs w:val="29"/>
          <w:bdr w:val="none" w:sz="0" w:space="0" w:color="auto" w:frame="1"/>
        </w:rPr>
        <w:lastRenderedPageBreak/>
        <w:t>∂</w:t>
      </w:r>
      <w:r w:rsidRPr="00A238F0">
        <w:rPr>
          <w:rFonts w:ascii="MathJax_Math-Web" w:eastAsia="Times New Roman" w:hAnsi="MathJax_Math-Web" w:cs="Helvetica"/>
          <w:i/>
          <w:iCs/>
          <w:sz w:val="29"/>
          <w:szCs w:val="29"/>
          <w:bdr w:val="none" w:sz="0" w:space="0" w:color="auto" w:frame="1"/>
        </w:rPr>
        <w:t>J</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W</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proofErr w:type="spellStart"/>
      <w:r w:rsidRPr="00A238F0">
        <w:rPr>
          <w:rFonts w:ascii="MathJax_Math-Web" w:eastAsia="Times New Roman" w:hAnsi="MathJax_Math-Web" w:cs="Helvetica"/>
          <w:i/>
          <w:iCs/>
          <w:sz w:val="29"/>
          <w:szCs w:val="29"/>
          <w:bdr w:val="none" w:sz="0" w:space="0" w:color="auto" w:frame="1"/>
        </w:rPr>
        <w:t>J</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out</w:t>
      </w:r>
      <w:proofErr w:type="spellEnd"/>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proofErr w:type="spellStart"/>
      <w:r w:rsidRPr="00A238F0">
        <w:rPr>
          <w:rFonts w:ascii="MathJax_Math-Web" w:eastAsia="Times New Roman" w:hAnsi="MathJax_Math-Web" w:cs="Helvetica"/>
          <w:i/>
          <w:iCs/>
          <w:sz w:val="29"/>
          <w:szCs w:val="29"/>
          <w:bdr w:val="none" w:sz="0" w:space="0" w:color="auto" w:frame="1"/>
        </w:rPr>
        <w:t>out</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W</w:t>
      </w:r>
      <w:proofErr w:type="spellEnd"/>
      <w:proofErr w:type="gramStart"/>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w:t>
      </w:r>
      <w:proofErr w:type="gramEnd"/>
      <w:r w:rsidRPr="00A238F0">
        <w:rPr>
          <w:rFonts w:ascii="Helvetica" w:eastAsia="Times New Roman" w:hAnsi="Helvetica" w:cs="Helvetica"/>
          <w:sz w:val="24"/>
          <w:szCs w:val="24"/>
          <w:bdr w:val="none" w:sz="0" w:space="0" w:color="auto" w:frame="1"/>
        </w:rPr>
        <w:t>J∂W=∂</w:t>
      </w:r>
      <w:proofErr w:type="spellStart"/>
      <w:r w:rsidRPr="00A238F0">
        <w:rPr>
          <w:rFonts w:ascii="Helvetica" w:eastAsia="Times New Roman" w:hAnsi="Helvetica" w:cs="Helvetica"/>
          <w:sz w:val="24"/>
          <w:szCs w:val="24"/>
          <w:bdr w:val="none" w:sz="0" w:space="0" w:color="auto" w:frame="1"/>
        </w:rPr>
        <w:t>J∂out∂out∂W</w:t>
      </w:r>
      <w:proofErr w:type="spellEnd"/>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r w:rsidRPr="00A238F0">
        <w:rPr>
          <w:rFonts w:ascii="MathJax_Main-Web" w:eastAsia="Times New Roman" w:hAnsi="MathJax_Main-Web" w:cs="Helvetica"/>
          <w:sz w:val="29"/>
          <w:szCs w:val="29"/>
          <w:bdr w:val="none" w:sz="0" w:space="0" w:color="auto" w:frame="1"/>
        </w:rPr>
        <w:t>∂</w:t>
      </w:r>
      <w:proofErr w:type="spellStart"/>
      <w:r w:rsidRPr="00A238F0">
        <w:rPr>
          <w:rFonts w:ascii="MathJax_Math-Web" w:eastAsia="Times New Roman" w:hAnsi="MathJax_Math-Web" w:cs="Helvetica"/>
          <w:i/>
          <w:iCs/>
          <w:sz w:val="29"/>
          <w:szCs w:val="29"/>
          <w:bdr w:val="none" w:sz="0" w:space="0" w:color="auto" w:frame="1"/>
        </w:rPr>
        <w:t>J</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b</w:t>
      </w:r>
      <w:proofErr w:type="spellEnd"/>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proofErr w:type="spellStart"/>
      <w:r w:rsidRPr="00A238F0">
        <w:rPr>
          <w:rFonts w:ascii="MathJax_Math-Web" w:eastAsia="Times New Roman" w:hAnsi="MathJax_Math-Web" w:cs="Helvetica"/>
          <w:i/>
          <w:iCs/>
          <w:sz w:val="29"/>
          <w:szCs w:val="29"/>
          <w:bdr w:val="none" w:sz="0" w:space="0" w:color="auto" w:frame="1"/>
        </w:rPr>
        <w:t>J</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out</w:t>
      </w:r>
      <w:proofErr w:type="spellEnd"/>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proofErr w:type="spellStart"/>
      <w:r w:rsidRPr="00A238F0">
        <w:rPr>
          <w:rFonts w:ascii="MathJax_Math-Web" w:eastAsia="Times New Roman" w:hAnsi="MathJax_Math-Web" w:cs="Helvetica"/>
          <w:i/>
          <w:iCs/>
          <w:sz w:val="29"/>
          <w:szCs w:val="29"/>
          <w:bdr w:val="none" w:sz="0" w:space="0" w:color="auto" w:frame="1"/>
        </w:rPr>
        <w:t>out</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b</w:t>
      </w:r>
      <w:proofErr w:type="spellEnd"/>
      <w:proofErr w:type="gramStart"/>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w:t>
      </w:r>
      <w:proofErr w:type="spellStart"/>
      <w:proofErr w:type="gramEnd"/>
      <w:r w:rsidRPr="00A238F0">
        <w:rPr>
          <w:rFonts w:ascii="Helvetica" w:eastAsia="Times New Roman" w:hAnsi="Helvetica" w:cs="Helvetica"/>
          <w:sz w:val="24"/>
          <w:szCs w:val="24"/>
          <w:bdr w:val="none" w:sz="0" w:space="0" w:color="auto" w:frame="1"/>
        </w:rPr>
        <w:t>J∂b</w:t>
      </w:r>
      <w:proofErr w:type="spellEnd"/>
      <w:r w:rsidRPr="00A238F0">
        <w:rPr>
          <w:rFonts w:ascii="Helvetica" w:eastAsia="Times New Roman" w:hAnsi="Helvetica" w:cs="Helvetica"/>
          <w:sz w:val="24"/>
          <w:szCs w:val="24"/>
          <w:bdr w:val="none" w:sz="0" w:space="0" w:color="auto" w:frame="1"/>
        </w:rPr>
        <w:t>=∂</w:t>
      </w:r>
      <w:proofErr w:type="spellStart"/>
      <w:r w:rsidRPr="00A238F0">
        <w:rPr>
          <w:rFonts w:ascii="Helvetica" w:eastAsia="Times New Roman" w:hAnsi="Helvetica" w:cs="Helvetica"/>
          <w:sz w:val="24"/>
          <w:szCs w:val="24"/>
          <w:bdr w:val="none" w:sz="0" w:space="0" w:color="auto" w:frame="1"/>
        </w:rPr>
        <w:t>J∂out∂out∂b</w:t>
      </w:r>
      <w:proofErr w:type="spellEnd"/>
    </w:p>
    <w:p w:rsidR="00A238F0" w:rsidRPr="00A238F0" w:rsidRDefault="00A238F0" w:rsidP="00A238F0">
      <w:pPr>
        <w:shd w:val="clear" w:color="auto" w:fill="FFFFFF"/>
        <w:spacing w:beforeAutospacing="1" w:after="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 xml:space="preserve">With the equation </w:t>
      </w:r>
      <w:r w:rsidRPr="00A238F0">
        <w:rPr>
          <w:rFonts w:ascii="MathJax_Math-Web" w:eastAsia="Times New Roman" w:hAnsi="MathJax_Math-Web" w:cs="Helvetica"/>
          <w:i/>
          <w:iCs/>
          <w:sz w:val="29"/>
          <w:szCs w:val="29"/>
          <w:bdr w:val="none" w:sz="0" w:space="0" w:color="auto" w:frame="1"/>
        </w:rPr>
        <w:t>out</w:t>
      </w:r>
      <w:r w:rsidRPr="00A238F0">
        <w:rPr>
          <w:rFonts w:ascii="Helvetica" w:eastAsia="Times New Roman" w:hAnsi="Helvetica" w:cs="Helvetica"/>
          <w:sz w:val="29"/>
          <w:szCs w:val="29"/>
          <w:bdr w:val="none" w:sz="0" w:space="0" w:color="auto" w:frame="1"/>
        </w:rPr>
        <w:t> </w:t>
      </w:r>
      <w:proofErr w:type="spellStart"/>
      <w:proofErr w:type="gramStart"/>
      <w:r w:rsidRPr="00A238F0">
        <w:rPr>
          <w:rFonts w:ascii="Helvetica" w:eastAsia="Times New Roman" w:hAnsi="Helvetica" w:cs="Helvetica"/>
          <w:sz w:val="24"/>
          <w:szCs w:val="24"/>
          <w:bdr w:val="none" w:sz="0" w:space="0" w:color="auto" w:frame="1"/>
        </w:rPr>
        <w:t>out</w:t>
      </w:r>
      <w:proofErr w:type="spellEnd"/>
      <w:r w:rsidRPr="00A238F0">
        <w:rPr>
          <w:rFonts w:ascii="Helvetica" w:eastAsia="Times New Roman" w:hAnsi="Helvetica" w:cs="Helvetica"/>
          <w:sz w:val="24"/>
          <w:szCs w:val="24"/>
        </w:rPr>
        <w:t xml:space="preserve"> ,</w:t>
      </w:r>
      <w:proofErr w:type="gramEnd"/>
      <w:r w:rsidRPr="00A238F0">
        <w:rPr>
          <w:rFonts w:ascii="Helvetica" w:eastAsia="Times New Roman" w:hAnsi="Helvetica" w:cs="Helvetica"/>
          <w:sz w:val="24"/>
          <w:szCs w:val="24"/>
        </w:rPr>
        <w:t xml:space="preserve"> we take the partial derivative.</w:t>
      </w:r>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proofErr w:type="gramStart"/>
      <w:r w:rsidRPr="00A238F0">
        <w:rPr>
          <w:rFonts w:ascii="MathJax_Math-Web" w:eastAsia="Times New Roman" w:hAnsi="MathJax_Math-Web" w:cs="Helvetica"/>
          <w:i/>
          <w:iCs/>
          <w:sz w:val="29"/>
          <w:szCs w:val="29"/>
          <w:bdr w:val="none" w:sz="0" w:space="0" w:color="auto" w:frame="1"/>
        </w:rPr>
        <w:t>out</w:t>
      </w:r>
      <w:r w:rsidRPr="00A238F0">
        <w:rPr>
          <w:rFonts w:ascii="MathJax_Main-Web" w:eastAsia="Times New Roman" w:hAnsi="MathJax_Main-Web" w:cs="Helvetica"/>
          <w:sz w:val="29"/>
          <w:szCs w:val="29"/>
          <w:bdr w:val="none" w:sz="0" w:space="0" w:color="auto" w:frame="1"/>
        </w:rPr>
        <w:t>=</w:t>
      </w:r>
      <w:proofErr w:type="spellStart"/>
      <w:proofErr w:type="gramEnd"/>
      <w:r w:rsidRPr="00A238F0">
        <w:rPr>
          <w:rFonts w:ascii="MathJax_Math-Web" w:eastAsia="Times New Roman" w:hAnsi="MathJax_Math-Web" w:cs="Helvetica"/>
          <w:i/>
          <w:iCs/>
          <w:sz w:val="29"/>
          <w:szCs w:val="29"/>
          <w:bdr w:val="none" w:sz="0" w:space="0" w:color="auto" w:frame="1"/>
        </w:rPr>
        <w:t>W</w:t>
      </w:r>
      <w:r w:rsidRPr="00A238F0">
        <w:rPr>
          <w:rFonts w:ascii="Cambria Math" w:eastAsia="Times New Roman" w:hAnsi="Cambria Math" w:cs="Cambria Math"/>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X</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b</w:t>
      </w:r>
      <w:proofErr w:type="spellEnd"/>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out=</w:t>
      </w:r>
      <w:proofErr w:type="spellStart"/>
      <w:r w:rsidRPr="00A238F0">
        <w:rPr>
          <w:rFonts w:ascii="Helvetica" w:eastAsia="Times New Roman" w:hAnsi="Helvetica" w:cs="Helvetica"/>
          <w:sz w:val="24"/>
          <w:szCs w:val="24"/>
          <w:bdr w:val="none" w:sz="0" w:space="0" w:color="auto" w:frame="1"/>
        </w:rPr>
        <w:t>W</w:t>
      </w:r>
      <w:r w:rsidRPr="00A238F0">
        <w:rPr>
          <w:rFonts w:ascii="Cambria Math" w:eastAsia="Times New Roman" w:hAnsi="Cambria Math" w:cs="Cambria Math"/>
          <w:sz w:val="24"/>
          <w:szCs w:val="24"/>
          <w:bdr w:val="none" w:sz="0" w:space="0" w:color="auto" w:frame="1"/>
        </w:rPr>
        <w:t>∗</w:t>
      </w:r>
      <w:r w:rsidRPr="00A238F0">
        <w:rPr>
          <w:rFonts w:ascii="Helvetica" w:eastAsia="Times New Roman" w:hAnsi="Helvetica" w:cs="Helvetica"/>
          <w:sz w:val="24"/>
          <w:szCs w:val="24"/>
          <w:bdr w:val="none" w:sz="0" w:space="0" w:color="auto" w:frame="1"/>
        </w:rPr>
        <w:t>X+b</w:t>
      </w:r>
      <w:proofErr w:type="spellEnd"/>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r w:rsidRPr="00A238F0">
        <w:rPr>
          <w:rFonts w:ascii="MathJax_Main-Web" w:eastAsia="Times New Roman" w:hAnsi="MathJax_Main-Web" w:cs="Helvetica"/>
          <w:sz w:val="29"/>
          <w:szCs w:val="29"/>
          <w:bdr w:val="none" w:sz="0" w:space="0" w:color="auto" w:frame="1"/>
        </w:rPr>
        <w:t>∂</w:t>
      </w:r>
      <w:proofErr w:type="spellStart"/>
      <w:r w:rsidRPr="00A238F0">
        <w:rPr>
          <w:rFonts w:ascii="MathJax_Math-Web" w:eastAsia="Times New Roman" w:hAnsi="MathJax_Math-Web" w:cs="Helvetica"/>
          <w:i/>
          <w:iCs/>
          <w:sz w:val="29"/>
          <w:szCs w:val="29"/>
          <w:bdr w:val="none" w:sz="0" w:space="0" w:color="auto" w:frame="1"/>
        </w:rPr>
        <w:t>out</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W</w:t>
      </w:r>
      <w:proofErr w:type="spellEnd"/>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X</w:t>
      </w:r>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w:t>
      </w:r>
      <w:proofErr w:type="spellStart"/>
      <w:r w:rsidRPr="00A238F0">
        <w:rPr>
          <w:rFonts w:ascii="Helvetica" w:eastAsia="Times New Roman" w:hAnsi="Helvetica" w:cs="Helvetica"/>
          <w:sz w:val="24"/>
          <w:szCs w:val="24"/>
          <w:bdr w:val="none" w:sz="0" w:space="0" w:color="auto" w:frame="1"/>
        </w:rPr>
        <w:t>out∂W</w:t>
      </w:r>
      <w:proofErr w:type="spellEnd"/>
      <w:r w:rsidRPr="00A238F0">
        <w:rPr>
          <w:rFonts w:ascii="Helvetica" w:eastAsia="Times New Roman" w:hAnsi="Helvetica" w:cs="Helvetica"/>
          <w:sz w:val="24"/>
          <w:szCs w:val="24"/>
          <w:bdr w:val="none" w:sz="0" w:space="0" w:color="auto" w:frame="1"/>
        </w:rPr>
        <w:t>=X</w:t>
      </w:r>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r w:rsidRPr="00A238F0">
        <w:rPr>
          <w:rFonts w:ascii="MathJax_Main-Web" w:eastAsia="Times New Roman" w:hAnsi="MathJax_Main-Web" w:cs="Helvetica"/>
          <w:sz w:val="29"/>
          <w:szCs w:val="29"/>
          <w:bdr w:val="none" w:sz="0" w:space="0" w:color="auto" w:frame="1"/>
        </w:rPr>
        <w:t>∂</w:t>
      </w:r>
      <w:proofErr w:type="spellStart"/>
      <w:r w:rsidRPr="00A238F0">
        <w:rPr>
          <w:rFonts w:ascii="MathJax_Math-Web" w:eastAsia="Times New Roman" w:hAnsi="MathJax_Math-Web" w:cs="Helvetica"/>
          <w:i/>
          <w:iCs/>
          <w:sz w:val="29"/>
          <w:szCs w:val="29"/>
          <w:bdr w:val="none" w:sz="0" w:space="0" w:color="auto" w:frame="1"/>
        </w:rPr>
        <w:t>out</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b</w:t>
      </w:r>
      <w:proofErr w:type="spellEnd"/>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=1</w:t>
      </w:r>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w:t>
      </w:r>
      <w:proofErr w:type="spellStart"/>
      <w:r w:rsidRPr="00A238F0">
        <w:rPr>
          <w:rFonts w:ascii="Helvetica" w:eastAsia="Times New Roman" w:hAnsi="Helvetica" w:cs="Helvetica"/>
          <w:sz w:val="24"/>
          <w:szCs w:val="24"/>
          <w:bdr w:val="none" w:sz="0" w:space="0" w:color="auto" w:frame="1"/>
        </w:rPr>
        <w:t>out∂b</w:t>
      </w:r>
      <w:proofErr w:type="spellEnd"/>
      <w:r w:rsidRPr="00A238F0">
        <w:rPr>
          <w:rFonts w:ascii="Helvetica" w:eastAsia="Times New Roman" w:hAnsi="Helvetica" w:cs="Helvetica"/>
          <w:sz w:val="24"/>
          <w:szCs w:val="24"/>
          <w:bdr w:val="none" w:sz="0" w:space="0" w:color="auto" w:frame="1"/>
        </w:rPr>
        <w:t>=1</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Apply the derivative to the chain rule:</w:t>
      </w:r>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J</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W</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proofErr w:type="spellStart"/>
      <w:r w:rsidRPr="00A238F0">
        <w:rPr>
          <w:rFonts w:ascii="MathJax_Math-Web" w:eastAsia="Times New Roman" w:hAnsi="MathJax_Math-Web" w:cs="Helvetica"/>
          <w:i/>
          <w:iCs/>
          <w:sz w:val="29"/>
          <w:szCs w:val="29"/>
          <w:bdr w:val="none" w:sz="0" w:space="0" w:color="auto" w:frame="1"/>
        </w:rPr>
        <w:t>J</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out</w:t>
      </w:r>
      <w:proofErr w:type="spellEnd"/>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proofErr w:type="spellStart"/>
      <w:r w:rsidRPr="00A238F0">
        <w:rPr>
          <w:rFonts w:ascii="MathJax_Math-Web" w:eastAsia="Times New Roman" w:hAnsi="MathJax_Math-Web" w:cs="Helvetica"/>
          <w:i/>
          <w:iCs/>
          <w:sz w:val="29"/>
          <w:szCs w:val="29"/>
          <w:bdr w:val="none" w:sz="0" w:space="0" w:color="auto" w:frame="1"/>
        </w:rPr>
        <w:t>out</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W</w:t>
      </w:r>
      <w:proofErr w:type="spellEnd"/>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proofErr w:type="spellStart"/>
      <w:r w:rsidRPr="00A238F0">
        <w:rPr>
          <w:rFonts w:ascii="MathJax_Math-Web" w:eastAsia="Times New Roman" w:hAnsi="MathJax_Math-Web" w:cs="Helvetica"/>
          <w:i/>
          <w:iCs/>
          <w:sz w:val="29"/>
          <w:szCs w:val="29"/>
          <w:bdr w:val="none" w:sz="0" w:space="0" w:color="auto" w:frame="1"/>
        </w:rPr>
        <w:t>J</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out</w:t>
      </w:r>
      <w:proofErr w:type="spellEnd"/>
      <w:r w:rsidRPr="00A238F0">
        <w:rPr>
          <w:rFonts w:ascii="Helvetica" w:eastAsia="Times New Roman" w:hAnsi="Helvetica" w:cs="Helvetica"/>
          <w:sz w:val="29"/>
          <w:szCs w:val="29"/>
          <w:bdr w:val="none" w:sz="0" w:space="0" w:color="auto" w:frame="1"/>
        </w:rPr>
        <w:t> </w:t>
      </w:r>
      <w:r w:rsidRPr="00A238F0">
        <w:rPr>
          <w:rFonts w:ascii="MathJax_Math-Web" w:eastAsia="Times New Roman" w:hAnsi="MathJax_Math-Web" w:cs="Helvetica"/>
          <w:i/>
          <w:iCs/>
          <w:sz w:val="29"/>
          <w:szCs w:val="29"/>
          <w:bdr w:val="none" w:sz="0" w:space="0" w:color="auto" w:frame="1"/>
        </w:rPr>
        <w:t>X</w:t>
      </w:r>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∂J∂W=∂</w:t>
      </w:r>
      <w:proofErr w:type="spellStart"/>
      <w:r w:rsidRPr="00A238F0">
        <w:rPr>
          <w:rFonts w:ascii="Helvetica" w:eastAsia="Times New Roman" w:hAnsi="Helvetica" w:cs="Helvetica"/>
          <w:sz w:val="24"/>
          <w:szCs w:val="24"/>
          <w:bdr w:val="none" w:sz="0" w:space="0" w:color="auto" w:frame="1"/>
        </w:rPr>
        <w:t>J∂out∂out∂W</w:t>
      </w:r>
      <w:proofErr w:type="spellEnd"/>
      <w:r w:rsidRPr="00A238F0">
        <w:rPr>
          <w:rFonts w:ascii="Helvetica" w:eastAsia="Times New Roman" w:hAnsi="Helvetica" w:cs="Helvetica"/>
          <w:sz w:val="24"/>
          <w:szCs w:val="24"/>
          <w:bdr w:val="none" w:sz="0" w:space="0" w:color="auto" w:frame="1"/>
        </w:rPr>
        <w:t>=∂</w:t>
      </w:r>
      <w:proofErr w:type="spellStart"/>
      <w:r w:rsidRPr="00A238F0">
        <w:rPr>
          <w:rFonts w:ascii="Helvetica" w:eastAsia="Times New Roman" w:hAnsi="Helvetica" w:cs="Helvetica"/>
          <w:sz w:val="24"/>
          <w:szCs w:val="24"/>
          <w:bdr w:val="none" w:sz="0" w:space="0" w:color="auto" w:frame="1"/>
        </w:rPr>
        <w:t>J∂outX</w:t>
      </w:r>
      <w:proofErr w:type="spellEnd"/>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r w:rsidRPr="00A238F0">
        <w:rPr>
          <w:rFonts w:ascii="MathJax_Main-Web" w:eastAsia="Times New Roman" w:hAnsi="MathJax_Main-Web" w:cs="Helvetica"/>
          <w:sz w:val="29"/>
          <w:szCs w:val="29"/>
          <w:bdr w:val="none" w:sz="0" w:space="0" w:color="auto" w:frame="1"/>
        </w:rPr>
        <w:t>∂</w:t>
      </w:r>
      <w:proofErr w:type="spellStart"/>
      <w:r w:rsidRPr="00A238F0">
        <w:rPr>
          <w:rFonts w:ascii="MathJax_Math-Web" w:eastAsia="Times New Roman" w:hAnsi="MathJax_Math-Web" w:cs="Helvetica"/>
          <w:i/>
          <w:iCs/>
          <w:sz w:val="29"/>
          <w:szCs w:val="29"/>
          <w:bdr w:val="none" w:sz="0" w:space="0" w:color="auto" w:frame="1"/>
        </w:rPr>
        <w:t>J</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b</w:t>
      </w:r>
      <w:proofErr w:type="spellEnd"/>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proofErr w:type="spellStart"/>
      <w:r w:rsidRPr="00A238F0">
        <w:rPr>
          <w:rFonts w:ascii="MathJax_Math-Web" w:eastAsia="Times New Roman" w:hAnsi="MathJax_Math-Web" w:cs="Helvetica"/>
          <w:i/>
          <w:iCs/>
          <w:sz w:val="29"/>
          <w:szCs w:val="29"/>
          <w:bdr w:val="none" w:sz="0" w:space="0" w:color="auto" w:frame="1"/>
        </w:rPr>
        <w:t>J</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out</w:t>
      </w:r>
      <w:proofErr w:type="spellEnd"/>
      <w:proofErr w:type="gramStart"/>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w:t>
      </w:r>
      <w:proofErr w:type="spellStart"/>
      <w:proofErr w:type="gramEnd"/>
      <w:r w:rsidRPr="00A238F0">
        <w:rPr>
          <w:rFonts w:ascii="Helvetica" w:eastAsia="Times New Roman" w:hAnsi="Helvetica" w:cs="Helvetica"/>
          <w:sz w:val="24"/>
          <w:szCs w:val="24"/>
          <w:bdr w:val="none" w:sz="0" w:space="0" w:color="auto" w:frame="1"/>
        </w:rPr>
        <w:t>J∂b</w:t>
      </w:r>
      <w:proofErr w:type="spellEnd"/>
      <w:r w:rsidRPr="00A238F0">
        <w:rPr>
          <w:rFonts w:ascii="Helvetica" w:eastAsia="Times New Roman" w:hAnsi="Helvetica" w:cs="Helvetica"/>
          <w:sz w:val="24"/>
          <w:szCs w:val="24"/>
          <w:bdr w:val="none" w:sz="0" w:space="0" w:color="auto" w:frame="1"/>
        </w:rPr>
        <w:t>=∂</w:t>
      </w:r>
      <w:proofErr w:type="spellStart"/>
      <w:r w:rsidRPr="00A238F0">
        <w:rPr>
          <w:rFonts w:ascii="Helvetica" w:eastAsia="Times New Roman" w:hAnsi="Helvetica" w:cs="Helvetica"/>
          <w:sz w:val="24"/>
          <w:szCs w:val="24"/>
          <w:bdr w:val="none" w:sz="0" w:space="0" w:color="auto" w:frame="1"/>
        </w:rPr>
        <w:t>J∂out</w:t>
      </w:r>
      <w:proofErr w:type="spellEnd"/>
    </w:p>
    <w:p w:rsidR="00A238F0" w:rsidRPr="00A238F0" w:rsidRDefault="00A238F0" w:rsidP="00A238F0">
      <w:pPr>
        <w:shd w:val="clear" w:color="auto" w:fill="FFFFFF"/>
        <w:spacing w:beforeAutospacing="1" w:after="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A lot of mathematical notation</w:t>
      </w:r>
      <w:ins w:id="263" w:author="Redding" w:date="2017-04-10T09:59:00Z">
        <w:r w:rsidR="007C7D3A">
          <w:rPr>
            <w:rFonts w:ascii="Helvetica" w:eastAsia="Times New Roman" w:hAnsi="Helvetica" w:cs="Helvetica"/>
            <w:sz w:val="24"/>
            <w:szCs w:val="24"/>
          </w:rPr>
          <w:t xml:space="preserve"> is involved,</w:t>
        </w:r>
      </w:ins>
      <w:r w:rsidRPr="00A238F0">
        <w:rPr>
          <w:rFonts w:ascii="Helvetica" w:eastAsia="Times New Roman" w:hAnsi="Helvetica" w:cs="Helvetica"/>
          <w:sz w:val="24"/>
          <w:szCs w:val="24"/>
        </w:rPr>
        <w:t xml:space="preserve"> but the code for </w:t>
      </w:r>
      <w:proofErr w:type="spellStart"/>
      <w:r w:rsidRPr="00A238F0">
        <w:rPr>
          <w:rFonts w:ascii="MathJax_Math-Web" w:eastAsia="Times New Roman" w:hAnsi="MathJax_Math-Web" w:cs="Helvetica"/>
          <w:i/>
          <w:iCs/>
          <w:sz w:val="29"/>
          <w:szCs w:val="29"/>
          <w:bdr w:val="none" w:sz="0" w:space="0" w:color="auto" w:frame="1"/>
        </w:rPr>
        <w:t>dW</w:t>
      </w:r>
      <w:proofErr w:type="gramStart"/>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db</w:t>
      </w:r>
      <w:proofErr w:type="spellEnd"/>
      <w:proofErr w:type="gramEnd"/>
      <w:r w:rsidRPr="00A238F0">
        <w:rPr>
          <w:rFonts w:ascii="Helvetica" w:eastAsia="Times New Roman" w:hAnsi="Helvetica" w:cs="Helvetica"/>
          <w:sz w:val="29"/>
          <w:szCs w:val="29"/>
          <w:bdr w:val="none" w:sz="0" w:space="0" w:color="auto" w:frame="1"/>
        </w:rPr>
        <w:t> </w:t>
      </w:r>
      <w:proofErr w:type="spellStart"/>
      <w:r w:rsidRPr="00A238F0">
        <w:rPr>
          <w:rFonts w:ascii="Helvetica" w:eastAsia="Times New Roman" w:hAnsi="Helvetica" w:cs="Helvetica"/>
          <w:sz w:val="24"/>
          <w:szCs w:val="24"/>
          <w:bdr w:val="none" w:sz="0" w:space="0" w:color="auto" w:frame="1"/>
        </w:rPr>
        <w:t>dW,db</w:t>
      </w:r>
      <w:proofErr w:type="spellEnd"/>
      <w:r w:rsidRPr="00A238F0">
        <w:rPr>
          <w:rFonts w:ascii="Helvetica" w:eastAsia="Times New Roman" w:hAnsi="Helvetica" w:cs="Helvetica"/>
          <w:sz w:val="24"/>
          <w:szCs w:val="24"/>
        </w:rPr>
        <w:t xml:space="preserve"> is pretty simple.</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proofErr w:type="gramStart"/>
      <w:r w:rsidRPr="00A238F0">
        <w:rPr>
          <w:rFonts w:ascii="Courier New" w:eastAsia="Times New Roman" w:hAnsi="Courier New" w:cs="Courier New"/>
          <w:b/>
          <w:bCs/>
          <w:sz w:val="23"/>
          <w:szCs w:val="23"/>
          <w:bdr w:val="none" w:sz="0" w:space="0" w:color="auto" w:frame="1"/>
          <w:shd w:val="clear" w:color="auto" w:fill="EEEEFF"/>
        </w:rPr>
        <w:t>def</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color w:val="990000"/>
          <w:sz w:val="23"/>
          <w:szCs w:val="23"/>
          <w:bdr w:val="none" w:sz="0" w:space="0" w:color="auto" w:frame="1"/>
          <w:shd w:val="clear" w:color="auto" w:fill="EEEEFF"/>
        </w:rPr>
        <w:t>forward</w:t>
      </w:r>
      <w:r w:rsidRPr="00A238F0">
        <w:rPr>
          <w:rFonts w:ascii="Courier New" w:eastAsia="Times New Roman" w:hAnsi="Courier New" w:cs="Courier New"/>
          <w:sz w:val="23"/>
          <w:szCs w:val="23"/>
          <w:bdr w:val="none" w:sz="0" w:space="0" w:color="auto" w:frame="1"/>
          <w:shd w:val="clear" w:color="auto" w:fill="EEEEFF"/>
        </w:rPr>
        <w:t>(x, W, b):</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out</w:t>
      </w:r>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x</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dot(W)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b</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cache</w:t>
      </w:r>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(x, W, b)</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b/>
          <w:bCs/>
          <w:sz w:val="23"/>
          <w:szCs w:val="23"/>
          <w:bdr w:val="none" w:sz="0" w:space="0" w:color="auto" w:frame="1"/>
          <w:shd w:val="clear" w:color="auto" w:fill="EEEEFF"/>
        </w:rPr>
        <w:t>return</w:t>
      </w:r>
      <w:proofErr w:type="gramEnd"/>
      <w:r w:rsidRPr="00A238F0">
        <w:rPr>
          <w:rFonts w:ascii="Courier New" w:eastAsia="Times New Roman" w:hAnsi="Courier New" w:cs="Courier New"/>
          <w:sz w:val="23"/>
          <w:szCs w:val="23"/>
          <w:bdr w:val="none" w:sz="0" w:space="0" w:color="auto" w:frame="1"/>
          <w:shd w:val="clear" w:color="auto" w:fill="EEEEFF"/>
        </w:rPr>
        <w:t xml:space="preserve"> out, cache</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proofErr w:type="gramStart"/>
      <w:r w:rsidRPr="00A238F0">
        <w:rPr>
          <w:rFonts w:ascii="Courier New" w:eastAsia="Times New Roman" w:hAnsi="Courier New" w:cs="Courier New"/>
          <w:b/>
          <w:bCs/>
          <w:sz w:val="23"/>
          <w:szCs w:val="23"/>
          <w:bdr w:val="none" w:sz="0" w:space="0" w:color="auto" w:frame="1"/>
          <w:shd w:val="clear" w:color="auto" w:fill="EEEEFF"/>
        </w:rPr>
        <w:t>def</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color w:val="990000"/>
          <w:sz w:val="23"/>
          <w:szCs w:val="23"/>
          <w:bdr w:val="none" w:sz="0" w:space="0" w:color="auto" w:frame="1"/>
          <w:shd w:val="clear" w:color="auto" w:fill="EEEEFF"/>
        </w:rPr>
        <w:t>backward</w:t>
      </w:r>
      <w:r w:rsidRPr="00A238F0">
        <w:rPr>
          <w:rFonts w:ascii="Courier New" w:eastAsia="Times New Roman" w:hAnsi="Courier New" w:cs="Courier New"/>
          <w:sz w:val="23"/>
          <w:szCs w:val="23"/>
          <w:bdr w:val="none" w:sz="0" w:space="0" w:color="auto" w:frame="1"/>
          <w:shd w:val="clear" w:color="auto" w:fill="EEEEFF"/>
        </w:rPr>
        <w:t>(</w:t>
      </w:r>
      <w:proofErr w:type="spellStart"/>
      <w:r w:rsidRPr="00A238F0">
        <w:rPr>
          <w:rFonts w:ascii="Courier New" w:eastAsia="Times New Roman" w:hAnsi="Courier New" w:cs="Courier New"/>
          <w:sz w:val="23"/>
          <w:szCs w:val="23"/>
          <w:bdr w:val="none" w:sz="0" w:space="0" w:color="auto" w:frame="1"/>
          <w:shd w:val="clear" w:color="auto" w:fill="EEEEFF"/>
        </w:rPr>
        <w:t>dout</w:t>
      </w:r>
      <w:proofErr w:type="spellEnd"/>
      <w:r w:rsidRPr="00A238F0">
        <w:rPr>
          <w:rFonts w:ascii="Courier New" w:eastAsia="Times New Roman" w:hAnsi="Courier New" w:cs="Courier New"/>
          <w:sz w:val="23"/>
          <w:szCs w:val="23"/>
          <w:bdr w:val="none" w:sz="0" w:space="0" w:color="auto" w:frame="1"/>
          <w:shd w:val="clear" w:color="auto" w:fill="EEEEFF"/>
        </w:rPr>
        <w:t>, cache):</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xml:space="preserve"># </w:t>
      </w:r>
      <w:proofErr w:type="spellStart"/>
      <w:proofErr w:type="gramStart"/>
      <w:r w:rsidRPr="00A238F0">
        <w:rPr>
          <w:rFonts w:ascii="Courier New" w:eastAsia="Times New Roman" w:hAnsi="Courier New" w:cs="Courier New"/>
          <w:i/>
          <w:iCs/>
          <w:color w:val="999988"/>
          <w:sz w:val="23"/>
          <w:szCs w:val="23"/>
          <w:bdr w:val="none" w:sz="0" w:space="0" w:color="auto" w:frame="1"/>
          <w:shd w:val="clear" w:color="auto" w:fill="EEEEFF"/>
        </w:rPr>
        <w:t>dout</w:t>
      </w:r>
      <w:proofErr w:type="spellEnd"/>
      <w:proofErr w:type="gramEnd"/>
      <w:r w:rsidRPr="00A238F0">
        <w:rPr>
          <w:rFonts w:ascii="Courier New" w:eastAsia="Times New Roman" w:hAnsi="Courier New" w:cs="Courier New"/>
          <w:i/>
          <w:iCs/>
          <w:color w:val="999988"/>
          <w:sz w:val="23"/>
          <w:szCs w:val="23"/>
          <w:bdr w:val="none" w:sz="0" w:space="0" w:color="auto" w:frame="1"/>
          <w:shd w:val="clear" w:color="auto" w:fill="EEEEFF"/>
        </w:rPr>
        <w:t xml:space="preserve">: </w:t>
      </w:r>
      <w:proofErr w:type="spellStart"/>
      <w:r w:rsidRPr="00A238F0">
        <w:rPr>
          <w:rFonts w:ascii="Courier New" w:eastAsia="Times New Roman" w:hAnsi="Courier New" w:cs="Courier New"/>
          <w:i/>
          <w:iCs/>
          <w:color w:val="999988"/>
          <w:sz w:val="23"/>
          <w:szCs w:val="23"/>
          <w:bdr w:val="none" w:sz="0" w:space="0" w:color="auto" w:frame="1"/>
          <w:shd w:val="clear" w:color="auto" w:fill="EEEEFF"/>
        </w:rPr>
        <w:t>dJ</w:t>
      </w:r>
      <w:proofErr w:type="spellEnd"/>
      <w:r w:rsidRPr="00A238F0">
        <w:rPr>
          <w:rFonts w:ascii="Courier New" w:eastAsia="Times New Roman" w:hAnsi="Courier New" w:cs="Courier New"/>
          <w:i/>
          <w:iCs/>
          <w:color w:val="999988"/>
          <w:sz w:val="23"/>
          <w:szCs w:val="23"/>
          <w:bdr w:val="none" w:sz="0" w:space="0" w:color="auto" w:frame="1"/>
          <w:shd w:val="clear" w:color="auto" w:fill="EEEEFF"/>
        </w:rPr>
        <w:t>/</w:t>
      </w:r>
      <w:proofErr w:type="spellStart"/>
      <w:r w:rsidRPr="00A238F0">
        <w:rPr>
          <w:rFonts w:ascii="Courier New" w:eastAsia="Times New Roman" w:hAnsi="Courier New" w:cs="Courier New"/>
          <w:i/>
          <w:iCs/>
          <w:color w:val="999988"/>
          <w:sz w:val="23"/>
          <w:szCs w:val="23"/>
          <w:bdr w:val="none" w:sz="0" w:space="0" w:color="auto" w:frame="1"/>
          <w:shd w:val="clear" w:color="auto" w:fill="EEEEFF"/>
        </w:rPr>
        <w:t>dout</w:t>
      </w:r>
      <w:proofErr w:type="spellEnd"/>
      <w:r w:rsidRPr="00A238F0">
        <w:rPr>
          <w:rFonts w:ascii="Courier New" w:eastAsia="Times New Roman" w:hAnsi="Courier New" w:cs="Courier New"/>
          <w:i/>
          <w:iCs/>
          <w:color w:val="999988"/>
          <w:sz w:val="23"/>
          <w:szCs w:val="23"/>
          <w:bdr w:val="none" w:sz="0" w:space="0" w:color="auto" w:frame="1"/>
          <w:shd w:val="clear" w:color="auto" w:fill="EEEEFF"/>
        </w:rPr>
        <w:t xml:space="preserve"> (N,)</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xml:space="preserve"># </w:t>
      </w:r>
      <w:proofErr w:type="gramStart"/>
      <w:r w:rsidRPr="00A238F0">
        <w:rPr>
          <w:rFonts w:ascii="Courier New" w:eastAsia="Times New Roman" w:hAnsi="Courier New" w:cs="Courier New"/>
          <w:i/>
          <w:iCs/>
          <w:color w:val="999988"/>
          <w:sz w:val="23"/>
          <w:szCs w:val="23"/>
          <w:bdr w:val="none" w:sz="0" w:space="0" w:color="auto" w:frame="1"/>
          <w:shd w:val="clear" w:color="auto" w:fill="EEEEFF"/>
        </w:rPr>
        <w:t>x</w:t>
      </w:r>
      <w:proofErr w:type="gramEnd"/>
      <w:r w:rsidRPr="00A238F0">
        <w:rPr>
          <w:rFonts w:ascii="Courier New" w:eastAsia="Times New Roman" w:hAnsi="Courier New" w:cs="Courier New"/>
          <w:i/>
          <w:iCs/>
          <w:color w:val="999988"/>
          <w:sz w:val="23"/>
          <w:szCs w:val="23"/>
          <w:bdr w:val="none" w:sz="0" w:space="0" w:color="auto" w:frame="1"/>
          <w:shd w:val="clear" w:color="auto" w:fill="EEEEFF"/>
        </w:rPr>
        <w:t>: input sample (N, 2)</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W: Weight (2,)</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xml:space="preserve"># </w:t>
      </w:r>
      <w:proofErr w:type="gramStart"/>
      <w:r w:rsidRPr="00A238F0">
        <w:rPr>
          <w:rFonts w:ascii="Courier New" w:eastAsia="Times New Roman" w:hAnsi="Courier New" w:cs="Courier New"/>
          <w:i/>
          <w:iCs/>
          <w:color w:val="999988"/>
          <w:sz w:val="23"/>
          <w:szCs w:val="23"/>
          <w:bdr w:val="none" w:sz="0" w:space="0" w:color="auto" w:frame="1"/>
          <w:shd w:val="clear" w:color="auto" w:fill="EEEEFF"/>
        </w:rPr>
        <w:t>b</w:t>
      </w:r>
      <w:proofErr w:type="gramEnd"/>
      <w:r w:rsidRPr="00A238F0">
        <w:rPr>
          <w:rFonts w:ascii="Courier New" w:eastAsia="Times New Roman" w:hAnsi="Courier New" w:cs="Courier New"/>
          <w:i/>
          <w:iCs/>
          <w:color w:val="999988"/>
          <w:sz w:val="23"/>
          <w:szCs w:val="23"/>
          <w:bdr w:val="none" w:sz="0" w:space="0" w:color="auto" w:frame="1"/>
          <w:shd w:val="clear" w:color="auto" w:fill="EEEEFF"/>
        </w:rPr>
        <w:t>: bias float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x</w:t>
      </w:r>
      <w:proofErr w:type="gramEnd"/>
      <w:r w:rsidRPr="00A238F0">
        <w:rPr>
          <w:rFonts w:ascii="Courier New" w:eastAsia="Times New Roman" w:hAnsi="Courier New" w:cs="Courier New"/>
          <w:sz w:val="23"/>
          <w:szCs w:val="23"/>
          <w:bdr w:val="none" w:sz="0" w:space="0" w:color="auto" w:frame="1"/>
          <w:shd w:val="clear" w:color="auto" w:fill="EEEEFF"/>
        </w:rPr>
        <w:t xml:space="preserve">, W, b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cache</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spellStart"/>
      <w:proofErr w:type="gramStart"/>
      <w:r w:rsidRPr="00A238F0">
        <w:rPr>
          <w:rFonts w:ascii="Courier New" w:eastAsia="Times New Roman" w:hAnsi="Courier New" w:cs="Courier New"/>
          <w:sz w:val="23"/>
          <w:szCs w:val="23"/>
          <w:bdr w:val="none" w:sz="0" w:space="0" w:color="auto" w:frame="1"/>
          <w:shd w:val="clear" w:color="auto" w:fill="EEEEFF"/>
        </w:rPr>
        <w:t>dW</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x</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T</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dot(</w:t>
      </w:r>
      <w:proofErr w:type="spellStart"/>
      <w:r w:rsidRPr="00A238F0">
        <w:rPr>
          <w:rFonts w:ascii="Courier New" w:eastAsia="Times New Roman" w:hAnsi="Courier New" w:cs="Courier New"/>
          <w:sz w:val="23"/>
          <w:szCs w:val="23"/>
          <w:bdr w:val="none" w:sz="0" w:space="0" w:color="auto" w:frame="1"/>
          <w:shd w:val="clear" w:color="auto" w:fill="EEEEFF"/>
        </w:rPr>
        <w:t>dout</w:t>
      </w:r>
      <w:proofErr w:type="spell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xml:space="preserve"># Transpose x (N, 2) -&gt; (2, N) and multiple with </w:t>
      </w:r>
      <w:proofErr w:type="spellStart"/>
      <w:r w:rsidRPr="00A238F0">
        <w:rPr>
          <w:rFonts w:ascii="Courier New" w:eastAsia="Times New Roman" w:hAnsi="Courier New" w:cs="Courier New"/>
          <w:i/>
          <w:iCs/>
          <w:color w:val="999988"/>
          <w:sz w:val="23"/>
          <w:szCs w:val="23"/>
          <w:bdr w:val="none" w:sz="0" w:space="0" w:color="auto" w:frame="1"/>
          <w:shd w:val="clear" w:color="auto" w:fill="EEEEFF"/>
        </w:rPr>
        <w:t>dout</w:t>
      </w:r>
      <w:proofErr w:type="spellEnd"/>
      <w:r w:rsidRPr="00A238F0">
        <w:rPr>
          <w:rFonts w:ascii="Courier New" w:eastAsia="Times New Roman" w:hAnsi="Courier New" w:cs="Courier New"/>
          <w:i/>
          <w:iCs/>
          <w:color w:val="999988"/>
          <w:sz w:val="23"/>
          <w:szCs w:val="23"/>
          <w:bdr w:val="none" w:sz="0" w:space="0" w:color="auto" w:frame="1"/>
          <w:shd w:val="clear" w:color="auto" w:fill="EEEEFF"/>
        </w:rPr>
        <w:t>. (2, N) * (N</w:t>
      </w:r>
      <w:proofErr w:type="gramStart"/>
      <w:r w:rsidRPr="00A238F0">
        <w:rPr>
          <w:rFonts w:ascii="Courier New" w:eastAsia="Times New Roman" w:hAnsi="Courier New" w:cs="Courier New"/>
          <w:i/>
          <w:iCs/>
          <w:color w:val="999988"/>
          <w:sz w:val="23"/>
          <w:szCs w:val="23"/>
          <w:bdr w:val="none" w:sz="0" w:space="0" w:color="auto" w:frame="1"/>
          <w:shd w:val="clear" w:color="auto" w:fill="EEEEFF"/>
        </w:rPr>
        <w:t>, )</w:t>
      </w:r>
      <w:proofErr w:type="gramEnd"/>
      <w:r w:rsidRPr="00A238F0">
        <w:rPr>
          <w:rFonts w:ascii="Courier New" w:eastAsia="Times New Roman" w:hAnsi="Courier New" w:cs="Courier New"/>
          <w:i/>
          <w:iCs/>
          <w:color w:val="999988"/>
          <w:sz w:val="23"/>
          <w:szCs w:val="23"/>
          <w:bdr w:val="none" w:sz="0" w:space="0" w:color="auto" w:frame="1"/>
          <w:shd w:val="clear" w:color="auto" w:fill="EEEEFF"/>
        </w:rPr>
        <w:t xml:space="preserve"> -&gt; (2,)</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spellStart"/>
      <w:proofErr w:type="gramStart"/>
      <w:r w:rsidRPr="00A238F0">
        <w:rPr>
          <w:rFonts w:ascii="Courier New" w:eastAsia="Times New Roman" w:hAnsi="Courier New" w:cs="Courier New"/>
          <w:sz w:val="23"/>
          <w:szCs w:val="23"/>
          <w:bdr w:val="none" w:sz="0" w:space="0" w:color="auto" w:frame="1"/>
          <w:shd w:val="clear" w:color="auto" w:fill="EEEEFF"/>
        </w:rPr>
        <w:t>db</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np</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color w:val="0086B3"/>
          <w:sz w:val="23"/>
          <w:szCs w:val="23"/>
          <w:bdr w:val="none" w:sz="0" w:space="0" w:color="auto" w:frame="1"/>
          <w:shd w:val="clear" w:color="auto" w:fill="EEEEFF"/>
        </w:rPr>
        <w:t>sum</w:t>
      </w:r>
      <w:proofErr w:type="spellEnd"/>
      <w:r w:rsidRPr="00A238F0">
        <w:rPr>
          <w:rFonts w:ascii="Courier New" w:eastAsia="Times New Roman" w:hAnsi="Courier New" w:cs="Courier New"/>
          <w:sz w:val="23"/>
          <w:szCs w:val="23"/>
          <w:bdr w:val="none" w:sz="0" w:space="0" w:color="auto" w:frame="1"/>
          <w:shd w:val="clear" w:color="auto" w:fill="EEEEFF"/>
        </w:rPr>
        <w:t>(</w:t>
      </w:r>
      <w:proofErr w:type="spellStart"/>
      <w:r w:rsidRPr="00A238F0">
        <w:rPr>
          <w:rFonts w:ascii="Courier New" w:eastAsia="Times New Roman" w:hAnsi="Courier New" w:cs="Courier New"/>
          <w:sz w:val="23"/>
          <w:szCs w:val="23"/>
          <w:bdr w:val="none" w:sz="0" w:space="0" w:color="auto" w:frame="1"/>
          <w:shd w:val="clear" w:color="auto" w:fill="EEEEFF"/>
        </w:rPr>
        <w:t>dout</w:t>
      </w:r>
      <w:proofErr w:type="spellEnd"/>
      <w:r w:rsidRPr="00A238F0">
        <w:rPr>
          <w:rFonts w:ascii="Courier New" w:eastAsia="Times New Roman" w:hAnsi="Courier New" w:cs="Courier New"/>
          <w:sz w:val="23"/>
          <w:szCs w:val="23"/>
          <w:bdr w:val="none" w:sz="0" w:space="0" w:color="auto" w:frame="1"/>
          <w:shd w:val="clear" w:color="auto" w:fill="EEEEFF"/>
        </w:rPr>
        <w:t>, axis</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0</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xml:space="preserve"># Add all </w:t>
      </w:r>
      <w:proofErr w:type="spellStart"/>
      <w:r w:rsidRPr="00A238F0">
        <w:rPr>
          <w:rFonts w:ascii="Courier New" w:eastAsia="Times New Roman" w:hAnsi="Courier New" w:cs="Courier New"/>
          <w:i/>
          <w:iCs/>
          <w:color w:val="999988"/>
          <w:sz w:val="23"/>
          <w:szCs w:val="23"/>
          <w:bdr w:val="none" w:sz="0" w:space="0" w:color="auto" w:frame="1"/>
          <w:shd w:val="clear" w:color="auto" w:fill="EEEEFF"/>
        </w:rPr>
        <w:t>dout</w:t>
      </w:r>
      <w:proofErr w:type="spellEnd"/>
      <w:r w:rsidRPr="00A238F0">
        <w:rPr>
          <w:rFonts w:ascii="Courier New" w:eastAsia="Times New Roman" w:hAnsi="Courier New" w:cs="Courier New"/>
          <w:i/>
          <w:iCs/>
          <w:color w:val="999988"/>
          <w:sz w:val="23"/>
          <w:szCs w:val="23"/>
          <w:bdr w:val="none" w:sz="0" w:space="0" w:color="auto" w:frame="1"/>
          <w:shd w:val="clear" w:color="auto" w:fill="EEEEFF"/>
        </w:rPr>
        <w:t xml:space="preserve"> (N,) -&gt; scalar</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b/>
          <w:bCs/>
          <w:sz w:val="23"/>
          <w:szCs w:val="23"/>
          <w:bdr w:val="none" w:sz="0" w:space="0" w:color="auto" w:frame="1"/>
          <w:shd w:val="clear" w:color="auto" w:fill="EEEEFF"/>
        </w:rPr>
        <w:t>return</w:t>
      </w:r>
      <w:proofErr w:type="gram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dW</w:t>
      </w:r>
      <w:proofErr w:type="spell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db</w:t>
      </w:r>
      <w:proofErr w:type="spellEnd"/>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proofErr w:type="gramStart"/>
      <w:r w:rsidRPr="00A238F0">
        <w:rPr>
          <w:rFonts w:ascii="Courier New" w:eastAsia="Times New Roman" w:hAnsi="Courier New" w:cs="Courier New"/>
          <w:b/>
          <w:bCs/>
          <w:sz w:val="23"/>
          <w:szCs w:val="23"/>
          <w:bdr w:val="none" w:sz="0" w:space="0" w:color="auto" w:frame="1"/>
          <w:shd w:val="clear" w:color="auto" w:fill="EEEEFF"/>
        </w:rPr>
        <w:t>def</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b/>
          <w:bCs/>
          <w:color w:val="990000"/>
          <w:sz w:val="23"/>
          <w:szCs w:val="23"/>
          <w:bdr w:val="none" w:sz="0" w:space="0" w:color="auto" w:frame="1"/>
          <w:shd w:val="clear" w:color="auto" w:fill="EEEEFF"/>
        </w:rPr>
        <w:t>compute_loss</w:t>
      </w:r>
      <w:proofErr w:type="spellEnd"/>
      <w:r w:rsidRPr="00A238F0">
        <w:rPr>
          <w:rFonts w:ascii="Courier New" w:eastAsia="Times New Roman" w:hAnsi="Courier New" w:cs="Courier New"/>
          <w:sz w:val="23"/>
          <w:szCs w:val="23"/>
          <w:bdr w:val="none" w:sz="0" w:space="0" w:color="auto" w:frame="1"/>
          <w:shd w:val="clear" w:color="auto" w:fill="EEEEFF"/>
        </w:rPr>
        <w:t>(X, W, b, y</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color w:val="999999"/>
          <w:sz w:val="23"/>
          <w:szCs w:val="23"/>
          <w:bdr w:val="none" w:sz="0" w:space="0" w:color="auto" w:frame="1"/>
          <w:shd w:val="clear" w:color="auto" w:fill="EEEEFF"/>
        </w:rPr>
        <w:t>None</w:t>
      </w:r>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h</w:t>
      </w:r>
      <w:proofErr w:type="gramEnd"/>
      <w:r w:rsidRPr="00A238F0">
        <w:rPr>
          <w:rFonts w:ascii="Courier New" w:eastAsia="Times New Roman" w:hAnsi="Courier New" w:cs="Courier New"/>
          <w:sz w:val="23"/>
          <w:szCs w:val="23"/>
          <w:bdr w:val="none" w:sz="0" w:space="0" w:color="auto" w:frame="1"/>
          <w:shd w:val="clear" w:color="auto" w:fill="EEEEFF"/>
        </w:rPr>
        <w:t xml:space="preserve">, cache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forward(X, W, b)</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loss</w:t>
      </w:r>
      <w:proofErr w:type="gram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dout</w:t>
      </w:r>
      <w:proofErr w:type="spell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mean_square_loss</w:t>
      </w:r>
      <w:proofErr w:type="spellEnd"/>
      <w:r w:rsidRPr="00A238F0">
        <w:rPr>
          <w:rFonts w:ascii="Courier New" w:eastAsia="Times New Roman" w:hAnsi="Courier New" w:cs="Courier New"/>
          <w:sz w:val="23"/>
          <w:szCs w:val="23"/>
          <w:bdr w:val="none" w:sz="0" w:space="0" w:color="auto" w:frame="1"/>
          <w:shd w:val="clear" w:color="auto" w:fill="EEEEFF"/>
        </w:rPr>
        <w:t>(h, y)</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spellStart"/>
      <w:proofErr w:type="gramStart"/>
      <w:r w:rsidRPr="00A238F0">
        <w:rPr>
          <w:rFonts w:ascii="Courier New" w:eastAsia="Times New Roman" w:hAnsi="Courier New" w:cs="Courier New"/>
          <w:sz w:val="23"/>
          <w:szCs w:val="23"/>
          <w:bdr w:val="none" w:sz="0" w:space="0" w:color="auto" w:frame="1"/>
          <w:shd w:val="clear" w:color="auto" w:fill="EEEEFF"/>
        </w:rPr>
        <w:t>dW</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db</w:t>
      </w:r>
      <w:proofErr w:type="spell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backward(</w:t>
      </w:r>
      <w:proofErr w:type="spellStart"/>
      <w:r w:rsidRPr="00A238F0">
        <w:rPr>
          <w:rFonts w:ascii="Courier New" w:eastAsia="Times New Roman" w:hAnsi="Courier New" w:cs="Courier New"/>
          <w:sz w:val="23"/>
          <w:szCs w:val="23"/>
          <w:bdr w:val="none" w:sz="0" w:space="0" w:color="auto" w:frame="1"/>
          <w:shd w:val="clear" w:color="auto" w:fill="EEEEFF"/>
        </w:rPr>
        <w:t>dout</w:t>
      </w:r>
      <w:proofErr w:type="spellEnd"/>
      <w:r w:rsidRPr="00A238F0">
        <w:rPr>
          <w:rFonts w:ascii="Courier New" w:eastAsia="Times New Roman" w:hAnsi="Courier New" w:cs="Courier New"/>
          <w:sz w:val="23"/>
          <w:szCs w:val="23"/>
          <w:bdr w:val="none" w:sz="0" w:space="0" w:color="auto" w:frame="1"/>
          <w:shd w:val="clear" w:color="auto" w:fill="EEEEFF"/>
        </w:rPr>
        <w:t>, cache)</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b/>
          <w:bCs/>
          <w:sz w:val="23"/>
          <w:szCs w:val="23"/>
          <w:bdr w:val="none" w:sz="0" w:space="0" w:color="auto" w:frame="1"/>
          <w:shd w:val="clear" w:color="auto" w:fill="EEEEFF"/>
        </w:rPr>
        <w:t>return</w:t>
      </w:r>
      <w:proofErr w:type="gramEnd"/>
      <w:r w:rsidRPr="00A238F0">
        <w:rPr>
          <w:rFonts w:ascii="Courier New" w:eastAsia="Times New Roman" w:hAnsi="Courier New" w:cs="Courier New"/>
          <w:sz w:val="23"/>
          <w:szCs w:val="23"/>
          <w:bdr w:val="none" w:sz="0" w:space="0" w:color="auto" w:frame="1"/>
          <w:shd w:val="clear" w:color="auto" w:fill="EEEEFF"/>
        </w:rPr>
        <w:t xml:space="preserve"> loss, </w:t>
      </w:r>
      <w:proofErr w:type="spellStart"/>
      <w:r w:rsidRPr="00A238F0">
        <w:rPr>
          <w:rFonts w:ascii="Courier New" w:eastAsia="Times New Roman" w:hAnsi="Courier New" w:cs="Courier New"/>
          <w:sz w:val="23"/>
          <w:szCs w:val="23"/>
          <w:bdr w:val="none" w:sz="0" w:space="0" w:color="auto" w:frame="1"/>
          <w:shd w:val="clear" w:color="auto" w:fill="EEEEFF"/>
        </w:rPr>
        <w:t>dW</w:t>
      </w:r>
      <w:proofErr w:type="spell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db</w:t>
      </w:r>
      <w:proofErr w:type="spellEnd"/>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Here is the full listing of the code:</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gramStart"/>
      <w:r w:rsidRPr="00A238F0">
        <w:rPr>
          <w:rFonts w:ascii="Courier New" w:eastAsia="Times New Roman" w:hAnsi="Courier New" w:cs="Courier New"/>
          <w:sz w:val="23"/>
          <w:szCs w:val="23"/>
          <w:bdr w:val="none" w:sz="0" w:space="0" w:color="auto" w:frame="1"/>
          <w:shd w:val="clear" w:color="auto" w:fill="EEEEFF"/>
        </w:rPr>
        <w:lastRenderedPageBreak/>
        <w:t>import</w:t>
      </w:r>
      <w:proofErr w:type="gram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color w:val="555555"/>
          <w:sz w:val="23"/>
          <w:szCs w:val="23"/>
          <w:bdr w:val="none" w:sz="0" w:space="0" w:color="auto" w:frame="1"/>
          <w:shd w:val="clear" w:color="auto" w:fill="EEEEFF"/>
        </w:rPr>
        <w:t>numpy</w:t>
      </w:r>
      <w:proofErr w:type="spellEnd"/>
      <w:r w:rsidRPr="00A238F0">
        <w:rPr>
          <w:rFonts w:ascii="Courier New" w:eastAsia="Times New Roman" w:hAnsi="Courier New" w:cs="Courier New"/>
          <w:sz w:val="23"/>
          <w:szCs w:val="23"/>
          <w:bdr w:val="none" w:sz="0" w:space="0" w:color="auto" w:frame="1"/>
          <w:shd w:val="clear" w:color="auto" w:fill="EEEEFF"/>
        </w:rPr>
        <w:t xml:space="preserve"> as </w:t>
      </w:r>
      <w:r w:rsidRPr="00A238F0">
        <w:rPr>
          <w:rFonts w:ascii="Courier New" w:eastAsia="Times New Roman" w:hAnsi="Courier New" w:cs="Courier New"/>
          <w:color w:val="555555"/>
          <w:sz w:val="23"/>
          <w:szCs w:val="23"/>
          <w:bdr w:val="none" w:sz="0" w:space="0" w:color="auto" w:frame="1"/>
          <w:shd w:val="clear" w:color="auto" w:fill="EEEEFF"/>
        </w:rPr>
        <w:t>np</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gramStart"/>
      <w:r w:rsidRPr="00A238F0">
        <w:rPr>
          <w:rFonts w:ascii="Courier New" w:eastAsia="Times New Roman" w:hAnsi="Courier New" w:cs="Courier New"/>
          <w:sz w:val="23"/>
          <w:szCs w:val="23"/>
          <w:bdr w:val="none" w:sz="0" w:space="0" w:color="auto" w:frame="1"/>
          <w:shd w:val="clear" w:color="auto" w:fill="EEEEFF"/>
        </w:rPr>
        <w:t>iteration</w:t>
      </w:r>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10000</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r w:rsidRPr="00A238F0">
        <w:rPr>
          <w:rFonts w:ascii="Courier New" w:eastAsia="Times New Roman" w:hAnsi="Courier New" w:cs="Courier New"/>
          <w:sz w:val="23"/>
          <w:szCs w:val="23"/>
          <w:bdr w:val="none" w:sz="0" w:space="0" w:color="auto" w:frame="1"/>
          <w:shd w:val="clear" w:color="auto" w:fill="EEEEFF"/>
        </w:rPr>
        <w:t>learning_rate</w:t>
      </w:r>
      <w:proofErr w:type="spell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1e-6</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N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100</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proofErr w:type="gramStart"/>
      <w:r w:rsidRPr="00A238F0">
        <w:rPr>
          <w:rFonts w:ascii="Courier New" w:eastAsia="Times New Roman" w:hAnsi="Courier New" w:cs="Courier New"/>
          <w:b/>
          <w:bCs/>
          <w:sz w:val="23"/>
          <w:szCs w:val="23"/>
          <w:bdr w:val="none" w:sz="0" w:space="0" w:color="auto" w:frame="1"/>
          <w:shd w:val="clear" w:color="auto" w:fill="EEEEFF"/>
        </w:rPr>
        <w:t>def</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b/>
          <w:bCs/>
          <w:color w:val="990000"/>
          <w:sz w:val="23"/>
          <w:szCs w:val="23"/>
          <w:bdr w:val="none" w:sz="0" w:space="0" w:color="auto" w:frame="1"/>
          <w:shd w:val="clear" w:color="auto" w:fill="EEEEFF"/>
        </w:rPr>
        <w:t>true_y</w:t>
      </w:r>
      <w:proofErr w:type="spellEnd"/>
      <w:r w:rsidRPr="00A238F0">
        <w:rPr>
          <w:rFonts w:ascii="Courier New" w:eastAsia="Times New Roman" w:hAnsi="Courier New" w:cs="Courier New"/>
          <w:sz w:val="23"/>
          <w:szCs w:val="23"/>
          <w:bdr w:val="none" w:sz="0" w:space="0" w:color="auto" w:frame="1"/>
          <w:shd w:val="clear" w:color="auto" w:fill="EEEEFF"/>
        </w:rPr>
        <w:t>(education, income):</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sz w:val="23"/>
          <w:szCs w:val="23"/>
          <w:bdr w:val="none" w:sz="0" w:space="0" w:color="auto" w:frame="1"/>
          <w:shd w:val="clear" w:color="auto" w:fill="EEEEFF"/>
        </w:rPr>
      </w:pPr>
      <w:r w:rsidRPr="00A238F0">
        <w:rPr>
          <w:rFonts w:ascii="Courier New" w:eastAsia="Times New Roman" w:hAnsi="Courier New" w:cs="Courier New"/>
          <w:color w:val="DD1144"/>
          <w:sz w:val="23"/>
          <w:szCs w:val="23"/>
          <w:bdr w:val="none" w:sz="0" w:space="0" w:color="auto" w:frame="1"/>
          <w:shd w:val="clear" w:color="auto" w:fill="EEEEFF"/>
        </w:rPr>
        <w:t xml:space="preserve">    """ Find the number of dates corresponding to the years of education and monthly income.</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sz w:val="23"/>
          <w:szCs w:val="23"/>
          <w:bdr w:val="none" w:sz="0" w:space="0" w:color="auto" w:frame="1"/>
          <w:shd w:val="clear" w:color="auto" w:fill="EEEEFF"/>
        </w:rPr>
      </w:pPr>
      <w:r w:rsidRPr="00A238F0">
        <w:rPr>
          <w:rFonts w:ascii="Courier New" w:eastAsia="Times New Roman" w:hAnsi="Courier New" w:cs="Courier New"/>
          <w:color w:val="DD1144"/>
          <w:sz w:val="23"/>
          <w:szCs w:val="23"/>
          <w:bdr w:val="none" w:sz="0" w:space="0" w:color="auto" w:frame="1"/>
          <w:shd w:val="clear" w:color="auto" w:fill="EEEEFF"/>
        </w:rPr>
        <w:t xml:space="preserve">    Instead of collecting the real data, an Oracle provides us a formula to compute the true value.</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color w:val="DD1144"/>
          <w:sz w:val="23"/>
          <w:szCs w:val="23"/>
          <w:bdr w:val="none" w:sz="0" w:space="0" w:color="auto" w:frame="1"/>
          <w:shd w:val="clear" w:color="auto" w:fill="EEEEFF"/>
        </w:rPr>
        <w:t xml:space="preserve">    """</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dates</w:t>
      </w:r>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0.8</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education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0.003</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income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2</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b/>
          <w:bCs/>
          <w:sz w:val="23"/>
          <w:szCs w:val="23"/>
          <w:bdr w:val="none" w:sz="0" w:space="0" w:color="auto" w:frame="1"/>
          <w:shd w:val="clear" w:color="auto" w:fill="EEEEFF"/>
        </w:rPr>
        <w:t>return</w:t>
      </w:r>
      <w:proofErr w:type="gramEnd"/>
      <w:r w:rsidRPr="00A238F0">
        <w:rPr>
          <w:rFonts w:ascii="Courier New" w:eastAsia="Times New Roman" w:hAnsi="Courier New" w:cs="Courier New"/>
          <w:sz w:val="23"/>
          <w:szCs w:val="23"/>
          <w:bdr w:val="none" w:sz="0" w:space="0" w:color="auto" w:frame="1"/>
          <w:shd w:val="clear" w:color="auto" w:fill="EEEEFF"/>
        </w:rPr>
        <w:t xml:space="preserve"> dates</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proofErr w:type="gramStart"/>
      <w:r w:rsidRPr="00A238F0">
        <w:rPr>
          <w:rFonts w:ascii="Courier New" w:eastAsia="Times New Roman" w:hAnsi="Courier New" w:cs="Courier New"/>
          <w:b/>
          <w:bCs/>
          <w:sz w:val="23"/>
          <w:szCs w:val="23"/>
          <w:bdr w:val="none" w:sz="0" w:space="0" w:color="auto" w:frame="1"/>
          <w:shd w:val="clear" w:color="auto" w:fill="EEEEFF"/>
        </w:rPr>
        <w:t>def</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color w:val="990000"/>
          <w:sz w:val="23"/>
          <w:szCs w:val="23"/>
          <w:bdr w:val="none" w:sz="0" w:space="0" w:color="auto" w:frame="1"/>
          <w:shd w:val="clear" w:color="auto" w:fill="EEEEFF"/>
        </w:rPr>
        <w:t>sample</w:t>
      </w:r>
      <w:r w:rsidRPr="00A238F0">
        <w:rPr>
          <w:rFonts w:ascii="Courier New" w:eastAsia="Times New Roman" w:hAnsi="Courier New" w:cs="Courier New"/>
          <w:sz w:val="23"/>
          <w:szCs w:val="23"/>
          <w:bdr w:val="none" w:sz="0" w:space="0" w:color="auto" w:frame="1"/>
          <w:shd w:val="clear" w:color="auto" w:fill="EEEEFF"/>
        </w:rPr>
        <w:t>(education, income):</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sz w:val="23"/>
          <w:szCs w:val="23"/>
          <w:bdr w:val="none" w:sz="0" w:space="0" w:color="auto" w:frame="1"/>
          <w:shd w:val="clear" w:color="auto" w:fill="EEEEFF"/>
        </w:rPr>
      </w:pPr>
      <w:r w:rsidRPr="00A238F0">
        <w:rPr>
          <w:rFonts w:ascii="Courier New" w:eastAsia="Times New Roman" w:hAnsi="Courier New" w:cs="Courier New"/>
          <w:color w:val="DD1144"/>
          <w:sz w:val="23"/>
          <w:szCs w:val="23"/>
          <w:bdr w:val="none" w:sz="0" w:space="0" w:color="auto" w:frame="1"/>
          <w:shd w:val="clear" w:color="auto" w:fill="EEEEFF"/>
        </w:rPr>
        <w:t xml:space="preserve">    """We generate sample of possible dates from education and income value.</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sz w:val="23"/>
          <w:szCs w:val="23"/>
          <w:bdr w:val="none" w:sz="0" w:space="0" w:color="auto" w:frame="1"/>
          <w:shd w:val="clear" w:color="auto" w:fill="EEEEFF"/>
        </w:rPr>
      </w:pPr>
      <w:r w:rsidRPr="00A238F0">
        <w:rPr>
          <w:rFonts w:ascii="Courier New" w:eastAsia="Times New Roman" w:hAnsi="Courier New" w:cs="Courier New"/>
          <w:color w:val="DD1144"/>
          <w:sz w:val="23"/>
          <w:szCs w:val="23"/>
          <w:bdr w:val="none" w:sz="0" w:space="0" w:color="auto" w:frame="1"/>
          <w:shd w:val="clear" w:color="auto" w:fill="EEEEFF"/>
        </w:rPr>
        <w:t xml:space="preserve">    Instead of collecting the real data, we find the value from the </w:t>
      </w:r>
      <w:proofErr w:type="spellStart"/>
      <w:r w:rsidRPr="00A238F0">
        <w:rPr>
          <w:rFonts w:ascii="Courier New" w:eastAsia="Times New Roman" w:hAnsi="Courier New" w:cs="Courier New"/>
          <w:color w:val="DD1144"/>
          <w:sz w:val="23"/>
          <w:szCs w:val="23"/>
          <w:bdr w:val="none" w:sz="0" w:space="0" w:color="auto" w:frame="1"/>
          <w:shd w:val="clear" w:color="auto" w:fill="EEEEFF"/>
        </w:rPr>
        <w:t>true_y</w:t>
      </w:r>
      <w:proofErr w:type="spellEnd"/>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sz w:val="23"/>
          <w:szCs w:val="23"/>
          <w:bdr w:val="none" w:sz="0" w:space="0" w:color="auto" w:frame="1"/>
          <w:shd w:val="clear" w:color="auto" w:fill="EEEEFF"/>
        </w:rPr>
      </w:pPr>
      <w:r w:rsidRPr="00A238F0">
        <w:rPr>
          <w:rFonts w:ascii="Courier New" w:eastAsia="Times New Roman" w:hAnsi="Courier New" w:cs="Courier New"/>
          <w:color w:val="DD1144"/>
          <w:sz w:val="23"/>
          <w:szCs w:val="23"/>
          <w:bdr w:val="none" w:sz="0" w:space="0" w:color="auto" w:frame="1"/>
          <w:shd w:val="clear" w:color="auto" w:fill="EEEEFF"/>
        </w:rPr>
        <w:t xml:space="preserve">    </w:t>
      </w:r>
      <w:proofErr w:type="gramStart"/>
      <w:r w:rsidRPr="00A238F0">
        <w:rPr>
          <w:rFonts w:ascii="Courier New" w:eastAsia="Times New Roman" w:hAnsi="Courier New" w:cs="Courier New"/>
          <w:color w:val="DD1144"/>
          <w:sz w:val="23"/>
          <w:szCs w:val="23"/>
          <w:bdr w:val="none" w:sz="0" w:space="0" w:color="auto" w:frame="1"/>
          <w:shd w:val="clear" w:color="auto" w:fill="EEEEFF"/>
        </w:rPr>
        <w:t>and</w:t>
      </w:r>
      <w:proofErr w:type="gramEnd"/>
      <w:r w:rsidRPr="00A238F0">
        <w:rPr>
          <w:rFonts w:ascii="Courier New" w:eastAsia="Times New Roman" w:hAnsi="Courier New" w:cs="Courier New"/>
          <w:color w:val="DD1144"/>
          <w:sz w:val="23"/>
          <w:szCs w:val="23"/>
          <w:bdr w:val="none" w:sz="0" w:space="0" w:color="auto" w:frame="1"/>
          <w:shd w:val="clear" w:color="auto" w:fill="EEEEFF"/>
        </w:rPr>
        <w:t xml:space="preserve"> add some noise to make it looks like sample data.</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color w:val="DD1144"/>
          <w:sz w:val="23"/>
          <w:szCs w:val="23"/>
          <w:bdr w:val="none" w:sz="0" w:space="0" w:color="auto" w:frame="1"/>
          <w:shd w:val="clear" w:color="auto" w:fill="EEEEFF"/>
        </w:rPr>
        <w:t xml:space="preserve">    """</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dates</w:t>
      </w:r>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true_y</w:t>
      </w:r>
      <w:proofErr w:type="spellEnd"/>
      <w:r w:rsidRPr="00A238F0">
        <w:rPr>
          <w:rFonts w:ascii="Courier New" w:eastAsia="Times New Roman" w:hAnsi="Courier New" w:cs="Courier New"/>
          <w:sz w:val="23"/>
          <w:szCs w:val="23"/>
          <w:bdr w:val="none" w:sz="0" w:space="0" w:color="auto" w:frame="1"/>
          <w:shd w:val="clear" w:color="auto" w:fill="EEEEFF"/>
        </w:rPr>
        <w:t>(education, income)</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dates</w:t>
      </w:r>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dates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0.01</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np</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random</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randn</w:t>
      </w:r>
      <w:proofErr w:type="spellEnd"/>
      <w:r w:rsidRPr="00A238F0">
        <w:rPr>
          <w:rFonts w:ascii="Courier New" w:eastAsia="Times New Roman" w:hAnsi="Courier New" w:cs="Courier New"/>
          <w:sz w:val="23"/>
          <w:szCs w:val="23"/>
          <w:bdr w:val="none" w:sz="0" w:space="0" w:color="auto" w:frame="1"/>
          <w:shd w:val="clear" w:color="auto" w:fill="EEEEFF"/>
        </w:rPr>
        <w:t>(</w:t>
      </w:r>
      <w:proofErr w:type="spellStart"/>
      <w:r w:rsidRPr="00A238F0">
        <w:rPr>
          <w:rFonts w:ascii="Courier New" w:eastAsia="Times New Roman" w:hAnsi="Courier New" w:cs="Courier New"/>
          <w:sz w:val="23"/>
          <w:szCs w:val="23"/>
          <w:bdr w:val="none" w:sz="0" w:space="0" w:color="auto" w:frame="1"/>
          <w:shd w:val="clear" w:color="auto" w:fill="EEEEFF"/>
        </w:rPr>
        <w:t>education</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shape</w:t>
      </w:r>
      <w:proofErr w:type="spellEnd"/>
      <w:r w:rsidRPr="00A238F0">
        <w:rPr>
          <w:rFonts w:ascii="Courier New" w:eastAsia="Times New Roman" w:hAnsi="Courier New" w:cs="Courier New"/>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0</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Add some noise</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b/>
          <w:bCs/>
          <w:sz w:val="23"/>
          <w:szCs w:val="23"/>
          <w:bdr w:val="none" w:sz="0" w:space="0" w:color="auto" w:frame="1"/>
          <w:shd w:val="clear" w:color="auto" w:fill="EEEEFF"/>
        </w:rPr>
        <w:t>return</w:t>
      </w:r>
      <w:proofErr w:type="gramEnd"/>
      <w:r w:rsidRPr="00A238F0">
        <w:rPr>
          <w:rFonts w:ascii="Courier New" w:eastAsia="Times New Roman" w:hAnsi="Courier New" w:cs="Courier New"/>
          <w:sz w:val="23"/>
          <w:szCs w:val="23"/>
          <w:bdr w:val="none" w:sz="0" w:space="0" w:color="auto" w:frame="1"/>
          <w:shd w:val="clear" w:color="auto" w:fill="EEEEFF"/>
        </w:rPr>
        <w:t xml:space="preserve"> dates</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proofErr w:type="gramStart"/>
      <w:r w:rsidRPr="00A238F0">
        <w:rPr>
          <w:rFonts w:ascii="Courier New" w:eastAsia="Times New Roman" w:hAnsi="Courier New" w:cs="Courier New"/>
          <w:b/>
          <w:bCs/>
          <w:sz w:val="23"/>
          <w:szCs w:val="23"/>
          <w:bdr w:val="none" w:sz="0" w:space="0" w:color="auto" w:frame="1"/>
          <w:shd w:val="clear" w:color="auto" w:fill="EEEEFF"/>
        </w:rPr>
        <w:t>def</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color w:val="990000"/>
          <w:sz w:val="23"/>
          <w:szCs w:val="23"/>
          <w:bdr w:val="none" w:sz="0" w:space="0" w:color="auto" w:frame="1"/>
          <w:shd w:val="clear" w:color="auto" w:fill="EEEEFF"/>
        </w:rPr>
        <w:t>forward</w:t>
      </w:r>
      <w:r w:rsidRPr="00A238F0">
        <w:rPr>
          <w:rFonts w:ascii="Courier New" w:eastAsia="Times New Roman" w:hAnsi="Courier New" w:cs="Courier New"/>
          <w:sz w:val="23"/>
          <w:szCs w:val="23"/>
          <w:bdr w:val="none" w:sz="0" w:space="0" w:color="auto" w:frame="1"/>
          <w:shd w:val="clear" w:color="auto" w:fill="EEEEFF"/>
        </w:rPr>
        <w:t>(x, W, b):</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xml:space="preserve"># </w:t>
      </w:r>
      <w:proofErr w:type="gramStart"/>
      <w:r w:rsidRPr="00A238F0">
        <w:rPr>
          <w:rFonts w:ascii="Courier New" w:eastAsia="Times New Roman" w:hAnsi="Courier New" w:cs="Courier New"/>
          <w:i/>
          <w:iCs/>
          <w:color w:val="999988"/>
          <w:sz w:val="23"/>
          <w:szCs w:val="23"/>
          <w:bdr w:val="none" w:sz="0" w:space="0" w:color="auto" w:frame="1"/>
          <w:shd w:val="clear" w:color="auto" w:fill="EEEEFF"/>
        </w:rPr>
        <w:t>x</w:t>
      </w:r>
      <w:proofErr w:type="gramEnd"/>
      <w:r w:rsidRPr="00A238F0">
        <w:rPr>
          <w:rFonts w:ascii="Courier New" w:eastAsia="Times New Roman" w:hAnsi="Courier New" w:cs="Courier New"/>
          <w:i/>
          <w:iCs/>
          <w:color w:val="999988"/>
          <w:sz w:val="23"/>
          <w:szCs w:val="23"/>
          <w:bdr w:val="none" w:sz="0" w:space="0" w:color="auto" w:frame="1"/>
          <w:shd w:val="clear" w:color="auto" w:fill="EEEEFF"/>
        </w:rPr>
        <w:t>: input sample (N, 2)</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W: Weight (2,)</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xml:space="preserve"># </w:t>
      </w:r>
      <w:proofErr w:type="gramStart"/>
      <w:r w:rsidRPr="00A238F0">
        <w:rPr>
          <w:rFonts w:ascii="Courier New" w:eastAsia="Times New Roman" w:hAnsi="Courier New" w:cs="Courier New"/>
          <w:i/>
          <w:iCs/>
          <w:color w:val="999988"/>
          <w:sz w:val="23"/>
          <w:szCs w:val="23"/>
          <w:bdr w:val="none" w:sz="0" w:space="0" w:color="auto" w:frame="1"/>
          <w:shd w:val="clear" w:color="auto" w:fill="EEEEFF"/>
        </w:rPr>
        <w:t>b</w:t>
      </w:r>
      <w:proofErr w:type="gramEnd"/>
      <w:r w:rsidRPr="00A238F0">
        <w:rPr>
          <w:rFonts w:ascii="Courier New" w:eastAsia="Times New Roman" w:hAnsi="Courier New" w:cs="Courier New"/>
          <w:i/>
          <w:iCs/>
          <w:color w:val="999988"/>
          <w:sz w:val="23"/>
          <w:szCs w:val="23"/>
          <w:bdr w:val="none" w:sz="0" w:space="0" w:color="auto" w:frame="1"/>
          <w:shd w:val="clear" w:color="auto" w:fill="EEEEFF"/>
        </w:rPr>
        <w:t>: bias float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xml:space="preserve"># </w:t>
      </w:r>
      <w:proofErr w:type="gramStart"/>
      <w:r w:rsidRPr="00A238F0">
        <w:rPr>
          <w:rFonts w:ascii="Courier New" w:eastAsia="Times New Roman" w:hAnsi="Courier New" w:cs="Courier New"/>
          <w:i/>
          <w:iCs/>
          <w:color w:val="999988"/>
          <w:sz w:val="23"/>
          <w:szCs w:val="23"/>
          <w:bdr w:val="none" w:sz="0" w:space="0" w:color="auto" w:frame="1"/>
          <w:shd w:val="clear" w:color="auto" w:fill="EEEEFF"/>
        </w:rPr>
        <w:t>out</w:t>
      </w:r>
      <w:proofErr w:type="gramEnd"/>
      <w:r w:rsidRPr="00A238F0">
        <w:rPr>
          <w:rFonts w:ascii="Courier New" w:eastAsia="Times New Roman" w:hAnsi="Courier New" w:cs="Courier New"/>
          <w:i/>
          <w:iCs/>
          <w:color w:val="999988"/>
          <w:sz w:val="23"/>
          <w:szCs w:val="23"/>
          <w:bdr w:val="none" w:sz="0" w:space="0" w:color="auto" w:frame="1"/>
          <w:shd w:val="clear" w:color="auto" w:fill="EEEEFF"/>
        </w:rPr>
        <w:t>: (N,)</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out</w:t>
      </w:r>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x</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dot(W)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b        </w:t>
      </w:r>
      <w:r w:rsidRPr="00A238F0">
        <w:rPr>
          <w:rFonts w:ascii="Courier New" w:eastAsia="Times New Roman" w:hAnsi="Courier New" w:cs="Courier New"/>
          <w:i/>
          <w:iCs/>
          <w:color w:val="999988"/>
          <w:sz w:val="23"/>
          <w:szCs w:val="23"/>
          <w:bdr w:val="none" w:sz="0" w:space="0" w:color="auto" w:frame="1"/>
          <w:shd w:val="clear" w:color="auto" w:fill="EEEEFF"/>
        </w:rPr>
        <w:t># Multiple X with W + b: (N, 2) * (2,) -&gt; (N,)</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cache</w:t>
      </w:r>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(x, W, b)</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b/>
          <w:bCs/>
          <w:sz w:val="23"/>
          <w:szCs w:val="23"/>
          <w:bdr w:val="none" w:sz="0" w:space="0" w:color="auto" w:frame="1"/>
          <w:shd w:val="clear" w:color="auto" w:fill="EEEEFF"/>
        </w:rPr>
        <w:t>return</w:t>
      </w:r>
      <w:proofErr w:type="gramEnd"/>
      <w:r w:rsidRPr="00A238F0">
        <w:rPr>
          <w:rFonts w:ascii="Courier New" w:eastAsia="Times New Roman" w:hAnsi="Courier New" w:cs="Courier New"/>
          <w:sz w:val="23"/>
          <w:szCs w:val="23"/>
          <w:bdr w:val="none" w:sz="0" w:space="0" w:color="auto" w:frame="1"/>
          <w:shd w:val="clear" w:color="auto" w:fill="EEEEFF"/>
        </w:rPr>
        <w:t xml:space="preserve"> out, cache</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proofErr w:type="gramStart"/>
      <w:r w:rsidRPr="00A238F0">
        <w:rPr>
          <w:rFonts w:ascii="Courier New" w:eastAsia="Times New Roman" w:hAnsi="Courier New" w:cs="Courier New"/>
          <w:b/>
          <w:bCs/>
          <w:sz w:val="23"/>
          <w:szCs w:val="23"/>
          <w:bdr w:val="none" w:sz="0" w:space="0" w:color="auto" w:frame="1"/>
          <w:shd w:val="clear" w:color="auto" w:fill="EEEEFF"/>
        </w:rPr>
        <w:t>def</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b/>
          <w:bCs/>
          <w:color w:val="990000"/>
          <w:sz w:val="23"/>
          <w:szCs w:val="23"/>
          <w:bdr w:val="none" w:sz="0" w:space="0" w:color="auto" w:frame="1"/>
          <w:shd w:val="clear" w:color="auto" w:fill="EEEEFF"/>
        </w:rPr>
        <w:t>mean_square_loss</w:t>
      </w:r>
      <w:proofErr w:type="spellEnd"/>
      <w:r w:rsidRPr="00A238F0">
        <w:rPr>
          <w:rFonts w:ascii="Courier New" w:eastAsia="Times New Roman" w:hAnsi="Courier New" w:cs="Courier New"/>
          <w:sz w:val="23"/>
          <w:szCs w:val="23"/>
          <w:bdr w:val="none" w:sz="0" w:space="0" w:color="auto" w:frame="1"/>
          <w:shd w:val="clear" w:color="auto" w:fill="EEEEFF"/>
        </w:rPr>
        <w:t>(h, y):</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xml:space="preserve"># </w:t>
      </w:r>
      <w:proofErr w:type="gramStart"/>
      <w:r w:rsidRPr="00A238F0">
        <w:rPr>
          <w:rFonts w:ascii="Courier New" w:eastAsia="Times New Roman" w:hAnsi="Courier New" w:cs="Courier New"/>
          <w:i/>
          <w:iCs/>
          <w:color w:val="999988"/>
          <w:sz w:val="23"/>
          <w:szCs w:val="23"/>
          <w:bdr w:val="none" w:sz="0" w:space="0" w:color="auto" w:frame="1"/>
          <w:shd w:val="clear" w:color="auto" w:fill="EEEEFF"/>
        </w:rPr>
        <w:t>h</w:t>
      </w:r>
      <w:proofErr w:type="gramEnd"/>
      <w:r w:rsidRPr="00A238F0">
        <w:rPr>
          <w:rFonts w:ascii="Courier New" w:eastAsia="Times New Roman" w:hAnsi="Courier New" w:cs="Courier New"/>
          <w:i/>
          <w:iCs/>
          <w:color w:val="999988"/>
          <w:sz w:val="23"/>
          <w:szCs w:val="23"/>
          <w:bdr w:val="none" w:sz="0" w:space="0" w:color="auto" w:frame="1"/>
          <w:shd w:val="clear" w:color="auto" w:fill="EEEEFF"/>
        </w:rPr>
        <w:t>: prediction (N,)</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xml:space="preserve"># </w:t>
      </w:r>
      <w:proofErr w:type="gramStart"/>
      <w:r w:rsidRPr="00A238F0">
        <w:rPr>
          <w:rFonts w:ascii="Courier New" w:eastAsia="Times New Roman" w:hAnsi="Courier New" w:cs="Courier New"/>
          <w:i/>
          <w:iCs/>
          <w:color w:val="999988"/>
          <w:sz w:val="23"/>
          <w:szCs w:val="23"/>
          <w:bdr w:val="none" w:sz="0" w:space="0" w:color="auto" w:frame="1"/>
          <w:shd w:val="clear" w:color="auto" w:fill="EEEEFF"/>
        </w:rPr>
        <w:t>y</w:t>
      </w:r>
      <w:proofErr w:type="gramEnd"/>
      <w:r w:rsidRPr="00A238F0">
        <w:rPr>
          <w:rFonts w:ascii="Courier New" w:eastAsia="Times New Roman" w:hAnsi="Courier New" w:cs="Courier New"/>
          <w:i/>
          <w:iCs/>
          <w:color w:val="999988"/>
          <w:sz w:val="23"/>
          <w:szCs w:val="23"/>
          <w:bdr w:val="none" w:sz="0" w:space="0" w:color="auto" w:frame="1"/>
          <w:shd w:val="clear" w:color="auto" w:fill="EEEEFF"/>
        </w:rPr>
        <w:t>: true value (N,)</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N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proofErr w:type="gramStart"/>
      <w:r w:rsidRPr="00A238F0">
        <w:rPr>
          <w:rFonts w:ascii="Courier New" w:eastAsia="Times New Roman" w:hAnsi="Courier New" w:cs="Courier New"/>
          <w:sz w:val="23"/>
          <w:szCs w:val="23"/>
          <w:bdr w:val="none" w:sz="0" w:space="0" w:color="auto" w:frame="1"/>
          <w:shd w:val="clear" w:color="auto" w:fill="EEEEFF"/>
        </w:rPr>
        <w:t>X</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shape</w:t>
      </w:r>
      <w:proofErr w:type="spellEnd"/>
      <w:r w:rsidRPr="00A238F0">
        <w:rPr>
          <w:rFonts w:ascii="Courier New" w:eastAsia="Times New Roman" w:hAnsi="Courier New" w:cs="Courier New"/>
          <w:sz w:val="23"/>
          <w:szCs w:val="23"/>
          <w:bdr w:val="none" w:sz="0" w:space="0" w:color="auto" w:frame="1"/>
          <w:shd w:val="clear" w:color="auto" w:fill="EEEEFF"/>
        </w:rPr>
        <w:t>[</w:t>
      </w:r>
      <w:proofErr w:type="gramEnd"/>
      <w:r w:rsidRPr="00A238F0">
        <w:rPr>
          <w:rFonts w:ascii="Courier New" w:eastAsia="Times New Roman" w:hAnsi="Courier New" w:cs="Courier New"/>
          <w:color w:val="009999"/>
          <w:sz w:val="23"/>
          <w:szCs w:val="23"/>
          <w:bdr w:val="none" w:sz="0" w:space="0" w:color="auto" w:frame="1"/>
          <w:shd w:val="clear" w:color="auto" w:fill="EEEEFF"/>
        </w:rPr>
        <w:t>0</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Find the number of samples</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loss</w:t>
      </w:r>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np</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color w:val="0086B3"/>
          <w:sz w:val="23"/>
          <w:szCs w:val="23"/>
          <w:bdr w:val="none" w:sz="0" w:space="0" w:color="auto" w:frame="1"/>
          <w:shd w:val="clear" w:color="auto" w:fill="EEEEFF"/>
        </w:rPr>
        <w:t>sum</w:t>
      </w:r>
      <w:proofErr w:type="spellEnd"/>
      <w:r w:rsidRPr="00A238F0">
        <w:rPr>
          <w:rFonts w:ascii="Courier New" w:eastAsia="Times New Roman" w:hAnsi="Courier New" w:cs="Courier New"/>
          <w:sz w:val="23"/>
          <w:szCs w:val="23"/>
          <w:bdr w:val="none" w:sz="0" w:space="0" w:color="auto" w:frame="1"/>
          <w:shd w:val="clear" w:color="auto" w:fill="EEEEFF"/>
        </w:rPr>
        <w:t>(</w:t>
      </w:r>
      <w:proofErr w:type="spellStart"/>
      <w:r w:rsidRPr="00A238F0">
        <w:rPr>
          <w:rFonts w:ascii="Courier New" w:eastAsia="Times New Roman" w:hAnsi="Courier New" w:cs="Courier New"/>
          <w:sz w:val="23"/>
          <w:szCs w:val="23"/>
          <w:bdr w:val="none" w:sz="0" w:space="0" w:color="auto" w:frame="1"/>
          <w:shd w:val="clear" w:color="auto" w:fill="EEEEFF"/>
        </w:rPr>
        <w:t>np</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square</w:t>
      </w:r>
      <w:proofErr w:type="spellEnd"/>
      <w:r w:rsidRPr="00A238F0">
        <w:rPr>
          <w:rFonts w:ascii="Courier New" w:eastAsia="Times New Roman" w:hAnsi="Courier New" w:cs="Courier New"/>
          <w:sz w:val="23"/>
          <w:szCs w:val="23"/>
          <w:bdr w:val="none" w:sz="0" w:space="0" w:color="auto" w:frame="1"/>
          <w:shd w:val="clear" w:color="auto" w:fill="EEEEFF"/>
        </w:rPr>
        <w:t xml:space="preserve">(h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y))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N   </w:t>
      </w:r>
      <w:r w:rsidRPr="00A238F0">
        <w:rPr>
          <w:rFonts w:ascii="Courier New" w:eastAsia="Times New Roman" w:hAnsi="Courier New" w:cs="Courier New"/>
          <w:i/>
          <w:iCs/>
          <w:color w:val="999988"/>
          <w:sz w:val="23"/>
          <w:szCs w:val="23"/>
          <w:bdr w:val="none" w:sz="0" w:space="0" w:color="auto" w:frame="1"/>
          <w:shd w:val="clear" w:color="auto" w:fill="EEEEFF"/>
        </w:rPr>
        <w:t># Compute the mean square error from its true value y</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spellStart"/>
      <w:proofErr w:type="gramStart"/>
      <w:r w:rsidRPr="00A238F0">
        <w:rPr>
          <w:rFonts w:ascii="Courier New" w:eastAsia="Times New Roman" w:hAnsi="Courier New" w:cs="Courier New"/>
          <w:sz w:val="23"/>
          <w:szCs w:val="23"/>
          <w:bdr w:val="none" w:sz="0" w:space="0" w:color="auto" w:frame="1"/>
          <w:shd w:val="clear" w:color="auto" w:fill="EEEEFF"/>
        </w:rPr>
        <w:t>dout</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2</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(h</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y)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N                  </w:t>
      </w:r>
      <w:r w:rsidRPr="00A238F0">
        <w:rPr>
          <w:rFonts w:ascii="Courier New" w:eastAsia="Times New Roman" w:hAnsi="Courier New" w:cs="Courier New"/>
          <w:i/>
          <w:iCs/>
          <w:color w:val="999988"/>
          <w:sz w:val="23"/>
          <w:szCs w:val="23"/>
          <w:bdr w:val="none" w:sz="0" w:space="0" w:color="auto" w:frame="1"/>
          <w:shd w:val="clear" w:color="auto" w:fill="EEEEFF"/>
        </w:rPr>
        <w:t># Compute the partial derivative of J relative to out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b/>
          <w:bCs/>
          <w:sz w:val="23"/>
          <w:szCs w:val="23"/>
          <w:bdr w:val="none" w:sz="0" w:space="0" w:color="auto" w:frame="1"/>
          <w:shd w:val="clear" w:color="auto" w:fill="EEEEFF"/>
        </w:rPr>
        <w:t>return</w:t>
      </w:r>
      <w:proofErr w:type="gramEnd"/>
      <w:r w:rsidRPr="00A238F0">
        <w:rPr>
          <w:rFonts w:ascii="Courier New" w:eastAsia="Times New Roman" w:hAnsi="Courier New" w:cs="Courier New"/>
          <w:sz w:val="23"/>
          <w:szCs w:val="23"/>
          <w:bdr w:val="none" w:sz="0" w:space="0" w:color="auto" w:frame="1"/>
          <w:shd w:val="clear" w:color="auto" w:fill="EEEEFF"/>
        </w:rPr>
        <w:t xml:space="preserve"> loss, </w:t>
      </w:r>
      <w:proofErr w:type="spellStart"/>
      <w:r w:rsidRPr="00A238F0">
        <w:rPr>
          <w:rFonts w:ascii="Courier New" w:eastAsia="Times New Roman" w:hAnsi="Courier New" w:cs="Courier New"/>
          <w:sz w:val="23"/>
          <w:szCs w:val="23"/>
          <w:bdr w:val="none" w:sz="0" w:space="0" w:color="auto" w:frame="1"/>
          <w:shd w:val="clear" w:color="auto" w:fill="EEEEFF"/>
        </w:rPr>
        <w:t>dout</w:t>
      </w:r>
      <w:proofErr w:type="spellEnd"/>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proofErr w:type="gramStart"/>
      <w:r w:rsidRPr="00A238F0">
        <w:rPr>
          <w:rFonts w:ascii="Courier New" w:eastAsia="Times New Roman" w:hAnsi="Courier New" w:cs="Courier New"/>
          <w:b/>
          <w:bCs/>
          <w:sz w:val="23"/>
          <w:szCs w:val="23"/>
          <w:bdr w:val="none" w:sz="0" w:space="0" w:color="auto" w:frame="1"/>
          <w:shd w:val="clear" w:color="auto" w:fill="EEEEFF"/>
        </w:rPr>
        <w:t>def</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color w:val="990000"/>
          <w:sz w:val="23"/>
          <w:szCs w:val="23"/>
          <w:bdr w:val="none" w:sz="0" w:space="0" w:color="auto" w:frame="1"/>
          <w:shd w:val="clear" w:color="auto" w:fill="EEEEFF"/>
        </w:rPr>
        <w:t>backward</w:t>
      </w:r>
      <w:r w:rsidRPr="00A238F0">
        <w:rPr>
          <w:rFonts w:ascii="Courier New" w:eastAsia="Times New Roman" w:hAnsi="Courier New" w:cs="Courier New"/>
          <w:sz w:val="23"/>
          <w:szCs w:val="23"/>
          <w:bdr w:val="none" w:sz="0" w:space="0" w:color="auto" w:frame="1"/>
          <w:shd w:val="clear" w:color="auto" w:fill="EEEEFF"/>
        </w:rPr>
        <w:t>(</w:t>
      </w:r>
      <w:proofErr w:type="spellStart"/>
      <w:r w:rsidRPr="00A238F0">
        <w:rPr>
          <w:rFonts w:ascii="Courier New" w:eastAsia="Times New Roman" w:hAnsi="Courier New" w:cs="Courier New"/>
          <w:sz w:val="23"/>
          <w:szCs w:val="23"/>
          <w:bdr w:val="none" w:sz="0" w:space="0" w:color="auto" w:frame="1"/>
          <w:shd w:val="clear" w:color="auto" w:fill="EEEEFF"/>
        </w:rPr>
        <w:t>dout</w:t>
      </w:r>
      <w:proofErr w:type="spellEnd"/>
      <w:r w:rsidRPr="00A238F0">
        <w:rPr>
          <w:rFonts w:ascii="Courier New" w:eastAsia="Times New Roman" w:hAnsi="Courier New" w:cs="Courier New"/>
          <w:sz w:val="23"/>
          <w:szCs w:val="23"/>
          <w:bdr w:val="none" w:sz="0" w:space="0" w:color="auto" w:frame="1"/>
          <w:shd w:val="clear" w:color="auto" w:fill="EEEEFF"/>
        </w:rPr>
        <w:t>, cache):</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xml:space="preserve"># </w:t>
      </w:r>
      <w:proofErr w:type="spellStart"/>
      <w:proofErr w:type="gramStart"/>
      <w:r w:rsidRPr="00A238F0">
        <w:rPr>
          <w:rFonts w:ascii="Courier New" w:eastAsia="Times New Roman" w:hAnsi="Courier New" w:cs="Courier New"/>
          <w:i/>
          <w:iCs/>
          <w:color w:val="999988"/>
          <w:sz w:val="23"/>
          <w:szCs w:val="23"/>
          <w:bdr w:val="none" w:sz="0" w:space="0" w:color="auto" w:frame="1"/>
          <w:shd w:val="clear" w:color="auto" w:fill="EEEEFF"/>
        </w:rPr>
        <w:t>dout</w:t>
      </w:r>
      <w:proofErr w:type="spellEnd"/>
      <w:proofErr w:type="gramEnd"/>
      <w:r w:rsidRPr="00A238F0">
        <w:rPr>
          <w:rFonts w:ascii="Courier New" w:eastAsia="Times New Roman" w:hAnsi="Courier New" w:cs="Courier New"/>
          <w:i/>
          <w:iCs/>
          <w:color w:val="999988"/>
          <w:sz w:val="23"/>
          <w:szCs w:val="23"/>
          <w:bdr w:val="none" w:sz="0" w:space="0" w:color="auto" w:frame="1"/>
          <w:shd w:val="clear" w:color="auto" w:fill="EEEEFF"/>
        </w:rPr>
        <w:t xml:space="preserve">: </w:t>
      </w:r>
      <w:proofErr w:type="spellStart"/>
      <w:r w:rsidRPr="00A238F0">
        <w:rPr>
          <w:rFonts w:ascii="Courier New" w:eastAsia="Times New Roman" w:hAnsi="Courier New" w:cs="Courier New"/>
          <w:i/>
          <w:iCs/>
          <w:color w:val="999988"/>
          <w:sz w:val="23"/>
          <w:szCs w:val="23"/>
          <w:bdr w:val="none" w:sz="0" w:space="0" w:color="auto" w:frame="1"/>
          <w:shd w:val="clear" w:color="auto" w:fill="EEEEFF"/>
        </w:rPr>
        <w:t>dJ</w:t>
      </w:r>
      <w:proofErr w:type="spellEnd"/>
      <w:r w:rsidRPr="00A238F0">
        <w:rPr>
          <w:rFonts w:ascii="Courier New" w:eastAsia="Times New Roman" w:hAnsi="Courier New" w:cs="Courier New"/>
          <w:i/>
          <w:iCs/>
          <w:color w:val="999988"/>
          <w:sz w:val="23"/>
          <w:szCs w:val="23"/>
          <w:bdr w:val="none" w:sz="0" w:space="0" w:color="auto" w:frame="1"/>
          <w:shd w:val="clear" w:color="auto" w:fill="EEEEFF"/>
        </w:rPr>
        <w:t>/</w:t>
      </w:r>
      <w:proofErr w:type="spellStart"/>
      <w:r w:rsidRPr="00A238F0">
        <w:rPr>
          <w:rFonts w:ascii="Courier New" w:eastAsia="Times New Roman" w:hAnsi="Courier New" w:cs="Courier New"/>
          <w:i/>
          <w:iCs/>
          <w:color w:val="999988"/>
          <w:sz w:val="23"/>
          <w:szCs w:val="23"/>
          <w:bdr w:val="none" w:sz="0" w:space="0" w:color="auto" w:frame="1"/>
          <w:shd w:val="clear" w:color="auto" w:fill="EEEEFF"/>
        </w:rPr>
        <w:t>dout</w:t>
      </w:r>
      <w:proofErr w:type="spellEnd"/>
      <w:r w:rsidRPr="00A238F0">
        <w:rPr>
          <w:rFonts w:ascii="Courier New" w:eastAsia="Times New Roman" w:hAnsi="Courier New" w:cs="Courier New"/>
          <w:i/>
          <w:iCs/>
          <w:color w:val="999988"/>
          <w:sz w:val="23"/>
          <w:szCs w:val="23"/>
          <w:bdr w:val="none" w:sz="0" w:space="0" w:color="auto" w:frame="1"/>
          <w:shd w:val="clear" w:color="auto" w:fill="EEEEFF"/>
        </w:rPr>
        <w:t xml:space="preserve"> (N,)</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lastRenderedPageBreak/>
        <w:t xml:space="preserve">    </w:t>
      </w:r>
      <w:r w:rsidRPr="00A238F0">
        <w:rPr>
          <w:rFonts w:ascii="Courier New" w:eastAsia="Times New Roman" w:hAnsi="Courier New" w:cs="Courier New"/>
          <w:i/>
          <w:iCs/>
          <w:color w:val="999988"/>
          <w:sz w:val="23"/>
          <w:szCs w:val="23"/>
          <w:bdr w:val="none" w:sz="0" w:space="0" w:color="auto" w:frame="1"/>
          <w:shd w:val="clear" w:color="auto" w:fill="EEEEFF"/>
        </w:rPr>
        <w:t xml:space="preserve"># </w:t>
      </w:r>
      <w:proofErr w:type="gramStart"/>
      <w:r w:rsidRPr="00A238F0">
        <w:rPr>
          <w:rFonts w:ascii="Courier New" w:eastAsia="Times New Roman" w:hAnsi="Courier New" w:cs="Courier New"/>
          <w:i/>
          <w:iCs/>
          <w:color w:val="999988"/>
          <w:sz w:val="23"/>
          <w:szCs w:val="23"/>
          <w:bdr w:val="none" w:sz="0" w:space="0" w:color="auto" w:frame="1"/>
          <w:shd w:val="clear" w:color="auto" w:fill="EEEEFF"/>
        </w:rPr>
        <w:t>x</w:t>
      </w:r>
      <w:proofErr w:type="gramEnd"/>
      <w:r w:rsidRPr="00A238F0">
        <w:rPr>
          <w:rFonts w:ascii="Courier New" w:eastAsia="Times New Roman" w:hAnsi="Courier New" w:cs="Courier New"/>
          <w:i/>
          <w:iCs/>
          <w:color w:val="999988"/>
          <w:sz w:val="23"/>
          <w:szCs w:val="23"/>
          <w:bdr w:val="none" w:sz="0" w:space="0" w:color="auto" w:frame="1"/>
          <w:shd w:val="clear" w:color="auto" w:fill="EEEEFF"/>
        </w:rPr>
        <w:t>: input sample (N, 2)</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W: Weight (2,)</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xml:space="preserve"># </w:t>
      </w:r>
      <w:proofErr w:type="gramStart"/>
      <w:r w:rsidRPr="00A238F0">
        <w:rPr>
          <w:rFonts w:ascii="Courier New" w:eastAsia="Times New Roman" w:hAnsi="Courier New" w:cs="Courier New"/>
          <w:i/>
          <w:iCs/>
          <w:color w:val="999988"/>
          <w:sz w:val="23"/>
          <w:szCs w:val="23"/>
          <w:bdr w:val="none" w:sz="0" w:space="0" w:color="auto" w:frame="1"/>
          <w:shd w:val="clear" w:color="auto" w:fill="EEEEFF"/>
        </w:rPr>
        <w:t>b</w:t>
      </w:r>
      <w:proofErr w:type="gramEnd"/>
      <w:r w:rsidRPr="00A238F0">
        <w:rPr>
          <w:rFonts w:ascii="Courier New" w:eastAsia="Times New Roman" w:hAnsi="Courier New" w:cs="Courier New"/>
          <w:i/>
          <w:iCs/>
          <w:color w:val="999988"/>
          <w:sz w:val="23"/>
          <w:szCs w:val="23"/>
          <w:bdr w:val="none" w:sz="0" w:space="0" w:color="auto" w:frame="1"/>
          <w:shd w:val="clear" w:color="auto" w:fill="EEEEFF"/>
        </w:rPr>
        <w:t>: bias float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x</w:t>
      </w:r>
      <w:proofErr w:type="gramEnd"/>
      <w:r w:rsidRPr="00A238F0">
        <w:rPr>
          <w:rFonts w:ascii="Courier New" w:eastAsia="Times New Roman" w:hAnsi="Courier New" w:cs="Courier New"/>
          <w:sz w:val="23"/>
          <w:szCs w:val="23"/>
          <w:bdr w:val="none" w:sz="0" w:space="0" w:color="auto" w:frame="1"/>
          <w:shd w:val="clear" w:color="auto" w:fill="EEEEFF"/>
        </w:rPr>
        <w:t xml:space="preserve">, W, b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cache</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spellStart"/>
      <w:proofErr w:type="gramStart"/>
      <w:r w:rsidRPr="00A238F0">
        <w:rPr>
          <w:rFonts w:ascii="Courier New" w:eastAsia="Times New Roman" w:hAnsi="Courier New" w:cs="Courier New"/>
          <w:sz w:val="23"/>
          <w:szCs w:val="23"/>
          <w:bdr w:val="none" w:sz="0" w:space="0" w:color="auto" w:frame="1"/>
          <w:shd w:val="clear" w:color="auto" w:fill="EEEEFF"/>
        </w:rPr>
        <w:t>dw</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x</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T</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dot(</w:t>
      </w:r>
      <w:proofErr w:type="spellStart"/>
      <w:r w:rsidRPr="00A238F0">
        <w:rPr>
          <w:rFonts w:ascii="Courier New" w:eastAsia="Times New Roman" w:hAnsi="Courier New" w:cs="Courier New"/>
          <w:sz w:val="23"/>
          <w:szCs w:val="23"/>
          <w:bdr w:val="none" w:sz="0" w:space="0" w:color="auto" w:frame="1"/>
          <w:shd w:val="clear" w:color="auto" w:fill="EEEEFF"/>
        </w:rPr>
        <w:t>dout</w:t>
      </w:r>
      <w:proofErr w:type="spell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xml:space="preserve"># Transpose x (N, 2) -&gt; (2, N) and multiple with </w:t>
      </w:r>
      <w:proofErr w:type="spellStart"/>
      <w:r w:rsidRPr="00A238F0">
        <w:rPr>
          <w:rFonts w:ascii="Courier New" w:eastAsia="Times New Roman" w:hAnsi="Courier New" w:cs="Courier New"/>
          <w:i/>
          <w:iCs/>
          <w:color w:val="999988"/>
          <w:sz w:val="23"/>
          <w:szCs w:val="23"/>
          <w:bdr w:val="none" w:sz="0" w:space="0" w:color="auto" w:frame="1"/>
          <w:shd w:val="clear" w:color="auto" w:fill="EEEEFF"/>
        </w:rPr>
        <w:t>dout</w:t>
      </w:r>
      <w:proofErr w:type="spellEnd"/>
      <w:r w:rsidRPr="00A238F0">
        <w:rPr>
          <w:rFonts w:ascii="Courier New" w:eastAsia="Times New Roman" w:hAnsi="Courier New" w:cs="Courier New"/>
          <w:i/>
          <w:iCs/>
          <w:color w:val="999988"/>
          <w:sz w:val="23"/>
          <w:szCs w:val="23"/>
          <w:bdr w:val="none" w:sz="0" w:space="0" w:color="auto" w:frame="1"/>
          <w:shd w:val="clear" w:color="auto" w:fill="EEEEFF"/>
        </w:rPr>
        <w:t>. (2, N) * (N</w:t>
      </w:r>
      <w:proofErr w:type="gramStart"/>
      <w:r w:rsidRPr="00A238F0">
        <w:rPr>
          <w:rFonts w:ascii="Courier New" w:eastAsia="Times New Roman" w:hAnsi="Courier New" w:cs="Courier New"/>
          <w:i/>
          <w:iCs/>
          <w:color w:val="999988"/>
          <w:sz w:val="23"/>
          <w:szCs w:val="23"/>
          <w:bdr w:val="none" w:sz="0" w:space="0" w:color="auto" w:frame="1"/>
          <w:shd w:val="clear" w:color="auto" w:fill="EEEEFF"/>
        </w:rPr>
        <w:t>, )</w:t>
      </w:r>
      <w:proofErr w:type="gramEnd"/>
      <w:r w:rsidRPr="00A238F0">
        <w:rPr>
          <w:rFonts w:ascii="Courier New" w:eastAsia="Times New Roman" w:hAnsi="Courier New" w:cs="Courier New"/>
          <w:i/>
          <w:iCs/>
          <w:color w:val="999988"/>
          <w:sz w:val="23"/>
          <w:szCs w:val="23"/>
          <w:bdr w:val="none" w:sz="0" w:space="0" w:color="auto" w:frame="1"/>
          <w:shd w:val="clear" w:color="auto" w:fill="EEEEFF"/>
        </w:rPr>
        <w:t xml:space="preserve"> -&gt; (2,)</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spellStart"/>
      <w:proofErr w:type="gramStart"/>
      <w:r w:rsidRPr="00A238F0">
        <w:rPr>
          <w:rFonts w:ascii="Courier New" w:eastAsia="Times New Roman" w:hAnsi="Courier New" w:cs="Courier New"/>
          <w:sz w:val="23"/>
          <w:szCs w:val="23"/>
          <w:bdr w:val="none" w:sz="0" w:space="0" w:color="auto" w:frame="1"/>
          <w:shd w:val="clear" w:color="auto" w:fill="EEEEFF"/>
        </w:rPr>
        <w:t>db</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np</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color w:val="0086B3"/>
          <w:sz w:val="23"/>
          <w:szCs w:val="23"/>
          <w:bdr w:val="none" w:sz="0" w:space="0" w:color="auto" w:frame="1"/>
          <w:shd w:val="clear" w:color="auto" w:fill="EEEEFF"/>
        </w:rPr>
        <w:t>sum</w:t>
      </w:r>
      <w:proofErr w:type="spellEnd"/>
      <w:r w:rsidRPr="00A238F0">
        <w:rPr>
          <w:rFonts w:ascii="Courier New" w:eastAsia="Times New Roman" w:hAnsi="Courier New" w:cs="Courier New"/>
          <w:sz w:val="23"/>
          <w:szCs w:val="23"/>
          <w:bdr w:val="none" w:sz="0" w:space="0" w:color="auto" w:frame="1"/>
          <w:shd w:val="clear" w:color="auto" w:fill="EEEEFF"/>
        </w:rPr>
        <w:t>(</w:t>
      </w:r>
      <w:proofErr w:type="spellStart"/>
      <w:r w:rsidRPr="00A238F0">
        <w:rPr>
          <w:rFonts w:ascii="Courier New" w:eastAsia="Times New Roman" w:hAnsi="Courier New" w:cs="Courier New"/>
          <w:sz w:val="23"/>
          <w:szCs w:val="23"/>
          <w:bdr w:val="none" w:sz="0" w:space="0" w:color="auto" w:frame="1"/>
          <w:shd w:val="clear" w:color="auto" w:fill="EEEEFF"/>
        </w:rPr>
        <w:t>dout</w:t>
      </w:r>
      <w:proofErr w:type="spellEnd"/>
      <w:r w:rsidRPr="00A238F0">
        <w:rPr>
          <w:rFonts w:ascii="Courier New" w:eastAsia="Times New Roman" w:hAnsi="Courier New" w:cs="Courier New"/>
          <w:sz w:val="23"/>
          <w:szCs w:val="23"/>
          <w:bdr w:val="none" w:sz="0" w:space="0" w:color="auto" w:frame="1"/>
          <w:shd w:val="clear" w:color="auto" w:fill="EEEEFF"/>
        </w:rPr>
        <w:t>, axis</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0</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xml:space="preserve"># Add all </w:t>
      </w:r>
      <w:proofErr w:type="spellStart"/>
      <w:r w:rsidRPr="00A238F0">
        <w:rPr>
          <w:rFonts w:ascii="Courier New" w:eastAsia="Times New Roman" w:hAnsi="Courier New" w:cs="Courier New"/>
          <w:i/>
          <w:iCs/>
          <w:color w:val="999988"/>
          <w:sz w:val="23"/>
          <w:szCs w:val="23"/>
          <w:bdr w:val="none" w:sz="0" w:space="0" w:color="auto" w:frame="1"/>
          <w:shd w:val="clear" w:color="auto" w:fill="EEEEFF"/>
        </w:rPr>
        <w:t>dout</w:t>
      </w:r>
      <w:proofErr w:type="spellEnd"/>
      <w:r w:rsidRPr="00A238F0">
        <w:rPr>
          <w:rFonts w:ascii="Courier New" w:eastAsia="Times New Roman" w:hAnsi="Courier New" w:cs="Courier New"/>
          <w:i/>
          <w:iCs/>
          <w:color w:val="999988"/>
          <w:sz w:val="23"/>
          <w:szCs w:val="23"/>
          <w:bdr w:val="none" w:sz="0" w:space="0" w:color="auto" w:frame="1"/>
          <w:shd w:val="clear" w:color="auto" w:fill="EEEEFF"/>
        </w:rPr>
        <w:t xml:space="preserve"> (N,) -&gt; scalar</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b/>
          <w:bCs/>
          <w:sz w:val="23"/>
          <w:szCs w:val="23"/>
          <w:bdr w:val="none" w:sz="0" w:space="0" w:color="auto" w:frame="1"/>
          <w:shd w:val="clear" w:color="auto" w:fill="EEEEFF"/>
        </w:rPr>
        <w:t>return</w:t>
      </w:r>
      <w:proofErr w:type="gram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dw</w:t>
      </w:r>
      <w:proofErr w:type="spell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db</w:t>
      </w:r>
      <w:proofErr w:type="spellEnd"/>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proofErr w:type="gramStart"/>
      <w:r w:rsidRPr="00A238F0">
        <w:rPr>
          <w:rFonts w:ascii="Courier New" w:eastAsia="Times New Roman" w:hAnsi="Courier New" w:cs="Courier New"/>
          <w:b/>
          <w:bCs/>
          <w:sz w:val="23"/>
          <w:szCs w:val="23"/>
          <w:bdr w:val="none" w:sz="0" w:space="0" w:color="auto" w:frame="1"/>
          <w:shd w:val="clear" w:color="auto" w:fill="EEEEFF"/>
        </w:rPr>
        <w:t>def</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b/>
          <w:bCs/>
          <w:color w:val="990000"/>
          <w:sz w:val="23"/>
          <w:szCs w:val="23"/>
          <w:bdr w:val="none" w:sz="0" w:space="0" w:color="auto" w:frame="1"/>
          <w:shd w:val="clear" w:color="auto" w:fill="EEEEFF"/>
        </w:rPr>
        <w:t>compute_loss</w:t>
      </w:r>
      <w:proofErr w:type="spellEnd"/>
      <w:r w:rsidRPr="00A238F0">
        <w:rPr>
          <w:rFonts w:ascii="Courier New" w:eastAsia="Times New Roman" w:hAnsi="Courier New" w:cs="Courier New"/>
          <w:sz w:val="23"/>
          <w:szCs w:val="23"/>
          <w:bdr w:val="none" w:sz="0" w:space="0" w:color="auto" w:frame="1"/>
          <w:shd w:val="clear" w:color="auto" w:fill="EEEEFF"/>
        </w:rPr>
        <w:t>(X, W, b, y</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color w:val="999999"/>
          <w:sz w:val="23"/>
          <w:szCs w:val="23"/>
          <w:bdr w:val="none" w:sz="0" w:space="0" w:color="auto" w:frame="1"/>
          <w:shd w:val="clear" w:color="auto" w:fill="EEEEFF"/>
        </w:rPr>
        <w:t>None</w:t>
      </w:r>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h</w:t>
      </w:r>
      <w:proofErr w:type="gramEnd"/>
      <w:r w:rsidRPr="00A238F0">
        <w:rPr>
          <w:rFonts w:ascii="Courier New" w:eastAsia="Times New Roman" w:hAnsi="Courier New" w:cs="Courier New"/>
          <w:sz w:val="23"/>
          <w:szCs w:val="23"/>
          <w:bdr w:val="none" w:sz="0" w:space="0" w:color="auto" w:frame="1"/>
          <w:shd w:val="clear" w:color="auto" w:fill="EEEEFF"/>
        </w:rPr>
        <w:t xml:space="preserve">, cache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forward(X, W, b)</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b/>
          <w:bCs/>
          <w:sz w:val="23"/>
          <w:szCs w:val="23"/>
          <w:bdr w:val="none" w:sz="0" w:space="0" w:color="auto" w:frame="1"/>
          <w:shd w:val="clear" w:color="auto" w:fill="EEEEFF"/>
        </w:rPr>
        <w:t>if</w:t>
      </w:r>
      <w:proofErr w:type="gramEnd"/>
      <w:r w:rsidRPr="00A238F0">
        <w:rPr>
          <w:rFonts w:ascii="Courier New" w:eastAsia="Times New Roman" w:hAnsi="Courier New" w:cs="Courier New"/>
          <w:sz w:val="23"/>
          <w:szCs w:val="23"/>
          <w:bdr w:val="none" w:sz="0" w:space="0" w:color="auto" w:frame="1"/>
          <w:shd w:val="clear" w:color="auto" w:fill="EEEEFF"/>
        </w:rPr>
        <w:t xml:space="preserve"> y </w:t>
      </w:r>
      <w:r w:rsidRPr="00A238F0">
        <w:rPr>
          <w:rFonts w:ascii="Courier New" w:eastAsia="Times New Roman" w:hAnsi="Courier New" w:cs="Courier New"/>
          <w:b/>
          <w:bCs/>
          <w:sz w:val="23"/>
          <w:szCs w:val="23"/>
          <w:bdr w:val="none" w:sz="0" w:space="0" w:color="auto" w:frame="1"/>
          <w:shd w:val="clear" w:color="auto" w:fill="EEEEFF"/>
        </w:rPr>
        <w:t>is</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999999"/>
          <w:sz w:val="23"/>
          <w:szCs w:val="23"/>
          <w:bdr w:val="none" w:sz="0" w:space="0" w:color="auto" w:frame="1"/>
          <w:shd w:val="clear" w:color="auto" w:fill="EEEEFF"/>
        </w:rPr>
        <w:t>None</w:t>
      </w:r>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b/>
          <w:bCs/>
          <w:sz w:val="23"/>
          <w:szCs w:val="23"/>
          <w:bdr w:val="none" w:sz="0" w:space="0" w:color="auto" w:frame="1"/>
          <w:shd w:val="clear" w:color="auto" w:fill="EEEEFF"/>
        </w:rPr>
        <w:t>return</w:t>
      </w:r>
      <w:proofErr w:type="gramEnd"/>
      <w:r w:rsidRPr="00A238F0">
        <w:rPr>
          <w:rFonts w:ascii="Courier New" w:eastAsia="Times New Roman" w:hAnsi="Courier New" w:cs="Courier New"/>
          <w:sz w:val="23"/>
          <w:szCs w:val="23"/>
          <w:bdr w:val="none" w:sz="0" w:space="0" w:color="auto" w:frame="1"/>
          <w:shd w:val="clear" w:color="auto" w:fill="EEEEFF"/>
        </w:rPr>
        <w:t xml:space="preserve"> h</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loss</w:t>
      </w:r>
      <w:proofErr w:type="gram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dout</w:t>
      </w:r>
      <w:proofErr w:type="spell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mean_square_loss</w:t>
      </w:r>
      <w:proofErr w:type="spellEnd"/>
      <w:r w:rsidRPr="00A238F0">
        <w:rPr>
          <w:rFonts w:ascii="Courier New" w:eastAsia="Times New Roman" w:hAnsi="Courier New" w:cs="Courier New"/>
          <w:sz w:val="23"/>
          <w:szCs w:val="23"/>
          <w:bdr w:val="none" w:sz="0" w:space="0" w:color="auto" w:frame="1"/>
          <w:shd w:val="clear" w:color="auto" w:fill="EEEEFF"/>
        </w:rPr>
        <w:t>(h, y)</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spellStart"/>
      <w:proofErr w:type="gramStart"/>
      <w:r w:rsidRPr="00A238F0">
        <w:rPr>
          <w:rFonts w:ascii="Courier New" w:eastAsia="Times New Roman" w:hAnsi="Courier New" w:cs="Courier New"/>
          <w:sz w:val="23"/>
          <w:szCs w:val="23"/>
          <w:bdr w:val="none" w:sz="0" w:space="0" w:color="auto" w:frame="1"/>
          <w:shd w:val="clear" w:color="auto" w:fill="EEEEFF"/>
        </w:rPr>
        <w:t>dW</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db</w:t>
      </w:r>
      <w:proofErr w:type="spell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backward(</w:t>
      </w:r>
      <w:proofErr w:type="spellStart"/>
      <w:r w:rsidRPr="00A238F0">
        <w:rPr>
          <w:rFonts w:ascii="Courier New" w:eastAsia="Times New Roman" w:hAnsi="Courier New" w:cs="Courier New"/>
          <w:sz w:val="23"/>
          <w:szCs w:val="23"/>
          <w:bdr w:val="none" w:sz="0" w:space="0" w:color="auto" w:frame="1"/>
          <w:shd w:val="clear" w:color="auto" w:fill="EEEEFF"/>
        </w:rPr>
        <w:t>dout</w:t>
      </w:r>
      <w:proofErr w:type="spellEnd"/>
      <w:r w:rsidRPr="00A238F0">
        <w:rPr>
          <w:rFonts w:ascii="Courier New" w:eastAsia="Times New Roman" w:hAnsi="Courier New" w:cs="Courier New"/>
          <w:sz w:val="23"/>
          <w:szCs w:val="23"/>
          <w:bdr w:val="none" w:sz="0" w:space="0" w:color="auto" w:frame="1"/>
          <w:shd w:val="clear" w:color="auto" w:fill="EEEEFF"/>
        </w:rPr>
        <w:t>, cache)</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b/>
          <w:bCs/>
          <w:sz w:val="23"/>
          <w:szCs w:val="23"/>
          <w:bdr w:val="none" w:sz="0" w:space="0" w:color="auto" w:frame="1"/>
          <w:shd w:val="clear" w:color="auto" w:fill="EEEEFF"/>
        </w:rPr>
        <w:t>return</w:t>
      </w:r>
      <w:proofErr w:type="gramEnd"/>
      <w:r w:rsidRPr="00A238F0">
        <w:rPr>
          <w:rFonts w:ascii="Courier New" w:eastAsia="Times New Roman" w:hAnsi="Courier New" w:cs="Courier New"/>
          <w:sz w:val="23"/>
          <w:szCs w:val="23"/>
          <w:bdr w:val="none" w:sz="0" w:space="0" w:color="auto" w:frame="1"/>
          <w:shd w:val="clear" w:color="auto" w:fill="EEEEFF"/>
        </w:rPr>
        <w:t xml:space="preserve"> loss, </w:t>
      </w:r>
      <w:proofErr w:type="spellStart"/>
      <w:r w:rsidRPr="00A238F0">
        <w:rPr>
          <w:rFonts w:ascii="Courier New" w:eastAsia="Times New Roman" w:hAnsi="Courier New" w:cs="Courier New"/>
          <w:sz w:val="23"/>
          <w:szCs w:val="23"/>
          <w:bdr w:val="none" w:sz="0" w:space="0" w:color="auto" w:frame="1"/>
          <w:shd w:val="clear" w:color="auto" w:fill="EEEEFF"/>
        </w:rPr>
        <w:t>dW</w:t>
      </w:r>
      <w:proofErr w:type="spell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db</w:t>
      </w:r>
      <w:proofErr w:type="spellEnd"/>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gramStart"/>
      <w:r w:rsidRPr="00A238F0">
        <w:rPr>
          <w:rFonts w:ascii="Courier New" w:eastAsia="Times New Roman" w:hAnsi="Courier New" w:cs="Courier New"/>
          <w:sz w:val="23"/>
          <w:szCs w:val="23"/>
          <w:bdr w:val="none" w:sz="0" w:space="0" w:color="auto" w:frame="1"/>
          <w:shd w:val="clear" w:color="auto" w:fill="EEEEFF"/>
        </w:rPr>
        <w:t>education</w:t>
      </w:r>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np</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random</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randint</w:t>
      </w:r>
      <w:proofErr w:type="spellEnd"/>
      <w:r w:rsidRPr="00A238F0">
        <w:rPr>
          <w:rFonts w:ascii="Courier New" w:eastAsia="Times New Roman" w:hAnsi="Courier New" w:cs="Courier New"/>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26</w:t>
      </w:r>
      <w:r w:rsidRPr="00A238F0">
        <w:rPr>
          <w:rFonts w:ascii="Courier New" w:eastAsia="Times New Roman" w:hAnsi="Courier New" w:cs="Courier New"/>
          <w:sz w:val="23"/>
          <w:szCs w:val="23"/>
          <w:bdr w:val="none" w:sz="0" w:space="0" w:color="auto" w:frame="1"/>
          <w:shd w:val="clear" w:color="auto" w:fill="EEEEFF"/>
        </w:rPr>
        <w:t>, size</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N) </w:t>
      </w:r>
      <w:r w:rsidRPr="00A238F0">
        <w:rPr>
          <w:rFonts w:ascii="Courier New" w:eastAsia="Times New Roman" w:hAnsi="Courier New" w:cs="Courier New"/>
          <w:i/>
          <w:iCs/>
          <w:color w:val="999988"/>
          <w:sz w:val="23"/>
          <w:szCs w:val="23"/>
          <w:bdr w:val="none" w:sz="0" w:space="0" w:color="auto" w:frame="1"/>
          <w:shd w:val="clear" w:color="auto" w:fill="EEEEFF"/>
        </w:rPr>
        <w:t># (N,) Generate 10 random sample with years of education from 0 to 25.</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gramStart"/>
      <w:r w:rsidRPr="00A238F0">
        <w:rPr>
          <w:rFonts w:ascii="Courier New" w:eastAsia="Times New Roman" w:hAnsi="Courier New" w:cs="Courier New"/>
          <w:sz w:val="23"/>
          <w:szCs w:val="23"/>
          <w:bdr w:val="none" w:sz="0" w:space="0" w:color="auto" w:frame="1"/>
          <w:shd w:val="clear" w:color="auto" w:fill="EEEEFF"/>
        </w:rPr>
        <w:t>income</w:t>
      </w:r>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np</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random</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randint</w:t>
      </w:r>
      <w:proofErr w:type="spellEnd"/>
      <w:r w:rsidRPr="00A238F0">
        <w:rPr>
          <w:rFonts w:ascii="Courier New" w:eastAsia="Times New Roman" w:hAnsi="Courier New" w:cs="Courier New"/>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10000</w:t>
      </w:r>
      <w:r w:rsidRPr="00A238F0">
        <w:rPr>
          <w:rFonts w:ascii="Courier New" w:eastAsia="Times New Roman" w:hAnsi="Courier New" w:cs="Courier New"/>
          <w:sz w:val="23"/>
          <w:szCs w:val="23"/>
          <w:bdr w:val="none" w:sz="0" w:space="0" w:color="auto" w:frame="1"/>
          <w:shd w:val="clear" w:color="auto" w:fill="EEEEFF"/>
        </w:rPr>
        <w:t>, size</w:t>
      </w:r>
      <w:r w:rsidRPr="00A238F0">
        <w:rPr>
          <w:rFonts w:ascii="Courier New" w:eastAsia="Times New Roman" w:hAnsi="Courier New" w:cs="Courier New"/>
          <w:b/>
          <w:bCs/>
          <w:sz w:val="23"/>
          <w:szCs w:val="23"/>
          <w:bdr w:val="none" w:sz="0" w:space="0" w:color="auto" w:frame="1"/>
          <w:shd w:val="clear" w:color="auto" w:fill="EEEEFF"/>
        </w:rPr>
        <w:t>=</w:t>
      </w:r>
      <w:proofErr w:type="spellStart"/>
      <w:r w:rsidRPr="00A238F0">
        <w:rPr>
          <w:rFonts w:ascii="Courier New" w:eastAsia="Times New Roman" w:hAnsi="Courier New" w:cs="Courier New"/>
          <w:sz w:val="23"/>
          <w:szCs w:val="23"/>
          <w:bdr w:val="none" w:sz="0" w:space="0" w:color="auto" w:frame="1"/>
          <w:shd w:val="clear" w:color="auto" w:fill="EEEEFF"/>
        </w:rPr>
        <w:t>education</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shape</w:t>
      </w:r>
      <w:proofErr w:type="spellEnd"/>
      <w:r w:rsidRPr="00A238F0">
        <w:rPr>
          <w:rFonts w:ascii="Courier New" w:eastAsia="Times New Roman" w:hAnsi="Courier New" w:cs="Courier New"/>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0</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(N,) Generate the corresponding income.</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i/>
          <w:iCs/>
          <w:color w:val="999988"/>
          <w:sz w:val="23"/>
          <w:szCs w:val="23"/>
          <w:bdr w:val="none" w:sz="0" w:space="0" w:color="auto" w:frame="1"/>
          <w:shd w:val="clear" w:color="auto" w:fill="EEEEFF"/>
        </w:rPr>
        <w:t xml:space="preserve"># </w:t>
      </w:r>
      <w:proofErr w:type="gramStart"/>
      <w:r w:rsidRPr="00A238F0">
        <w:rPr>
          <w:rFonts w:ascii="Courier New" w:eastAsia="Times New Roman" w:hAnsi="Courier New" w:cs="Courier New"/>
          <w:i/>
          <w:iCs/>
          <w:color w:val="999988"/>
          <w:sz w:val="23"/>
          <w:szCs w:val="23"/>
          <w:bdr w:val="none" w:sz="0" w:space="0" w:color="auto" w:frame="1"/>
          <w:shd w:val="clear" w:color="auto" w:fill="EEEEFF"/>
        </w:rPr>
        <w:t>The</w:t>
      </w:r>
      <w:proofErr w:type="gramEnd"/>
      <w:r w:rsidRPr="00A238F0">
        <w:rPr>
          <w:rFonts w:ascii="Courier New" w:eastAsia="Times New Roman" w:hAnsi="Courier New" w:cs="Courier New"/>
          <w:i/>
          <w:iCs/>
          <w:color w:val="999988"/>
          <w:sz w:val="23"/>
          <w:szCs w:val="23"/>
          <w:bdr w:val="none" w:sz="0" w:space="0" w:color="auto" w:frame="1"/>
          <w:shd w:val="clear" w:color="auto" w:fill="EEEEFF"/>
        </w:rPr>
        <w:t xml:space="preserve"> number of dates according to the formula of an Oracle.</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i/>
          <w:iCs/>
          <w:color w:val="999988"/>
          <w:sz w:val="23"/>
          <w:szCs w:val="23"/>
          <w:bdr w:val="none" w:sz="0" w:space="0" w:color="auto" w:frame="1"/>
          <w:shd w:val="clear" w:color="auto" w:fill="EEEEFF"/>
        </w:rPr>
        <w:t xml:space="preserve"># </w:t>
      </w:r>
      <w:proofErr w:type="gramStart"/>
      <w:r w:rsidRPr="00A238F0">
        <w:rPr>
          <w:rFonts w:ascii="Courier New" w:eastAsia="Times New Roman" w:hAnsi="Courier New" w:cs="Courier New"/>
          <w:i/>
          <w:iCs/>
          <w:color w:val="999988"/>
          <w:sz w:val="23"/>
          <w:szCs w:val="23"/>
          <w:bdr w:val="none" w:sz="0" w:space="0" w:color="auto" w:frame="1"/>
          <w:shd w:val="clear" w:color="auto" w:fill="EEEEFF"/>
        </w:rPr>
        <w:t>In</w:t>
      </w:r>
      <w:proofErr w:type="gramEnd"/>
      <w:r w:rsidRPr="00A238F0">
        <w:rPr>
          <w:rFonts w:ascii="Courier New" w:eastAsia="Times New Roman" w:hAnsi="Courier New" w:cs="Courier New"/>
          <w:i/>
          <w:iCs/>
          <w:color w:val="999988"/>
          <w:sz w:val="23"/>
          <w:szCs w:val="23"/>
          <w:bdr w:val="none" w:sz="0" w:space="0" w:color="auto" w:frame="1"/>
          <w:shd w:val="clear" w:color="auto" w:fill="EEEEFF"/>
        </w:rPr>
        <w:t xml:space="preserve"> practice, the value come with each sample data.</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Y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sample(</w:t>
      </w:r>
      <w:proofErr w:type="gramEnd"/>
      <w:r w:rsidRPr="00A238F0">
        <w:rPr>
          <w:rFonts w:ascii="Courier New" w:eastAsia="Times New Roman" w:hAnsi="Courier New" w:cs="Courier New"/>
          <w:sz w:val="23"/>
          <w:szCs w:val="23"/>
          <w:bdr w:val="none" w:sz="0" w:space="0" w:color="auto" w:frame="1"/>
          <w:shd w:val="clear" w:color="auto" w:fill="EEEEFF"/>
        </w:rPr>
        <w:t xml:space="preserve">education, income)    </w:t>
      </w:r>
      <w:r w:rsidRPr="00A238F0">
        <w:rPr>
          <w:rFonts w:ascii="Courier New" w:eastAsia="Times New Roman" w:hAnsi="Courier New" w:cs="Courier New"/>
          <w:i/>
          <w:iCs/>
          <w:color w:val="999988"/>
          <w:sz w:val="23"/>
          <w:szCs w:val="23"/>
          <w:bdr w:val="none" w:sz="0" w:space="0" w:color="auto" w:frame="1"/>
          <w:shd w:val="clear" w:color="auto" w:fill="EEEEFF"/>
        </w:rPr>
        <w:t># (N,)</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W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proofErr w:type="gramStart"/>
      <w:r w:rsidRPr="00A238F0">
        <w:rPr>
          <w:rFonts w:ascii="Courier New" w:eastAsia="Times New Roman" w:hAnsi="Courier New" w:cs="Courier New"/>
          <w:sz w:val="23"/>
          <w:szCs w:val="23"/>
          <w:bdr w:val="none" w:sz="0" w:space="0" w:color="auto" w:frame="1"/>
          <w:shd w:val="clear" w:color="auto" w:fill="EEEEFF"/>
        </w:rPr>
        <w:t>np</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array</w:t>
      </w:r>
      <w:proofErr w:type="spellEnd"/>
      <w:r w:rsidRPr="00A238F0">
        <w:rPr>
          <w:rFonts w:ascii="Courier New" w:eastAsia="Times New Roman" w:hAnsi="Courier New" w:cs="Courier New"/>
          <w:sz w:val="23"/>
          <w:szCs w:val="23"/>
          <w:bdr w:val="none" w:sz="0" w:space="0" w:color="auto" w:frame="1"/>
          <w:shd w:val="clear" w:color="auto" w:fill="EEEEFF"/>
        </w:rPr>
        <w:t>(</w:t>
      </w:r>
      <w:proofErr w:type="gramEnd"/>
      <w:r w:rsidRPr="00A238F0">
        <w:rPr>
          <w:rFonts w:ascii="Courier New" w:eastAsia="Times New Roman" w:hAnsi="Courier New" w:cs="Courier New"/>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0.1</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0.1</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(2,)</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b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X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proofErr w:type="gramStart"/>
      <w:r w:rsidRPr="00A238F0">
        <w:rPr>
          <w:rFonts w:ascii="Courier New" w:eastAsia="Times New Roman" w:hAnsi="Courier New" w:cs="Courier New"/>
          <w:sz w:val="23"/>
          <w:szCs w:val="23"/>
          <w:bdr w:val="none" w:sz="0" w:space="0" w:color="auto" w:frame="1"/>
          <w:shd w:val="clear" w:color="auto" w:fill="EEEEFF"/>
        </w:rPr>
        <w:t>np</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concatenate</w:t>
      </w:r>
      <w:proofErr w:type="spellEnd"/>
      <w:r w:rsidRPr="00A238F0">
        <w:rPr>
          <w:rFonts w:ascii="Courier New" w:eastAsia="Times New Roman" w:hAnsi="Courier New" w:cs="Courier New"/>
          <w:sz w:val="23"/>
          <w:szCs w:val="23"/>
          <w:bdr w:val="none" w:sz="0" w:space="0" w:color="auto" w:frame="1"/>
          <w:shd w:val="clear" w:color="auto" w:fill="EEEEFF"/>
        </w:rPr>
        <w:t>(</w:t>
      </w:r>
      <w:proofErr w:type="gramEnd"/>
      <w:r w:rsidRPr="00A238F0">
        <w:rPr>
          <w:rFonts w:ascii="Courier New" w:eastAsia="Times New Roman" w:hAnsi="Courier New" w:cs="Courier New"/>
          <w:sz w:val="23"/>
          <w:szCs w:val="23"/>
          <w:bdr w:val="none" w:sz="0" w:space="0" w:color="auto" w:frame="1"/>
          <w:shd w:val="clear" w:color="auto" w:fill="EEEEFF"/>
        </w:rPr>
        <w:t xml:space="preserve">(education[:, </w:t>
      </w:r>
      <w:proofErr w:type="spellStart"/>
      <w:r w:rsidRPr="00A238F0">
        <w:rPr>
          <w:rFonts w:ascii="Courier New" w:eastAsia="Times New Roman" w:hAnsi="Courier New" w:cs="Courier New"/>
          <w:sz w:val="23"/>
          <w:szCs w:val="23"/>
          <w:bdr w:val="none" w:sz="0" w:space="0" w:color="auto" w:frame="1"/>
          <w:shd w:val="clear" w:color="auto" w:fill="EEEEFF"/>
        </w:rPr>
        <w:t>np</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newaxis</w:t>
      </w:r>
      <w:proofErr w:type="spellEnd"/>
      <w:r w:rsidRPr="00A238F0">
        <w:rPr>
          <w:rFonts w:ascii="Courier New" w:eastAsia="Times New Roman" w:hAnsi="Courier New" w:cs="Courier New"/>
          <w:sz w:val="23"/>
          <w:szCs w:val="23"/>
          <w:bdr w:val="none" w:sz="0" w:space="0" w:color="auto" w:frame="1"/>
          <w:shd w:val="clear" w:color="auto" w:fill="EEEEFF"/>
        </w:rPr>
        <w:t xml:space="preserve">], income[:, </w:t>
      </w:r>
      <w:proofErr w:type="spellStart"/>
      <w:r w:rsidRPr="00A238F0">
        <w:rPr>
          <w:rFonts w:ascii="Courier New" w:eastAsia="Times New Roman" w:hAnsi="Courier New" w:cs="Courier New"/>
          <w:sz w:val="23"/>
          <w:szCs w:val="23"/>
          <w:bdr w:val="none" w:sz="0" w:space="0" w:color="auto" w:frame="1"/>
          <w:shd w:val="clear" w:color="auto" w:fill="EEEEFF"/>
        </w:rPr>
        <w:t>np</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newaxis</w:t>
      </w:r>
      <w:proofErr w:type="spellEnd"/>
      <w:r w:rsidRPr="00A238F0">
        <w:rPr>
          <w:rFonts w:ascii="Courier New" w:eastAsia="Times New Roman" w:hAnsi="Courier New" w:cs="Courier New"/>
          <w:sz w:val="23"/>
          <w:szCs w:val="23"/>
          <w:bdr w:val="none" w:sz="0" w:space="0" w:color="auto" w:frame="1"/>
          <w:shd w:val="clear" w:color="auto" w:fill="EEEEFF"/>
        </w:rPr>
        <w:t>]), axis</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1</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(N, 2) N samples with 2 features</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gramStart"/>
      <w:r w:rsidRPr="00A238F0">
        <w:rPr>
          <w:rFonts w:ascii="Courier New" w:eastAsia="Times New Roman" w:hAnsi="Courier New" w:cs="Courier New"/>
          <w:b/>
          <w:bCs/>
          <w:sz w:val="23"/>
          <w:szCs w:val="23"/>
          <w:bdr w:val="none" w:sz="0" w:space="0" w:color="auto" w:frame="1"/>
          <w:shd w:val="clear" w:color="auto" w:fill="EEEEFF"/>
        </w:rPr>
        <w:t>for</w:t>
      </w:r>
      <w:proofErr w:type="gramEnd"/>
      <w:r w:rsidRPr="00A238F0">
        <w:rPr>
          <w:rFonts w:ascii="Courier New" w:eastAsia="Times New Roman" w:hAnsi="Courier New" w:cs="Courier New"/>
          <w:sz w:val="23"/>
          <w:szCs w:val="23"/>
          <w:bdr w:val="none" w:sz="0" w:space="0" w:color="auto" w:frame="1"/>
          <w:shd w:val="clear" w:color="auto" w:fill="EEEEFF"/>
        </w:rPr>
        <w:t xml:space="preserve"> i </w:t>
      </w:r>
      <w:r w:rsidRPr="00A238F0">
        <w:rPr>
          <w:rFonts w:ascii="Courier New" w:eastAsia="Times New Roman" w:hAnsi="Courier New" w:cs="Courier New"/>
          <w:b/>
          <w:bCs/>
          <w:sz w:val="23"/>
          <w:szCs w:val="23"/>
          <w:bdr w:val="none" w:sz="0" w:space="0" w:color="auto" w:frame="1"/>
          <w:shd w:val="clear" w:color="auto" w:fill="EEEEFF"/>
        </w:rPr>
        <w:t>in</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86B3"/>
          <w:sz w:val="23"/>
          <w:szCs w:val="23"/>
          <w:bdr w:val="none" w:sz="0" w:space="0" w:color="auto" w:frame="1"/>
          <w:shd w:val="clear" w:color="auto" w:fill="EEEEFF"/>
        </w:rPr>
        <w:t>range</w:t>
      </w:r>
      <w:r w:rsidRPr="00A238F0">
        <w:rPr>
          <w:rFonts w:ascii="Courier New" w:eastAsia="Times New Roman" w:hAnsi="Courier New" w:cs="Courier New"/>
          <w:sz w:val="23"/>
          <w:szCs w:val="23"/>
          <w:bdr w:val="none" w:sz="0" w:space="0" w:color="auto" w:frame="1"/>
          <w:shd w:val="clear" w:color="auto" w:fill="EEEEFF"/>
        </w:rPr>
        <w:t>(iteration):</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loss</w:t>
      </w:r>
      <w:proofErr w:type="gram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dW</w:t>
      </w:r>
      <w:proofErr w:type="spell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db</w:t>
      </w:r>
      <w:proofErr w:type="spell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compute_loss</w:t>
      </w:r>
      <w:proofErr w:type="spellEnd"/>
      <w:r w:rsidRPr="00A238F0">
        <w:rPr>
          <w:rFonts w:ascii="Courier New" w:eastAsia="Times New Roman" w:hAnsi="Courier New" w:cs="Courier New"/>
          <w:sz w:val="23"/>
          <w:szCs w:val="23"/>
          <w:bdr w:val="none" w:sz="0" w:space="0" w:color="auto" w:frame="1"/>
          <w:shd w:val="clear" w:color="auto" w:fill="EEEEFF"/>
        </w:rPr>
        <w:t>(X, W, b, Y)</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learning_rate</w:t>
      </w:r>
      <w:proofErr w:type="spell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proofErr w:type="gramStart"/>
      <w:r w:rsidRPr="00A238F0">
        <w:rPr>
          <w:rFonts w:ascii="Courier New" w:eastAsia="Times New Roman" w:hAnsi="Courier New" w:cs="Courier New"/>
          <w:sz w:val="23"/>
          <w:szCs w:val="23"/>
          <w:bdr w:val="none" w:sz="0" w:space="0" w:color="auto" w:frame="1"/>
          <w:shd w:val="clear" w:color="auto" w:fill="EEEEFF"/>
        </w:rPr>
        <w:t>dW</w:t>
      </w:r>
      <w:proofErr w:type="spellEnd"/>
      <w:proofErr w:type="gramEnd"/>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b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learning_rate</w:t>
      </w:r>
      <w:proofErr w:type="spell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db</w:t>
      </w:r>
      <w:proofErr w:type="spellEnd"/>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b/>
          <w:bCs/>
          <w:sz w:val="23"/>
          <w:szCs w:val="23"/>
          <w:bdr w:val="none" w:sz="0" w:space="0" w:color="auto" w:frame="1"/>
          <w:shd w:val="clear" w:color="auto" w:fill="EEEEFF"/>
        </w:rPr>
        <w:t>if</w:t>
      </w:r>
      <w:proofErr w:type="gramEnd"/>
      <w:r w:rsidRPr="00A238F0">
        <w:rPr>
          <w:rFonts w:ascii="Courier New" w:eastAsia="Times New Roman" w:hAnsi="Courier New" w:cs="Courier New"/>
          <w:sz w:val="23"/>
          <w:szCs w:val="23"/>
          <w:bdr w:val="none" w:sz="0" w:space="0" w:color="auto" w:frame="1"/>
          <w:shd w:val="clear" w:color="auto" w:fill="EEEEFF"/>
        </w:rPr>
        <w:t xml:space="preserve"> i</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100</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0</w:t>
      </w:r>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print</w:t>
      </w:r>
      <w:r w:rsidRPr="00A238F0">
        <w:rPr>
          <w:rFonts w:ascii="Courier New" w:eastAsia="Times New Roman" w:hAnsi="Courier New" w:cs="Courier New"/>
          <w:sz w:val="23"/>
          <w:szCs w:val="23"/>
          <w:bdr w:val="none" w:sz="0" w:space="0" w:color="auto" w:frame="1"/>
          <w:shd w:val="clear" w:color="auto" w:fill="EEEEFF"/>
        </w:rPr>
        <w:t>(</w:t>
      </w:r>
      <w:proofErr w:type="spellStart"/>
      <w:r w:rsidRPr="00A238F0">
        <w:rPr>
          <w:rFonts w:ascii="Courier New" w:eastAsia="Times New Roman" w:hAnsi="Courier New" w:cs="Courier New"/>
          <w:sz w:val="23"/>
          <w:szCs w:val="23"/>
          <w:bdr w:val="none" w:sz="0" w:space="0" w:color="auto" w:frame="1"/>
          <w:shd w:val="clear" w:color="auto" w:fill="EEEEFF"/>
        </w:rPr>
        <w:t>f</w:t>
      </w:r>
      <w:r w:rsidRPr="00A238F0">
        <w:rPr>
          <w:rFonts w:ascii="Courier New" w:eastAsia="Times New Roman" w:hAnsi="Courier New" w:cs="Courier New"/>
          <w:color w:val="DD1144"/>
          <w:sz w:val="23"/>
          <w:szCs w:val="23"/>
          <w:bdr w:val="none" w:sz="0" w:space="0" w:color="auto" w:frame="1"/>
          <w:shd w:val="clear" w:color="auto" w:fill="EEEEFF"/>
        </w:rPr>
        <w:t>"iteration</w:t>
      </w:r>
      <w:proofErr w:type="spellEnd"/>
      <w:r w:rsidRPr="00A238F0">
        <w:rPr>
          <w:rFonts w:ascii="Courier New" w:eastAsia="Times New Roman" w:hAnsi="Courier New" w:cs="Courier New"/>
          <w:color w:val="DD1144"/>
          <w:sz w:val="23"/>
          <w:szCs w:val="23"/>
          <w:bdr w:val="none" w:sz="0" w:space="0" w:color="auto" w:frame="1"/>
          <w:shd w:val="clear" w:color="auto" w:fill="EEEEFF"/>
        </w:rPr>
        <w:t xml:space="preserve"> {</w:t>
      </w:r>
      <w:proofErr w:type="spellStart"/>
      <w:r w:rsidRPr="00A238F0">
        <w:rPr>
          <w:rFonts w:ascii="Courier New" w:eastAsia="Times New Roman" w:hAnsi="Courier New" w:cs="Courier New"/>
          <w:color w:val="DD1144"/>
          <w:sz w:val="23"/>
          <w:szCs w:val="23"/>
          <w:bdr w:val="none" w:sz="0" w:space="0" w:color="auto" w:frame="1"/>
          <w:shd w:val="clear" w:color="auto" w:fill="EEEEFF"/>
        </w:rPr>
        <w:t>i</w:t>
      </w:r>
      <w:proofErr w:type="spellEnd"/>
      <w:r w:rsidRPr="00A238F0">
        <w:rPr>
          <w:rFonts w:ascii="Courier New" w:eastAsia="Times New Roman" w:hAnsi="Courier New" w:cs="Courier New"/>
          <w:color w:val="DD1144"/>
          <w:sz w:val="23"/>
          <w:szCs w:val="23"/>
          <w:bdr w:val="none" w:sz="0" w:space="0" w:color="auto" w:frame="1"/>
          <w:shd w:val="clear" w:color="auto" w:fill="EEEEFF"/>
        </w:rPr>
        <w:t>}: loss={loss:.4} W1={W[0]:.4} dW1={</w:t>
      </w:r>
      <w:proofErr w:type="spellStart"/>
      <w:r w:rsidRPr="00A238F0">
        <w:rPr>
          <w:rFonts w:ascii="Courier New" w:eastAsia="Times New Roman" w:hAnsi="Courier New" w:cs="Courier New"/>
          <w:color w:val="DD1144"/>
          <w:sz w:val="23"/>
          <w:szCs w:val="23"/>
          <w:bdr w:val="none" w:sz="0" w:space="0" w:color="auto" w:frame="1"/>
          <w:shd w:val="clear" w:color="auto" w:fill="EEEEFF"/>
        </w:rPr>
        <w:t>dW</w:t>
      </w:r>
      <w:proofErr w:type="spellEnd"/>
      <w:r w:rsidRPr="00A238F0">
        <w:rPr>
          <w:rFonts w:ascii="Courier New" w:eastAsia="Times New Roman" w:hAnsi="Courier New" w:cs="Courier New"/>
          <w:color w:val="DD1144"/>
          <w:sz w:val="23"/>
          <w:szCs w:val="23"/>
          <w:bdr w:val="none" w:sz="0" w:space="0" w:color="auto" w:frame="1"/>
          <w:shd w:val="clear" w:color="auto" w:fill="EEEEFF"/>
        </w:rPr>
        <w:t>[0]:.4} W2={W[1]:.4} dW2={</w:t>
      </w:r>
      <w:proofErr w:type="spellStart"/>
      <w:r w:rsidRPr="00A238F0">
        <w:rPr>
          <w:rFonts w:ascii="Courier New" w:eastAsia="Times New Roman" w:hAnsi="Courier New" w:cs="Courier New"/>
          <w:color w:val="DD1144"/>
          <w:sz w:val="23"/>
          <w:szCs w:val="23"/>
          <w:bdr w:val="none" w:sz="0" w:space="0" w:color="auto" w:frame="1"/>
          <w:shd w:val="clear" w:color="auto" w:fill="EEEEFF"/>
        </w:rPr>
        <w:t>dW</w:t>
      </w:r>
      <w:proofErr w:type="spellEnd"/>
      <w:r w:rsidRPr="00A238F0">
        <w:rPr>
          <w:rFonts w:ascii="Courier New" w:eastAsia="Times New Roman" w:hAnsi="Courier New" w:cs="Courier New"/>
          <w:color w:val="DD1144"/>
          <w:sz w:val="23"/>
          <w:szCs w:val="23"/>
          <w:bdr w:val="none" w:sz="0" w:space="0" w:color="auto" w:frame="1"/>
          <w:shd w:val="clear" w:color="auto" w:fill="EEEEFF"/>
        </w:rPr>
        <w:t xml:space="preserve">[1]:.4} b= {b:.4} </w:t>
      </w:r>
      <w:proofErr w:type="spellStart"/>
      <w:r w:rsidRPr="00A238F0">
        <w:rPr>
          <w:rFonts w:ascii="Courier New" w:eastAsia="Times New Roman" w:hAnsi="Courier New" w:cs="Courier New"/>
          <w:color w:val="DD1144"/>
          <w:sz w:val="23"/>
          <w:szCs w:val="23"/>
          <w:bdr w:val="none" w:sz="0" w:space="0" w:color="auto" w:frame="1"/>
          <w:shd w:val="clear" w:color="auto" w:fill="EEEEFF"/>
        </w:rPr>
        <w:t>db</w:t>
      </w:r>
      <w:proofErr w:type="spellEnd"/>
      <w:r w:rsidRPr="00A238F0">
        <w:rPr>
          <w:rFonts w:ascii="Courier New" w:eastAsia="Times New Roman" w:hAnsi="Courier New" w:cs="Courier New"/>
          <w:color w:val="DD1144"/>
          <w:sz w:val="23"/>
          <w:szCs w:val="23"/>
          <w:bdr w:val="none" w:sz="0" w:space="0" w:color="auto" w:frame="1"/>
          <w:shd w:val="clear" w:color="auto" w:fill="EEEEFF"/>
        </w:rPr>
        <w:t xml:space="preserve"> = {db:.4}"</w:t>
      </w:r>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gramStart"/>
      <w:r w:rsidRPr="00A238F0">
        <w:rPr>
          <w:rFonts w:ascii="Courier New" w:eastAsia="Times New Roman" w:hAnsi="Courier New" w:cs="Courier New"/>
          <w:b/>
          <w:bCs/>
          <w:sz w:val="23"/>
          <w:szCs w:val="23"/>
          <w:bdr w:val="none" w:sz="0" w:space="0" w:color="auto" w:frame="1"/>
          <w:shd w:val="clear" w:color="auto" w:fill="EEEEFF"/>
        </w:rPr>
        <w:t>print</w:t>
      </w:r>
      <w:r w:rsidRPr="00A238F0">
        <w:rPr>
          <w:rFonts w:ascii="Courier New" w:eastAsia="Times New Roman" w:hAnsi="Courier New" w:cs="Courier New"/>
          <w:sz w:val="23"/>
          <w:szCs w:val="23"/>
          <w:bdr w:val="none" w:sz="0" w:space="0" w:color="auto" w:frame="1"/>
          <w:shd w:val="clear" w:color="auto" w:fill="EEEEFF"/>
        </w:rPr>
        <w:t>(</w:t>
      </w:r>
      <w:proofErr w:type="spellStart"/>
      <w:proofErr w:type="gramEnd"/>
      <w:r w:rsidRPr="00A238F0">
        <w:rPr>
          <w:rFonts w:ascii="Courier New" w:eastAsia="Times New Roman" w:hAnsi="Courier New" w:cs="Courier New"/>
          <w:sz w:val="23"/>
          <w:szCs w:val="23"/>
          <w:bdr w:val="none" w:sz="0" w:space="0" w:color="auto" w:frame="1"/>
          <w:shd w:val="clear" w:color="auto" w:fill="EEEEFF"/>
        </w:rPr>
        <w:t>f</w:t>
      </w:r>
      <w:r w:rsidRPr="00A238F0">
        <w:rPr>
          <w:rFonts w:ascii="Courier New" w:eastAsia="Times New Roman" w:hAnsi="Courier New" w:cs="Courier New"/>
          <w:color w:val="DD1144"/>
          <w:sz w:val="23"/>
          <w:szCs w:val="23"/>
          <w:bdr w:val="none" w:sz="0" w:space="0" w:color="auto" w:frame="1"/>
          <w:shd w:val="clear" w:color="auto" w:fill="EEEEFF"/>
        </w:rPr>
        <w:t>"W</w:t>
      </w:r>
      <w:proofErr w:type="spellEnd"/>
      <w:r w:rsidRPr="00A238F0">
        <w:rPr>
          <w:rFonts w:ascii="Courier New" w:eastAsia="Times New Roman" w:hAnsi="Courier New" w:cs="Courier New"/>
          <w:color w:val="DD1144"/>
          <w:sz w:val="23"/>
          <w:szCs w:val="23"/>
          <w:bdr w:val="none" w:sz="0" w:space="0" w:color="auto" w:frame="1"/>
          <w:shd w:val="clear" w:color="auto" w:fill="EEEEFF"/>
        </w:rPr>
        <w:t xml:space="preserve"> = {W}"</w:t>
      </w:r>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gramStart"/>
      <w:r w:rsidRPr="00A238F0">
        <w:rPr>
          <w:rFonts w:ascii="Courier New" w:eastAsia="Times New Roman" w:hAnsi="Courier New" w:cs="Courier New"/>
          <w:b/>
          <w:bCs/>
          <w:sz w:val="23"/>
          <w:szCs w:val="23"/>
          <w:bdr w:val="none" w:sz="0" w:space="0" w:color="auto" w:frame="1"/>
          <w:shd w:val="clear" w:color="auto" w:fill="EEEEFF"/>
        </w:rPr>
        <w:t>print</w:t>
      </w:r>
      <w:r w:rsidRPr="00A238F0">
        <w:rPr>
          <w:rFonts w:ascii="Courier New" w:eastAsia="Times New Roman" w:hAnsi="Courier New" w:cs="Courier New"/>
          <w:sz w:val="23"/>
          <w:szCs w:val="23"/>
          <w:bdr w:val="none" w:sz="0" w:space="0" w:color="auto" w:frame="1"/>
          <w:shd w:val="clear" w:color="auto" w:fill="EEEEFF"/>
        </w:rPr>
        <w:t>(</w:t>
      </w:r>
      <w:proofErr w:type="spellStart"/>
      <w:proofErr w:type="gramEnd"/>
      <w:r w:rsidRPr="00A238F0">
        <w:rPr>
          <w:rFonts w:ascii="Courier New" w:eastAsia="Times New Roman" w:hAnsi="Courier New" w:cs="Courier New"/>
          <w:sz w:val="23"/>
          <w:szCs w:val="23"/>
          <w:bdr w:val="none" w:sz="0" w:space="0" w:color="auto" w:frame="1"/>
          <w:shd w:val="clear" w:color="auto" w:fill="EEEEFF"/>
        </w:rPr>
        <w:t>f</w:t>
      </w:r>
      <w:r w:rsidRPr="00A238F0">
        <w:rPr>
          <w:rFonts w:ascii="Courier New" w:eastAsia="Times New Roman" w:hAnsi="Courier New" w:cs="Courier New"/>
          <w:color w:val="DD1144"/>
          <w:sz w:val="23"/>
          <w:szCs w:val="23"/>
          <w:bdr w:val="none" w:sz="0" w:space="0" w:color="auto" w:frame="1"/>
          <w:shd w:val="clear" w:color="auto" w:fill="EEEEFF"/>
        </w:rPr>
        <w:t>"b</w:t>
      </w:r>
      <w:proofErr w:type="spellEnd"/>
      <w:r w:rsidRPr="00A238F0">
        <w:rPr>
          <w:rFonts w:ascii="Courier New" w:eastAsia="Times New Roman" w:hAnsi="Courier New" w:cs="Courier New"/>
          <w:color w:val="DD1144"/>
          <w:sz w:val="23"/>
          <w:szCs w:val="23"/>
          <w:bdr w:val="none" w:sz="0" w:space="0" w:color="auto" w:frame="1"/>
          <w:shd w:val="clear" w:color="auto" w:fill="EEEEFF"/>
        </w:rPr>
        <w:t xml:space="preserve"> = {b}"</w:t>
      </w:r>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shd w:val="clear" w:color="auto" w:fill="FFFFFF"/>
        <w:spacing w:before="100" w:beforeAutospacing="1" w:after="100" w:afterAutospacing="1" w:line="240" w:lineRule="auto"/>
        <w:outlineLvl w:val="2"/>
        <w:rPr>
          <w:rFonts w:ascii="Helvetica" w:eastAsia="Times New Roman" w:hAnsi="Helvetica" w:cs="Helvetica"/>
          <w:sz w:val="24"/>
          <w:szCs w:val="24"/>
        </w:rPr>
      </w:pPr>
      <w:r w:rsidRPr="00A238F0">
        <w:rPr>
          <w:rFonts w:ascii="Helvetica" w:eastAsia="Times New Roman" w:hAnsi="Helvetica" w:cs="Helvetica"/>
          <w:sz w:val="24"/>
          <w:szCs w:val="24"/>
        </w:rPr>
        <w:t>General principle in back</w:t>
      </w:r>
      <w:ins w:id="264" w:author="Redding" w:date="2017-04-10T10:00:00Z">
        <w:r w:rsidR="007C7D3A">
          <w:rPr>
            <w:rFonts w:ascii="Helvetica" w:eastAsia="Times New Roman" w:hAnsi="Helvetica" w:cs="Helvetica"/>
            <w:sz w:val="24"/>
            <w:szCs w:val="24"/>
          </w:rPr>
          <w:t xml:space="preserve"> </w:t>
        </w:r>
      </w:ins>
      <w:r w:rsidRPr="00A238F0">
        <w:rPr>
          <w:rFonts w:ascii="Helvetica" w:eastAsia="Times New Roman" w:hAnsi="Helvetica" w:cs="Helvetica"/>
          <w:sz w:val="24"/>
          <w:szCs w:val="24"/>
        </w:rPr>
        <w:t>propagation</w:t>
      </w:r>
    </w:p>
    <w:p w:rsidR="00A238F0" w:rsidRPr="00A238F0" w:rsidRDefault="007C7D3A" w:rsidP="00A238F0">
      <w:pPr>
        <w:shd w:val="clear" w:color="auto" w:fill="FFFFFF"/>
        <w:spacing w:before="100" w:beforeAutospacing="1" w:after="100" w:afterAutospacing="1" w:line="240" w:lineRule="auto"/>
        <w:rPr>
          <w:rFonts w:ascii="Helvetica" w:eastAsia="Times New Roman" w:hAnsi="Helvetica" w:cs="Helvetica"/>
          <w:sz w:val="24"/>
          <w:szCs w:val="24"/>
        </w:rPr>
      </w:pPr>
      <w:ins w:id="265" w:author="Redding" w:date="2017-04-10T10:00:00Z">
        <w:r>
          <w:rPr>
            <w:rFonts w:ascii="Helvetica" w:eastAsia="Times New Roman" w:hAnsi="Helvetica" w:cs="Helvetica"/>
            <w:sz w:val="24"/>
            <w:szCs w:val="24"/>
          </w:rPr>
          <w:lastRenderedPageBreak/>
          <w:t xml:space="preserve">The </w:t>
        </w:r>
      </w:ins>
      <w:del w:id="266" w:author="Redding" w:date="2017-04-10T10:00:00Z">
        <w:r w:rsidR="00A238F0" w:rsidRPr="00A238F0" w:rsidDel="007C7D3A">
          <w:rPr>
            <w:rFonts w:ascii="Helvetica" w:eastAsia="Times New Roman" w:hAnsi="Helvetica" w:cs="Helvetica"/>
            <w:sz w:val="24"/>
            <w:szCs w:val="24"/>
          </w:rPr>
          <w:delText>M</w:delText>
        </w:r>
      </w:del>
      <w:ins w:id="267" w:author="Redding" w:date="2017-04-10T10:00:00Z">
        <w:r>
          <w:rPr>
            <w:rFonts w:ascii="Helvetica" w:eastAsia="Times New Roman" w:hAnsi="Helvetica" w:cs="Helvetica"/>
            <w:sz w:val="24"/>
            <w:szCs w:val="24"/>
          </w:rPr>
          <w:t>m</w:t>
        </w:r>
      </w:ins>
      <w:r w:rsidR="00A238F0" w:rsidRPr="00A238F0">
        <w:rPr>
          <w:rFonts w:ascii="Helvetica" w:eastAsia="Times New Roman" w:hAnsi="Helvetica" w:cs="Helvetica"/>
          <w:sz w:val="24"/>
          <w:szCs w:val="24"/>
        </w:rPr>
        <w:t>achine learning library provides pre-built layers with feed forward and back</w:t>
      </w:r>
      <w:ins w:id="268" w:author="Redding" w:date="2017-04-10T10:00:00Z">
        <w:r>
          <w:rPr>
            <w:rFonts w:ascii="Helvetica" w:eastAsia="Times New Roman" w:hAnsi="Helvetica" w:cs="Helvetica"/>
            <w:sz w:val="24"/>
            <w:szCs w:val="24"/>
          </w:rPr>
          <w:t xml:space="preserve"> </w:t>
        </w:r>
      </w:ins>
      <w:r w:rsidR="00A238F0" w:rsidRPr="00A238F0">
        <w:rPr>
          <w:rFonts w:ascii="Helvetica" w:eastAsia="Times New Roman" w:hAnsi="Helvetica" w:cs="Helvetica"/>
          <w:sz w:val="24"/>
          <w:szCs w:val="24"/>
        </w:rPr>
        <w:t>propagation. Many DL class assignments spend a large amount of time in back</w:t>
      </w:r>
      <w:ins w:id="269" w:author="Redding" w:date="2017-04-10T10:00:00Z">
        <w:r>
          <w:rPr>
            <w:rFonts w:ascii="Helvetica" w:eastAsia="Times New Roman" w:hAnsi="Helvetica" w:cs="Helvetica"/>
            <w:sz w:val="24"/>
            <w:szCs w:val="24"/>
          </w:rPr>
          <w:t xml:space="preserve"> </w:t>
        </w:r>
      </w:ins>
      <w:r w:rsidR="00A238F0" w:rsidRPr="00A238F0">
        <w:rPr>
          <w:rFonts w:ascii="Helvetica" w:eastAsia="Times New Roman" w:hAnsi="Helvetica" w:cs="Helvetica"/>
          <w:sz w:val="24"/>
          <w:szCs w:val="24"/>
        </w:rPr>
        <w:t>propagation. With vectorization and some ad hoc functions, the process is error prone</w:t>
      </w:r>
      <w:ins w:id="270" w:author="Redding" w:date="2017-04-10T10:00:00Z">
        <w:r>
          <w:rPr>
            <w:rFonts w:ascii="Helvetica" w:eastAsia="Times New Roman" w:hAnsi="Helvetica" w:cs="Helvetica"/>
            <w:sz w:val="24"/>
            <w:szCs w:val="24"/>
          </w:rPr>
          <w:t>,</w:t>
        </w:r>
      </w:ins>
      <w:r w:rsidR="00A238F0" w:rsidRPr="00A238F0">
        <w:rPr>
          <w:rFonts w:ascii="Helvetica" w:eastAsia="Times New Roman" w:hAnsi="Helvetica" w:cs="Helvetica"/>
          <w:sz w:val="24"/>
          <w:szCs w:val="24"/>
        </w:rPr>
        <w:t xml:space="preserve"> but not necessar</w:t>
      </w:r>
      <w:ins w:id="271" w:author="Redding" w:date="2017-04-10T10:00:00Z">
        <w:r>
          <w:rPr>
            <w:rFonts w:ascii="Helvetica" w:eastAsia="Times New Roman" w:hAnsi="Helvetica" w:cs="Helvetica"/>
            <w:sz w:val="24"/>
            <w:szCs w:val="24"/>
          </w:rPr>
          <w:t>il</w:t>
        </w:r>
      </w:ins>
      <w:r w:rsidR="00A238F0" w:rsidRPr="00A238F0">
        <w:rPr>
          <w:rFonts w:ascii="Helvetica" w:eastAsia="Times New Roman" w:hAnsi="Helvetica" w:cs="Helvetica"/>
          <w:sz w:val="24"/>
          <w:szCs w:val="24"/>
        </w:rPr>
        <w:t xml:space="preserve">y </w:t>
      </w:r>
      <w:del w:id="272" w:author="Redding" w:date="2017-04-10T10:00:00Z">
        <w:r w:rsidR="00A238F0" w:rsidRPr="00A238F0" w:rsidDel="007C7D3A">
          <w:rPr>
            <w:rFonts w:ascii="Helvetica" w:eastAsia="Times New Roman" w:hAnsi="Helvetica" w:cs="Helvetica"/>
            <w:sz w:val="24"/>
            <w:szCs w:val="24"/>
          </w:rPr>
          <w:delText>hard</w:delText>
        </w:r>
      </w:del>
      <w:ins w:id="273" w:author="Redding" w:date="2017-04-10T10:00:00Z">
        <w:r>
          <w:rPr>
            <w:rFonts w:ascii="Helvetica" w:eastAsia="Times New Roman" w:hAnsi="Helvetica" w:cs="Helvetica"/>
            <w:sz w:val="24"/>
            <w:szCs w:val="24"/>
          </w:rPr>
          <w:t>difficult</w:t>
        </w:r>
      </w:ins>
      <w:r w:rsidR="00A238F0" w:rsidRPr="00A238F0">
        <w:rPr>
          <w:rFonts w:ascii="Helvetica" w:eastAsia="Times New Roman" w:hAnsi="Helvetica" w:cs="Helvetica"/>
          <w:sz w:val="24"/>
          <w:szCs w:val="24"/>
        </w:rPr>
        <w:t>. Let’s summari</w:t>
      </w:r>
      <w:ins w:id="274" w:author="Redding" w:date="2017-04-10T10:00:00Z">
        <w:r>
          <w:rPr>
            <w:rFonts w:ascii="Helvetica" w:eastAsia="Times New Roman" w:hAnsi="Helvetica" w:cs="Helvetica"/>
            <w:sz w:val="24"/>
            <w:szCs w:val="24"/>
          </w:rPr>
          <w:t>ze</w:t>
        </w:r>
      </w:ins>
      <w:del w:id="275" w:author="Redding" w:date="2017-04-10T10:00:00Z">
        <w:r w:rsidR="00A238F0" w:rsidRPr="00A238F0" w:rsidDel="007C7D3A">
          <w:rPr>
            <w:rFonts w:ascii="Helvetica" w:eastAsia="Times New Roman" w:hAnsi="Helvetica" w:cs="Helvetica"/>
            <w:sz w:val="24"/>
            <w:szCs w:val="24"/>
          </w:rPr>
          <w:delText>es</w:delText>
        </w:r>
      </w:del>
      <w:r w:rsidR="00A238F0" w:rsidRPr="00A238F0">
        <w:rPr>
          <w:rFonts w:ascii="Helvetica" w:eastAsia="Times New Roman" w:hAnsi="Helvetica" w:cs="Helvetica"/>
          <w:sz w:val="24"/>
          <w:szCs w:val="24"/>
        </w:rPr>
        <w:t xml:space="preserve"> the </w:t>
      </w:r>
      <w:ins w:id="276" w:author="Redding" w:date="2017-04-10T10:01:00Z">
        <w:r>
          <w:rPr>
            <w:rFonts w:ascii="Helvetica" w:eastAsia="Times New Roman" w:hAnsi="Helvetica" w:cs="Helvetica"/>
            <w:sz w:val="24"/>
            <w:szCs w:val="24"/>
          </w:rPr>
          <w:t xml:space="preserve">above </w:t>
        </w:r>
      </w:ins>
      <w:r w:rsidR="00A238F0" w:rsidRPr="00A238F0">
        <w:rPr>
          <w:rFonts w:ascii="Helvetica" w:eastAsia="Times New Roman" w:hAnsi="Helvetica" w:cs="Helvetica"/>
          <w:sz w:val="24"/>
          <w:szCs w:val="24"/>
        </w:rPr>
        <w:t>step</w:t>
      </w:r>
      <w:ins w:id="277" w:author="Redding" w:date="2017-04-10T10:01:00Z">
        <w:r>
          <w:rPr>
            <w:rFonts w:ascii="Helvetica" w:eastAsia="Times New Roman" w:hAnsi="Helvetica" w:cs="Helvetica"/>
            <w:sz w:val="24"/>
            <w:szCs w:val="24"/>
          </w:rPr>
          <w:t>s</w:t>
        </w:r>
      </w:ins>
      <w:r w:rsidR="00A238F0" w:rsidRPr="00A238F0">
        <w:rPr>
          <w:rFonts w:ascii="Helvetica" w:eastAsia="Times New Roman" w:hAnsi="Helvetica" w:cs="Helvetica"/>
          <w:sz w:val="24"/>
          <w:szCs w:val="24"/>
        </w:rPr>
        <w:t xml:space="preserve"> above </w:t>
      </w:r>
      <w:del w:id="278" w:author="Redding" w:date="2017-04-10T10:01:00Z">
        <w:r w:rsidR="00A238F0" w:rsidRPr="00A238F0" w:rsidDel="007C7D3A">
          <w:rPr>
            <w:rFonts w:ascii="Helvetica" w:eastAsia="Times New Roman" w:hAnsi="Helvetica" w:cs="Helvetica"/>
            <w:sz w:val="24"/>
            <w:szCs w:val="24"/>
          </w:rPr>
          <w:delText xml:space="preserve">again </w:delText>
        </w:r>
      </w:del>
      <w:r w:rsidR="00A238F0" w:rsidRPr="00A238F0">
        <w:rPr>
          <w:rFonts w:ascii="Helvetica" w:eastAsia="Times New Roman" w:hAnsi="Helvetica" w:cs="Helvetica"/>
          <w:sz w:val="24"/>
          <w:szCs w:val="24"/>
        </w:rPr>
        <w:t>with some good tips.</w:t>
      </w:r>
    </w:p>
    <w:p w:rsidR="00A238F0" w:rsidRPr="00A238F0" w:rsidRDefault="00A238F0" w:rsidP="00A238F0">
      <w:pPr>
        <w:shd w:val="clear" w:color="auto" w:fill="FFFFFF"/>
        <w:spacing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Draw the forward pass and back</w:t>
      </w:r>
      <w:ins w:id="279" w:author="Redding" w:date="2017-04-10T10:01:00Z">
        <w:r w:rsidR="007C7D3A">
          <w:rPr>
            <w:rFonts w:ascii="Helvetica" w:eastAsia="Times New Roman" w:hAnsi="Helvetica" w:cs="Helvetica"/>
            <w:sz w:val="24"/>
            <w:szCs w:val="24"/>
          </w:rPr>
          <w:t xml:space="preserve"> </w:t>
        </w:r>
      </w:ins>
      <w:r w:rsidRPr="00A238F0">
        <w:rPr>
          <w:rFonts w:ascii="Helvetica" w:eastAsia="Times New Roman" w:hAnsi="Helvetica" w:cs="Helvetica"/>
          <w:sz w:val="24"/>
          <w:szCs w:val="24"/>
        </w:rPr>
        <w:t>propagation pass with clear notification of variables that we used in the program. Add functions, derivatives and the shape for easy reference.</w:t>
      </w:r>
    </w:p>
    <w:p w:rsidR="00A238F0" w:rsidRPr="00A238F0" w:rsidRDefault="00A238F0" w:rsidP="00A238F0">
      <w:pPr>
        <w:shd w:val="clear" w:color="auto" w:fill="FFFFFF"/>
        <w:spacing w:after="0" w:line="240" w:lineRule="auto"/>
        <w:jc w:val="center"/>
        <w:rPr>
          <w:rFonts w:ascii="Helvetica" w:eastAsia="Times New Roman" w:hAnsi="Helvetica" w:cs="Helvetica"/>
          <w:color w:val="555555"/>
          <w:sz w:val="21"/>
          <w:szCs w:val="21"/>
        </w:rPr>
      </w:pPr>
    </w:p>
    <w:p w:rsidR="00A238F0" w:rsidRPr="00A238F0" w:rsidRDefault="00A238F0" w:rsidP="00A238F0">
      <w:pPr>
        <w:shd w:val="clear" w:color="auto" w:fill="FFFFFF"/>
        <w:spacing w:after="0" w:line="240" w:lineRule="auto"/>
        <w:jc w:val="center"/>
        <w:rPr>
          <w:rFonts w:ascii="Helvetica" w:eastAsia="Times New Roman" w:hAnsi="Helvetica" w:cs="Helvetica"/>
          <w:color w:val="555555"/>
          <w:sz w:val="21"/>
          <w:szCs w:val="21"/>
        </w:rPr>
      </w:pP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Perform a forwa</w:t>
      </w:r>
      <w:ins w:id="280" w:author="Redding" w:date="2017-04-10T10:01:00Z">
        <w:r w:rsidR="007C7D3A">
          <w:rPr>
            <w:rFonts w:ascii="Helvetica" w:eastAsia="Times New Roman" w:hAnsi="Helvetica" w:cs="Helvetica"/>
            <w:sz w:val="24"/>
            <w:szCs w:val="24"/>
          </w:rPr>
          <w:t>r</w:t>
        </w:r>
      </w:ins>
      <w:r w:rsidRPr="00A238F0">
        <w:rPr>
          <w:rFonts w:ascii="Helvetica" w:eastAsia="Times New Roman" w:hAnsi="Helvetica" w:cs="Helvetica"/>
          <w:sz w:val="24"/>
          <w:szCs w:val="24"/>
        </w:rPr>
        <w:t>d pass to calculate the output and the cost:</w:t>
      </w:r>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proofErr w:type="gramStart"/>
      <w:r w:rsidRPr="00A238F0">
        <w:rPr>
          <w:rFonts w:ascii="MathJax_Math-Web" w:eastAsia="Times New Roman" w:hAnsi="MathJax_Math-Web" w:cs="Helvetica"/>
          <w:i/>
          <w:iCs/>
          <w:sz w:val="29"/>
          <w:szCs w:val="29"/>
          <w:bdr w:val="none" w:sz="0" w:space="0" w:color="auto" w:frame="1"/>
        </w:rPr>
        <w:t>out</w:t>
      </w:r>
      <w:r w:rsidRPr="00A238F0">
        <w:rPr>
          <w:rFonts w:ascii="MathJax_Main-Web" w:eastAsia="Times New Roman" w:hAnsi="MathJax_Main-Web" w:cs="Helvetica"/>
          <w:sz w:val="29"/>
          <w:szCs w:val="29"/>
          <w:bdr w:val="none" w:sz="0" w:space="0" w:color="auto" w:frame="1"/>
        </w:rPr>
        <w:t>=</w:t>
      </w:r>
      <w:proofErr w:type="gramEnd"/>
      <w:r w:rsidRPr="00A238F0">
        <w:rPr>
          <w:rFonts w:ascii="MathJax_Math-Web" w:eastAsia="Times New Roman" w:hAnsi="MathJax_Math-Web" w:cs="Helvetica"/>
          <w:i/>
          <w:iCs/>
          <w:sz w:val="29"/>
          <w:szCs w:val="29"/>
          <w:bdr w:val="none" w:sz="0" w:space="0" w:color="auto" w:frame="1"/>
        </w:rPr>
        <w:t>W</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1</w:t>
      </w:r>
      <w:r w:rsidRPr="00A238F0">
        <w:rPr>
          <w:rFonts w:ascii="Helvetica" w:eastAsia="Times New Roman" w:hAnsi="Helvetica" w:cs="Helvetica"/>
          <w:sz w:val="29"/>
          <w:szCs w:val="29"/>
          <w:bdr w:val="none" w:sz="0" w:space="0" w:color="auto" w:frame="1"/>
        </w:rPr>
        <w:t> </w:t>
      </w:r>
      <w:r w:rsidRPr="00A238F0">
        <w:rPr>
          <w:rFonts w:ascii="Cambria Math" w:eastAsia="Times New Roman" w:hAnsi="Cambria Math" w:cs="Cambria Math"/>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X</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1</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W</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2</w:t>
      </w:r>
      <w:r w:rsidRPr="00A238F0">
        <w:rPr>
          <w:rFonts w:ascii="Helvetica" w:eastAsia="Times New Roman" w:hAnsi="Helvetica" w:cs="Helvetica"/>
          <w:sz w:val="29"/>
          <w:szCs w:val="29"/>
          <w:bdr w:val="none" w:sz="0" w:space="0" w:color="auto" w:frame="1"/>
        </w:rPr>
        <w:t> </w:t>
      </w:r>
      <w:r w:rsidRPr="00A238F0">
        <w:rPr>
          <w:rFonts w:ascii="Cambria Math" w:eastAsia="Times New Roman" w:hAnsi="Cambria Math" w:cs="Cambria Math"/>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X</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2</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b</w:t>
      </w:r>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out=W1</w:t>
      </w:r>
      <w:r w:rsidRPr="00A238F0">
        <w:rPr>
          <w:rFonts w:ascii="Cambria Math" w:eastAsia="Times New Roman" w:hAnsi="Cambria Math" w:cs="Cambria Math"/>
          <w:sz w:val="24"/>
          <w:szCs w:val="24"/>
          <w:bdr w:val="none" w:sz="0" w:space="0" w:color="auto" w:frame="1"/>
        </w:rPr>
        <w:t>⋅</w:t>
      </w:r>
      <w:r w:rsidRPr="00A238F0">
        <w:rPr>
          <w:rFonts w:ascii="Helvetica" w:eastAsia="Times New Roman" w:hAnsi="Helvetica" w:cs="Helvetica"/>
          <w:sz w:val="24"/>
          <w:szCs w:val="24"/>
          <w:bdr w:val="none" w:sz="0" w:space="0" w:color="auto" w:frame="1"/>
        </w:rPr>
        <w:t>X1+W2</w:t>
      </w:r>
      <w:r w:rsidRPr="00A238F0">
        <w:rPr>
          <w:rFonts w:ascii="Cambria Math" w:eastAsia="Times New Roman" w:hAnsi="Cambria Math" w:cs="Cambria Math"/>
          <w:sz w:val="24"/>
          <w:szCs w:val="24"/>
          <w:bdr w:val="none" w:sz="0" w:space="0" w:color="auto" w:frame="1"/>
        </w:rPr>
        <w:t>⋅</w:t>
      </w:r>
      <w:r w:rsidRPr="00A238F0">
        <w:rPr>
          <w:rFonts w:ascii="Helvetica" w:eastAsia="Times New Roman" w:hAnsi="Helvetica" w:cs="Helvetica"/>
          <w:sz w:val="24"/>
          <w:szCs w:val="24"/>
          <w:bdr w:val="none" w:sz="0" w:space="0" w:color="auto" w:frame="1"/>
        </w:rPr>
        <w:t>X2+b</w:t>
      </w:r>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r w:rsidRPr="00A238F0">
        <w:rPr>
          <w:rFonts w:ascii="MathJax_Math-Web" w:eastAsia="Times New Roman" w:hAnsi="MathJax_Math-Web" w:cs="Helvetica"/>
          <w:i/>
          <w:iCs/>
          <w:sz w:val="29"/>
          <w:szCs w:val="29"/>
          <w:bdr w:val="none" w:sz="0" w:space="0" w:color="auto" w:frame="1"/>
        </w:rPr>
        <w:t>J</w:t>
      </w:r>
      <w:r w:rsidRPr="00A238F0">
        <w:rPr>
          <w:rFonts w:ascii="MathJax_Main-Web" w:eastAsia="Times New Roman" w:hAnsi="MathJax_Main-Web" w:cs="Helvetica"/>
          <w:sz w:val="29"/>
          <w:szCs w:val="29"/>
          <w:bdr w:val="none" w:sz="0" w:space="0" w:color="auto" w:frame="1"/>
        </w:rPr>
        <w:t>=1</w:t>
      </w:r>
      <w:r w:rsidRPr="00A238F0">
        <w:rPr>
          <w:rFonts w:ascii="MathJax_Math-Web" w:eastAsia="Times New Roman" w:hAnsi="MathJax_Math-Web" w:cs="Helvetica"/>
          <w:i/>
          <w:iCs/>
          <w:sz w:val="29"/>
          <w:szCs w:val="29"/>
          <w:bdr w:val="none" w:sz="0" w:space="0" w:color="auto" w:frame="1"/>
        </w:rPr>
        <w:t>N</w:t>
      </w:r>
      <w:r w:rsidRPr="00A238F0">
        <w:rPr>
          <w:rFonts w:ascii="Helvetica" w:eastAsia="Times New Roman" w:hAnsi="Helvetica" w:cs="Helvetica"/>
          <w:sz w:val="29"/>
          <w:szCs w:val="29"/>
          <w:bdr w:val="none" w:sz="0" w:space="0" w:color="auto" w:frame="1"/>
        </w:rPr>
        <w:t> </w:t>
      </w:r>
      <w:r w:rsidRPr="00A238F0">
        <w:rPr>
          <w:rFonts w:ascii="MathJax_Size2-Web" w:eastAsia="Times New Roman" w:hAnsi="MathJax_Size2-Web" w:cs="Helvetica"/>
          <w:sz w:val="29"/>
          <w:szCs w:val="29"/>
          <w:bdr w:val="none" w:sz="0" w:space="0" w:color="auto" w:frame="1"/>
        </w:rPr>
        <w:t>∑</w:t>
      </w:r>
      <w:r w:rsidRPr="00A238F0">
        <w:rPr>
          <w:rFonts w:ascii="Helvetica" w:eastAsia="Times New Roman" w:hAnsi="Helvetica" w:cs="Helvetica"/>
          <w:sz w:val="29"/>
          <w:szCs w:val="29"/>
          <w:bdr w:val="none" w:sz="0" w:space="0" w:color="auto" w:frame="1"/>
        </w:rPr>
        <w:t> </w:t>
      </w:r>
      <w:r w:rsidRPr="00A238F0">
        <w:rPr>
          <w:rFonts w:ascii="MathJax_Math-Web" w:eastAsia="Times New Roman" w:hAnsi="MathJax_Math-Web" w:cs="Helvetica"/>
          <w:i/>
          <w:iCs/>
          <w:sz w:val="20"/>
          <w:szCs w:val="20"/>
          <w:bdr w:val="none" w:sz="0" w:space="0" w:color="auto" w:frame="1"/>
        </w:rPr>
        <w:t>i</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out</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y</w:t>
      </w:r>
      <w:r w:rsidRPr="00A238F0">
        <w:rPr>
          <w:rFonts w:ascii="Helvetica" w:eastAsia="Times New Roman" w:hAnsi="Helvetica" w:cs="Helvetica"/>
          <w:sz w:val="29"/>
          <w:szCs w:val="29"/>
          <w:bdr w:val="none" w:sz="0" w:space="0" w:color="auto" w:frame="1"/>
        </w:rPr>
        <w:t> </w:t>
      </w:r>
      <w:proofErr w:type="gramStart"/>
      <w:r w:rsidRPr="00A238F0">
        <w:rPr>
          <w:rFonts w:ascii="MathJax_Math-Web" w:eastAsia="Times New Roman" w:hAnsi="MathJax_Math-Web" w:cs="Helvetica"/>
          <w:i/>
          <w:iCs/>
          <w:sz w:val="20"/>
          <w:szCs w:val="20"/>
          <w:bdr w:val="none" w:sz="0" w:space="0" w:color="auto" w:frame="1"/>
        </w:rPr>
        <w:t>i</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proofErr w:type="gramEnd"/>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2</w:t>
      </w:r>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J=1N∑i(out−</w:t>
      </w:r>
      <w:proofErr w:type="spellStart"/>
      <w:r w:rsidRPr="00A238F0">
        <w:rPr>
          <w:rFonts w:ascii="Helvetica" w:eastAsia="Times New Roman" w:hAnsi="Helvetica" w:cs="Helvetica"/>
          <w:sz w:val="24"/>
          <w:szCs w:val="24"/>
          <w:bdr w:val="none" w:sz="0" w:space="0" w:color="auto" w:frame="1"/>
        </w:rPr>
        <w:t>yi</w:t>
      </w:r>
      <w:proofErr w:type="spellEnd"/>
      <w:r w:rsidRPr="00A238F0">
        <w:rPr>
          <w:rFonts w:ascii="Helvetica" w:eastAsia="Times New Roman" w:hAnsi="Helvetica" w:cs="Helvetica"/>
          <w:sz w:val="24"/>
          <w:szCs w:val="24"/>
          <w:bdr w:val="none" w:sz="0" w:space="0" w:color="auto" w:frame="1"/>
        </w:rPr>
        <w:t>)2</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Find the partial derivative of the cost:</w:t>
      </w:r>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r w:rsidRPr="00A238F0">
        <w:rPr>
          <w:rFonts w:ascii="MathJax_Main-Web" w:eastAsia="Times New Roman" w:hAnsi="MathJax_Main-Web" w:cs="Helvetica"/>
          <w:sz w:val="29"/>
          <w:szCs w:val="29"/>
          <w:bdr w:val="none" w:sz="0" w:space="0" w:color="auto" w:frame="1"/>
        </w:rPr>
        <w:t>∂</w:t>
      </w:r>
      <w:proofErr w:type="spellStart"/>
      <w:r w:rsidRPr="00A238F0">
        <w:rPr>
          <w:rFonts w:ascii="MathJax_Math-Web" w:eastAsia="Times New Roman" w:hAnsi="MathJax_Math-Web" w:cs="Helvetica"/>
          <w:i/>
          <w:iCs/>
          <w:sz w:val="29"/>
          <w:szCs w:val="29"/>
          <w:bdr w:val="none" w:sz="0" w:space="0" w:color="auto" w:frame="1"/>
        </w:rPr>
        <w:t>J</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out</w:t>
      </w:r>
      <w:proofErr w:type="spellEnd"/>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=2</w:t>
      </w:r>
      <w:r w:rsidRPr="00A238F0">
        <w:rPr>
          <w:rFonts w:ascii="MathJax_Math-Web" w:eastAsia="Times New Roman" w:hAnsi="MathJax_Math-Web" w:cs="Helvetica"/>
          <w:i/>
          <w:iCs/>
          <w:sz w:val="29"/>
          <w:szCs w:val="29"/>
          <w:bdr w:val="none" w:sz="0" w:space="0" w:color="auto" w:frame="1"/>
        </w:rPr>
        <w:t>N</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out</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y</w:t>
      </w:r>
      <w:r w:rsidRPr="00A238F0">
        <w:rPr>
          <w:rFonts w:ascii="MathJax_Main-Web" w:eastAsia="Times New Roman" w:hAnsi="MathJax_Main-Web" w:cs="Helvetica"/>
          <w:sz w:val="29"/>
          <w:szCs w:val="29"/>
          <w:bdr w:val="none" w:sz="0" w:space="0" w:color="auto" w:frame="1"/>
        </w:rPr>
        <w:t>)</w:t>
      </w:r>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w:t>
      </w:r>
      <w:proofErr w:type="spellStart"/>
      <w:r w:rsidRPr="00A238F0">
        <w:rPr>
          <w:rFonts w:ascii="Helvetica" w:eastAsia="Times New Roman" w:hAnsi="Helvetica" w:cs="Helvetica"/>
          <w:sz w:val="24"/>
          <w:szCs w:val="24"/>
          <w:bdr w:val="none" w:sz="0" w:space="0" w:color="auto" w:frame="1"/>
        </w:rPr>
        <w:t>J∂out</w:t>
      </w:r>
      <w:proofErr w:type="spellEnd"/>
      <w:r w:rsidRPr="00A238F0">
        <w:rPr>
          <w:rFonts w:ascii="Helvetica" w:eastAsia="Times New Roman" w:hAnsi="Helvetica" w:cs="Helvetica"/>
          <w:sz w:val="24"/>
          <w:szCs w:val="24"/>
          <w:bdr w:val="none" w:sz="0" w:space="0" w:color="auto" w:frame="1"/>
        </w:rPr>
        <w:t>=</w:t>
      </w:r>
      <w:proofErr w:type="gramStart"/>
      <w:r w:rsidRPr="00A238F0">
        <w:rPr>
          <w:rFonts w:ascii="Helvetica" w:eastAsia="Times New Roman" w:hAnsi="Helvetica" w:cs="Helvetica"/>
          <w:sz w:val="24"/>
          <w:szCs w:val="24"/>
          <w:bdr w:val="none" w:sz="0" w:space="0" w:color="auto" w:frame="1"/>
        </w:rPr>
        <w:t>2N(</w:t>
      </w:r>
      <w:proofErr w:type="gramEnd"/>
      <w:r w:rsidRPr="00A238F0">
        <w:rPr>
          <w:rFonts w:ascii="Helvetica" w:eastAsia="Times New Roman" w:hAnsi="Helvetica" w:cs="Helvetica"/>
          <w:sz w:val="24"/>
          <w:szCs w:val="24"/>
          <w:bdr w:val="none" w:sz="0" w:space="0" w:color="auto" w:frame="1"/>
        </w:rPr>
        <w:t>out−y)</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For every node, find the derivative of the function:</w:t>
      </w:r>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proofErr w:type="gramStart"/>
      <w:r w:rsidRPr="00A238F0">
        <w:rPr>
          <w:rFonts w:ascii="MathJax_Math-Web" w:eastAsia="Times New Roman" w:hAnsi="MathJax_Math-Web" w:cs="Helvetica"/>
          <w:i/>
          <w:iCs/>
          <w:sz w:val="29"/>
          <w:szCs w:val="29"/>
          <w:bdr w:val="none" w:sz="0" w:space="0" w:color="auto" w:frame="1"/>
        </w:rPr>
        <w:t>out</w:t>
      </w:r>
      <w:r w:rsidRPr="00A238F0">
        <w:rPr>
          <w:rFonts w:ascii="MathJax_Main-Web" w:eastAsia="Times New Roman" w:hAnsi="MathJax_Main-Web" w:cs="Helvetica"/>
          <w:sz w:val="29"/>
          <w:szCs w:val="29"/>
          <w:bdr w:val="none" w:sz="0" w:space="0" w:color="auto" w:frame="1"/>
        </w:rPr>
        <w:t>=</w:t>
      </w:r>
      <w:proofErr w:type="spellStart"/>
      <w:proofErr w:type="gramEnd"/>
      <w:r w:rsidRPr="00A238F0">
        <w:rPr>
          <w:rFonts w:ascii="MathJax_Math-Web" w:eastAsia="Times New Roman" w:hAnsi="MathJax_Math-Web" w:cs="Helvetica"/>
          <w:i/>
          <w:iCs/>
          <w:sz w:val="29"/>
          <w:szCs w:val="29"/>
          <w:bdr w:val="none" w:sz="0" w:space="0" w:color="auto" w:frame="1"/>
        </w:rPr>
        <w:t>W</w:t>
      </w:r>
      <w:r w:rsidRPr="00A238F0">
        <w:rPr>
          <w:rFonts w:ascii="Cambria Math" w:eastAsia="Times New Roman" w:hAnsi="Cambria Math" w:cs="Cambria Math"/>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X</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b</w:t>
      </w:r>
      <w:proofErr w:type="spellEnd"/>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out=</w:t>
      </w:r>
      <w:proofErr w:type="spellStart"/>
      <w:r w:rsidRPr="00A238F0">
        <w:rPr>
          <w:rFonts w:ascii="Helvetica" w:eastAsia="Times New Roman" w:hAnsi="Helvetica" w:cs="Helvetica"/>
          <w:sz w:val="24"/>
          <w:szCs w:val="24"/>
          <w:bdr w:val="none" w:sz="0" w:space="0" w:color="auto" w:frame="1"/>
        </w:rPr>
        <w:t>W</w:t>
      </w:r>
      <w:r w:rsidRPr="00A238F0">
        <w:rPr>
          <w:rFonts w:ascii="Cambria Math" w:eastAsia="Times New Roman" w:hAnsi="Cambria Math" w:cs="Cambria Math"/>
          <w:sz w:val="24"/>
          <w:szCs w:val="24"/>
          <w:bdr w:val="none" w:sz="0" w:space="0" w:color="auto" w:frame="1"/>
        </w:rPr>
        <w:t>∗</w:t>
      </w:r>
      <w:r w:rsidRPr="00A238F0">
        <w:rPr>
          <w:rFonts w:ascii="Helvetica" w:eastAsia="Times New Roman" w:hAnsi="Helvetica" w:cs="Helvetica"/>
          <w:sz w:val="24"/>
          <w:szCs w:val="24"/>
          <w:bdr w:val="none" w:sz="0" w:space="0" w:color="auto" w:frame="1"/>
        </w:rPr>
        <w:t>X+b</w:t>
      </w:r>
      <w:proofErr w:type="spellEnd"/>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r w:rsidRPr="00A238F0">
        <w:rPr>
          <w:rFonts w:ascii="MathJax_Main-Web" w:eastAsia="Times New Roman" w:hAnsi="MathJax_Main-Web" w:cs="Helvetica"/>
          <w:sz w:val="29"/>
          <w:szCs w:val="29"/>
          <w:bdr w:val="none" w:sz="0" w:space="0" w:color="auto" w:frame="1"/>
        </w:rPr>
        <w:t>∂</w:t>
      </w:r>
      <w:proofErr w:type="spellStart"/>
      <w:r w:rsidRPr="00A238F0">
        <w:rPr>
          <w:rFonts w:ascii="MathJax_Math-Web" w:eastAsia="Times New Roman" w:hAnsi="MathJax_Math-Web" w:cs="Helvetica"/>
          <w:i/>
          <w:iCs/>
          <w:sz w:val="29"/>
          <w:szCs w:val="29"/>
          <w:bdr w:val="none" w:sz="0" w:space="0" w:color="auto" w:frame="1"/>
        </w:rPr>
        <w:t>out</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W</w:t>
      </w:r>
      <w:proofErr w:type="spellEnd"/>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X</w:t>
      </w:r>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w:t>
      </w:r>
      <w:proofErr w:type="spellStart"/>
      <w:r w:rsidRPr="00A238F0">
        <w:rPr>
          <w:rFonts w:ascii="Helvetica" w:eastAsia="Times New Roman" w:hAnsi="Helvetica" w:cs="Helvetica"/>
          <w:sz w:val="24"/>
          <w:szCs w:val="24"/>
          <w:bdr w:val="none" w:sz="0" w:space="0" w:color="auto" w:frame="1"/>
        </w:rPr>
        <w:t>out∂W</w:t>
      </w:r>
      <w:proofErr w:type="spellEnd"/>
      <w:r w:rsidRPr="00A238F0">
        <w:rPr>
          <w:rFonts w:ascii="Helvetica" w:eastAsia="Times New Roman" w:hAnsi="Helvetica" w:cs="Helvetica"/>
          <w:sz w:val="24"/>
          <w:szCs w:val="24"/>
          <w:bdr w:val="none" w:sz="0" w:space="0" w:color="auto" w:frame="1"/>
        </w:rPr>
        <w:t>=X</w:t>
      </w:r>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r w:rsidRPr="00A238F0">
        <w:rPr>
          <w:rFonts w:ascii="MathJax_Main-Web" w:eastAsia="Times New Roman" w:hAnsi="MathJax_Main-Web" w:cs="Helvetica"/>
          <w:sz w:val="29"/>
          <w:szCs w:val="29"/>
          <w:bdr w:val="none" w:sz="0" w:space="0" w:color="auto" w:frame="1"/>
        </w:rPr>
        <w:t>∂</w:t>
      </w:r>
      <w:proofErr w:type="spellStart"/>
      <w:r w:rsidRPr="00A238F0">
        <w:rPr>
          <w:rFonts w:ascii="MathJax_Math-Web" w:eastAsia="Times New Roman" w:hAnsi="MathJax_Math-Web" w:cs="Helvetica"/>
          <w:i/>
          <w:iCs/>
          <w:sz w:val="29"/>
          <w:szCs w:val="29"/>
          <w:bdr w:val="none" w:sz="0" w:space="0" w:color="auto" w:frame="1"/>
        </w:rPr>
        <w:t>out</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b</w:t>
      </w:r>
      <w:proofErr w:type="spellEnd"/>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=1</w:t>
      </w:r>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w:t>
      </w:r>
      <w:proofErr w:type="spellStart"/>
      <w:r w:rsidRPr="00A238F0">
        <w:rPr>
          <w:rFonts w:ascii="Helvetica" w:eastAsia="Times New Roman" w:hAnsi="Helvetica" w:cs="Helvetica"/>
          <w:sz w:val="24"/>
          <w:szCs w:val="24"/>
          <w:bdr w:val="none" w:sz="0" w:space="0" w:color="auto" w:frame="1"/>
        </w:rPr>
        <w:t>out∂b</w:t>
      </w:r>
      <w:proofErr w:type="spellEnd"/>
      <w:r w:rsidRPr="00A238F0">
        <w:rPr>
          <w:rFonts w:ascii="Helvetica" w:eastAsia="Times New Roman" w:hAnsi="Helvetica" w:cs="Helvetica"/>
          <w:sz w:val="24"/>
          <w:szCs w:val="24"/>
          <w:bdr w:val="none" w:sz="0" w:space="0" w:color="auto" w:frame="1"/>
        </w:rPr>
        <w:t>=1</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Find the total gradient with the chain rule from right to left:</w:t>
      </w:r>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r w:rsidRPr="00A238F0">
        <w:rPr>
          <w:rFonts w:ascii="MathJax_Main-Web" w:eastAsia="Times New Roman" w:hAnsi="MathJax_Main-Web" w:cs="Helvetica"/>
          <w:sz w:val="29"/>
          <w:szCs w:val="29"/>
          <w:bdr w:val="none" w:sz="0" w:space="0" w:color="auto" w:frame="1"/>
        </w:rPr>
        <w:t>∂</w:t>
      </w:r>
      <w:proofErr w:type="spellStart"/>
      <w:r w:rsidRPr="00A238F0">
        <w:rPr>
          <w:rFonts w:ascii="MathJax_Math-Web" w:eastAsia="Times New Roman" w:hAnsi="MathJax_Math-Web" w:cs="Helvetica"/>
          <w:i/>
          <w:iCs/>
          <w:sz w:val="29"/>
          <w:szCs w:val="29"/>
          <w:bdr w:val="none" w:sz="0" w:space="0" w:color="auto" w:frame="1"/>
        </w:rPr>
        <w:t>J</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l</w:t>
      </w:r>
      <w:proofErr w:type="spellEnd"/>
      <w:r w:rsidRPr="00A238F0">
        <w:rPr>
          <w:rFonts w:ascii="Helvetica" w:eastAsia="Times New Roman" w:hAnsi="Helvetica" w:cs="Helvetica"/>
          <w:sz w:val="29"/>
          <w:szCs w:val="29"/>
          <w:bdr w:val="none" w:sz="0" w:space="0" w:color="auto" w:frame="1"/>
        </w:rPr>
        <w:t> </w:t>
      </w:r>
      <w:r w:rsidRPr="00A238F0">
        <w:rPr>
          <w:rFonts w:ascii="MathJax_Math-Web" w:eastAsia="Times New Roman" w:hAnsi="MathJax_Math-Web" w:cs="Helvetica"/>
          <w:i/>
          <w:iCs/>
          <w:sz w:val="20"/>
          <w:szCs w:val="20"/>
          <w:bdr w:val="none" w:sz="0" w:space="0" w:color="auto" w:frame="1"/>
        </w:rPr>
        <w:t>k</w:t>
      </w:r>
      <w:r w:rsidRPr="00A238F0">
        <w:rPr>
          <w:rFonts w:ascii="MathJax_Main-Web" w:eastAsia="Times New Roman" w:hAnsi="MathJax_Main-Web" w:cs="Helvetica"/>
          <w:sz w:val="20"/>
          <w:szCs w:val="20"/>
          <w:bdr w:val="none" w:sz="0" w:space="0" w:color="auto" w:frame="1"/>
        </w:rPr>
        <w:t>−1</w:t>
      </w:r>
      <w:proofErr w:type="gramStart"/>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proofErr w:type="gramEnd"/>
      <w:r w:rsidRPr="00A238F0">
        <w:rPr>
          <w:rFonts w:ascii="MathJax_Main-Web" w:eastAsia="Times New Roman" w:hAnsi="MathJax_Main-Web" w:cs="Helvetica"/>
          <w:sz w:val="29"/>
          <w:szCs w:val="29"/>
          <w:bdr w:val="none" w:sz="0" w:space="0" w:color="auto" w:frame="1"/>
        </w:rPr>
        <w:t>∂</w:t>
      </w:r>
      <w:proofErr w:type="spellStart"/>
      <w:r w:rsidRPr="00A238F0">
        <w:rPr>
          <w:rFonts w:ascii="MathJax_Math-Web" w:eastAsia="Times New Roman" w:hAnsi="MathJax_Math-Web" w:cs="Helvetica"/>
          <w:i/>
          <w:iCs/>
          <w:sz w:val="29"/>
          <w:szCs w:val="29"/>
          <w:bdr w:val="none" w:sz="0" w:space="0" w:color="auto" w:frame="1"/>
        </w:rPr>
        <w:t>J</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l</w:t>
      </w:r>
      <w:proofErr w:type="spellEnd"/>
      <w:r w:rsidRPr="00A238F0">
        <w:rPr>
          <w:rFonts w:ascii="Helvetica" w:eastAsia="Times New Roman" w:hAnsi="Helvetica" w:cs="Helvetica"/>
          <w:sz w:val="29"/>
          <w:szCs w:val="29"/>
          <w:bdr w:val="none" w:sz="0" w:space="0" w:color="auto" w:frame="1"/>
        </w:rPr>
        <w:t> </w:t>
      </w:r>
      <w:r w:rsidRPr="00A238F0">
        <w:rPr>
          <w:rFonts w:ascii="MathJax_Math-Web" w:eastAsia="Times New Roman" w:hAnsi="MathJax_Math-Web" w:cs="Helvetica"/>
          <w:i/>
          <w:iCs/>
          <w:sz w:val="20"/>
          <w:szCs w:val="20"/>
          <w:bdr w:val="none" w:sz="0" w:space="0" w:color="auto" w:frame="1"/>
        </w:rPr>
        <w:t>k</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l</w:t>
      </w:r>
      <w:r w:rsidRPr="00A238F0">
        <w:rPr>
          <w:rFonts w:ascii="Helvetica" w:eastAsia="Times New Roman" w:hAnsi="Helvetica" w:cs="Helvetica"/>
          <w:sz w:val="29"/>
          <w:szCs w:val="29"/>
          <w:bdr w:val="none" w:sz="0" w:space="0" w:color="auto" w:frame="1"/>
        </w:rPr>
        <w:t> </w:t>
      </w:r>
      <w:r w:rsidRPr="00A238F0">
        <w:rPr>
          <w:rFonts w:ascii="MathJax_Math-Web" w:eastAsia="Times New Roman" w:hAnsi="MathJax_Math-Web" w:cs="Helvetica"/>
          <w:i/>
          <w:iCs/>
          <w:sz w:val="20"/>
          <w:szCs w:val="20"/>
          <w:bdr w:val="none" w:sz="0" w:space="0" w:color="auto" w:frame="1"/>
        </w:rPr>
        <w:t>k</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l</w:t>
      </w:r>
      <w:r w:rsidRPr="00A238F0">
        <w:rPr>
          <w:rFonts w:ascii="Helvetica" w:eastAsia="Times New Roman" w:hAnsi="Helvetica" w:cs="Helvetica"/>
          <w:sz w:val="29"/>
          <w:szCs w:val="29"/>
          <w:bdr w:val="none" w:sz="0" w:space="0" w:color="auto" w:frame="1"/>
        </w:rPr>
        <w:t> </w:t>
      </w:r>
      <w:r w:rsidRPr="00A238F0">
        <w:rPr>
          <w:rFonts w:ascii="MathJax_Math-Web" w:eastAsia="Times New Roman" w:hAnsi="MathJax_Math-Web" w:cs="Helvetica"/>
          <w:i/>
          <w:iCs/>
          <w:sz w:val="20"/>
          <w:szCs w:val="20"/>
          <w:bdr w:val="none" w:sz="0" w:space="0" w:color="auto" w:frame="1"/>
        </w:rPr>
        <w:t>k</w:t>
      </w:r>
      <w:r w:rsidRPr="00A238F0">
        <w:rPr>
          <w:rFonts w:ascii="MathJax_Main-Web" w:eastAsia="Times New Roman" w:hAnsi="MathJax_Main-Web" w:cs="Helvetica"/>
          <w:sz w:val="20"/>
          <w:szCs w:val="20"/>
          <w:bdr w:val="none" w:sz="0" w:space="0" w:color="auto" w:frame="1"/>
        </w:rPr>
        <w:t>−1</w:t>
      </w:r>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∂J∂lk−1=∂J∂lk∂lk∂lk−1</w:t>
      </w:r>
    </w:p>
    <w:p w:rsidR="00A238F0" w:rsidRPr="00A238F0" w:rsidRDefault="00A238F0" w:rsidP="00A238F0">
      <w:pPr>
        <w:shd w:val="clear" w:color="auto" w:fill="FFFFFF"/>
        <w:spacing w:after="0" w:line="240" w:lineRule="auto"/>
        <w:jc w:val="center"/>
        <w:rPr>
          <w:rFonts w:ascii="Helvetica" w:eastAsia="Times New Roman" w:hAnsi="Helvetica" w:cs="Helvetica"/>
          <w:color w:val="555555"/>
          <w:sz w:val="21"/>
          <w:szCs w:val="21"/>
        </w:rPr>
      </w:pPr>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r w:rsidRPr="00A238F0">
        <w:rPr>
          <w:rFonts w:ascii="MathJax_Main-Web" w:eastAsia="Times New Roman" w:hAnsi="MathJax_Main-Web" w:cs="Helvetica"/>
          <w:sz w:val="29"/>
          <w:szCs w:val="29"/>
          <w:bdr w:val="none" w:sz="0" w:space="0" w:color="auto" w:frame="1"/>
        </w:rPr>
        <w:t>dl1≡∂</w:t>
      </w:r>
      <w:r w:rsidRPr="00A238F0">
        <w:rPr>
          <w:rFonts w:ascii="MathJax_Math-Web" w:eastAsia="Times New Roman" w:hAnsi="MathJax_Math-Web" w:cs="Helvetica"/>
          <w:i/>
          <w:iCs/>
          <w:sz w:val="29"/>
          <w:szCs w:val="29"/>
          <w:bdr w:val="none" w:sz="0" w:space="0" w:color="auto" w:frame="1"/>
        </w:rPr>
        <w:t>J</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l</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1</w:t>
      </w:r>
      <w:proofErr w:type="gramStart"/>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proofErr w:type="gramEnd"/>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J</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out</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out</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l</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1</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J</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out</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f</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2</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l</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1</w:t>
      </w:r>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dl1≡∂J∂l1=∂J∂out∂out∂l1=∂J∂out∂f2∂l1</w:t>
      </w:r>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r w:rsidRPr="00A238F0">
        <w:rPr>
          <w:rFonts w:ascii="MathJax_Main-Web" w:eastAsia="Times New Roman" w:hAnsi="MathJax_Main-Web" w:cs="Helvetica"/>
          <w:sz w:val="29"/>
          <w:szCs w:val="29"/>
          <w:bdr w:val="none" w:sz="0" w:space="0" w:color="auto" w:frame="1"/>
        </w:rPr>
        <w:t>dl1=</w:t>
      </w:r>
      <w:proofErr w:type="spellStart"/>
      <w:r w:rsidRPr="00A238F0">
        <w:rPr>
          <w:rFonts w:ascii="MathJax_Main-Web" w:eastAsia="Times New Roman" w:hAnsi="MathJax_Main-Web" w:cs="Helvetica"/>
          <w:sz w:val="29"/>
          <w:szCs w:val="29"/>
          <w:bdr w:val="none" w:sz="0" w:space="0" w:color="auto" w:frame="1"/>
        </w:rPr>
        <w:t>dout</w:t>
      </w:r>
      <w:proofErr w:type="spellEnd"/>
      <w:r w:rsidRPr="00A238F0">
        <w:rPr>
          <w:rFonts w:ascii="Cambria Math" w:eastAsia="Times New Roman" w:hAnsi="Cambria Math" w:cs="Cambria Math"/>
          <w:sz w:val="29"/>
          <w:szCs w:val="29"/>
          <w:bdr w:val="none" w:sz="0" w:space="0" w:color="auto" w:frame="1"/>
        </w:rPr>
        <w:t>⋅</w:t>
      </w:r>
      <w:r w:rsidRPr="00A238F0">
        <w:rPr>
          <w:rFonts w:ascii="Times New Roman" w:eastAsia="Times New Roman" w:hAnsi="Times New Roman" w:cs="Times New Roman"/>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f</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2</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l</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1</w:t>
      </w:r>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dl1=</w:t>
      </w:r>
      <w:proofErr w:type="spellStart"/>
      <w:r w:rsidRPr="00A238F0">
        <w:rPr>
          <w:rFonts w:ascii="Helvetica" w:eastAsia="Times New Roman" w:hAnsi="Helvetica" w:cs="Helvetica"/>
          <w:sz w:val="24"/>
          <w:szCs w:val="24"/>
          <w:bdr w:val="none" w:sz="0" w:space="0" w:color="auto" w:frame="1"/>
        </w:rPr>
        <w:t>dout</w:t>
      </w:r>
      <w:proofErr w:type="spellEnd"/>
      <w:r w:rsidRPr="00A238F0">
        <w:rPr>
          <w:rFonts w:ascii="Cambria Math" w:eastAsia="Times New Roman" w:hAnsi="Cambria Math" w:cs="Cambria Math"/>
          <w:sz w:val="24"/>
          <w:szCs w:val="24"/>
          <w:bdr w:val="none" w:sz="0" w:space="0" w:color="auto" w:frame="1"/>
        </w:rPr>
        <w:t>⋅</w:t>
      </w:r>
      <w:r w:rsidRPr="00A238F0">
        <w:rPr>
          <w:rFonts w:ascii="Helvetica" w:eastAsia="Times New Roman" w:hAnsi="Helvetica" w:cs="Helvetica"/>
          <w:sz w:val="24"/>
          <w:szCs w:val="24"/>
          <w:bdr w:val="none" w:sz="0" w:space="0" w:color="auto" w:frame="1"/>
        </w:rPr>
        <w:t>∂f2∂l1</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proofErr w:type="spellStart"/>
      <w:r w:rsidRPr="00A238F0">
        <w:rPr>
          <w:rFonts w:ascii="Helvetica" w:eastAsia="Times New Roman" w:hAnsi="Helvetica" w:cs="Helvetica"/>
          <w:sz w:val="24"/>
          <w:szCs w:val="24"/>
        </w:rPr>
        <w:t>Similary</w:t>
      </w:r>
      <w:proofErr w:type="spellEnd"/>
      <w:r w:rsidRPr="00A238F0">
        <w:rPr>
          <w:rFonts w:ascii="Helvetica" w:eastAsia="Times New Roman" w:hAnsi="Helvetica" w:cs="Helvetica"/>
          <w:sz w:val="24"/>
          <w:szCs w:val="24"/>
        </w:rPr>
        <w:t>,</w:t>
      </w:r>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proofErr w:type="spellStart"/>
      <w:proofErr w:type="gramStart"/>
      <w:r w:rsidRPr="00A238F0">
        <w:rPr>
          <w:rFonts w:ascii="MathJax_Main-Web" w:eastAsia="Times New Roman" w:hAnsi="MathJax_Main-Web" w:cs="Helvetica"/>
          <w:sz w:val="29"/>
          <w:szCs w:val="29"/>
          <w:bdr w:val="none" w:sz="0" w:space="0" w:color="auto" w:frame="1"/>
        </w:rPr>
        <w:t>dW</w:t>
      </w:r>
      <w:proofErr w:type="spellEnd"/>
      <w:r w:rsidRPr="00A238F0">
        <w:rPr>
          <w:rFonts w:ascii="MathJax_Main-Web" w:eastAsia="Times New Roman" w:hAnsi="MathJax_Main-Web" w:cs="Helvetica"/>
          <w:sz w:val="29"/>
          <w:szCs w:val="29"/>
          <w:bdr w:val="none" w:sz="0" w:space="0" w:color="auto" w:frame="1"/>
        </w:rPr>
        <w:t>=</w:t>
      </w:r>
      <w:proofErr w:type="gramEnd"/>
      <w:r w:rsidRPr="00A238F0">
        <w:rPr>
          <w:rFonts w:ascii="MathJax_Main-Web" w:eastAsia="Times New Roman" w:hAnsi="MathJax_Main-Web" w:cs="Helvetica"/>
          <w:sz w:val="29"/>
          <w:szCs w:val="29"/>
          <w:bdr w:val="none" w:sz="0" w:space="0" w:color="auto" w:frame="1"/>
        </w:rPr>
        <w:t>dl1</w:t>
      </w:r>
      <w:r w:rsidRPr="00A238F0">
        <w:rPr>
          <w:rFonts w:ascii="Cambria Math" w:eastAsia="Times New Roman" w:hAnsi="Cambria Math" w:cs="Cambria Math"/>
          <w:sz w:val="29"/>
          <w:szCs w:val="29"/>
          <w:bdr w:val="none" w:sz="0" w:space="0" w:color="auto" w:frame="1"/>
        </w:rPr>
        <w:t>⋅</w:t>
      </w:r>
      <w:r w:rsidRPr="00A238F0">
        <w:rPr>
          <w:rFonts w:ascii="Times New Roman" w:eastAsia="Times New Roman" w:hAnsi="Times New Roman" w:cs="Times New Roman"/>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f</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1</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W</w:t>
      </w:r>
      <w:r w:rsidRPr="00A238F0">
        <w:rPr>
          <w:rFonts w:ascii="Helvetica" w:eastAsia="Times New Roman" w:hAnsi="Helvetica" w:cs="Helvetica"/>
          <w:sz w:val="29"/>
          <w:szCs w:val="29"/>
          <w:bdr w:val="none" w:sz="0" w:space="0" w:color="auto" w:frame="1"/>
        </w:rPr>
        <w:t>  </w:t>
      </w:r>
      <w:proofErr w:type="spellStart"/>
      <w:r w:rsidRPr="00A238F0">
        <w:rPr>
          <w:rFonts w:ascii="Helvetica" w:eastAsia="Times New Roman" w:hAnsi="Helvetica" w:cs="Helvetica"/>
          <w:sz w:val="24"/>
          <w:szCs w:val="24"/>
          <w:bdr w:val="none" w:sz="0" w:space="0" w:color="auto" w:frame="1"/>
        </w:rPr>
        <w:t>dW</w:t>
      </w:r>
      <w:proofErr w:type="spellEnd"/>
      <w:r w:rsidRPr="00A238F0">
        <w:rPr>
          <w:rFonts w:ascii="Helvetica" w:eastAsia="Times New Roman" w:hAnsi="Helvetica" w:cs="Helvetica"/>
          <w:sz w:val="24"/>
          <w:szCs w:val="24"/>
          <w:bdr w:val="none" w:sz="0" w:space="0" w:color="auto" w:frame="1"/>
        </w:rPr>
        <w:t>=dl1</w:t>
      </w:r>
      <w:r w:rsidRPr="00A238F0">
        <w:rPr>
          <w:rFonts w:ascii="Cambria Math" w:eastAsia="Times New Roman" w:hAnsi="Cambria Math" w:cs="Cambria Math"/>
          <w:sz w:val="24"/>
          <w:szCs w:val="24"/>
          <w:bdr w:val="none" w:sz="0" w:space="0" w:color="auto" w:frame="1"/>
        </w:rPr>
        <w:t>⋅</w:t>
      </w:r>
      <w:r w:rsidRPr="00A238F0">
        <w:rPr>
          <w:rFonts w:ascii="Helvetica" w:eastAsia="Times New Roman" w:hAnsi="Helvetica" w:cs="Helvetica"/>
          <w:sz w:val="24"/>
          <w:szCs w:val="24"/>
          <w:bdr w:val="none" w:sz="0" w:space="0" w:color="auto" w:frame="1"/>
        </w:rPr>
        <w:t>∂f1∂W</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b/>
          <w:bCs/>
          <w:sz w:val="24"/>
          <w:szCs w:val="24"/>
        </w:rPr>
        <w:lastRenderedPageBreak/>
        <w:t>Know the shape (dimension) of your variables</w:t>
      </w:r>
      <w:r w:rsidRPr="00A238F0">
        <w:rPr>
          <w:rFonts w:ascii="Helvetica" w:eastAsia="Times New Roman" w:hAnsi="Helvetica" w:cs="Helvetica"/>
          <w:sz w:val="24"/>
          <w:szCs w:val="24"/>
        </w:rPr>
        <w:t xml:space="preserve">. Put the function derivative in the diagram. Always make the shape (dimension) of the variables clear in the diagram and in the code. Use this information to build and </w:t>
      </w:r>
      <w:del w:id="281" w:author="Redding" w:date="2017-04-10T10:01:00Z">
        <w:r w:rsidRPr="00A238F0" w:rsidDel="007C7D3A">
          <w:rPr>
            <w:rFonts w:ascii="Helvetica" w:eastAsia="Times New Roman" w:hAnsi="Helvetica" w:cs="Helvetica"/>
            <w:sz w:val="24"/>
            <w:szCs w:val="24"/>
          </w:rPr>
          <w:delText>to</w:delText>
        </w:r>
      </w:del>
      <w:r w:rsidRPr="00A238F0">
        <w:rPr>
          <w:rFonts w:ascii="Helvetica" w:eastAsia="Times New Roman" w:hAnsi="Helvetica" w:cs="Helvetica"/>
          <w:sz w:val="24"/>
          <w:szCs w:val="24"/>
        </w:rPr>
        <w:t xml:space="preserve"> verify your math operations. For example, multiply</w:t>
      </w:r>
      <w:ins w:id="282" w:author="Redding" w:date="2017-04-10T10:02:00Z">
        <w:r w:rsidR="007C7D3A">
          <w:rPr>
            <w:rFonts w:ascii="Helvetica" w:eastAsia="Times New Roman" w:hAnsi="Helvetica" w:cs="Helvetica"/>
            <w:sz w:val="24"/>
            <w:szCs w:val="24"/>
          </w:rPr>
          <w:t>ing</w:t>
        </w:r>
      </w:ins>
      <w:r w:rsidRPr="00A238F0">
        <w:rPr>
          <w:rFonts w:ascii="Helvetica" w:eastAsia="Times New Roman" w:hAnsi="Helvetica" w:cs="Helvetica"/>
          <w:sz w:val="24"/>
          <w:szCs w:val="24"/>
        </w:rPr>
        <w:t xml:space="preserve"> a (N, C, D) matrix with a (D, K) matrix should produce a (N, C, K) matrix. Vectorization may confuse you. Expand the equation with sub-indexes with only a couple </w:t>
      </w:r>
      <w:ins w:id="283" w:author="Redding" w:date="2017-04-10T10:02:00Z">
        <w:r w:rsidR="007C7D3A">
          <w:rPr>
            <w:rFonts w:ascii="Helvetica" w:eastAsia="Times New Roman" w:hAnsi="Helvetica" w:cs="Helvetica"/>
            <w:sz w:val="24"/>
            <w:szCs w:val="24"/>
          </w:rPr>
          <w:t xml:space="preserve">of </w:t>
        </w:r>
      </w:ins>
      <w:r w:rsidRPr="00A238F0">
        <w:rPr>
          <w:rFonts w:ascii="Helvetica" w:eastAsia="Times New Roman" w:hAnsi="Helvetica" w:cs="Helvetica"/>
          <w:sz w:val="24"/>
          <w:szCs w:val="24"/>
        </w:rPr>
        <w:t xml:space="preserve">weights and features </w:t>
      </w:r>
      <w:ins w:id="284" w:author="Redding" w:date="2017-04-10T10:03:00Z">
        <w:r w:rsidR="007C7D3A">
          <w:rPr>
            <w:rFonts w:ascii="Helvetica" w:eastAsia="Times New Roman" w:hAnsi="Helvetica" w:cs="Helvetica"/>
            <w:sz w:val="24"/>
            <w:szCs w:val="24"/>
          </w:rPr>
          <w:t xml:space="preserve">in order </w:t>
        </w:r>
      </w:ins>
      <w:r w:rsidRPr="00A238F0">
        <w:rPr>
          <w:rFonts w:ascii="Helvetica" w:eastAsia="Times New Roman" w:hAnsi="Helvetica" w:cs="Helvetica"/>
          <w:sz w:val="24"/>
          <w:szCs w:val="24"/>
        </w:rPr>
        <w:t>to work through the math.</w:t>
      </w:r>
    </w:p>
    <w:p w:rsidR="00A238F0" w:rsidRPr="00A238F0" w:rsidRDefault="00A238F0" w:rsidP="00A238F0">
      <w:pPr>
        <w:shd w:val="clear" w:color="auto" w:fill="FFFFFF"/>
        <w:spacing w:before="100" w:beforeAutospacing="1" w:after="100" w:afterAutospacing="1" w:line="240" w:lineRule="auto"/>
        <w:outlineLvl w:val="3"/>
        <w:rPr>
          <w:rFonts w:ascii="Helvetica" w:eastAsia="Times New Roman" w:hAnsi="Helvetica" w:cs="Helvetica"/>
          <w:sz w:val="24"/>
          <w:szCs w:val="24"/>
        </w:rPr>
      </w:pPr>
      <w:r w:rsidRPr="00A238F0">
        <w:rPr>
          <w:rFonts w:ascii="Helvetica" w:eastAsia="Times New Roman" w:hAnsi="Helvetica" w:cs="Helvetica"/>
          <w:sz w:val="24"/>
          <w:szCs w:val="24"/>
        </w:rPr>
        <w:t>More on back</w:t>
      </w:r>
      <w:ins w:id="285" w:author="Redding" w:date="2017-04-10T10:03:00Z">
        <w:r w:rsidR="007C7D3A">
          <w:rPr>
            <w:rFonts w:ascii="Helvetica" w:eastAsia="Times New Roman" w:hAnsi="Helvetica" w:cs="Helvetica"/>
            <w:sz w:val="24"/>
            <w:szCs w:val="24"/>
          </w:rPr>
          <w:t xml:space="preserve"> </w:t>
        </w:r>
      </w:ins>
      <w:r w:rsidRPr="00A238F0">
        <w:rPr>
          <w:rFonts w:ascii="Helvetica" w:eastAsia="Times New Roman" w:hAnsi="Helvetica" w:cs="Helvetica"/>
          <w:sz w:val="24"/>
          <w:szCs w:val="24"/>
        </w:rPr>
        <w:t>propagation</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In back</w:t>
      </w:r>
      <w:ins w:id="286" w:author="Redding" w:date="2017-04-10T10:03:00Z">
        <w:r w:rsidR="007C7D3A">
          <w:rPr>
            <w:rFonts w:ascii="Helvetica" w:eastAsia="Times New Roman" w:hAnsi="Helvetica" w:cs="Helvetica"/>
            <w:sz w:val="24"/>
            <w:szCs w:val="24"/>
          </w:rPr>
          <w:t xml:space="preserve"> </w:t>
        </w:r>
      </w:ins>
      <w:r w:rsidRPr="00A238F0">
        <w:rPr>
          <w:rFonts w:ascii="Helvetica" w:eastAsia="Times New Roman" w:hAnsi="Helvetica" w:cs="Helvetica"/>
          <w:sz w:val="24"/>
          <w:szCs w:val="24"/>
        </w:rPr>
        <w:t>pro</w:t>
      </w:r>
      <w:ins w:id="287" w:author="Redding" w:date="2017-04-10T10:03:00Z">
        <w:r w:rsidR="0032341B">
          <w:rPr>
            <w:rFonts w:ascii="Helvetica" w:eastAsia="Times New Roman" w:hAnsi="Helvetica" w:cs="Helvetica"/>
            <w:sz w:val="24"/>
            <w:szCs w:val="24"/>
          </w:rPr>
          <w:t>pa</w:t>
        </w:r>
      </w:ins>
      <w:del w:id="288" w:author="Redding" w:date="2017-04-10T10:03:00Z">
        <w:r w:rsidRPr="00A238F0" w:rsidDel="0032341B">
          <w:rPr>
            <w:rFonts w:ascii="Helvetica" w:eastAsia="Times New Roman" w:hAnsi="Helvetica" w:cs="Helvetica"/>
            <w:sz w:val="24"/>
            <w:szCs w:val="24"/>
          </w:rPr>
          <w:delText>gra</w:delText>
        </w:r>
      </w:del>
      <w:r w:rsidRPr="00A238F0">
        <w:rPr>
          <w:rFonts w:ascii="Helvetica" w:eastAsia="Times New Roman" w:hAnsi="Helvetica" w:cs="Helvetica"/>
          <w:sz w:val="24"/>
          <w:szCs w:val="24"/>
        </w:rPr>
        <w:t>gation, we may back</w:t>
      </w:r>
      <w:ins w:id="289" w:author="Redding" w:date="2017-04-10T10:03:00Z">
        <w:r w:rsidR="007C7D3A">
          <w:rPr>
            <w:rFonts w:ascii="Helvetica" w:eastAsia="Times New Roman" w:hAnsi="Helvetica" w:cs="Helvetica"/>
            <w:sz w:val="24"/>
            <w:szCs w:val="24"/>
          </w:rPr>
          <w:t xml:space="preserve"> </w:t>
        </w:r>
      </w:ins>
      <w:r w:rsidRPr="00A238F0">
        <w:rPr>
          <w:rFonts w:ascii="Helvetica" w:eastAsia="Times New Roman" w:hAnsi="Helvetica" w:cs="Helvetica"/>
          <w:sz w:val="24"/>
          <w:szCs w:val="24"/>
        </w:rPr>
        <w:t>pro</w:t>
      </w:r>
      <w:ins w:id="290" w:author="Redding" w:date="2017-04-10T10:03:00Z">
        <w:r w:rsidR="0032341B">
          <w:rPr>
            <w:rFonts w:ascii="Helvetica" w:eastAsia="Times New Roman" w:hAnsi="Helvetica" w:cs="Helvetica"/>
            <w:sz w:val="24"/>
            <w:szCs w:val="24"/>
          </w:rPr>
          <w:t>pa</w:t>
        </w:r>
      </w:ins>
      <w:r w:rsidRPr="00A238F0">
        <w:rPr>
          <w:rFonts w:ascii="Helvetica" w:eastAsia="Times New Roman" w:hAnsi="Helvetica" w:cs="Helvetica"/>
          <w:sz w:val="24"/>
          <w:szCs w:val="24"/>
        </w:rPr>
        <w:t>gate multiple path</w:t>
      </w:r>
      <w:del w:id="291" w:author="Redding" w:date="2017-04-10T10:03:00Z">
        <w:r w:rsidRPr="00A238F0" w:rsidDel="0032341B">
          <w:rPr>
            <w:rFonts w:ascii="Helvetica" w:eastAsia="Times New Roman" w:hAnsi="Helvetica" w:cs="Helvetica"/>
            <w:sz w:val="24"/>
            <w:szCs w:val="24"/>
          </w:rPr>
          <w:delText>e</w:delText>
        </w:r>
      </w:del>
      <w:r w:rsidRPr="00A238F0">
        <w:rPr>
          <w:rFonts w:ascii="Helvetica" w:eastAsia="Times New Roman" w:hAnsi="Helvetica" w:cs="Helvetica"/>
          <w:sz w:val="24"/>
          <w:szCs w:val="24"/>
        </w:rPr>
        <w:t>s back to the same node. To compute the gradient correctly, we need to add both path</w:t>
      </w:r>
      <w:del w:id="292" w:author="Redding" w:date="2017-04-10T10:04:00Z">
        <w:r w:rsidRPr="00A238F0" w:rsidDel="0032341B">
          <w:rPr>
            <w:rFonts w:ascii="Helvetica" w:eastAsia="Times New Roman" w:hAnsi="Helvetica" w:cs="Helvetica"/>
            <w:sz w:val="24"/>
            <w:szCs w:val="24"/>
          </w:rPr>
          <w:delText>e</w:delText>
        </w:r>
      </w:del>
      <w:r w:rsidRPr="00A238F0">
        <w:rPr>
          <w:rFonts w:ascii="Helvetica" w:eastAsia="Times New Roman" w:hAnsi="Helvetica" w:cs="Helvetica"/>
          <w:sz w:val="24"/>
          <w:szCs w:val="24"/>
        </w:rPr>
        <w:t>s together:</w:t>
      </w:r>
    </w:p>
    <w:p w:rsidR="00A238F0" w:rsidRPr="00A238F0" w:rsidRDefault="00A238F0" w:rsidP="00A238F0">
      <w:pPr>
        <w:shd w:val="clear" w:color="auto" w:fill="FFFFFF"/>
        <w:spacing w:after="0" w:line="240" w:lineRule="auto"/>
        <w:jc w:val="center"/>
        <w:rPr>
          <w:rFonts w:ascii="Helvetica" w:eastAsia="Times New Roman" w:hAnsi="Helvetica" w:cs="Helvetica"/>
          <w:color w:val="555555"/>
          <w:sz w:val="21"/>
          <w:szCs w:val="21"/>
        </w:rPr>
      </w:pPr>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J</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o</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3</w:t>
      </w:r>
      <w:proofErr w:type="gramStart"/>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proofErr w:type="gramEnd"/>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J</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o</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4</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f</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4</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o</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3</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J</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o</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5</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f</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4</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o</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3</w:t>
      </w:r>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∂J∂o3=∂J∂o4∂f4∂o3+∂J∂o5∂f4∂o3</w:t>
      </w:r>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r w:rsidRPr="00A238F0">
        <w:rPr>
          <w:rFonts w:ascii="MathJax_Main-Web" w:eastAsia="Times New Roman" w:hAnsi="MathJax_Main-Web" w:cs="Helvetica"/>
          <w:sz w:val="29"/>
          <w:szCs w:val="29"/>
          <w:bdr w:val="none" w:sz="0" w:space="0" w:color="auto" w:frame="1"/>
        </w:rPr>
        <w:t>do3=do4∂</w:t>
      </w:r>
      <w:r w:rsidRPr="00A238F0">
        <w:rPr>
          <w:rFonts w:ascii="MathJax_Math-Web" w:eastAsia="Times New Roman" w:hAnsi="MathJax_Math-Web" w:cs="Helvetica"/>
          <w:i/>
          <w:iCs/>
          <w:sz w:val="29"/>
          <w:szCs w:val="29"/>
          <w:bdr w:val="none" w:sz="0" w:space="0" w:color="auto" w:frame="1"/>
        </w:rPr>
        <w:t>f</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4</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o</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3</w:t>
      </w:r>
      <w:proofErr w:type="gramStart"/>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proofErr w:type="gramEnd"/>
      <w:r w:rsidRPr="00A238F0">
        <w:rPr>
          <w:rFonts w:ascii="MathJax_Main-Web" w:eastAsia="Times New Roman" w:hAnsi="MathJax_Main-Web" w:cs="Helvetica"/>
          <w:sz w:val="29"/>
          <w:szCs w:val="29"/>
          <w:bdr w:val="none" w:sz="0" w:space="0" w:color="auto" w:frame="1"/>
        </w:rPr>
        <w:t>do5∂</w:t>
      </w:r>
      <w:r w:rsidRPr="00A238F0">
        <w:rPr>
          <w:rFonts w:ascii="MathJax_Math-Web" w:eastAsia="Times New Roman" w:hAnsi="MathJax_Math-Web" w:cs="Helvetica"/>
          <w:i/>
          <w:iCs/>
          <w:sz w:val="29"/>
          <w:szCs w:val="29"/>
          <w:bdr w:val="none" w:sz="0" w:space="0" w:color="auto" w:frame="1"/>
        </w:rPr>
        <w:t>f</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4</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o</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3</w:t>
      </w:r>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do3=do4∂f4∂o3+do5∂f4∂o3</w:t>
      </w:r>
    </w:p>
    <w:p w:rsidR="00A238F0" w:rsidRPr="00A238F0" w:rsidRDefault="00A238F0" w:rsidP="00A238F0">
      <w:pPr>
        <w:shd w:val="clear" w:color="auto" w:fill="FFFFFF"/>
        <w:spacing w:before="100" w:beforeAutospacing="1" w:after="100" w:afterAutospacing="1" w:line="240" w:lineRule="auto"/>
        <w:outlineLvl w:val="2"/>
        <w:rPr>
          <w:rFonts w:ascii="Helvetica" w:eastAsia="Times New Roman" w:hAnsi="Helvetica" w:cs="Helvetica"/>
          <w:sz w:val="24"/>
          <w:szCs w:val="24"/>
        </w:rPr>
      </w:pPr>
      <w:r w:rsidRPr="00A238F0">
        <w:rPr>
          <w:rFonts w:ascii="Helvetica" w:eastAsia="Times New Roman" w:hAnsi="Helvetica" w:cs="Helvetica"/>
          <w:sz w:val="24"/>
          <w:szCs w:val="24"/>
        </w:rPr>
        <w:t>Testing the model</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 xml:space="preserve">I strongly recommend </w:t>
      </w:r>
      <w:ins w:id="293" w:author="Redding" w:date="2017-04-10T10:04:00Z">
        <w:r w:rsidR="0032341B">
          <w:rPr>
            <w:rFonts w:ascii="Helvetica" w:eastAsia="Times New Roman" w:hAnsi="Helvetica" w:cs="Helvetica"/>
            <w:sz w:val="24"/>
            <w:szCs w:val="24"/>
          </w:rPr>
          <w:t xml:space="preserve">that </w:t>
        </w:r>
      </w:ins>
      <w:r w:rsidRPr="00A238F0">
        <w:rPr>
          <w:rFonts w:ascii="Helvetica" w:eastAsia="Times New Roman" w:hAnsi="Helvetica" w:cs="Helvetica"/>
          <w:sz w:val="24"/>
          <w:szCs w:val="24"/>
        </w:rPr>
        <w:t xml:space="preserve">you </w:t>
      </w:r>
      <w:del w:id="294" w:author="Redding" w:date="2017-04-10T10:04:00Z">
        <w:r w:rsidRPr="00A238F0" w:rsidDel="0032341B">
          <w:rPr>
            <w:rFonts w:ascii="Helvetica" w:eastAsia="Times New Roman" w:hAnsi="Helvetica" w:cs="Helvetica"/>
            <w:sz w:val="24"/>
            <w:szCs w:val="24"/>
          </w:rPr>
          <w:delText xml:space="preserve">to </w:delText>
        </w:r>
      </w:del>
      <w:r w:rsidRPr="00A238F0">
        <w:rPr>
          <w:rFonts w:ascii="Helvetica" w:eastAsia="Times New Roman" w:hAnsi="Helvetica" w:cs="Helvetica"/>
          <w:sz w:val="24"/>
          <w:szCs w:val="24"/>
        </w:rPr>
        <w:t>think about a linear regression problem that interest</w:t>
      </w:r>
      <w:ins w:id="295" w:author="Redding" w:date="2017-04-10T10:05:00Z">
        <w:r w:rsidR="0032341B">
          <w:rPr>
            <w:rFonts w:ascii="Helvetica" w:eastAsia="Times New Roman" w:hAnsi="Helvetica" w:cs="Helvetica"/>
            <w:sz w:val="24"/>
            <w:szCs w:val="24"/>
          </w:rPr>
          <w:t>s</w:t>
        </w:r>
      </w:ins>
      <w:del w:id="296" w:author="Redding" w:date="2017-04-10T10:05:00Z">
        <w:r w:rsidRPr="00A238F0" w:rsidDel="0032341B">
          <w:rPr>
            <w:rFonts w:ascii="Helvetica" w:eastAsia="Times New Roman" w:hAnsi="Helvetica" w:cs="Helvetica"/>
            <w:sz w:val="24"/>
            <w:szCs w:val="24"/>
          </w:rPr>
          <w:delText>ed</w:delText>
        </w:r>
      </w:del>
      <w:r w:rsidRPr="00A238F0">
        <w:rPr>
          <w:rFonts w:ascii="Helvetica" w:eastAsia="Times New Roman" w:hAnsi="Helvetica" w:cs="Helvetica"/>
          <w:sz w:val="24"/>
          <w:szCs w:val="24"/>
        </w:rPr>
        <w:t xml:space="preserve"> you</w:t>
      </w:r>
      <w:del w:id="297" w:author="Redding" w:date="2017-04-10T10:05:00Z">
        <w:r w:rsidRPr="00A238F0" w:rsidDel="0032341B">
          <w:rPr>
            <w:rFonts w:ascii="Helvetica" w:eastAsia="Times New Roman" w:hAnsi="Helvetica" w:cs="Helvetica"/>
            <w:sz w:val="24"/>
            <w:szCs w:val="24"/>
          </w:rPr>
          <w:delText>,</w:delText>
        </w:r>
      </w:del>
      <w:r w:rsidRPr="00A238F0">
        <w:rPr>
          <w:rFonts w:ascii="Helvetica" w:eastAsia="Times New Roman" w:hAnsi="Helvetica" w:cs="Helvetica"/>
          <w:sz w:val="24"/>
          <w:szCs w:val="24"/>
        </w:rPr>
        <w:t xml:space="preserve"> and train a simple model</w:t>
      </w:r>
      <w:del w:id="298" w:author="Redding" w:date="2017-04-10T10:05:00Z">
        <w:r w:rsidRPr="00A238F0" w:rsidDel="0032341B">
          <w:rPr>
            <w:rFonts w:ascii="Helvetica" w:eastAsia="Times New Roman" w:hAnsi="Helvetica" w:cs="Helvetica"/>
            <w:sz w:val="24"/>
            <w:szCs w:val="24"/>
          </w:rPr>
          <w:delText xml:space="preserve"> now</w:delText>
        </w:r>
      </w:del>
      <w:r w:rsidRPr="00A238F0">
        <w:rPr>
          <w:rFonts w:ascii="Helvetica" w:eastAsia="Times New Roman" w:hAnsi="Helvetica" w:cs="Helvetica"/>
          <w:sz w:val="24"/>
          <w:szCs w:val="24"/>
        </w:rPr>
        <w:t xml:space="preserve">. A lot of issues </w:t>
      </w:r>
      <w:del w:id="299" w:author="Redding" w:date="2017-04-10T10:05:00Z">
        <w:r w:rsidRPr="00A238F0" w:rsidDel="0032341B">
          <w:rPr>
            <w:rFonts w:ascii="Helvetica" w:eastAsia="Times New Roman" w:hAnsi="Helvetica" w:cs="Helvetica"/>
            <w:sz w:val="24"/>
            <w:szCs w:val="24"/>
          </w:rPr>
          <w:delText xml:space="preserve">happened </w:delText>
        </w:r>
      </w:del>
      <w:ins w:id="300" w:author="Redding" w:date="2017-04-10T10:05:00Z">
        <w:r w:rsidR="0032341B">
          <w:rPr>
            <w:rFonts w:ascii="Helvetica" w:eastAsia="Times New Roman" w:hAnsi="Helvetica" w:cs="Helvetica"/>
            <w:sz w:val="24"/>
            <w:szCs w:val="24"/>
          </w:rPr>
          <w:t>occur</w:t>
        </w:r>
        <w:r w:rsidR="0032341B" w:rsidRPr="00A238F0">
          <w:rPr>
            <w:rFonts w:ascii="Helvetica" w:eastAsia="Times New Roman" w:hAnsi="Helvetica" w:cs="Helvetica"/>
            <w:sz w:val="24"/>
            <w:szCs w:val="24"/>
          </w:rPr>
          <w:t xml:space="preserve"> </w:t>
        </w:r>
      </w:ins>
      <w:r w:rsidRPr="00A238F0">
        <w:rPr>
          <w:rFonts w:ascii="Helvetica" w:eastAsia="Times New Roman" w:hAnsi="Helvetica" w:cs="Helvetica"/>
          <w:sz w:val="24"/>
          <w:szCs w:val="24"/>
        </w:rPr>
        <w:t xml:space="preserve">in a complex model </w:t>
      </w:r>
      <w:ins w:id="301" w:author="Redding" w:date="2017-04-10T10:06:00Z">
        <w:r w:rsidR="0032341B">
          <w:rPr>
            <w:rFonts w:ascii="Helvetica" w:eastAsia="Times New Roman" w:hAnsi="Helvetica" w:cs="Helvetica"/>
            <w:sz w:val="24"/>
            <w:szCs w:val="24"/>
          </w:rPr>
          <w:t xml:space="preserve">and </w:t>
        </w:r>
      </w:ins>
      <w:r w:rsidRPr="00A238F0">
        <w:rPr>
          <w:rFonts w:ascii="Helvetica" w:eastAsia="Times New Roman" w:hAnsi="Helvetica" w:cs="Helvetica"/>
          <w:sz w:val="24"/>
          <w:szCs w:val="24"/>
        </w:rPr>
        <w:t xml:space="preserve">will </w:t>
      </w:r>
      <w:ins w:id="302" w:author="Redding" w:date="2017-04-10T10:06:00Z">
        <w:r w:rsidR="0032341B">
          <w:rPr>
            <w:rFonts w:ascii="Helvetica" w:eastAsia="Times New Roman" w:hAnsi="Helvetica" w:cs="Helvetica"/>
            <w:sz w:val="24"/>
            <w:szCs w:val="24"/>
          </w:rPr>
          <w:t xml:space="preserve">also </w:t>
        </w:r>
      </w:ins>
      <w:r w:rsidRPr="00A238F0">
        <w:rPr>
          <w:rFonts w:ascii="Helvetica" w:eastAsia="Times New Roman" w:hAnsi="Helvetica" w:cs="Helvetica"/>
          <w:sz w:val="24"/>
          <w:szCs w:val="24"/>
        </w:rPr>
        <w:t xml:space="preserve">show up in </w:t>
      </w:r>
      <w:del w:id="303" w:author="Redding" w:date="2017-04-10T10:06:00Z">
        <w:r w:rsidRPr="00A238F0" w:rsidDel="0032341B">
          <w:rPr>
            <w:rFonts w:ascii="Helvetica" w:eastAsia="Times New Roman" w:hAnsi="Helvetica" w:cs="Helvetica"/>
            <w:sz w:val="24"/>
            <w:szCs w:val="24"/>
          </w:rPr>
          <w:delText xml:space="preserve">such </w:delText>
        </w:r>
      </w:del>
      <w:r w:rsidRPr="00A238F0">
        <w:rPr>
          <w:rFonts w:ascii="Helvetica" w:eastAsia="Times New Roman" w:hAnsi="Helvetica" w:cs="Helvetica"/>
          <w:sz w:val="24"/>
          <w:szCs w:val="24"/>
        </w:rPr>
        <w:t xml:space="preserve">a simple model. With a complex model, you treat it as a black </w:t>
      </w:r>
      <w:proofErr w:type="spellStart"/>
      <w:r w:rsidRPr="00A238F0">
        <w:rPr>
          <w:rFonts w:ascii="Helvetica" w:eastAsia="Times New Roman" w:hAnsi="Helvetica" w:cs="Helvetica"/>
          <w:sz w:val="24"/>
          <w:szCs w:val="24"/>
        </w:rPr>
        <w:t>box</w:t>
      </w:r>
      <w:ins w:id="304" w:author="Redding" w:date="2017-04-10T10:06:00Z">
        <w:r w:rsidR="0032341B">
          <w:rPr>
            <w:rFonts w:ascii="Helvetica" w:eastAsia="Times New Roman" w:hAnsi="Helvetica" w:cs="Helvetica"/>
            <w:sz w:val="24"/>
            <w:szCs w:val="24"/>
          </w:rPr>
          <w:t>.</w:t>
        </w:r>
      </w:ins>
      <w:del w:id="305" w:author="Redding" w:date="2017-04-10T10:06:00Z">
        <w:r w:rsidRPr="00A238F0" w:rsidDel="0032341B">
          <w:rPr>
            <w:rFonts w:ascii="Helvetica" w:eastAsia="Times New Roman" w:hAnsi="Helvetica" w:cs="Helvetica"/>
            <w:sz w:val="24"/>
            <w:szCs w:val="24"/>
          </w:rPr>
          <w:delText xml:space="preserve"> , and m</w:delText>
        </w:r>
      </w:del>
      <w:ins w:id="306" w:author="Redding" w:date="2017-04-10T10:06:00Z">
        <w:r w:rsidR="0032341B">
          <w:rPr>
            <w:rFonts w:ascii="Helvetica" w:eastAsia="Times New Roman" w:hAnsi="Helvetica" w:cs="Helvetica"/>
            <w:sz w:val="24"/>
            <w:szCs w:val="24"/>
          </w:rPr>
          <w:t>M</w:t>
        </w:r>
      </w:ins>
      <w:r w:rsidRPr="00A238F0">
        <w:rPr>
          <w:rFonts w:ascii="Helvetica" w:eastAsia="Times New Roman" w:hAnsi="Helvetica" w:cs="Helvetica"/>
          <w:sz w:val="24"/>
          <w:szCs w:val="24"/>
        </w:rPr>
        <w:t>any</w:t>
      </w:r>
      <w:proofErr w:type="spellEnd"/>
      <w:r w:rsidRPr="00A238F0">
        <w:rPr>
          <w:rFonts w:ascii="Helvetica" w:eastAsia="Times New Roman" w:hAnsi="Helvetica" w:cs="Helvetica"/>
          <w:sz w:val="24"/>
          <w:szCs w:val="24"/>
        </w:rPr>
        <w:t xml:space="preserve"> actions are purely random guesses. Working with a model designed by yourself, you create better </w:t>
      </w:r>
      <w:del w:id="307" w:author="Redding" w:date="2017-04-10T10:06:00Z">
        <w:r w:rsidRPr="00A238F0" w:rsidDel="0032341B">
          <w:rPr>
            <w:rFonts w:ascii="Helvetica" w:eastAsia="Times New Roman" w:hAnsi="Helvetica" w:cs="Helvetica"/>
            <w:sz w:val="24"/>
            <w:szCs w:val="24"/>
          </w:rPr>
          <w:delText xml:space="preserve">sceaniors </w:delText>
        </w:r>
      </w:del>
      <w:ins w:id="308" w:author="Redding" w:date="2017-04-10T10:06:00Z">
        <w:r w:rsidR="0032341B">
          <w:rPr>
            <w:rFonts w:ascii="Helvetica" w:eastAsia="Times New Roman" w:hAnsi="Helvetica" w:cs="Helvetica"/>
            <w:sz w:val="24"/>
            <w:szCs w:val="24"/>
          </w:rPr>
          <w:t>scenarios</w:t>
        </w:r>
        <w:r w:rsidR="0032341B" w:rsidRPr="00A238F0">
          <w:rPr>
            <w:rFonts w:ascii="Helvetica" w:eastAsia="Times New Roman" w:hAnsi="Helvetica" w:cs="Helvetica"/>
            <w:sz w:val="24"/>
            <w:szCs w:val="24"/>
          </w:rPr>
          <w:t xml:space="preserve"> </w:t>
        </w:r>
      </w:ins>
      <w:r w:rsidRPr="00A238F0">
        <w:rPr>
          <w:rFonts w:ascii="Helvetica" w:eastAsia="Times New Roman" w:hAnsi="Helvetica" w:cs="Helvetica"/>
          <w:sz w:val="24"/>
          <w:szCs w:val="24"/>
        </w:rPr>
        <w:t>to test your theories</w:t>
      </w:r>
      <w:del w:id="309" w:author="Renee Redding" w:date="2017-04-10T23:11:00Z">
        <w:r w:rsidRPr="00A238F0" w:rsidDel="006D153A">
          <w:rPr>
            <w:rFonts w:ascii="Helvetica" w:eastAsia="Times New Roman" w:hAnsi="Helvetica" w:cs="Helvetica"/>
            <w:sz w:val="24"/>
            <w:szCs w:val="24"/>
          </w:rPr>
          <w:delText>,</w:delText>
        </w:r>
      </w:del>
      <w:r w:rsidRPr="00A238F0">
        <w:rPr>
          <w:rFonts w:ascii="Helvetica" w:eastAsia="Times New Roman" w:hAnsi="Helvetica" w:cs="Helvetica"/>
          <w:sz w:val="24"/>
          <w:szCs w:val="24"/>
        </w:rPr>
        <w:t xml:space="preserve"> and develop a better insight in DL. Most tutorials have pre-cooked parameters. They teach you the easier part without having you </w:t>
      </w:r>
      <w:del w:id="310" w:author="Renee Redding" w:date="2017-04-10T23:11:00Z">
        <w:r w:rsidRPr="00A238F0" w:rsidDel="006D153A">
          <w:rPr>
            <w:rFonts w:ascii="Helvetica" w:eastAsia="Times New Roman" w:hAnsi="Helvetica" w:cs="Helvetica"/>
            <w:sz w:val="24"/>
            <w:szCs w:val="24"/>
          </w:rPr>
          <w:delText xml:space="preserve">to </w:delText>
        </w:r>
      </w:del>
      <w:r w:rsidRPr="00A238F0">
        <w:rPr>
          <w:rFonts w:ascii="Helvetica" w:eastAsia="Times New Roman" w:hAnsi="Helvetica" w:cs="Helvetica"/>
          <w:sz w:val="24"/>
          <w:szCs w:val="24"/>
        </w:rPr>
        <w:t>struggle on the hard part.</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proofErr w:type="gramStart"/>
      <w:r w:rsidRPr="00A238F0">
        <w:rPr>
          <w:rFonts w:ascii="Helvetica" w:eastAsia="Times New Roman" w:hAnsi="Helvetica" w:cs="Helvetica"/>
          <w:sz w:val="24"/>
          <w:szCs w:val="24"/>
        </w:rPr>
        <w:t>So</w:t>
      </w:r>
      <w:proofErr w:type="gramEnd"/>
      <w:ins w:id="311" w:author="Renee Redding" w:date="2017-04-10T23:11:00Z">
        <w:r w:rsidR="006D153A">
          <w:rPr>
            <w:rFonts w:ascii="Helvetica" w:eastAsia="Times New Roman" w:hAnsi="Helvetica" w:cs="Helvetica"/>
            <w:sz w:val="24"/>
            <w:szCs w:val="24"/>
          </w:rPr>
          <w:t>,</w:t>
        </w:r>
      </w:ins>
      <w:r w:rsidRPr="00A238F0">
        <w:rPr>
          <w:rFonts w:ascii="Helvetica" w:eastAsia="Times New Roman" w:hAnsi="Helvetica" w:cs="Helvetica"/>
          <w:sz w:val="24"/>
          <w:szCs w:val="24"/>
        </w:rPr>
        <w:t xml:space="preserve"> let Pieter train the system.</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gramStart"/>
      <w:r w:rsidRPr="00A238F0">
        <w:rPr>
          <w:rFonts w:ascii="Courier New" w:eastAsia="Times New Roman" w:hAnsi="Courier New" w:cs="Courier New"/>
          <w:sz w:val="23"/>
          <w:szCs w:val="23"/>
          <w:bdr w:val="none" w:sz="0" w:space="0" w:color="auto" w:frame="1"/>
          <w:shd w:val="clear" w:color="auto" w:fill="EEEEFF"/>
        </w:rPr>
        <w:t>iteration</w:t>
      </w:r>
      <w:proofErr w:type="gramEnd"/>
      <w:r w:rsidRPr="00A238F0">
        <w:rPr>
          <w:rFonts w:ascii="Courier New" w:eastAsia="Times New Roman" w:hAnsi="Courier New" w:cs="Courier New"/>
          <w:sz w:val="23"/>
          <w:szCs w:val="23"/>
          <w:bdr w:val="none" w:sz="0" w:space="0" w:color="auto" w:frame="1"/>
          <w:shd w:val="clear" w:color="auto" w:fill="EEEEFF"/>
        </w:rPr>
        <w:t xml:space="preserve"> 0: loss=2.825e+05 W1=0.09882 dW1=1.183e+04 W2=-0.4929 dW2=5.929e+06 b= -8.915e-05 </w:t>
      </w:r>
      <w:proofErr w:type="spellStart"/>
      <w:r w:rsidRPr="00A238F0">
        <w:rPr>
          <w:rFonts w:ascii="Courier New" w:eastAsia="Times New Roman" w:hAnsi="Courier New" w:cs="Courier New"/>
          <w:sz w:val="23"/>
          <w:szCs w:val="23"/>
          <w:bdr w:val="none" w:sz="0" w:space="0" w:color="auto" w:frame="1"/>
          <w:shd w:val="clear" w:color="auto" w:fill="EEEEFF"/>
        </w:rPr>
        <w:t>db</w:t>
      </w:r>
      <w:proofErr w:type="spellEnd"/>
      <w:r w:rsidRPr="00A238F0">
        <w:rPr>
          <w:rFonts w:ascii="Courier New" w:eastAsia="Times New Roman" w:hAnsi="Courier New" w:cs="Courier New"/>
          <w:sz w:val="23"/>
          <w:szCs w:val="23"/>
          <w:bdr w:val="none" w:sz="0" w:space="0" w:color="auto" w:frame="1"/>
          <w:shd w:val="clear" w:color="auto" w:fill="EEEEFF"/>
        </w:rPr>
        <w:t xml:space="preserve"> = 891.5</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gramStart"/>
      <w:r w:rsidRPr="00A238F0">
        <w:rPr>
          <w:rFonts w:ascii="Courier New" w:eastAsia="Times New Roman" w:hAnsi="Courier New" w:cs="Courier New"/>
          <w:sz w:val="23"/>
          <w:szCs w:val="23"/>
          <w:bdr w:val="none" w:sz="0" w:space="0" w:color="auto" w:frame="1"/>
          <w:shd w:val="clear" w:color="auto" w:fill="EEEEFF"/>
        </w:rPr>
        <w:t>iteration</w:t>
      </w:r>
      <w:proofErr w:type="gramEnd"/>
      <w:r w:rsidRPr="00A238F0">
        <w:rPr>
          <w:rFonts w:ascii="Courier New" w:eastAsia="Times New Roman" w:hAnsi="Courier New" w:cs="Courier New"/>
          <w:sz w:val="23"/>
          <w:szCs w:val="23"/>
          <w:bdr w:val="none" w:sz="0" w:space="0" w:color="auto" w:frame="1"/>
          <w:shd w:val="clear" w:color="auto" w:fill="EEEEFF"/>
        </w:rPr>
        <w:t xml:space="preserve"> 200: loss=3.899e+292 W1=-3.741e+140 dW1=4.458e+147 W2=-1.849e+143 dW2=2.203e+150 b= -2.8e+139 </w:t>
      </w:r>
      <w:proofErr w:type="spellStart"/>
      <w:r w:rsidRPr="00A238F0">
        <w:rPr>
          <w:rFonts w:ascii="Courier New" w:eastAsia="Times New Roman" w:hAnsi="Courier New" w:cs="Courier New"/>
          <w:sz w:val="23"/>
          <w:szCs w:val="23"/>
          <w:bdr w:val="none" w:sz="0" w:space="0" w:color="auto" w:frame="1"/>
          <w:shd w:val="clear" w:color="auto" w:fill="EEEEFF"/>
        </w:rPr>
        <w:t>db</w:t>
      </w:r>
      <w:proofErr w:type="spellEnd"/>
      <w:r w:rsidRPr="00A238F0">
        <w:rPr>
          <w:rFonts w:ascii="Courier New" w:eastAsia="Times New Roman" w:hAnsi="Courier New" w:cs="Courier New"/>
          <w:sz w:val="23"/>
          <w:szCs w:val="23"/>
          <w:bdr w:val="none" w:sz="0" w:space="0" w:color="auto" w:frame="1"/>
          <w:shd w:val="clear" w:color="auto" w:fill="EEEEFF"/>
        </w:rPr>
        <w:t xml:space="preserve"> = 3.337e+146</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gramStart"/>
      <w:r w:rsidRPr="00A238F0">
        <w:rPr>
          <w:rFonts w:ascii="Courier New" w:eastAsia="Times New Roman" w:hAnsi="Courier New" w:cs="Courier New"/>
          <w:sz w:val="23"/>
          <w:szCs w:val="23"/>
          <w:bdr w:val="none" w:sz="0" w:space="0" w:color="auto" w:frame="1"/>
          <w:shd w:val="clear" w:color="auto" w:fill="EEEEFF"/>
        </w:rPr>
        <w:t>iteration</w:t>
      </w:r>
      <w:proofErr w:type="gramEnd"/>
      <w:r w:rsidRPr="00A238F0">
        <w:rPr>
          <w:rFonts w:ascii="Courier New" w:eastAsia="Times New Roman" w:hAnsi="Courier New" w:cs="Courier New"/>
          <w:sz w:val="23"/>
          <w:szCs w:val="23"/>
          <w:bdr w:val="none" w:sz="0" w:space="0" w:color="auto" w:frame="1"/>
          <w:shd w:val="clear" w:color="auto" w:fill="EEEEFF"/>
        </w:rPr>
        <w:t xml:space="preserve"> 400: loss=</w:t>
      </w:r>
      <w:proofErr w:type="spellStart"/>
      <w:r w:rsidRPr="00A238F0">
        <w:rPr>
          <w:rFonts w:ascii="Courier New" w:eastAsia="Times New Roman" w:hAnsi="Courier New" w:cs="Courier New"/>
          <w:sz w:val="23"/>
          <w:szCs w:val="23"/>
          <w:bdr w:val="none" w:sz="0" w:space="0" w:color="auto" w:frame="1"/>
          <w:shd w:val="clear" w:color="auto" w:fill="EEEEFF"/>
        </w:rPr>
        <w:t>inf</w:t>
      </w:r>
      <w:proofErr w:type="spellEnd"/>
      <w:r w:rsidRPr="00A238F0">
        <w:rPr>
          <w:rFonts w:ascii="Courier New" w:eastAsia="Times New Roman" w:hAnsi="Courier New" w:cs="Courier New"/>
          <w:sz w:val="23"/>
          <w:szCs w:val="23"/>
          <w:bdr w:val="none" w:sz="0" w:space="0" w:color="auto" w:frame="1"/>
          <w:shd w:val="clear" w:color="auto" w:fill="EEEEFF"/>
        </w:rPr>
        <w:t xml:space="preserve"> W1=-1.39e+284 dW1=1.656e+291 W2=-6.869e+286 dW2=8.184e+293 b= -1.04e+283 </w:t>
      </w:r>
      <w:proofErr w:type="spellStart"/>
      <w:r w:rsidRPr="00A238F0">
        <w:rPr>
          <w:rFonts w:ascii="Courier New" w:eastAsia="Times New Roman" w:hAnsi="Courier New" w:cs="Courier New"/>
          <w:sz w:val="23"/>
          <w:szCs w:val="23"/>
          <w:bdr w:val="none" w:sz="0" w:space="0" w:color="auto" w:frame="1"/>
          <w:shd w:val="clear" w:color="auto" w:fill="EEEEFF"/>
        </w:rPr>
        <w:t>db</w:t>
      </w:r>
      <w:proofErr w:type="spellEnd"/>
      <w:r w:rsidRPr="00A238F0">
        <w:rPr>
          <w:rFonts w:ascii="Courier New" w:eastAsia="Times New Roman" w:hAnsi="Courier New" w:cs="Courier New"/>
          <w:sz w:val="23"/>
          <w:szCs w:val="23"/>
          <w:bdr w:val="none" w:sz="0" w:space="0" w:color="auto" w:frame="1"/>
          <w:shd w:val="clear" w:color="auto" w:fill="EEEEFF"/>
        </w:rPr>
        <w:t xml:space="preserve"> = 1.24e+290</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gramStart"/>
      <w:r w:rsidRPr="00A238F0">
        <w:rPr>
          <w:rFonts w:ascii="Courier New" w:eastAsia="Times New Roman" w:hAnsi="Courier New" w:cs="Courier New"/>
          <w:sz w:val="23"/>
          <w:szCs w:val="23"/>
          <w:bdr w:val="none" w:sz="0" w:space="0" w:color="auto" w:frame="1"/>
          <w:shd w:val="clear" w:color="auto" w:fill="EEEEFF"/>
        </w:rPr>
        <w:t>iteration</w:t>
      </w:r>
      <w:proofErr w:type="gramEnd"/>
      <w:r w:rsidRPr="00A238F0">
        <w:rPr>
          <w:rFonts w:ascii="Courier New" w:eastAsia="Times New Roman" w:hAnsi="Courier New" w:cs="Courier New"/>
          <w:sz w:val="23"/>
          <w:szCs w:val="23"/>
          <w:bdr w:val="none" w:sz="0" w:space="0" w:color="auto" w:frame="1"/>
          <w:shd w:val="clear" w:color="auto" w:fill="EEEEFF"/>
        </w:rPr>
        <w:t xml:space="preserve"> 600: loss=nan W1=nan dW1=nan W2=nan dW2=nan b= nan </w:t>
      </w:r>
      <w:proofErr w:type="spellStart"/>
      <w:r w:rsidRPr="00A238F0">
        <w:rPr>
          <w:rFonts w:ascii="Courier New" w:eastAsia="Times New Roman" w:hAnsi="Courier New" w:cs="Courier New"/>
          <w:sz w:val="23"/>
          <w:szCs w:val="23"/>
          <w:bdr w:val="none" w:sz="0" w:space="0" w:color="auto" w:frame="1"/>
          <w:shd w:val="clear" w:color="auto" w:fill="EEEEFF"/>
        </w:rPr>
        <w:t>db</w:t>
      </w:r>
      <w:proofErr w:type="spellEnd"/>
      <w:r w:rsidRPr="00A238F0">
        <w:rPr>
          <w:rFonts w:ascii="Courier New" w:eastAsia="Times New Roman" w:hAnsi="Courier New" w:cs="Courier New"/>
          <w:sz w:val="23"/>
          <w:szCs w:val="23"/>
          <w:bdr w:val="none" w:sz="0" w:space="0" w:color="auto" w:frame="1"/>
          <w:shd w:val="clear" w:color="auto" w:fill="EEEEFF"/>
        </w:rPr>
        <w:t xml:space="preserve"> = nan</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The application overflows within 600 iterations! Since the loss and the gra</w:t>
      </w:r>
      <w:del w:id="312" w:author="Renee Redding" w:date="2017-04-10T23:11:00Z">
        <w:r w:rsidRPr="00A238F0" w:rsidDel="006D153A">
          <w:rPr>
            <w:rFonts w:ascii="Helvetica" w:eastAsia="Times New Roman" w:hAnsi="Helvetica" w:cs="Helvetica"/>
            <w:sz w:val="24"/>
            <w:szCs w:val="24"/>
          </w:rPr>
          <w:delText>i</w:delText>
        </w:r>
      </w:del>
      <w:r w:rsidRPr="00A238F0">
        <w:rPr>
          <w:rFonts w:ascii="Helvetica" w:eastAsia="Times New Roman" w:hAnsi="Helvetica" w:cs="Helvetica"/>
          <w:sz w:val="24"/>
          <w:szCs w:val="24"/>
        </w:rPr>
        <w:t>d</w:t>
      </w:r>
      <w:ins w:id="313" w:author="Renee Redding" w:date="2017-04-10T23:11:00Z">
        <w:r w:rsidR="006D153A">
          <w:rPr>
            <w:rFonts w:ascii="Helvetica" w:eastAsia="Times New Roman" w:hAnsi="Helvetica" w:cs="Helvetica"/>
            <w:sz w:val="24"/>
            <w:szCs w:val="24"/>
          </w:rPr>
          <w:t>i</w:t>
        </w:r>
      </w:ins>
      <w:r w:rsidRPr="00A238F0">
        <w:rPr>
          <w:rFonts w:ascii="Helvetica" w:eastAsia="Times New Roman" w:hAnsi="Helvetica" w:cs="Helvetica"/>
          <w:sz w:val="24"/>
          <w:szCs w:val="24"/>
        </w:rPr>
        <w:t>ent are so high, we test whether the learning rate is too high. We decrease the learning rate to 1e-8</w:t>
      </w:r>
      <w:ins w:id="314" w:author="Renee Redding" w:date="2017-04-10T23:12:00Z">
        <w:r w:rsidR="006D153A">
          <w:rPr>
            <w:rFonts w:ascii="Helvetica" w:eastAsia="Times New Roman" w:hAnsi="Helvetica" w:cs="Helvetica"/>
            <w:sz w:val="24"/>
            <w:szCs w:val="24"/>
          </w:rPr>
          <w:t>.</w:t>
        </w:r>
      </w:ins>
      <w:del w:id="315" w:author="Renee Redding" w:date="2017-04-10T23:12:00Z">
        <w:r w:rsidRPr="00A238F0" w:rsidDel="006D153A">
          <w:rPr>
            <w:rFonts w:ascii="Helvetica" w:eastAsia="Times New Roman" w:hAnsi="Helvetica" w:cs="Helvetica"/>
            <w:sz w:val="24"/>
            <w:szCs w:val="24"/>
          </w:rPr>
          <w:delText>, and w</w:delText>
        </w:r>
      </w:del>
      <w:ins w:id="316" w:author="Renee Redding" w:date="2017-04-10T23:12:00Z">
        <w:r w:rsidR="006D153A">
          <w:rPr>
            <w:rFonts w:ascii="Helvetica" w:eastAsia="Times New Roman" w:hAnsi="Helvetica" w:cs="Helvetica"/>
            <w:sz w:val="24"/>
            <w:szCs w:val="24"/>
          </w:rPr>
          <w:t>W</w:t>
        </w:r>
      </w:ins>
      <w:r w:rsidRPr="00A238F0">
        <w:rPr>
          <w:rFonts w:ascii="Helvetica" w:eastAsia="Times New Roman" w:hAnsi="Helvetica" w:cs="Helvetica"/>
          <w:sz w:val="24"/>
          <w:szCs w:val="24"/>
        </w:rPr>
        <w:t>e do not have the overflow problem</w:t>
      </w:r>
      <w:ins w:id="317" w:author="Renee Redding" w:date="2017-04-10T23:12:00Z">
        <w:r w:rsidR="006D153A">
          <w:rPr>
            <w:rFonts w:ascii="Helvetica" w:eastAsia="Times New Roman" w:hAnsi="Helvetica" w:cs="Helvetica"/>
            <w:sz w:val="24"/>
            <w:szCs w:val="24"/>
          </w:rPr>
          <w:t>,</w:t>
        </w:r>
      </w:ins>
      <w:r w:rsidRPr="00A238F0">
        <w:rPr>
          <w:rFonts w:ascii="Helvetica" w:eastAsia="Times New Roman" w:hAnsi="Helvetica" w:cs="Helvetica"/>
          <w:sz w:val="24"/>
          <w:szCs w:val="24"/>
        </w:rPr>
        <w:t xml:space="preserve"> but the loss remains high.</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gramStart"/>
      <w:r w:rsidRPr="00A238F0">
        <w:rPr>
          <w:rFonts w:ascii="Courier New" w:eastAsia="Times New Roman" w:hAnsi="Courier New" w:cs="Courier New"/>
          <w:sz w:val="23"/>
          <w:szCs w:val="23"/>
          <w:bdr w:val="none" w:sz="0" w:space="0" w:color="auto" w:frame="1"/>
          <w:shd w:val="clear" w:color="auto" w:fill="EEEEFF"/>
        </w:rPr>
        <w:t>iteration</w:t>
      </w:r>
      <w:proofErr w:type="gramEnd"/>
      <w:r w:rsidRPr="00A238F0">
        <w:rPr>
          <w:rFonts w:ascii="Courier New" w:eastAsia="Times New Roman" w:hAnsi="Courier New" w:cs="Courier New"/>
          <w:sz w:val="23"/>
          <w:szCs w:val="23"/>
          <w:bdr w:val="none" w:sz="0" w:space="0" w:color="auto" w:frame="1"/>
          <w:shd w:val="clear" w:color="auto" w:fill="EEEEFF"/>
        </w:rPr>
        <w:t xml:space="preserve"> 90000: loss=4.3e+01 W1= 0.23 dW1=-1.3e+02 W2=0.0044 dW2= 0.25 b= 0.0045 </w:t>
      </w:r>
      <w:proofErr w:type="spellStart"/>
      <w:r w:rsidRPr="00A238F0">
        <w:rPr>
          <w:rFonts w:ascii="Courier New" w:eastAsia="Times New Roman" w:hAnsi="Courier New" w:cs="Courier New"/>
          <w:sz w:val="23"/>
          <w:szCs w:val="23"/>
          <w:bdr w:val="none" w:sz="0" w:space="0" w:color="auto" w:frame="1"/>
          <w:shd w:val="clear" w:color="auto" w:fill="EEEEFF"/>
        </w:rPr>
        <w:t>db</w:t>
      </w:r>
      <w:proofErr w:type="spellEnd"/>
      <w:r w:rsidRPr="00A238F0">
        <w:rPr>
          <w:rFonts w:ascii="Courier New" w:eastAsia="Times New Roman" w:hAnsi="Courier New" w:cs="Courier New"/>
          <w:sz w:val="23"/>
          <w:szCs w:val="23"/>
          <w:bdr w:val="none" w:sz="0" w:space="0" w:color="auto" w:frame="1"/>
          <w:shd w:val="clear" w:color="auto" w:fill="EEEEFF"/>
        </w:rPr>
        <w:t xml:space="preserve"> = -4.633</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W = </w:t>
      </w:r>
      <w:proofErr w:type="gramStart"/>
      <w:r w:rsidRPr="00A238F0">
        <w:rPr>
          <w:rFonts w:ascii="Courier New" w:eastAsia="Times New Roman" w:hAnsi="Courier New" w:cs="Courier New"/>
          <w:sz w:val="23"/>
          <w:szCs w:val="23"/>
          <w:bdr w:val="none" w:sz="0" w:space="0" w:color="auto" w:frame="1"/>
          <w:shd w:val="clear" w:color="auto" w:fill="EEEEFF"/>
        </w:rPr>
        <w:t>[ 0.2437896</w:t>
      </w:r>
      <w:proofErr w:type="gramEnd"/>
      <w:r w:rsidRPr="00A238F0">
        <w:rPr>
          <w:rFonts w:ascii="Courier New" w:eastAsia="Times New Roman" w:hAnsi="Courier New" w:cs="Courier New"/>
          <w:sz w:val="23"/>
          <w:szCs w:val="23"/>
          <w:bdr w:val="none" w:sz="0" w:space="0" w:color="auto" w:frame="1"/>
          <w:shd w:val="clear" w:color="auto" w:fill="EEEEFF"/>
        </w:rPr>
        <w:t xml:space="preserve">   0.00434705]</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lastRenderedPageBreak/>
        <w:t>b = 0.004981262980767952</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 xml:space="preserve">We are reluctant to take actions without information. </w:t>
      </w:r>
      <w:ins w:id="318" w:author="Renee Redding" w:date="2017-04-10T23:12:00Z">
        <w:r w:rsidR="006D153A">
          <w:rPr>
            <w:rFonts w:ascii="Helvetica" w:eastAsia="Times New Roman" w:hAnsi="Helvetica" w:cs="Helvetica"/>
            <w:sz w:val="24"/>
            <w:szCs w:val="24"/>
          </w:rPr>
          <w:t>However,</w:t>
        </w:r>
      </w:ins>
      <w:del w:id="319" w:author="Renee Redding" w:date="2017-04-10T23:12:00Z">
        <w:r w:rsidRPr="00A238F0" w:rsidDel="006D153A">
          <w:rPr>
            <w:rFonts w:ascii="Helvetica" w:eastAsia="Times New Roman" w:hAnsi="Helvetica" w:cs="Helvetica"/>
            <w:sz w:val="24"/>
            <w:szCs w:val="24"/>
          </w:rPr>
          <w:delText>But</w:delText>
        </w:r>
      </w:del>
      <w:r w:rsidRPr="00A238F0">
        <w:rPr>
          <w:rFonts w:ascii="Helvetica" w:eastAsia="Times New Roman" w:hAnsi="Helvetica" w:cs="Helvetica"/>
          <w:sz w:val="24"/>
          <w:szCs w:val="24"/>
        </w:rPr>
        <w:t xml:space="preserve"> since the application runs fast, we </w:t>
      </w:r>
      <w:ins w:id="320" w:author="Renee Redding" w:date="2017-04-10T23:12:00Z">
        <w:r w:rsidR="006D153A">
          <w:rPr>
            <w:rFonts w:ascii="Helvetica" w:eastAsia="Times New Roman" w:hAnsi="Helvetica" w:cs="Helvetica"/>
            <w:sz w:val="24"/>
            <w:szCs w:val="24"/>
          </w:rPr>
          <w:t xml:space="preserve">will </w:t>
        </w:r>
      </w:ins>
      <w:r w:rsidRPr="00A238F0">
        <w:rPr>
          <w:rFonts w:ascii="Helvetica" w:eastAsia="Times New Roman" w:hAnsi="Helvetica" w:cs="Helvetica"/>
          <w:sz w:val="24"/>
          <w:szCs w:val="24"/>
        </w:rPr>
        <w:t xml:space="preserve">give it one more </w:t>
      </w:r>
      <w:proofErr w:type="gramStart"/>
      <w:r w:rsidRPr="00A238F0">
        <w:rPr>
          <w:rFonts w:ascii="Helvetica" w:eastAsia="Times New Roman" w:hAnsi="Helvetica" w:cs="Helvetica"/>
          <w:sz w:val="24"/>
          <w:szCs w:val="24"/>
        </w:rPr>
        <w:t>try .</w:t>
      </w:r>
      <w:proofErr w:type="gramEnd"/>
      <w:r w:rsidRPr="00A238F0">
        <w:rPr>
          <w:rFonts w:ascii="Helvetica" w:eastAsia="Times New Roman" w:hAnsi="Helvetica" w:cs="Helvetica"/>
          <w:sz w:val="24"/>
          <w:szCs w:val="24"/>
        </w:rPr>
        <w:t xml:space="preserve"> With 10,000,000 iterations and a learning</w:t>
      </w:r>
      <w:ins w:id="321" w:author="Renee Redding" w:date="2017-04-10T23:12:00Z">
        <w:r w:rsidR="006D153A">
          <w:rPr>
            <w:rFonts w:ascii="Helvetica" w:eastAsia="Times New Roman" w:hAnsi="Helvetica" w:cs="Helvetica"/>
            <w:sz w:val="24"/>
            <w:szCs w:val="24"/>
          </w:rPr>
          <w:t xml:space="preserve"> </w:t>
        </w:r>
      </w:ins>
      <w:del w:id="322" w:author="Renee Redding" w:date="2017-04-10T23:12:00Z">
        <w:r w:rsidRPr="00A238F0" w:rsidDel="006D153A">
          <w:rPr>
            <w:rFonts w:ascii="Helvetica" w:eastAsia="Times New Roman" w:hAnsi="Helvetica" w:cs="Helvetica"/>
            <w:sz w:val="24"/>
            <w:szCs w:val="24"/>
          </w:rPr>
          <w:delText>_</w:delText>
        </w:r>
      </w:del>
      <w:r w:rsidRPr="00A238F0">
        <w:rPr>
          <w:rFonts w:ascii="Helvetica" w:eastAsia="Times New Roman" w:hAnsi="Helvetica" w:cs="Helvetica"/>
          <w:sz w:val="24"/>
          <w:szCs w:val="24"/>
        </w:rPr>
        <w:t>rate of 1e-10, the loss remains very high. It will be better to trace the source of problem now.</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gramStart"/>
      <w:r w:rsidRPr="00A238F0">
        <w:rPr>
          <w:rFonts w:ascii="Courier New" w:eastAsia="Times New Roman" w:hAnsi="Courier New" w:cs="Courier New"/>
          <w:sz w:val="23"/>
          <w:szCs w:val="23"/>
          <w:bdr w:val="none" w:sz="0" w:space="0" w:color="auto" w:frame="1"/>
          <w:shd w:val="clear" w:color="auto" w:fill="EEEEFF"/>
        </w:rPr>
        <w:t>iteration</w:t>
      </w:r>
      <w:proofErr w:type="gramEnd"/>
      <w:r w:rsidRPr="00A238F0">
        <w:rPr>
          <w:rFonts w:ascii="Courier New" w:eastAsia="Times New Roman" w:hAnsi="Courier New" w:cs="Courier New"/>
          <w:sz w:val="23"/>
          <w:szCs w:val="23"/>
          <w:bdr w:val="none" w:sz="0" w:space="0" w:color="auto" w:frame="1"/>
          <w:shd w:val="clear" w:color="auto" w:fill="EEEEFF"/>
        </w:rPr>
        <w:t xml:space="preserve"> 9990000: loss=3.7e+01 W1= 0.22 dW1=-1.1e+02 W2=0.0043 dW2= 0.19 b= 0.0049 </w:t>
      </w:r>
      <w:proofErr w:type="spellStart"/>
      <w:r w:rsidRPr="00A238F0">
        <w:rPr>
          <w:rFonts w:ascii="Courier New" w:eastAsia="Times New Roman" w:hAnsi="Courier New" w:cs="Courier New"/>
          <w:sz w:val="23"/>
          <w:szCs w:val="23"/>
          <w:bdr w:val="none" w:sz="0" w:space="0" w:color="auto" w:frame="1"/>
          <w:shd w:val="clear" w:color="auto" w:fill="EEEEFF"/>
        </w:rPr>
        <w:t>db</w:t>
      </w:r>
      <w:proofErr w:type="spellEnd"/>
      <w:r w:rsidRPr="00A238F0">
        <w:rPr>
          <w:rFonts w:ascii="Courier New" w:eastAsia="Times New Roman" w:hAnsi="Courier New" w:cs="Courier New"/>
          <w:sz w:val="23"/>
          <w:szCs w:val="23"/>
          <w:bdr w:val="none" w:sz="0" w:space="0" w:color="auto" w:frame="1"/>
          <w:shd w:val="clear" w:color="auto" w:fill="EEEEFF"/>
        </w:rPr>
        <w:t xml:space="preserve"> = -4.593</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W = </w:t>
      </w:r>
      <w:proofErr w:type="gramStart"/>
      <w:r w:rsidRPr="00A238F0">
        <w:rPr>
          <w:rFonts w:ascii="Courier New" w:eastAsia="Times New Roman" w:hAnsi="Courier New" w:cs="Courier New"/>
          <w:sz w:val="23"/>
          <w:szCs w:val="23"/>
          <w:bdr w:val="none" w:sz="0" w:space="0" w:color="auto" w:frame="1"/>
          <w:shd w:val="clear" w:color="auto" w:fill="EEEEFF"/>
        </w:rPr>
        <w:t>[ 0.22137005</w:t>
      </w:r>
      <w:proofErr w:type="gramEnd"/>
      <w:r w:rsidRPr="00A238F0">
        <w:rPr>
          <w:rFonts w:ascii="Courier New" w:eastAsia="Times New Roman" w:hAnsi="Courier New" w:cs="Courier New"/>
          <w:sz w:val="23"/>
          <w:szCs w:val="23"/>
          <w:bdr w:val="none" w:sz="0" w:space="0" w:color="auto" w:frame="1"/>
          <w:shd w:val="clear" w:color="auto" w:fill="EEEEFF"/>
        </w:rPr>
        <w:t xml:space="preserve">  0.00429005]</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b = 0.004940551119084607</w:t>
      </w:r>
    </w:p>
    <w:p w:rsidR="00A238F0" w:rsidRPr="00A238F0" w:rsidRDefault="00A238F0" w:rsidP="00A238F0">
      <w:pPr>
        <w:shd w:val="clear" w:color="auto" w:fill="FFFFFF"/>
        <w:spacing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Tracing gradient is a powerful tool in DL debugging.</w:t>
      </w:r>
    </w:p>
    <w:p w:rsidR="00A238F0" w:rsidRPr="00A238F0" w:rsidRDefault="00A238F0" w:rsidP="00A238F0">
      <w:pPr>
        <w:shd w:val="clear" w:color="auto" w:fill="FFFFFF"/>
        <w:spacing w:beforeAutospacing="1" w:after="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Even the loss shows similar symptom</w:t>
      </w:r>
      <w:ins w:id="323" w:author="Renee Redding" w:date="2017-04-10T23:13:00Z">
        <w:r w:rsidR="006D153A">
          <w:rPr>
            <w:rFonts w:ascii="Helvetica" w:eastAsia="Times New Roman" w:hAnsi="Helvetica" w:cs="Helvetica"/>
            <w:sz w:val="24"/>
            <w:szCs w:val="24"/>
          </w:rPr>
          <w:t>s such</w:t>
        </w:r>
      </w:ins>
      <w:r w:rsidRPr="00A238F0">
        <w:rPr>
          <w:rFonts w:ascii="Helvetica" w:eastAsia="Times New Roman" w:hAnsi="Helvetica" w:cs="Helvetica"/>
          <w:sz w:val="24"/>
          <w:szCs w:val="24"/>
        </w:rPr>
        <w:t xml:space="preserve"> as a bad learning rate, </w:t>
      </w:r>
      <w:ins w:id="324" w:author="Renee Redding" w:date="2017-04-10T23:13:00Z">
        <w:r w:rsidR="006D153A">
          <w:rPr>
            <w:rFonts w:ascii="Helvetica" w:eastAsia="Times New Roman" w:hAnsi="Helvetica" w:cs="Helvetica"/>
            <w:sz w:val="24"/>
            <w:szCs w:val="24"/>
          </w:rPr>
          <w:t>W</w:t>
        </w:r>
      </w:ins>
      <w:del w:id="325" w:author="Renee Redding" w:date="2017-04-10T23:13:00Z">
        <w:r w:rsidRPr="00A238F0" w:rsidDel="006D153A">
          <w:rPr>
            <w:rFonts w:ascii="Helvetica" w:eastAsia="Times New Roman" w:hAnsi="Helvetica" w:cs="Helvetica"/>
            <w:sz w:val="24"/>
            <w:szCs w:val="24"/>
          </w:rPr>
          <w:delText>w</w:delText>
        </w:r>
      </w:del>
      <w:r w:rsidRPr="00A238F0">
        <w:rPr>
          <w:rFonts w:ascii="Helvetica" w:eastAsia="Times New Roman" w:hAnsi="Helvetica" w:cs="Helvetica"/>
          <w:sz w:val="24"/>
          <w:szCs w:val="24"/>
        </w:rPr>
        <w:t xml:space="preserve">e suspect this is not the root cause. After some tracing, we realize the gradient is very high. We plot the cost function relative to </w:t>
      </w:r>
      <w:r w:rsidRPr="00A238F0">
        <w:rPr>
          <w:rFonts w:ascii="MathJax_Math-Web" w:eastAsia="Times New Roman" w:hAnsi="MathJax_Math-Web" w:cs="Helvetica"/>
          <w:i/>
          <w:iCs/>
          <w:sz w:val="29"/>
          <w:szCs w:val="29"/>
          <w:bdr w:val="none" w:sz="0" w:space="0" w:color="auto" w:frame="1"/>
        </w:rPr>
        <w:t>W</w:t>
      </w:r>
      <w:r w:rsidRPr="00A238F0">
        <w:rPr>
          <w:rFonts w:ascii="Helvetica" w:eastAsia="Times New Roman" w:hAnsi="Helvetica" w:cs="Helvetica"/>
          <w:sz w:val="29"/>
          <w:szCs w:val="29"/>
          <w:bdr w:val="none" w:sz="0" w:space="0" w:color="auto" w:frame="1"/>
        </w:rPr>
        <w:t> </w:t>
      </w:r>
      <w:proofErr w:type="spellStart"/>
      <w:r w:rsidRPr="00A238F0">
        <w:rPr>
          <w:rFonts w:ascii="Helvetica" w:eastAsia="Times New Roman" w:hAnsi="Helvetica" w:cs="Helvetica"/>
          <w:sz w:val="24"/>
          <w:szCs w:val="24"/>
          <w:bdr w:val="none" w:sz="0" w:space="0" w:color="auto" w:frame="1"/>
        </w:rPr>
        <w:t>W</w:t>
      </w:r>
      <w:proofErr w:type="spellEnd"/>
      <w:r w:rsidRPr="00A238F0">
        <w:rPr>
          <w:rFonts w:ascii="Helvetica" w:eastAsia="Times New Roman" w:hAnsi="Helvetica" w:cs="Helvetica"/>
          <w:sz w:val="24"/>
          <w:szCs w:val="24"/>
        </w:rPr>
        <w:t xml:space="preserve"> to illustrate the real issue.</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 xml:space="preserve">This is a U shape </w:t>
      </w:r>
      <w:proofErr w:type="gramStart"/>
      <w:r w:rsidRPr="00A238F0">
        <w:rPr>
          <w:rFonts w:ascii="Helvetica" w:eastAsia="Times New Roman" w:hAnsi="Helvetica" w:cs="Helvetica"/>
          <w:sz w:val="24"/>
          <w:szCs w:val="24"/>
        </w:rPr>
        <w:t>curve which</w:t>
      </w:r>
      <w:proofErr w:type="gramEnd"/>
      <w:r w:rsidRPr="00A238F0">
        <w:rPr>
          <w:rFonts w:ascii="Helvetica" w:eastAsia="Times New Roman" w:hAnsi="Helvetica" w:cs="Helvetica"/>
          <w:sz w:val="24"/>
          <w:szCs w:val="24"/>
        </w:rPr>
        <w:t xml:space="preserve"> is different from a bowl shape curve that we use</w:t>
      </w:r>
      <w:ins w:id="326" w:author="Renee Redding" w:date="2017-04-10T23:13:00Z">
        <w:r w:rsidR="006D153A">
          <w:rPr>
            <w:rFonts w:ascii="Helvetica" w:eastAsia="Times New Roman" w:hAnsi="Helvetica" w:cs="Helvetica"/>
            <w:sz w:val="24"/>
            <w:szCs w:val="24"/>
          </w:rPr>
          <w:t>d</w:t>
        </w:r>
      </w:ins>
      <w:r w:rsidRPr="00A238F0">
        <w:rPr>
          <w:rFonts w:ascii="Helvetica" w:eastAsia="Times New Roman" w:hAnsi="Helvetica" w:cs="Helvetica"/>
          <w:sz w:val="24"/>
          <w:szCs w:val="24"/>
        </w:rPr>
        <w:t xml:space="preserve"> in the gradient descent explanation.</w:t>
      </w:r>
    </w:p>
    <w:p w:rsidR="00A238F0" w:rsidRPr="00A238F0" w:rsidRDefault="00A238F0" w:rsidP="00A238F0">
      <w:pPr>
        <w:shd w:val="clear" w:color="auto" w:fill="FFFFFF"/>
        <w:spacing w:after="0" w:line="240" w:lineRule="auto"/>
        <w:jc w:val="center"/>
        <w:rPr>
          <w:rFonts w:ascii="Helvetica" w:eastAsia="Times New Roman" w:hAnsi="Helvetica" w:cs="Helvetica"/>
          <w:color w:val="555555"/>
          <w:sz w:val="21"/>
          <w:szCs w:val="21"/>
        </w:rPr>
      </w:pPr>
    </w:p>
    <w:p w:rsidR="00A238F0" w:rsidRPr="00A238F0" w:rsidRDefault="00A238F0" w:rsidP="00A238F0">
      <w:pPr>
        <w:shd w:val="clear" w:color="auto" w:fill="FFFFFF"/>
        <w:spacing w:after="0" w:line="240" w:lineRule="auto"/>
        <w:jc w:val="center"/>
        <w:rPr>
          <w:rFonts w:ascii="Helvetica" w:eastAsia="Times New Roman" w:hAnsi="Helvetica" w:cs="Helvetica"/>
          <w:color w:val="555555"/>
          <w:sz w:val="21"/>
          <w:szCs w:val="21"/>
        </w:rPr>
      </w:pPr>
    </w:p>
    <w:p w:rsidR="00A238F0" w:rsidRPr="00A238F0" w:rsidRDefault="00A238F0" w:rsidP="00A238F0">
      <w:pPr>
        <w:shd w:val="clear" w:color="auto" w:fill="FFFFFF"/>
        <w:spacing w:beforeAutospacing="1" w:after="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 xml:space="preserve">The y-axis is </w:t>
      </w:r>
      <w:r w:rsidRPr="00A238F0">
        <w:rPr>
          <w:rFonts w:ascii="MathJax_Math-Web" w:eastAsia="Times New Roman" w:hAnsi="MathJax_Math-Web" w:cs="Helvetica"/>
          <w:i/>
          <w:iCs/>
          <w:sz w:val="29"/>
          <w:szCs w:val="29"/>
          <w:bdr w:val="none" w:sz="0" w:space="0" w:color="auto" w:frame="1"/>
        </w:rPr>
        <w:t>W</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2</w:t>
      </w:r>
      <w:proofErr w:type="gramStart"/>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W2</w:t>
      </w:r>
      <w:proofErr w:type="gramEnd"/>
      <w:r w:rsidRPr="00A238F0">
        <w:rPr>
          <w:rFonts w:ascii="Helvetica" w:eastAsia="Times New Roman" w:hAnsi="Helvetica" w:cs="Helvetica"/>
          <w:sz w:val="24"/>
          <w:szCs w:val="24"/>
        </w:rPr>
        <w:t xml:space="preserve"> (monthly income) and the x-axis is </w:t>
      </w:r>
      <w:r w:rsidRPr="00A238F0">
        <w:rPr>
          <w:rFonts w:ascii="MathJax_Math-Web" w:eastAsia="Times New Roman" w:hAnsi="MathJax_Math-Web" w:cs="Helvetica"/>
          <w:i/>
          <w:iCs/>
          <w:sz w:val="29"/>
          <w:szCs w:val="29"/>
          <w:bdr w:val="none" w:sz="0" w:space="0" w:color="auto" w:frame="1"/>
        </w:rPr>
        <w:t>W</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1</w:t>
      </w:r>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W1</w:t>
      </w:r>
      <w:r w:rsidRPr="00A238F0">
        <w:rPr>
          <w:rFonts w:ascii="Helvetica" w:eastAsia="Times New Roman" w:hAnsi="Helvetica" w:cs="Helvetica"/>
          <w:sz w:val="24"/>
          <w:szCs w:val="24"/>
        </w:rPr>
        <w:t xml:space="preserve"> (years of education). Cost responses </w:t>
      </w:r>
      <w:ins w:id="327" w:author="Renee Redding" w:date="2017-04-10T23:13:00Z">
        <w:r w:rsidR="006D153A">
          <w:rPr>
            <w:rFonts w:ascii="Helvetica" w:eastAsia="Times New Roman" w:hAnsi="Helvetica" w:cs="Helvetica"/>
            <w:sz w:val="24"/>
            <w:szCs w:val="24"/>
          </w:rPr>
          <w:t xml:space="preserve">are </w:t>
        </w:r>
      </w:ins>
      <w:r w:rsidRPr="00A238F0">
        <w:rPr>
          <w:rFonts w:ascii="Helvetica" w:eastAsia="Times New Roman" w:hAnsi="Helvetica" w:cs="Helvetica"/>
          <w:sz w:val="24"/>
          <w:szCs w:val="24"/>
        </w:rPr>
        <w:t xml:space="preserve">more aggressive with </w:t>
      </w:r>
      <w:r w:rsidRPr="00A238F0">
        <w:rPr>
          <w:rFonts w:ascii="MathJax_Math-Web" w:eastAsia="Times New Roman" w:hAnsi="MathJax_Math-Web" w:cs="Helvetica"/>
          <w:i/>
          <w:iCs/>
          <w:sz w:val="29"/>
          <w:szCs w:val="29"/>
          <w:bdr w:val="none" w:sz="0" w:space="0" w:color="auto" w:frame="1"/>
        </w:rPr>
        <w:t>W</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2</w:t>
      </w:r>
      <w:proofErr w:type="gramStart"/>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W2</w:t>
      </w:r>
      <w:proofErr w:type="gramEnd"/>
      <w:r w:rsidRPr="00A238F0">
        <w:rPr>
          <w:rFonts w:ascii="Helvetica" w:eastAsia="Times New Roman" w:hAnsi="Helvetica" w:cs="Helvetica"/>
          <w:sz w:val="24"/>
          <w:szCs w:val="24"/>
        </w:rPr>
        <w:t xml:space="preserve"> than </w:t>
      </w:r>
      <w:r w:rsidRPr="00A238F0">
        <w:rPr>
          <w:rFonts w:ascii="MathJax_Math-Web" w:eastAsia="Times New Roman" w:hAnsi="MathJax_Math-Web" w:cs="Helvetica"/>
          <w:i/>
          <w:iCs/>
          <w:sz w:val="29"/>
          <w:szCs w:val="29"/>
          <w:bdr w:val="none" w:sz="0" w:space="0" w:color="auto" w:frame="1"/>
        </w:rPr>
        <w:t>W</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1</w:t>
      </w:r>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W1</w:t>
      </w:r>
      <w:r w:rsidRPr="00A238F0">
        <w:rPr>
          <w:rFonts w:ascii="Helvetica" w:eastAsia="Times New Roman" w:hAnsi="Helvetica" w:cs="Helvetica"/>
          <w:sz w:val="24"/>
          <w:szCs w:val="24"/>
        </w:rPr>
        <w:t xml:space="preserve"> . Monthly income ranges from 0 to 10,000 and years of education range from 0 to 30. Obviously, the different scale in these </w:t>
      </w:r>
      <w:ins w:id="328" w:author="Renee Redding" w:date="2017-04-10T23:14:00Z">
        <w:r w:rsidR="006D153A">
          <w:rPr>
            <w:rFonts w:ascii="Helvetica" w:eastAsia="Times New Roman" w:hAnsi="Helvetica" w:cs="Helvetica"/>
            <w:sz w:val="24"/>
            <w:szCs w:val="24"/>
          </w:rPr>
          <w:t>two</w:t>
        </w:r>
      </w:ins>
      <w:del w:id="329" w:author="Renee Redding" w:date="2017-04-10T23:14:00Z">
        <w:r w:rsidRPr="00A238F0" w:rsidDel="006D153A">
          <w:rPr>
            <w:rFonts w:ascii="Helvetica" w:eastAsia="Times New Roman" w:hAnsi="Helvetica" w:cs="Helvetica"/>
            <w:sz w:val="24"/>
            <w:szCs w:val="24"/>
          </w:rPr>
          <w:delText>2</w:delText>
        </w:r>
      </w:del>
      <w:r w:rsidRPr="00A238F0">
        <w:rPr>
          <w:rFonts w:ascii="Helvetica" w:eastAsia="Times New Roman" w:hAnsi="Helvetica" w:cs="Helvetica"/>
          <w:sz w:val="24"/>
          <w:szCs w:val="24"/>
        </w:rPr>
        <w:t xml:space="preserve"> features causes a major difference in its gradient. Because of the different scale, we cannot have a single learning rate tha</w:t>
      </w:r>
      <w:ins w:id="330" w:author="Renee Redding" w:date="2017-04-10T23:14:00Z">
        <w:r w:rsidR="006D153A">
          <w:rPr>
            <w:rFonts w:ascii="Helvetica" w:eastAsia="Times New Roman" w:hAnsi="Helvetica" w:cs="Helvetica"/>
            <w:sz w:val="24"/>
            <w:szCs w:val="24"/>
          </w:rPr>
          <w:t>t</w:t>
        </w:r>
      </w:ins>
      <w:del w:id="331" w:author="Renee Redding" w:date="2017-04-10T23:14:00Z">
        <w:r w:rsidRPr="00A238F0" w:rsidDel="006D153A">
          <w:rPr>
            <w:rFonts w:ascii="Helvetica" w:eastAsia="Times New Roman" w:hAnsi="Helvetica" w:cs="Helvetica"/>
            <w:sz w:val="24"/>
            <w:szCs w:val="24"/>
          </w:rPr>
          <w:delText>n</w:delText>
        </w:r>
      </w:del>
      <w:r w:rsidRPr="00A238F0">
        <w:rPr>
          <w:rFonts w:ascii="Helvetica" w:eastAsia="Times New Roman" w:hAnsi="Helvetica" w:cs="Helvetica"/>
          <w:sz w:val="24"/>
          <w:szCs w:val="24"/>
        </w:rPr>
        <w:t xml:space="preserve"> works well for both of them. The solution is </w:t>
      </w:r>
      <w:proofErr w:type="gramStart"/>
      <w:r w:rsidRPr="00A238F0">
        <w:rPr>
          <w:rFonts w:ascii="Helvetica" w:eastAsia="Times New Roman" w:hAnsi="Helvetica" w:cs="Helvetica"/>
          <w:sz w:val="24"/>
          <w:szCs w:val="24"/>
        </w:rPr>
        <w:t>pretty simple</w:t>
      </w:r>
      <w:proofErr w:type="gramEnd"/>
      <w:r w:rsidRPr="00A238F0">
        <w:rPr>
          <w:rFonts w:ascii="Helvetica" w:eastAsia="Times New Roman" w:hAnsi="Helvetica" w:cs="Helvetica"/>
          <w:sz w:val="24"/>
          <w:szCs w:val="24"/>
        </w:rPr>
        <w:t xml:space="preserve"> with a couple line of code change</w:t>
      </w:r>
      <w:ins w:id="332" w:author="Renee Redding" w:date="2017-04-10T23:14:00Z">
        <w:r w:rsidR="006D153A">
          <w:rPr>
            <w:rFonts w:ascii="Helvetica" w:eastAsia="Times New Roman" w:hAnsi="Helvetica" w:cs="Helvetica"/>
            <w:sz w:val="24"/>
            <w:szCs w:val="24"/>
          </w:rPr>
          <w:t>s</w:t>
        </w:r>
      </w:ins>
      <w:r w:rsidRPr="00A238F0">
        <w:rPr>
          <w:rFonts w:ascii="Helvetica" w:eastAsia="Times New Roman" w:hAnsi="Helvetica" w:cs="Helvetica"/>
          <w:sz w:val="24"/>
          <w:szCs w:val="24"/>
        </w:rPr>
        <w:t>. We re-scale the income value.</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proofErr w:type="gramStart"/>
      <w:r w:rsidRPr="00A238F0">
        <w:rPr>
          <w:rFonts w:ascii="Courier New" w:eastAsia="Times New Roman" w:hAnsi="Courier New" w:cs="Courier New"/>
          <w:b/>
          <w:bCs/>
          <w:sz w:val="23"/>
          <w:szCs w:val="23"/>
          <w:bdr w:val="none" w:sz="0" w:space="0" w:color="auto" w:frame="1"/>
          <w:shd w:val="clear" w:color="auto" w:fill="EEEEFF"/>
        </w:rPr>
        <w:t>def</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b/>
          <w:bCs/>
          <w:color w:val="990000"/>
          <w:sz w:val="23"/>
          <w:szCs w:val="23"/>
          <w:bdr w:val="none" w:sz="0" w:space="0" w:color="auto" w:frame="1"/>
          <w:shd w:val="clear" w:color="auto" w:fill="EEEEFF"/>
        </w:rPr>
        <w:t>true_y</w:t>
      </w:r>
      <w:proofErr w:type="spellEnd"/>
      <w:r w:rsidRPr="00A238F0">
        <w:rPr>
          <w:rFonts w:ascii="Courier New" w:eastAsia="Times New Roman" w:hAnsi="Courier New" w:cs="Courier New"/>
          <w:sz w:val="23"/>
          <w:szCs w:val="23"/>
          <w:bdr w:val="none" w:sz="0" w:space="0" w:color="auto" w:frame="1"/>
          <w:shd w:val="clear" w:color="auto" w:fill="EEEEFF"/>
        </w:rPr>
        <w:t>(education, income):</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dates</w:t>
      </w:r>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0.8</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education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0.3</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income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2</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b/>
          <w:bCs/>
          <w:sz w:val="23"/>
          <w:szCs w:val="23"/>
          <w:bdr w:val="none" w:sz="0" w:space="0" w:color="auto" w:frame="1"/>
          <w:shd w:val="clear" w:color="auto" w:fill="EEEEFF"/>
        </w:rPr>
        <w:t>return</w:t>
      </w:r>
      <w:proofErr w:type="gramEnd"/>
      <w:r w:rsidRPr="00A238F0">
        <w:rPr>
          <w:rFonts w:ascii="Courier New" w:eastAsia="Times New Roman" w:hAnsi="Courier New" w:cs="Courier New"/>
          <w:sz w:val="23"/>
          <w:szCs w:val="23"/>
          <w:bdr w:val="none" w:sz="0" w:space="0" w:color="auto" w:frame="1"/>
          <w:shd w:val="clear" w:color="auto" w:fill="EEEEFF"/>
        </w:rPr>
        <w:t xml:space="preserve"> dates</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b/>
          <w:bCs/>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gramStart"/>
      <w:r w:rsidRPr="00A238F0">
        <w:rPr>
          <w:rFonts w:ascii="Courier New" w:eastAsia="Times New Roman" w:hAnsi="Courier New" w:cs="Courier New"/>
          <w:sz w:val="23"/>
          <w:szCs w:val="23"/>
          <w:bdr w:val="none" w:sz="0" w:space="0" w:color="auto" w:frame="1"/>
          <w:shd w:val="clear" w:color="auto" w:fill="EEEEFF"/>
        </w:rPr>
        <w:t>income</w:t>
      </w:r>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np</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random</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randint</w:t>
      </w:r>
      <w:proofErr w:type="spellEnd"/>
      <w:r w:rsidRPr="00A238F0">
        <w:rPr>
          <w:rFonts w:ascii="Courier New" w:eastAsia="Times New Roman" w:hAnsi="Courier New" w:cs="Courier New"/>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10</w:t>
      </w:r>
      <w:r w:rsidRPr="00A238F0">
        <w:rPr>
          <w:rFonts w:ascii="Courier New" w:eastAsia="Times New Roman" w:hAnsi="Courier New" w:cs="Courier New"/>
          <w:sz w:val="23"/>
          <w:szCs w:val="23"/>
          <w:bdr w:val="none" w:sz="0" w:space="0" w:color="auto" w:frame="1"/>
          <w:shd w:val="clear" w:color="auto" w:fill="EEEEFF"/>
        </w:rPr>
        <w:t>, size</w:t>
      </w:r>
      <w:r w:rsidRPr="00A238F0">
        <w:rPr>
          <w:rFonts w:ascii="Courier New" w:eastAsia="Times New Roman" w:hAnsi="Courier New" w:cs="Courier New"/>
          <w:b/>
          <w:bCs/>
          <w:sz w:val="23"/>
          <w:szCs w:val="23"/>
          <w:bdr w:val="none" w:sz="0" w:space="0" w:color="auto" w:frame="1"/>
          <w:shd w:val="clear" w:color="auto" w:fill="EEEEFF"/>
        </w:rPr>
        <w:t>=</w:t>
      </w:r>
      <w:proofErr w:type="spellStart"/>
      <w:r w:rsidRPr="00A238F0">
        <w:rPr>
          <w:rFonts w:ascii="Courier New" w:eastAsia="Times New Roman" w:hAnsi="Courier New" w:cs="Courier New"/>
          <w:sz w:val="23"/>
          <w:szCs w:val="23"/>
          <w:bdr w:val="none" w:sz="0" w:space="0" w:color="auto" w:frame="1"/>
          <w:shd w:val="clear" w:color="auto" w:fill="EEEEFF"/>
        </w:rPr>
        <w:t>education</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shape</w:t>
      </w:r>
      <w:proofErr w:type="spellEnd"/>
      <w:r w:rsidRPr="00A238F0">
        <w:rPr>
          <w:rFonts w:ascii="Courier New" w:eastAsia="Times New Roman" w:hAnsi="Courier New" w:cs="Courier New"/>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0</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(N,) Generate the corresponding income.</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Here is the output which is close to our true model:</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gramStart"/>
      <w:r w:rsidRPr="00A238F0">
        <w:rPr>
          <w:rFonts w:ascii="Courier New" w:eastAsia="Times New Roman" w:hAnsi="Courier New" w:cs="Courier New"/>
          <w:sz w:val="23"/>
          <w:szCs w:val="23"/>
          <w:bdr w:val="none" w:sz="0" w:space="0" w:color="auto" w:frame="1"/>
          <w:shd w:val="clear" w:color="auto" w:fill="EEEEFF"/>
        </w:rPr>
        <w:lastRenderedPageBreak/>
        <w:t>iteration</w:t>
      </w:r>
      <w:proofErr w:type="gramEnd"/>
      <w:r w:rsidRPr="00A238F0">
        <w:rPr>
          <w:rFonts w:ascii="Courier New" w:eastAsia="Times New Roman" w:hAnsi="Courier New" w:cs="Courier New"/>
          <w:sz w:val="23"/>
          <w:szCs w:val="23"/>
          <w:bdr w:val="none" w:sz="0" w:space="0" w:color="auto" w:frame="1"/>
          <w:shd w:val="clear" w:color="auto" w:fill="EEEEFF"/>
        </w:rPr>
        <w:t xml:space="preserve"> 0: loss=518.7 W1=0.1624 dW1=-624.5 W2=0.3585 dW2=-2.585e+03 b= 0.004237 </w:t>
      </w:r>
      <w:proofErr w:type="spellStart"/>
      <w:r w:rsidRPr="00A238F0">
        <w:rPr>
          <w:rFonts w:ascii="Courier New" w:eastAsia="Times New Roman" w:hAnsi="Courier New" w:cs="Courier New"/>
          <w:sz w:val="23"/>
          <w:szCs w:val="23"/>
          <w:bdr w:val="none" w:sz="0" w:space="0" w:color="auto" w:frame="1"/>
          <w:shd w:val="clear" w:color="auto" w:fill="EEEEFF"/>
        </w:rPr>
        <w:t>db</w:t>
      </w:r>
      <w:proofErr w:type="spellEnd"/>
      <w:r w:rsidRPr="00A238F0">
        <w:rPr>
          <w:rFonts w:ascii="Courier New" w:eastAsia="Times New Roman" w:hAnsi="Courier New" w:cs="Courier New"/>
          <w:sz w:val="23"/>
          <w:szCs w:val="23"/>
          <w:bdr w:val="none" w:sz="0" w:space="0" w:color="auto" w:frame="1"/>
          <w:shd w:val="clear" w:color="auto" w:fill="EEEEFF"/>
        </w:rPr>
        <w:t xml:space="preserve"> = -42.37</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gramStart"/>
      <w:r w:rsidRPr="00A238F0">
        <w:rPr>
          <w:rFonts w:ascii="Courier New" w:eastAsia="Times New Roman" w:hAnsi="Courier New" w:cs="Courier New"/>
          <w:sz w:val="23"/>
          <w:szCs w:val="23"/>
          <w:bdr w:val="none" w:sz="0" w:space="0" w:color="auto" w:frame="1"/>
          <w:shd w:val="clear" w:color="auto" w:fill="EEEEFF"/>
        </w:rPr>
        <w:t>iteration</w:t>
      </w:r>
      <w:proofErr w:type="gramEnd"/>
      <w:r w:rsidRPr="00A238F0">
        <w:rPr>
          <w:rFonts w:ascii="Courier New" w:eastAsia="Times New Roman" w:hAnsi="Courier New" w:cs="Courier New"/>
          <w:sz w:val="23"/>
          <w:szCs w:val="23"/>
          <w:bdr w:val="none" w:sz="0" w:space="0" w:color="auto" w:frame="1"/>
          <w:shd w:val="clear" w:color="auto" w:fill="EEEEFF"/>
        </w:rPr>
        <w:t xml:space="preserve"> 10000: loss=0.4414 W1=0.8392 dW1=0.0129 W2=0.3128 dW2=0.004501 b= 0.5781 </w:t>
      </w:r>
      <w:proofErr w:type="spellStart"/>
      <w:r w:rsidRPr="00A238F0">
        <w:rPr>
          <w:rFonts w:ascii="Courier New" w:eastAsia="Times New Roman" w:hAnsi="Courier New" w:cs="Courier New"/>
          <w:sz w:val="23"/>
          <w:szCs w:val="23"/>
          <w:bdr w:val="none" w:sz="0" w:space="0" w:color="auto" w:frame="1"/>
          <w:shd w:val="clear" w:color="auto" w:fill="EEEEFF"/>
        </w:rPr>
        <w:t>db</w:t>
      </w:r>
      <w:proofErr w:type="spellEnd"/>
      <w:r w:rsidRPr="00A238F0">
        <w:rPr>
          <w:rFonts w:ascii="Courier New" w:eastAsia="Times New Roman" w:hAnsi="Courier New" w:cs="Courier New"/>
          <w:sz w:val="23"/>
          <w:szCs w:val="23"/>
          <w:bdr w:val="none" w:sz="0" w:space="0" w:color="auto" w:frame="1"/>
          <w:shd w:val="clear" w:color="auto" w:fill="EEEEFF"/>
        </w:rPr>
        <w:t xml:space="preserve"> = -0.4719</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gramStart"/>
      <w:r w:rsidRPr="00A238F0">
        <w:rPr>
          <w:rFonts w:ascii="Courier New" w:eastAsia="Times New Roman" w:hAnsi="Courier New" w:cs="Courier New"/>
          <w:sz w:val="23"/>
          <w:szCs w:val="23"/>
          <w:bdr w:val="none" w:sz="0" w:space="0" w:color="auto" w:frame="1"/>
          <w:shd w:val="clear" w:color="auto" w:fill="EEEEFF"/>
        </w:rPr>
        <w:t>iteration</w:t>
      </w:r>
      <w:proofErr w:type="gramEnd"/>
      <w:r w:rsidRPr="00A238F0">
        <w:rPr>
          <w:rFonts w:ascii="Courier New" w:eastAsia="Times New Roman" w:hAnsi="Courier New" w:cs="Courier New"/>
          <w:sz w:val="23"/>
          <w:szCs w:val="23"/>
          <w:bdr w:val="none" w:sz="0" w:space="0" w:color="auto" w:frame="1"/>
          <w:shd w:val="clear" w:color="auto" w:fill="EEEEFF"/>
        </w:rPr>
        <w:t xml:space="preserve"> 20000: loss=0.2764 W1=0.8281 dW1=0.009391 W2=0.3089 dW2=0.003277 b= 0.9825 </w:t>
      </w:r>
      <w:proofErr w:type="spellStart"/>
      <w:r w:rsidRPr="00A238F0">
        <w:rPr>
          <w:rFonts w:ascii="Courier New" w:eastAsia="Times New Roman" w:hAnsi="Courier New" w:cs="Courier New"/>
          <w:sz w:val="23"/>
          <w:szCs w:val="23"/>
          <w:bdr w:val="none" w:sz="0" w:space="0" w:color="auto" w:frame="1"/>
          <w:shd w:val="clear" w:color="auto" w:fill="EEEEFF"/>
        </w:rPr>
        <w:t>db</w:t>
      </w:r>
      <w:proofErr w:type="spellEnd"/>
      <w:r w:rsidRPr="00A238F0">
        <w:rPr>
          <w:rFonts w:ascii="Courier New" w:eastAsia="Times New Roman" w:hAnsi="Courier New" w:cs="Courier New"/>
          <w:sz w:val="23"/>
          <w:szCs w:val="23"/>
          <w:bdr w:val="none" w:sz="0" w:space="0" w:color="auto" w:frame="1"/>
          <w:shd w:val="clear" w:color="auto" w:fill="EEEEFF"/>
        </w:rPr>
        <w:t xml:space="preserve"> = -0.3436</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gramStart"/>
      <w:r w:rsidRPr="00A238F0">
        <w:rPr>
          <w:rFonts w:ascii="Courier New" w:eastAsia="Times New Roman" w:hAnsi="Courier New" w:cs="Courier New"/>
          <w:sz w:val="23"/>
          <w:szCs w:val="23"/>
          <w:bdr w:val="none" w:sz="0" w:space="0" w:color="auto" w:frame="1"/>
          <w:shd w:val="clear" w:color="auto" w:fill="EEEEFF"/>
        </w:rPr>
        <w:t>iteration</w:t>
      </w:r>
      <w:proofErr w:type="gramEnd"/>
      <w:r w:rsidRPr="00A238F0">
        <w:rPr>
          <w:rFonts w:ascii="Courier New" w:eastAsia="Times New Roman" w:hAnsi="Courier New" w:cs="Courier New"/>
          <w:sz w:val="23"/>
          <w:szCs w:val="23"/>
          <w:bdr w:val="none" w:sz="0" w:space="0" w:color="auto" w:frame="1"/>
          <w:shd w:val="clear" w:color="auto" w:fill="EEEEFF"/>
        </w:rPr>
        <w:t xml:space="preserve"> 30000: loss=0.1889 W1=0.8201 dW1=0.006837 W2=0.3061 dW2=0.002386 b= 1.277 </w:t>
      </w:r>
      <w:proofErr w:type="spellStart"/>
      <w:r w:rsidRPr="00A238F0">
        <w:rPr>
          <w:rFonts w:ascii="Courier New" w:eastAsia="Times New Roman" w:hAnsi="Courier New" w:cs="Courier New"/>
          <w:sz w:val="23"/>
          <w:szCs w:val="23"/>
          <w:bdr w:val="none" w:sz="0" w:space="0" w:color="auto" w:frame="1"/>
          <w:shd w:val="clear" w:color="auto" w:fill="EEEEFF"/>
        </w:rPr>
        <w:t>db</w:t>
      </w:r>
      <w:proofErr w:type="spellEnd"/>
      <w:r w:rsidRPr="00A238F0">
        <w:rPr>
          <w:rFonts w:ascii="Courier New" w:eastAsia="Times New Roman" w:hAnsi="Courier New" w:cs="Courier New"/>
          <w:sz w:val="23"/>
          <w:szCs w:val="23"/>
          <w:bdr w:val="none" w:sz="0" w:space="0" w:color="auto" w:frame="1"/>
          <w:shd w:val="clear" w:color="auto" w:fill="EEEEFF"/>
        </w:rPr>
        <w:t xml:space="preserve"> = -0.2501</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gramStart"/>
      <w:r w:rsidRPr="00A238F0">
        <w:rPr>
          <w:rFonts w:ascii="Courier New" w:eastAsia="Times New Roman" w:hAnsi="Courier New" w:cs="Courier New"/>
          <w:sz w:val="23"/>
          <w:szCs w:val="23"/>
          <w:bdr w:val="none" w:sz="0" w:space="0" w:color="auto" w:frame="1"/>
          <w:shd w:val="clear" w:color="auto" w:fill="EEEEFF"/>
        </w:rPr>
        <w:t>iteration</w:t>
      </w:r>
      <w:proofErr w:type="gramEnd"/>
      <w:r w:rsidRPr="00A238F0">
        <w:rPr>
          <w:rFonts w:ascii="Courier New" w:eastAsia="Times New Roman" w:hAnsi="Courier New" w:cs="Courier New"/>
          <w:sz w:val="23"/>
          <w:szCs w:val="23"/>
          <w:bdr w:val="none" w:sz="0" w:space="0" w:color="auto" w:frame="1"/>
          <w:shd w:val="clear" w:color="auto" w:fill="EEEEFF"/>
        </w:rPr>
        <w:t xml:space="preserve"> 40000: loss=0.1425 W1=0.8142 dW1=0.004978 W2=0.3041 dW2=0.001737 b= 1.491 </w:t>
      </w:r>
      <w:proofErr w:type="spellStart"/>
      <w:r w:rsidRPr="00A238F0">
        <w:rPr>
          <w:rFonts w:ascii="Courier New" w:eastAsia="Times New Roman" w:hAnsi="Courier New" w:cs="Courier New"/>
          <w:sz w:val="23"/>
          <w:szCs w:val="23"/>
          <w:bdr w:val="none" w:sz="0" w:space="0" w:color="auto" w:frame="1"/>
          <w:shd w:val="clear" w:color="auto" w:fill="EEEEFF"/>
        </w:rPr>
        <w:t>db</w:t>
      </w:r>
      <w:proofErr w:type="spellEnd"/>
      <w:r w:rsidRPr="00A238F0">
        <w:rPr>
          <w:rFonts w:ascii="Courier New" w:eastAsia="Times New Roman" w:hAnsi="Courier New" w:cs="Courier New"/>
          <w:sz w:val="23"/>
          <w:szCs w:val="23"/>
          <w:bdr w:val="none" w:sz="0" w:space="0" w:color="auto" w:frame="1"/>
          <w:shd w:val="clear" w:color="auto" w:fill="EEEEFF"/>
        </w:rPr>
        <w:t xml:space="preserve"> = -0.1821</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gramStart"/>
      <w:r w:rsidRPr="00A238F0">
        <w:rPr>
          <w:rFonts w:ascii="Courier New" w:eastAsia="Times New Roman" w:hAnsi="Courier New" w:cs="Courier New"/>
          <w:sz w:val="23"/>
          <w:szCs w:val="23"/>
          <w:bdr w:val="none" w:sz="0" w:space="0" w:color="auto" w:frame="1"/>
          <w:shd w:val="clear" w:color="auto" w:fill="EEEEFF"/>
        </w:rPr>
        <w:t>iteration</w:t>
      </w:r>
      <w:proofErr w:type="gramEnd"/>
      <w:r w:rsidRPr="00A238F0">
        <w:rPr>
          <w:rFonts w:ascii="Courier New" w:eastAsia="Times New Roman" w:hAnsi="Courier New" w:cs="Courier New"/>
          <w:sz w:val="23"/>
          <w:szCs w:val="23"/>
          <w:bdr w:val="none" w:sz="0" w:space="0" w:color="auto" w:frame="1"/>
          <w:shd w:val="clear" w:color="auto" w:fill="EEEEFF"/>
        </w:rPr>
        <w:t xml:space="preserve"> 50000: loss=0.1179 W1=0.81 dW1=0.003624 W2=0.3026 dW2=0.001265 b= 1.647 </w:t>
      </w:r>
      <w:proofErr w:type="spellStart"/>
      <w:r w:rsidRPr="00A238F0">
        <w:rPr>
          <w:rFonts w:ascii="Courier New" w:eastAsia="Times New Roman" w:hAnsi="Courier New" w:cs="Courier New"/>
          <w:sz w:val="23"/>
          <w:szCs w:val="23"/>
          <w:bdr w:val="none" w:sz="0" w:space="0" w:color="auto" w:frame="1"/>
          <w:shd w:val="clear" w:color="auto" w:fill="EEEEFF"/>
        </w:rPr>
        <w:t>db</w:t>
      </w:r>
      <w:proofErr w:type="spellEnd"/>
      <w:r w:rsidRPr="00A238F0">
        <w:rPr>
          <w:rFonts w:ascii="Courier New" w:eastAsia="Times New Roman" w:hAnsi="Courier New" w:cs="Courier New"/>
          <w:sz w:val="23"/>
          <w:szCs w:val="23"/>
          <w:bdr w:val="none" w:sz="0" w:space="0" w:color="auto" w:frame="1"/>
          <w:shd w:val="clear" w:color="auto" w:fill="EEEEFF"/>
        </w:rPr>
        <w:t xml:space="preserve"> = -0.1326</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gramStart"/>
      <w:r w:rsidRPr="00A238F0">
        <w:rPr>
          <w:rFonts w:ascii="Courier New" w:eastAsia="Times New Roman" w:hAnsi="Courier New" w:cs="Courier New"/>
          <w:sz w:val="23"/>
          <w:szCs w:val="23"/>
          <w:bdr w:val="none" w:sz="0" w:space="0" w:color="auto" w:frame="1"/>
          <w:shd w:val="clear" w:color="auto" w:fill="EEEEFF"/>
        </w:rPr>
        <w:t>iteration</w:t>
      </w:r>
      <w:proofErr w:type="gramEnd"/>
      <w:r w:rsidRPr="00A238F0">
        <w:rPr>
          <w:rFonts w:ascii="Courier New" w:eastAsia="Times New Roman" w:hAnsi="Courier New" w:cs="Courier New"/>
          <w:sz w:val="23"/>
          <w:szCs w:val="23"/>
          <w:bdr w:val="none" w:sz="0" w:space="0" w:color="auto" w:frame="1"/>
          <w:shd w:val="clear" w:color="auto" w:fill="EEEEFF"/>
        </w:rPr>
        <w:t xml:space="preserve"> 60000: loss=0.1049 W1=0.8069 dW1=0.002639 W2=0.3015 dW2=0.0009208 b= 1.761 </w:t>
      </w:r>
      <w:proofErr w:type="spellStart"/>
      <w:r w:rsidRPr="00A238F0">
        <w:rPr>
          <w:rFonts w:ascii="Courier New" w:eastAsia="Times New Roman" w:hAnsi="Courier New" w:cs="Courier New"/>
          <w:sz w:val="23"/>
          <w:szCs w:val="23"/>
          <w:bdr w:val="none" w:sz="0" w:space="0" w:color="auto" w:frame="1"/>
          <w:shd w:val="clear" w:color="auto" w:fill="EEEEFF"/>
        </w:rPr>
        <w:t>db</w:t>
      </w:r>
      <w:proofErr w:type="spellEnd"/>
      <w:r w:rsidRPr="00A238F0">
        <w:rPr>
          <w:rFonts w:ascii="Courier New" w:eastAsia="Times New Roman" w:hAnsi="Courier New" w:cs="Courier New"/>
          <w:sz w:val="23"/>
          <w:szCs w:val="23"/>
          <w:bdr w:val="none" w:sz="0" w:space="0" w:color="auto" w:frame="1"/>
          <w:shd w:val="clear" w:color="auto" w:fill="EEEEFF"/>
        </w:rPr>
        <w:t xml:space="preserve"> = -0.09653</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gramStart"/>
      <w:r w:rsidRPr="00A238F0">
        <w:rPr>
          <w:rFonts w:ascii="Courier New" w:eastAsia="Times New Roman" w:hAnsi="Courier New" w:cs="Courier New"/>
          <w:sz w:val="23"/>
          <w:szCs w:val="23"/>
          <w:bdr w:val="none" w:sz="0" w:space="0" w:color="auto" w:frame="1"/>
          <w:shd w:val="clear" w:color="auto" w:fill="EEEEFF"/>
        </w:rPr>
        <w:t>iteration</w:t>
      </w:r>
      <w:proofErr w:type="gramEnd"/>
      <w:r w:rsidRPr="00A238F0">
        <w:rPr>
          <w:rFonts w:ascii="Courier New" w:eastAsia="Times New Roman" w:hAnsi="Courier New" w:cs="Courier New"/>
          <w:sz w:val="23"/>
          <w:szCs w:val="23"/>
          <w:bdr w:val="none" w:sz="0" w:space="0" w:color="auto" w:frame="1"/>
          <w:shd w:val="clear" w:color="auto" w:fill="EEEEFF"/>
        </w:rPr>
        <w:t xml:space="preserve"> 70000: loss=0.09801 W1=0.8046 dW1=0.001921 W2=0.3007 dW2=0.0006704 b= 1.844 </w:t>
      </w:r>
      <w:proofErr w:type="spellStart"/>
      <w:r w:rsidRPr="00A238F0">
        <w:rPr>
          <w:rFonts w:ascii="Courier New" w:eastAsia="Times New Roman" w:hAnsi="Courier New" w:cs="Courier New"/>
          <w:sz w:val="23"/>
          <w:szCs w:val="23"/>
          <w:bdr w:val="none" w:sz="0" w:space="0" w:color="auto" w:frame="1"/>
          <w:shd w:val="clear" w:color="auto" w:fill="EEEEFF"/>
        </w:rPr>
        <w:t>db</w:t>
      </w:r>
      <w:proofErr w:type="spellEnd"/>
      <w:r w:rsidRPr="00A238F0">
        <w:rPr>
          <w:rFonts w:ascii="Courier New" w:eastAsia="Times New Roman" w:hAnsi="Courier New" w:cs="Courier New"/>
          <w:sz w:val="23"/>
          <w:szCs w:val="23"/>
          <w:bdr w:val="none" w:sz="0" w:space="0" w:color="auto" w:frame="1"/>
          <w:shd w:val="clear" w:color="auto" w:fill="EEEEFF"/>
        </w:rPr>
        <w:t xml:space="preserve"> = -0.07028</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gramStart"/>
      <w:r w:rsidRPr="00A238F0">
        <w:rPr>
          <w:rFonts w:ascii="Courier New" w:eastAsia="Times New Roman" w:hAnsi="Courier New" w:cs="Courier New"/>
          <w:sz w:val="23"/>
          <w:szCs w:val="23"/>
          <w:bdr w:val="none" w:sz="0" w:space="0" w:color="auto" w:frame="1"/>
          <w:shd w:val="clear" w:color="auto" w:fill="EEEEFF"/>
        </w:rPr>
        <w:t>iteration</w:t>
      </w:r>
      <w:proofErr w:type="gramEnd"/>
      <w:r w:rsidRPr="00A238F0">
        <w:rPr>
          <w:rFonts w:ascii="Courier New" w:eastAsia="Times New Roman" w:hAnsi="Courier New" w:cs="Courier New"/>
          <w:sz w:val="23"/>
          <w:szCs w:val="23"/>
          <w:bdr w:val="none" w:sz="0" w:space="0" w:color="auto" w:frame="1"/>
          <w:shd w:val="clear" w:color="auto" w:fill="EEEEFF"/>
        </w:rPr>
        <w:t xml:space="preserve"> 80000: loss=0.09435 W1=0.803 dW1=0.001399 W2=0.3001 dW2=0.0004881 b= 1.904 </w:t>
      </w:r>
      <w:proofErr w:type="spellStart"/>
      <w:r w:rsidRPr="00A238F0">
        <w:rPr>
          <w:rFonts w:ascii="Courier New" w:eastAsia="Times New Roman" w:hAnsi="Courier New" w:cs="Courier New"/>
          <w:sz w:val="23"/>
          <w:szCs w:val="23"/>
          <w:bdr w:val="none" w:sz="0" w:space="0" w:color="auto" w:frame="1"/>
          <w:shd w:val="clear" w:color="auto" w:fill="EEEEFF"/>
        </w:rPr>
        <w:t>db</w:t>
      </w:r>
      <w:proofErr w:type="spellEnd"/>
      <w:r w:rsidRPr="00A238F0">
        <w:rPr>
          <w:rFonts w:ascii="Courier New" w:eastAsia="Times New Roman" w:hAnsi="Courier New" w:cs="Courier New"/>
          <w:sz w:val="23"/>
          <w:szCs w:val="23"/>
          <w:bdr w:val="none" w:sz="0" w:space="0" w:color="auto" w:frame="1"/>
          <w:shd w:val="clear" w:color="auto" w:fill="EEEEFF"/>
        </w:rPr>
        <w:t xml:space="preserve"> = -0.05117</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gramStart"/>
      <w:r w:rsidRPr="00A238F0">
        <w:rPr>
          <w:rFonts w:ascii="Courier New" w:eastAsia="Times New Roman" w:hAnsi="Courier New" w:cs="Courier New"/>
          <w:sz w:val="23"/>
          <w:szCs w:val="23"/>
          <w:bdr w:val="none" w:sz="0" w:space="0" w:color="auto" w:frame="1"/>
          <w:shd w:val="clear" w:color="auto" w:fill="EEEEFF"/>
        </w:rPr>
        <w:t>iteration</w:t>
      </w:r>
      <w:proofErr w:type="gramEnd"/>
      <w:r w:rsidRPr="00A238F0">
        <w:rPr>
          <w:rFonts w:ascii="Courier New" w:eastAsia="Times New Roman" w:hAnsi="Courier New" w:cs="Courier New"/>
          <w:sz w:val="23"/>
          <w:szCs w:val="23"/>
          <w:bdr w:val="none" w:sz="0" w:space="0" w:color="auto" w:frame="1"/>
          <w:shd w:val="clear" w:color="auto" w:fill="EEEEFF"/>
        </w:rPr>
        <w:t xml:space="preserve"> 90000: loss=0.09241 W1=0.8018 dW1=0.001018 W2=0.2997 dW2=0.0003553 b= 1.948 </w:t>
      </w:r>
      <w:proofErr w:type="spellStart"/>
      <w:r w:rsidRPr="00A238F0">
        <w:rPr>
          <w:rFonts w:ascii="Courier New" w:eastAsia="Times New Roman" w:hAnsi="Courier New" w:cs="Courier New"/>
          <w:sz w:val="23"/>
          <w:szCs w:val="23"/>
          <w:bdr w:val="none" w:sz="0" w:space="0" w:color="auto" w:frame="1"/>
          <w:shd w:val="clear" w:color="auto" w:fill="EEEEFF"/>
        </w:rPr>
        <w:t>db</w:t>
      </w:r>
      <w:proofErr w:type="spellEnd"/>
      <w:r w:rsidRPr="00A238F0">
        <w:rPr>
          <w:rFonts w:ascii="Courier New" w:eastAsia="Times New Roman" w:hAnsi="Courier New" w:cs="Courier New"/>
          <w:sz w:val="23"/>
          <w:szCs w:val="23"/>
          <w:bdr w:val="none" w:sz="0" w:space="0" w:color="auto" w:frame="1"/>
          <w:shd w:val="clear" w:color="auto" w:fill="EEEEFF"/>
        </w:rPr>
        <w:t xml:space="preserve"> = -0.03725</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W = </w:t>
      </w:r>
      <w:proofErr w:type="gramStart"/>
      <w:r w:rsidRPr="00A238F0">
        <w:rPr>
          <w:rFonts w:ascii="Courier New" w:eastAsia="Times New Roman" w:hAnsi="Courier New" w:cs="Courier New"/>
          <w:sz w:val="23"/>
          <w:szCs w:val="23"/>
          <w:bdr w:val="none" w:sz="0" w:space="0" w:color="auto" w:frame="1"/>
          <w:shd w:val="clear" w:color="auto" w:fill="EEEEFF"/>
        </w:rPr>
        <w:t>[ 0.80088848</w:t>
      </w:r>
      <w:proofErr w:type="gramEnd"/>
      <w:r w:rsidRPr="00A238F0">
        <w:rPr>
          <w:rFonts w:ascii="Courier New" w:eastAsia="Times New Roman" w:hAnsi="Courier New" w:cs="Courier New"/>
          <w:sz w:val="23"/>
          <w:szCs w:val="23"/>
          <w:bdr w:val="none" w:sz="0" w:space="0" w:color="auto" w:frame="1"/>
          <w:shd w:val="clear" w:color="auto" w:fill="EEEEFF"/>
        </w:rPr>
        <w:t xml:space="preserve">  0.29941657]</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b = 1.9795590414763997</w:t>
      </w:r>
    </w:p>
    <w:p w:rsidR="00A238F0" w:rsidRPr="00A238F0" w:rsidRDefault="00A238F0" w:rsidP="00A238F0">
      <w:pPr>
        <w:shd w:val="clear" w:color="auto" w:fill="FFFFFF"/>
        <w:spacing w:before="100" w:beforeAutospacing="1" w:after="100" w:afterAutospacing="1" w:line="240" w:lineRule="auto"/>
        <w:outlineLvl w:val="2"/>
        <w:rPr>
          <w:rFonts w:ascii="Helvetica" w:eastAsia="Times New Roman" w:hAnsi="Helvetica" w:cs="Helvetica"/>
          <w:sz w:val="24"/>
          <w:szCs w:val="24"/>
        </w:rPr>
      </w:pPr>
      <w:r w:rsidRPr="00A238F0">
        <w:rPr>
          <w:rFonts w:ascii="Helvetica" w:eastAsia="Times New Roman" w:hAnsi="Helvetica" w:cs="Helvetica"/>
          <w:sz w:val="24"/>
          <w:szCs w:val="24"/>
        </w:rPr>
        <w:t>Non-linearity</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 xml:space="preserve">Pieter comes back and complains our linear model is not adequate. Pieter claims the relationship between the years of education and the </w:t>
      </w:r>
      <w:proofErr w:type="gramStart"/>
      <w:r w:rsidRPr="00A238F0">
        <w:rPr>
          <w:rFonts w:ascii="Helvetica" w:eastAsia="Times New Roman" w:hAnsi="Helvetica" w:cs="Helvetica"/>
          <w:sz w:val="24"/>
          <w:szCs w:val="24"/>
        </w:rPr>
        <w:t>number of dates are</w:t>
      </w:r>
      <w:proofErr w:type="gramEnd"/>
      <w:r w:rsidRPr="00A238F0">
        <w:rPr>
          <w:rFonts w:ascii="Helvetica" w:eastAsia="Times New Roman" w:hAnsi="Helvetica" w:cs="Helvetica"/>
          <w:sz w:val="24"/>
          <w:szCs w:val="24"/>
        </w:rPr>
        <w:t xml:space="preserve"> not exactly linear. We should give more rewards for people holding advance degrees.</w:t>
      </w:r>
    </w:p>
    <w:p w:rsidR="00A238F0" w:rsidRPr="00A238F0" w:rsidRDefault="00A238F0" w:rsidP="00A238F0">
      <w:pPr>
        <w:shd w:val="clear" w:color="auto" w:fill="FFFFFF"/>
        <w:spacing w:after="0" w:line="240" w:lineRule="auto"/>
        <w:jc w:val="center"/>
        <w:rPr>
          <w:rFonts w:ascii="Helvetica" w:eastAsia="Times New Roman" w:hAnsi="Helvetica" w:cs="Helvetica"/>
          <w:color w:val="555555"/>
          <w:sz w:val="21"/>
          <w:szCs w:val="21"/>
        </w:rPr>
      </w:pP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Can we combine 2 linear functions with multiple layers to form a non-linear function?</w:t>
      </w:r>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proofErr w:type="gramStart"/>
      <w:r w:rsidRPr="00A238F0">
        <w:rPr>
          <w:rFonts w:ascii="MathJax_Math-Web" w:eastAsia="Times New Roman" w:hAnsi="MathJax_Math-Web" w:cs="Helvetica"/>
          <w:i/>
          <w:iCs/>
          <w:sz w:val="29"/>
          <w:szCs w:val="29"/>
          <w:bdr w:val="none" w:sz="0" w:space="0" w:color="auto" w:frame="1"/>
        </w:rPr>
        <w:t>f</w:t>
      </w:r>
      <w:r w:rsidRPr="00A238F0">
        <w:rPr>
          <w:rFonts w:ascii="MathJax_Main-Web" w:eastAsia="Times New Roman" w:hAnsi="MathJax_Main-Web" w:cs="Helvetica"/>
          <w:sz w:val="29"/>
          <w:szCs w:val="29"/>
          <w:bdr w:val="none" w:sz="0" w:space="0" w:color="auto" w:frame="1"/>
        </w:rPr>
        <w:t>(</w:t>
      </w:r>
      <w:proofErr w:type="gramEnd"/>
      <w:r w:rsidRPr="00A238F0">
        <w:rPr>
          <w:rFonts w:ascii="MathJax_Math-Web" w:eastAsia="Times New Roman" w:hAnsi="MathJax_Math-Web" w:cs="Helvetica"/>
          <w:i/>
          <w:iCs/>
          <w:sz w:val="29"/>
          <w:szCs w:val="29"/>
          <w:bdr w:val="none" w:sz="0" w:space="0" w:color="auto" w:frame="1"/>
        </w:rPr>
        <w:t>x</w:t>
      </w:r>
      <w:r w:rsidRPr="00A238F0">
        <w:rPr>
          <w:rFonts w:ascii="MathJax_Main-Web" w:eastAsia="Times New Roman" w:hAnsi="MathJax_Main-Web" w:cs="Helvetica"/>
          <w:sz w:val="29"/>
          <w:szCs w:val="29"/>
          <w:bdr w:val="none" w:sz="0" w:space="0" w:color="auto" w:frame="1"/>
        </w:rPr>
        <w:t>)=</w:t>
      </w:r>
      <w:proofErr w:type="spellStart"/>
      <w:r w:rsidRPr="00A238F0">
        <w:rPr>
          <w:rFonts w:ascii="MathJax_Math-Web" w:eastAsia="Times New Roman" w:hAnsi="MathJax_Math-Web" w:cs="Helvetica"/>
          <w:i/>
          <w:iCs/>
          <w:sz w:val="29"/>
          <w:szCs w:val="29"/>
          <w:bdr w:val="none" w:sz="0" w:space="0" w:color="auto" w:frame="1"/>
        </w:rPr>
        <w:t>Wx</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b</w:t>
      </w:r>
      <w:proofErr w:type="spellEnd"/>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f(x)=</w:t>
      </w:r>
      <w:proofErr w:type="spellStart"/>
      <w:r w:rsidRPr="00A238F0">
        <w:rPr>
          <w:rFonts w:ascii="Helvetica" w:eastAsia="Times New Roman" w:hAnsi="Helvetica" w:cs="Helvetica"/>
          <w:sz w:val="24"/>
          <w:szCs w:val="24"/>
          <w:bdr w:val="none" w:sz="0" w:space="0" w:color="auto" w:frame="1"/>
        </w:rPr>
        <w:t>Wx+b</w:t>
      </w:r>
      <w:proofErr w:type="spellEnd"/>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proofErr w:type="gramStart"/>
      <w:r w:rsidRPr="00A238F0">
        <w:rPr>
          <w:rFonts w:ascii="MathJax_Math-Web" w:eastAsia="Times New Roman" w:hAnsi="MathJax_Math-Web" w:cs="Helvetica"/>
          <w:i/>
          <w:iCs/>
          <w:sz w:val="29"/>
          <w:szCs w:val="29"/>
          <w:bdr w:val="none" w:sz="0" w:space="0" w:color="auto" w:frame="1"/>
        </w:rPr>
        <w:t>g</w:t>
      </w:r>
      <w:r w:rsidRPr="00A238F0">
        <w:rPr>
          <w:rFonts w:ascii="MathJax_Main-Web" w:eastAsia="Times New Roman" w:hAnsi="MathJax_Main-Web" w:cs="Helvetica"/>
          <w:sz w:val="29"/>
          <w:szCs w:val="29"/>
          <w:bdr w:val="none" w:sz="0" w:space="0" w:color="auto" w:frame="1"/>
        </w:rPr>
        <w:t>(</w:t>
      </w:r>
      <w:proofErr w:type="gramEnd"/>
      <w:r w:rsidRPr="00A238F0">
        <w:rPr>
          <w:rFonts w:ascii="MathJax_Math-Web" w:eastAsia="Times New Roman" w:hAnsi="MathJax_Math-Web" w:cs="Helvetica"/>
          <w:i/>
          <w:iCs/>
          <w:sz w:val="29"/>
          <w:szCs w:val="29"/>
          <w:bdr w:val="none" w:sz="0" w:space="0" w:color="auto" w:frame="1"/>
        </w:rPr>
        <w:t>z</w:t>
      </w:r>
      <w:r w:rsidRPr="00A238F0">
        <w:rPr>
          <w:rFonts w:ascii="MathJax_Main-Web" w:eastAsia="Times New Roman" w:hAnsi="MathJax_Main-Web" w:cs="Helvetica"/>
          <w:sz w:val="29"/>
          <w:szCs w:val="29"/>
          <w:bdr w:val="none" w:sz="0" w:space="0" w:color="auto" w:frame="1"/>
        </w:rPr>
        <w:t>)=</w:t>
      </w:r>
      <w:proofErr w:type="spellStart"/>
      <w:r w:rsidRPr="00A238F0">
        <w:rPr>
          <w:rFonts w:ascii="MathJax_Math-Web" w:eastAsia="Times New Roman" w:hAnsi="MathJax_Math-Web" w:cs="Helvetica"/>
          <w:i/>
          <w:iCs/>
          <w:sz w:val="29"/>
          <w:szCs w:val="29"/>
          <w:bdr w:val="none" w:sz="0" w:space="0" w:color="auto" w:frame="1"/>
        </w:rPr>
        <w:t>Uz</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c</w:t>
      </w:r>
      <w:proofErr w:type="spellEnd"/>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g(z)=</w:t>
      </w:r>
      <w:proofErr w:type="spellStart"/>
      <w:r w:rsidRPr="00A238F0">
        <w:rPr>
          <w:rFonts w:ascii="Helvetica" w:eastAsia="Times New Roman" w:hAnsi="Helvetica" w:cs="Helvetica"/>
          <w:sz w:val="24"/>
          <w:szCs w:val="24"/>
          <w:bdr w:val="none" w:sz="0" w:space="0" w:color="auto" w:frame="1"/>
        </w:rPr>
        <w:t>Uz+c</w:t>
      </w:r>
      <w:proofErr w:type="spellEnd"/>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The answer is no.</w:t>
      </w:r>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proofErr w:type="gramStart"/>
      <w:r w:rsidRPr="00A238F0">
        <w:rPr>
          <w:rFonts w:ascii="MathJax_Math-Web" w:eastAsia="Times New Roman" w:hAnsi="MathJax_Math-Web" w:cs="Helvetica"/>
          <w:i/>
          <w:iCs/>
          <w:sz w:val="29"/>
          <w:szCs w:val="29"/>
          <w:bdr w:val="none" w:sz="0" w:space="0" w:color="auto" w:frame="1"/>
        </w:rPr>
        <w:t>g</w:t>
      </w:r>
      <w:r w:rsidRPr="00A238F0">
        <w:rPr>
          <w:rFonts w:ascii="MathJax_Main-Web" w:eastAsia="Times New Roman" w:hAnsi="MathJax_Main-Web" w:cs="Helvetica"/>
          <w:sz w:val="29"/>
          <w:szCs w:val="29"/>
          <w:bdr w:val="none" w:sz="0" w:space="0" w:color="auto" w:frame="1"/>
        </w:rPr>
        <w:t>(</w:t>
      </w:r>
      <w:proofErr w:type="gramEnd"/>
      <w:r w:rsidRPr="00A238F0">
        <w:rPr>
          <w:rFonts w:ascii="MathJax_Math-Web" w:eastAsia="Times New Roman" w:hAnsi="MathJax_Math-Web" w:cs="Helvetica"/>
          <w:i/>
          <w:iCs/>
          <w:sz w:val="29"/>
          <w:szCs w:val="29"/>
          <w:bdr w:val="none" w:sz="0" w:space="0" w:color="auto" w:frame="1"/>
        </w:rPr>
        <w:t>f</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x</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U</w:t>
      </w:r>
      <w:r w:rsidRPr="00A238F0">
        <w:rPr>
          <w:rFonts w:ascii="MathJax_Main-Web" w:eastAsia="Times New Roman" w:hAnsi="MathJax_Main-Web" w:cs="Helvetica"/>
          <w:sz w:val="29"/>
          <w:szCs w:val="29"/>
          <w:bdr w:val="none" w:sz="0" w:space="0" w:color="auto" w:frame="1"/>
        </w:rPr>
        <w:t>(</w:t>
      </w:r>
      <w:proofErr w:type="spellStart"/>
      <w:r w:rsidRPr="00A238F0">
        <w:rPr>
          <w:rFonts w:ascii="MathJax_Math-Web" w:eastAsia="Times New Roman" w:hAnsi="MathJax_Math-Web" w:cs="Helvetica"/>
          <w:i/>
          <w:iCs/>
          <w:sz w:val="29"/>
          <w:szCs w:val="29"/>
          <w:bdr w:val="none" w:sz="0" w:space="0" w:color="auto" w:frame="1"/>
        </w:rPr>
        <w:t>Wx</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b</w:t>
      </w:r>
      <w:proofErr w:type="spellEnd"/>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c</w:t>
      </w:r>
      <w:r w:rsidRPr="00A238F0">
        <w:rPr>
          <w:rFonts w:ascii="MathJax_Main-Web" w:eastAsia="Times New Roman" w:hAnsi="MathJax_Main-Web" w:cs="Helvetica"/>
          <w:sz w:val="29"/>
          <w:szCs w:val="29"/>
          <w:bdr w:val="none" w:sz="0" w:space="0" w:color="auto" w:frame="1"/>
        </w:rPr>
        <w:t>=</w:t>
      </w:r>
      <w:proofErr w:type="spellStart"/>
      <w:r w:rsidRPr="00A238F0">
        <w:rPr>
          <w:rFonts w:ascii="MathJax_Math-Web" w:eastAsia="Times New Roman" w:hAnsi="MathJax_Math-Web" w:cs="Helvetica"/>
          <w:i/>
          <w:iCs/>
          <w:sz w:val="29"/>
          <w:szCs w:val="29"/>
          <w:bdr w:val="none" w:sz="0" w:space="0" w:color="auto" w:frame="1"/>
        </w:rPr>
        <w:t>Vx</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d</w:t>
      </w:r>
      <w:proofErr w:type="spellEnd"/>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g(f(x))=U(</w:t>
      </w:r>
      <w:proofErr w:type="spellStart"/>
      <w:r w:rsidRPr="00A238F0">
        <w:rPr>
          <w:rFonts w:ascii="Helvetica" w:eastAsia="Times New Roman" w:hAnsi="Helvetica" w:cs="Helvetica"/>
          <w:sz w:val="24"/>
          <w:szCs w:val="24"/>
          <w:bdr w:val="none" w:sz="0" w:space="0" w:color="auto" w:frame="1"/>
        </w:rPr>
        <w:t>Wx+b</w:t>
      </w:r>
      <w:proofErr w:type="spellEnd"/>
      <w:r w:rsidRPr="00A238F0">
        <w:rPr>
          <w:rFonts w:ascii="Helvetica" w:eastAsia="Times New Roman" w:hAnsi="Helvetica" w:cs="Helvetica"/>
          <w:sz w:val="24"/>
          <w:szCs w:val="24"/>
          <w:bdr w:val="none" w:sz="0" w:space="0" w:color="auto" w:frame="1"/>
        </w:rPr>
        <w:t>)+c=</w:t>
      </w:r>
      <w:proofErr w:type="spellStart"/>
      <w:r w:rsidRPr="00A238F0">
        <w:rPr>
          <w:rFonts w:ascii="Helvetica" w:eastAsia="Times New Roman" w:hAnsi="Helvetica" w:cs="Helvetica"/>
          <w:sz w:val="24"/>
          <w:szCs w:val="24"/>
          <w:bdr w:val="none" w:sz="0" w:space="0" w:color="auto" w:frame="1"/>
        </w:rPr>
        <w:t>Vx+d</w:t>
      </w:r>
      <w:proofErr w:type="spellEnd"/>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After some thought</w:t>
      </w:r>
      <w:del w:id="333" w:author="Renee Redding" w:date="2017-04-10T23:14:00Z">
        <w:r w:rsidRPr="00A238F0" w:rsidDel="006D153A">
          <w:rPr>
            <w:rFonts w:ascii="Helvetica" w:eastAsia="Times New Roman" w:hAnsi="Helvetica" w:cs="Helvetica"/>
            <w:sz w:val="24"/>
            <w:szCs w:val="24"/>
          </w:rPr>
          <w:delText>s</w:delText>
        </w:r>
      </w:del>
      <w:r w:rsidRPr="00A238F0">
        <w:rPr>
          <w:rFonts w:ascii="Helvetica" w:eastAsia="Times New Roman" w:hAnsi="Helvetica" w:cs="Helvetica"/>
          <w:sz w:val="24"/>
          <w:szCs w:val="24"/>
        </w:rPr>
        <w:t>, we apply the following to the output of a computation node.</w:t>
      </w:r>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proofErr w:type="gramStart"/>
      <w:r w:rsidRPr="00A238F0">
        <w:rPr>
          <w:rFonts w:ascii="MathJax_Math-Web" w:eastAsia="Times New Roman" w:hAnsi="MathJax_Math-Web" w:cs="Helvetica"/>
          <w:i/>
          <w:iCs/>
          <w:sz w:val="29"/>
          <w:szCs w:val="29"/>
          <w:bdr w:val="none" w:sz="0" w:space="0" w:color="auto" w:frame="1"/>
        </w:rPr>
        <w:t>f</w:t>
      </w:r>
      <w:r w:rsidRPr="00A238F0">
        <w:rPr>
          <w:rFonts w:ascii="MathJax_Main-Web" w:eastAsia="Times New Roman" w:hAnsi="MathJax_Main-Web" w:cs="Helvetica"/>
          <w:sz w:val="29"/>
          <w:szCs w:val="29"/>
          <w:bdr w:val="none" w:sz="0" w:space="0" w:color="auto" w:frame="1"/>
        </w:rPr>
        <w:t>(</w:t>
      </w:r>
      <w:proofErr w:type="gramEnd"/>
      <w:r w:rsidRPr="00A238F0">
        <w:rPr>
          <w:rFonts w:ascii="MathJax_Math-Web" w:eastAsia="Times New Roman" w:hAnsi="MathJax_Math-Web" w:cs="Helvetica"/>
          <w:i/>
          <w:iCs/>
          <w:sz w:val="29"/>
          <w:szCs w:val="29"/>
          <w:bdr w:val="none" w:sz="0" w:space="0" w:color="auto" w:frame="1"/>
        </w:rPr>
        <w:t>x</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max</w:t>
      </w:r>
      <w:r w:rsidRPr="00A238F0">
        <w:rPr>
          <w:rFonts w:ascii="MathJax_Main-Web" w:eastAsia="Times New Roman" w:hAnsi="MathJax_Main-Web" w:cs="Helvetica"/>
          <w:sz w:val="29"/>
          <w:szCs w:val="29"/>
          <w:bdr w:val="none" w:sz="0" w:space="0" w:color="auto" w:frame="1"/>
        </w:rPr>
        <w:t>(0,</w:t>
      </w:r>
      <w:r w:rsidRPr="00A238F0">
        <w:rPr>
          <w:rFonts w:ascii="MathJax_Math-Web" w:eastAsia="Times New Roman" w:hAnsi="MathJax_Math-Web" w:cs="Helvetica"/>
          <w:i/>
          <w:iCs/>
          <w:sz w:val="29"/>
          <w:szCs w:val="29"/>
          <w:bdr w:val="none" w:sz="0" w:space="0" w:color="auto" w:frame="1"/>
        </w:rPr>
        <w:t>x</w:t>
      </w:r>
      <w:r w:rsidRPr="00A238F0">
        <w:rPr>
          <w:rFonts w:ascii="MathJax_Main-Web" w:eastAsia="Times New Roman" w:hAnsi="MathJax_Main-Web" w:cs="Helvetica"/>
          <w:sz w:val="29"/>
          <w:szCs w:val="29"/>
          <w:bdr w:val="none" w:sz="0" w:space="0" w:color="auto" w:frame="1"/>
        </w:rPr>
        <w:t>)</w:t>
      </w:r>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f(x)=max(0,x)</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With this function, in theory, we can construct the non-linear relations that Pieter wants.</w:t>
      </w:r>
    </w:p>
    <w:p w:rsidR="00A238F0" w:rsidRPr="00A238F0" w:rsidRDefault="00A238F0" w:rsidP="00A238F0">
      <w:pPr>
        <w:shd w:val="clear" w:color="auto" w:fill="FFFFFF"/>
        <w:spacing w:after="0" w:line="240" w:lineRule="auto"/>
        <w:jc w:val="center"/>
        <w:rPr>
          <w:rFonts w:ascii="Helvetica" w:eastAsia="Times New Roman" w:hAnsi="Helvetica" w:cs="Helvetica"/>
          <w:color w:val="555555"/>
          <w:sz w:val="21"/>
          <w:szCs w:val="21"/>
        </w:rPr>
      </w:pP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Adding both output:</w:t>
      </w:r>
    </w:p>
    <w:p w:rsidR="00A238F0" w:rsidRPr="00A238F0" w:rsidRDefault="00A238F0" w:rsidP="00A238F0">
      <w:pPr>
        <w:shd w:val="clear" w:color="auto" w:fill="FFFFFF"/>
        <w:spacing w:after="0" w:line="240" w:lineRule="auto"/>
        <w:jc w:val="center"/>
        <w:rPr>
          <w:rFonts w:ascii="Helvetica" w:eastAsia="Times New Roman" w:hAnsi="Helvetica" w:cs="Helvetica"/>
          <w:color w:val="555555"/>
          <w:sz w:val="21"/>
          <w:szCs w:val="21"/>
        </w:rPr>
      </w:pP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 xml:space="preserve">Adding a non-linear function after a linear equation enriches the complexity of our model. These methods </w:t>
      </w:r>
      <w:proofErr w:type="gramStart"/>
      <w:r w:rsidRPr="00A238F0">
        <w:rPr>
          <w:rFonts w:ascii="Helvetica" w:eastAsia="Times New Roman" w:hAnsi="Helvetica" w:cs="Helvetica"/>
          <w:sz w:val="24"/>
          <w:szCs w:val="24"/>
        </w:rPr>
        <w:t>are called</w:t>
      </w:r>
      <w:proofErr w:type="gramEnd"/>
      <w:r w:rsidRPr="00A238F0">
        <w:rPr>
          <w:rFonts w:ascii="Helvetica" w:eastAsia="Times New Roman" w:hAnsi="Helvetica" w:cs="Helvetica"/>
          <w:sz w:val="24"/>
          <w:szCs w:val="24"/>
        </w:rPr>
        <w:t xml:space="preserve"> </w:t>
      </w:r>
      <w:r w:rsidRPr="00A238F0">
        <w:rPr>
          <w:rFonts w:ascii="Helvetica" w:eastAsia="Times New Roman" w:hAnsi="Helvetica" w:cs="Helvetica"/>
          <w:b/>
          <w:bCs/>
          <w:sz w:val="24"/>
          <w:szCs w:val="24"/>
        </w:rPr>
        <w:t>activation function</w:t>
      </w:r>
      <w:ins w:id="334" w:author="Renee Redding" w:date="2017-04-10T23:15:00Z">
        <w:r w:rsidR="006D153A">
          <w:rPr>
            <w:rFonts w:ascii="Helvetica" w:eastAsia="Times New Roman" w:hAnsi="Helvetica" w:cs="Helvetica"/>
            <w:b/>
            <w:bCs/>
            <w:sz w:val="24"/>
            <w:szCs w:val="24"/>
          </w:rPr>
          <w:t>s</w:t>
        </w:r>
      </w:ins>
      <w:r w:rsidRPr="00A238F0">
        <w:rPr>
          <w:rFonts w:ascii="Helvetica" w:eastAsia="Times New Roman" w:hAnsi="Helvetica" w:cs="Helvetica"/>
          <w:sz w:val="24"/>
          <w:szCs w:val="24"/>
        </w:rPr>
        <w:t xml:space="preserve">. Common functions are </w:t>
      </w:r>
      <w:proofErr w:type="spellStart"/>
      <w:r w:rsidRPr="00A238F0">
        <w:rPr>
          <w:rFonts w:ascii="Helvetica" w:eastAsia="Times New Roman" w:hAnsi="Helvetica" w:cs="Helvetica"/>
          <w:sz w:val="24"/>
          <w:szCs w:val="24"/>
        </w:rPr>
        <w:t>tanh</w:t>
      </w:r>
      <w:proofErr w:type="spellEnd"/>
      <w:r w:rsidRPr="00A238F0">
        <w:rPr>
          <w:rFonts w:ascii="Helvetica" w:eastAsia="Times New Roman" w:hAnsi="Helvetica" w:cs="Helvetica"/>
          <w:sz w:val="24"/>
          <w:szCs w:val="24"/>
        </w:rPr>
        <w:t xml:space="preserve"> and </w:t>
      </w:r>
      <w:proofErr w:type="spellStart"/>
      <w:r w:rsidRPr="00A238F0">
        <w:rPr>
          <w:rFonts w:ascii="Helvetica" w:eastAsia="Times New Roman" w:hAnsi="Helvetica" w:cs="Helvetica"/>
          <w:sz w:val="24"/>
          <w:szCs w:val="24"/>
        </w:rPr>
        <w:t>ReLU</w:t>
      </w:r>
      <w:proofErr w:type="spellEnd"/>
      <w:r w:rsidRPr="00A238F0">
        <w:rPr>
          <w:rFonts w:ascii="Helvetica" w:eastAsia="Times New Roman" w:hAnsi="Helvetica" w:cs="Helvetica"/>
          <w:sz w:val="24"/>
          <w:szCs w:val="24"/>
        </w:rPr>
        <w:t>.</w:t>
      </w:r>
    </w:p>
    <w:p w:rsidR="00A238F0" w:rsidRPr="00A238F0" w:rsidRDefault="00A238F0" w:rsidP="00A238F0">
      <w:pPr>
        <w:shd w:val="clear" w:color="auto" w:fill="FFFFFF"/>
        <w:spacing w:before="100" w:beforeAutospacing="1" w:after="100" w:afterAutospacing="1" w:line="240" w:lineRule="auto"/>
        <w:outlineLvl w:val="3"/>
        <w:rPr>
          <w:rFonts w:ascii="Helvetica" w:eastAsia="Times New Roman" w:hAnsi="Helvetica" w:cs="Helvetica"/>
          <w:sz w:val="24"/>
          <w:szCs w:val="24"/>
        </w:rPr>
      </w:pPr>
      <w:r w:rsidRPr="00A238F0">
        <w:rPr>
          <w:rFonts w:ascii="Helvetica" w:eastAsia="Times New Roman" w:hAnsi="Helvetica" w:cs="Helvetica"/>
          <w:sz w:val="24"/>
          <w:szCs w:val="24"/>
        </w:rPr>
        <w:t>Sigmoid</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Sigmoid is one of the earliest function</w:t>
      </w:r>
      <w:ins w:id="335" w:author="Renee Redding" w:date="2017-04-10T23:15:00Z">
        <w:r w:rsidR="006D153A">
          <w:rPr>
            <w:rFonts w:ascii="Helvetica" w:eastAsia="Times New Roman" w:hAnsi="Helvetica" w:cs="Helvetica"/>
            <w:sz w:val="24"/>
            <w:szCs w:val="24"/>
          </w:rPr>
          <w:t>s</w:t>
        </w:r>
      </w:ins>
      <w:r w:rsidRPr="00A238F0">
        <w:rPr>
          <w:rFonts w:ascii="Helvetica" w:eastAsia="Times New Roman" w:hAnsi="Helvetica" w:cs="Helvetica"/>
          <w:sz w:val="24"/>
          <w:szCs w:val="24"/>
        </w:rPr>
        <w:t xml:space="preserve"> used in deep networks. </w:t>
      </w:r>
      <w:del w:id="336" w:author="Renee Redding" w:date="2017-04-10T23:15:00Z">
        <w:r w:rsidRPr="00A238F0" w:rsidDel="006D153A">
          <w:rPr>
            <w:rFonts w:ascii="Helvetica" w:eastAsia="Times New Roman" w:hAnsi="Helvetica" w:cs="Helvetica"/>
            <w:sz w:val="24"/>
            <w:szCs w:val="24"/>
          </w:rPr>
          <w:delText>Neverthless</w:delText>
        </w:r>
      </w:del>
      <w:ins w:id="337" w:author="Renee Redding" w:date="2017-04-10T23:15:00Z">
        <w:r w:rsidR="006D153A" w:rsidRPr="00A238F0">
          <w:rPr>
            <w:rFonts w:ascii="Helvetica" w:eastAsia="Times New Roman" w:hAnsi="Helvetica" w:cs="Helvetica"/>
            <w:sz w:val="24"/>
            <w:szCs w:val="24"/>
          </w:rPr>
          <w:t>Nevertheless</w:t>
        </w:r>
      </w:ins>
      <w:r w:rsidRPr="00A238F0">
        <w:rPr>
          <w:rFonts w:ascii="Helvetica" w:eastAsia="Times New Roman" w:hAnsi="Helvetica" w:cs="Helvetica"/>
          <w:sz w:val="24"/>
          <w:szCs w:val="24"/>
        </w:rPr>
        <w:t xml:space="preserve">, as an activation function, its importance </w:t>
      </w:r>
      <w:del w:id="338" w:author="Renee Redding" w:date="2017-04-10T23:15:00Z">
        <w:r w:rsidRPr="00A238F0" w:rsidDel="006D153A">
          <w:rPr>
            <w:rFonts w:ascii="Helvetica" w:eastAsia="Times New Roman" w:hAnsi="Helvetica" w:cs="Helvetica"/>
            <w:sz w:val="24"/>
            <w:szCs w:val="24"/>
          </w:rPr>
          <w:delText xml:space="preserve">is </w:delText>
        </w:r>
      </w:del>
      <w:proofErr w:type="gramStart"/>
      <w:ins w:id="339" w:author="Renee Redding" w:date="2017-04-10T23:15:00Z">
        <w:r w:rsidR="006D153A">
          <w:rPr>
            <w:rFonts w:ascii="Helvetica" w:eastAsia="Times New Roman" w:hAnsi="Helvetica" w:cs="Helvetica"/>
            <w:sz w:val="24"/>
            <w:szCs w:val="24"/>
          </w:rPr>
          <w:t>has</w:t>
        </w:r>
        <w:r w:rsidR="006D153A" w:rsidRPr="00A238F0">
          <w:rPr>
            <w:rFonts w:ascii="Helvetica" w:eastAsia="Times New Roman" w:hAnsi="Helvetica" w:cs="Helvetica"/>
            <w:sz w:val="24"/>
            <w:szCs w:val="24"/>
          </w:rPr>
          <w:t xml:space="preserve"> </w:t>
        </w:r>
      </w:ins>
      <w:r w:rsidRPr="00A238F0">
        <w:rPr>
          <w:rFonts w:ascii="Helvetica" w:eastAsia="Times New Roman" w:hAnsi="Helvetica" w:cs="Helvetica"/>
          <w:sz w:val="24"/>
          <w:szCs w:val="24"/>
        </w:rPr>
        <w:t xml:space="preserve">gradually </w:t>
      </w:r>
      <w:ins w:id="340" w:author="Renee Redding" w:date="2017-04-10T23:15:00Z">
        <w:r w:rsidR="006D153A">
          <w:rPr>
            <w:rFonts w:ascii="Helvetica" w:eastAsia="Times New Roman" w:hAnsi="Helvetica" w:cs="Helvetica"/>
            <w:sz w:val="24"/>
            <w:szCs w:val="24"/>
          </w:rPr>
          <w:t xml:space="preserve">been </w:t>
        </w:r>
      </w:ins>
      <w:r w:rsidRPr="00A238F0">
        <w:rPr>
          <w:rFonts w:ascii="Helvetica" w:eastAsia="Times New Roman" w:hAnsi="Helvetica" w:cs="Helvetica"/>
          <w:sz w:val="24"/>
          <w:szCs w:val="24"/>
        </w:rPr>
        <w:t>replaced</w:t>
      </w:r>
      <w:proofErr w:type="gramEnd"/>
      <w:r w:rsidRPr="00A238F0">
        <w:rPr>
          <w:rFonts w:ascii="Helvetica" w:eastAsia="Times New Roman" w:hAnsi="Helvetica" w:cs="Helvetica"/>
          <w:sz w:val="24"/>
          <w:szCs w:val="24"/>
        </w:rPr>
        <w:t xml:space="preserve"> by other functions like </w:t>
      </w:r>
      <w:proofErr w:type="spellStart"/>
      <w:r w:rsidRPr="00A238F0">
        <w:rPr>
          <w:rFonts w:ascii="Helvetica" w:eastAsia="Times New Roman" w:hAnsi="Helvetica" w:cs="Helvetica"/>
          <w:sz w:val="24"/>
          <w:szCs w:val="24"/>
        </w:rPr>
        <w:t>ReLU</w:t>
      </w:r>
      <w:proofErr w:type="spellEnd"/>
      <w:r w:rsidRPr="00A238F0">
        <w:rPr>
          <w:rFonts w:ascii="Helvetica" w:eastAsia="Times New Roman" w:hAnsi="Helvetica" w:cs="Helvetica"/>
          <w:sz w:val="24"/>
          <w:szCs w:val="24"/>
        </w:rPr>
        <w:t xml:space="preserve">. Currently, </w:t>
      </w:r>
      <w:ins w:id="341" w:author="Renee Redding" w:date="2017-04-10T23:15:00Z">
        <w:r w:rsidR="006D153A">
          <w:rPr>
            <w:rFonts w:ascii="Helvetica" w:eastAsia="Times New Roman" w:hAnsi="Helvetica" w:cs="Helvetica"/>
            <w:sz w:val="24"/>
            <w:szCs w:val="24"/>
          </w:rPr>
          <w:t xml:space="preserve">the </w:t>
        </w:r>
      </w:ins>
      <w:r w:rsidRPr="00A238F0">
        <w:rPr>
          <w:rFonts w:ascii="Helvetica" w:eastAsia="Times New Roman" w:hAnsi="Helvetica" w:cs="Helvetica"/>
          <w:sz w:val="24"/>
          <w:szCs w:val="24"/>
        </w:rPr>
        <w:t>sigmoid function is more popular as a gating function in LSTM/GRU (an “on/off” gate) to selectively remember or forget information. The discussion of a sigmoid function often acts as a showcase of explaining issues with deep networks.</w:t>
      </w:r>
    </w:p>
    <w:p w:rsidR="00A238F0" w:rsidRPr="00A238F0" w:rsidRDefault="00A238F0" w:rsidP="00A238F0">
      <w:pPr>
        <w:shd w:val="clear" w:color="auto" w:fill="FFFFFF"/>
        <w:spacing w:after="0" w:line="240" w:lineRule="auto"/>
        <w:jc w:val="center"/>
        <w:rPr>
          <w:rFonts w:ascii="Helvetica" w:eastAsia="Times New Roman" w:hAnsi="Helvetica" w:cs="Helvetica"/>
          <w:color w:val="555555"/>
          <w:sz w:val="21"/>
          <w:szCs w:val="21"/>
        </w:rPr>
      </w:pPr>
    </w:p>
    <w:p w:rsidR="00A238F0" w:rsidRPr="00A238F0" w:rsidRDefault="00A238F0" w:rsidP="00A238F0">
      <w:pPr>
        <w:shd w:val="clear" w:color="auto" w:fill="FFFFFF"/>
        <w:spacing w:before="100" w:beforeAutospacing="1" w:after="100" w:afterAutospacing="1" w:line="240" w:lineRule="auto"/>
        <w:outlineLvl w:val="3"/>
        <w:rPr>
          <w:rFonts w:ascii="Helvetica" w:eastAsia="Times New Roman" w:hAnsi="Helvetica" w:cs="Helvetica"/>
          <w:sz w:val="24"/>
          <w:szCs w:val="24"/>
        </w:rPr>
      </w:pPr>
      <w:proofErr w:type="spellStart"/>
      <w:r w:rsidRPr="00A238F0">
        <w:rPr>
          <w:rFonts w:ascii="Helvetica" w:eastAsia="Times New Roman" w:hAnsi="Helvetica" w:cs="Helvetica"/>
          <w:sz w:val="24"/>
          <w:szCs w:val="24"/>
        </w:rPr>
        <w:t>ReLU</w:t>
      </w:r>
      <w:proofErr w:type="spellEnd"/>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proofErr w:type="spellStart"/>
      <w:r w:rsidRPr="00A238F0">
        <w:rPr>
          <w:rFonts w:ascii="Helvetica" w:eastAsia="Times New Roman" w:hAnsi="Helvetica" w:cs="Helvetica"/>
          <w:sz w:val="24"/>
          <w:szCs w:val="24"/>
        </w:rPr>
        <w:t>ReLU</w:t>
      </w:r>
      <w:proofErr w:type="spellEnd"/>
      <w:r w:rsidRPr="00A238F0">
        <w:rPr>
          <w:rFonts w:ascii="Helvetica" w:eastAsia="Times New Roman" w:hAnsi="Helvetica" w:cs="Helvetica"/>
          <w:sz w:val="24"/>
          <w:szCs w:val="24"/>
        </w:rPr>
        <w:t xml:space="preserve"> is one of the most popular activation function</w:t>
      </w:r>
      <w:ins w:id="342" w:author="Renee Redding" w:date="2017-04-10T23:16:00Z">
        <w:r w:rsidR="006D153A">
          <w:rPr>
            <w:rFonts w:ascii="Helvetica" w:eastAsia="Times New Roman" w:hAnsi="Helvetica" w:cs="Helvetica"/>
            <w:sz w:val="24"/>
            <w:szCs w:val="24"/>
          </w:rPr>
          <w:t>s</w:t>
        </w:r>
      </w:ins>
      <w:r w:rsidRPr="00A238F0">
        <w:rPr>
          <w:rFonts w:ascii="Helvetica" w:eastAsia="Times New Roman" w:hAnsi="Helvetica" w:cs="Helvetica"/>
          <w:sz w:val="24"/>
          <w:szCs w:val="24"/>
        </w:rPr>
        <w:t>. Its popularity arri</w:t>
      </w:r>
      <w:ins w:id="343" w:author="Renee Redding" w:date="2017-04-10T23:16:00Z">
        <w:r w:rsidR="006D153A">
          <w:rPr>
            <w:rFonts w:ascii="Helvetica" w:eastAsia="Times New Roman" w:hAnsi="Helvetica" w:cs="Helvetica"/>
            <w:sz w:val="24"/>
            <w:szCs w:val="24"/>
          </w:rPr>
          <w:t>v</w:t>
        </w:r>
      </w:ins>
      <w:r w:rsidRPr="00A238F0">
        <w:rPr>
          <w:rFonts w:ascii="Helvetica" w:eastAsia="Times New Roman" w:hAnsi="Helvetica" w:cs="Helvetica"/>
          <w:sz w:val="24"/>
          <w:szCs w:val="24"/>
        </w:rPr>
        <w:t>es because it works better with gradient descent. It performs better than the sigmoid function because the sigmoid node saturates easily and works less efficient</w:t>
      </w:r>
      <w:ins w:id="344" w:author="Renee Redding" w:date="2017-04-10T23:16:00Z">
        <w:r w:rsidR="006D153A">
          <w:rPr>
            <w:rFonts w:ascii="Helvetica" w:eastAsia="Times New Roman" w:hAnsi="Helvetica" w:cs="Helvetica"/>
            <w:sz w:val="24"/>
            <w:szCs w:val="24"/>
          </w:rPr>
          <w:t>ly</w:t>
        </w:r>
      </w:ins>
      <w:r w:rsidRPr="00A238F0">
        <w:rPr>
          <w:rFonts w:ascii="Helvetica" w:eastAsia="Times New Roman" w:hAnsi="Helvetica" w:cs="Helvetica"/>
          <w:sz w:val="24"/>
          <w:szCs w:val="24"/>
        </w:rPr>
        <w:t xml:space="preserve"> with gradient descent. (The reasons why some functions work better in gradient descent </w:t>
      </w:r>
      <w:proofErr w:type="gramStart"/>
      <w:r w:rsidRPr="00A238F0">
        <w:rPr>
          <w:rFonts w:ascii="Helvetica" w:eastAsia="Times New Roman" w:hAnsi="Helvetica" w:cs="Helvetica"/>
          <w:sz w:val="24"/>
          <w:szCs w:val="24"/>
        </w:rPr>
        <w:t xml:space="preserve">will </w:t>
      </w:r>
      <w:ins w:id="345" w:author="Renee Redding" w:date="2017-04-10T23:16:00Z">
        <w:r w:rsidR="006D153A">
          <w:rPr>
            <w:rFonts w:ascii="Helvetica" w:eastAsia="Times New Roman" w:hAnsi="Helvetica" w:cs="Helvetica"/>
            <w:sz w:val="24"/>
            <w:szCs w:val="24"/>
          </w:rPr>
          <w:t xml:space="preserve">be </w:t>
        </w:r>
      </w:ins>
      <w:r w:rsidRPr="00A238F0">
        <w:rPr>
          <w:rFonts w:ascii="Helvetica" w:eastAsia="Times New Roman" w:hAnsi="Helvetica" w:cs="Helvetica"/>
          <w:sz w:val="24"/>
          <w:szCs w:val="24"/>
        </w:rPr>
        <w:t>explain</w:t>
      </w:r>
      <w:ins w:id="346" w:author="Renee Redding" w:date="2017-04-10T23:16:00Z">
        <w:r w:rsidR="006D153A">
          <w:rPr>
            <w:rFonts w:ascii="Helvetica" w:eastAsia="Times New Roman" w:hAnsi="Helvetica" w:cs="Helvetica"/>
            <w:sz w:val="24"/>
            <w:szCs w:val="24"/>
          </w:rPr>
          <w:t>ed</w:t>
        </w:r>
      </w:ins>
      <w:proofErr w:type="gramEnd"/>
      <w:r w:rsidRPr="00A238F0">
        <w:rPr>
          <w:rFonts w:ascii="Helvetica" w:eastAsia="Times New Roman" w:hAnsi="Helvetica" w:cs="Helvetica"/>
          <w:sz w:val="24"/>
          <w:szCs w:val="24"/>
        </w:rPr>
        <w:t xml:space="preserve"> later.)</w:t>
      </w:r>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r w:rsidRPr="00A238F0">
        <w:rPr>
          <w:rFonts w:ascii="MathJax_Math-Web" w:eastAsia="Times New Roman" w:hAnsi="MathJax_Math-Web" w:cs="Helvetica"/>
          <w:i/>
          <w:iCs/>
          <w:sz w:val="29"/>
          <w:szCs w:val="29"/>
          <w:bdr w:val="none" w:sz="0" w:space="0" w:color="auto" w:frame="1"/>
        </w:rPr>
        <w:t>y</w:t>
      </w:r>
      <w:r w:rsidRPr="00A238F0">
        <w:rPr>
          <w:rFonts w:ascii="MathJax_Main-Web" w:eastAsia="Times New Roman" w:hAnsi="MathJax_Main-Web" w:cs="Helvetica"/>
          <w:sz w:val="29"/>
          <w:szCs w:val="29"/>
          <w:bdr w:val="none" w:sz="0" w:space="0" w:color="auto" w:frame="1"/>
        </w:rPr>
        <w:t>=</w:t>
      </w:r>
      <w:proofErr w:type="gramStart"/>
      <w:r w:rsidRPr="00A238F0">
        <w:rPr>
          <w:rFonts w:ascii="MathJax_Math-Web" w:eastAsia="Times New Roman" w:hAnsi="MathJax_Math-Web" w:cs="Helvetica"/>
          <w:i/>
          <w:iCs/>
          <w:sz w:val="29"/>
          <w:szCs w:val="29"/>
          <w:bdr w:val="none" w:sz="0" w:space="0" w:color="auto" w:frame="1"/>
        </w:rPr>
        <w:t>max</w:t>
      </w:r>
      <w:r w:rsidRPr="00A238F0">
        <w:rPr>
          <w:rFonts w:ascii="MathJax_Main-Web" w:eastAsia="Times New Roman" w:hAnsi="MathJax_Main-Web" w:cs="Helvetica"/>
          <w:sz w:val="29"/>
          <w:szCs w:val="29"/>
          <w:bdr w:val="none" w:sz="0" w:space="0" w:color="auto" w:frame="1"/>
        </w:rPr>
        <w:t>(</w:t>
      </w:r>
      <w:proofErr w:type="gramEnd"/>
      <w:r w:rsidRPr="00A238F0">
        <w:rPr>
          <w:rFonts w:ascii="MathJax_Main-Web" w:eastAsia="Times New Roman" w:hAnsi="MathJax_Main-Web" w:cs="Helvetica"/>
          <w:sz w:val="29"/>
          <w:szCs w:val="29"/>
          <w:bdr w:val="none" w:sz="0" w:space="0" w:color="auto" w:frame="1"/>
        </w:rPr>
        <w:t>0,</w:t>
      </w:r>
      <w:r w:rsidRPr="00A238F0">
        <w:rPr>
          <w:rFonts w:ascii="MathJax_Math-Web" w:eastAsia="Times New Roman" w:hAnsi="MathJax_Math-Web" w:cs="Helvetica"/>
          <w:i/>
          <w:iCs/>
          <w:sz w:val="29"/>
          <w:szCs w:val="29"/>
          <w:bdr w:val="none" w:sz="0" w:space="0" w:color="auto" w:frame="1"/>
        </w:rPr>
        <w:t>x</w:t>
      </w:r>
      <w:r w:rsidRPr="00A238F0">
        <w:rPr>
          <w:rFonts w:ascii="MathJax_Main-Web" w:eastAsia="Times New Roman" w:hAnsi="MathJax_Main-Web" w:cs="Helvetica"/>
          <w:sz w:val="29"/>
          <w:szCs w:val="29"/>
          <w:bdr w:val="none" w:sz="0" w:space="0" w:color="auto" w:frame="1"/>
        </w:rPr>
        <w:t>)</w:t>
      </w:r>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y=max(0,x)</w:t>
      </w:r>
    </w:p>
    <w:p w:rsidR="00A238F0" w:rsidRPr="00A238F0" w:rsidRDefault="00A238F0" w:rsidP="00A238F0">
      <w:pPr>
        <w:shd w:val="clear" w:color="auto" w:fill="FFFFFF"/>
        <w:spacing w:after="0" w:line="240" w:lineRule="auto"/>
        <w:jc w:val="center"/>
        <w:rPr>
          <w:rFonts w:ascii="Helvetica" w:eastAsia="Times New Roman" w:hAnsi="Helvetica" w:cs="Helvetica"/>
          <w:color w:val="555555"/>
          <w:sz w:val="21"/>
          <w:szCs w:val="21"/>
        </w:rPr>
      </w:pPr>
    </w:p>
    <w:p w:rsidR="00A238F0" w:rsidRPr="00A238F0" w:rsidRDefault="00A238F0" w:rsidP="00A238F0">
      <w:pPr>
        <w:shd w:val="clear" w:color="auto" w:fill="FFFFFF"/>
        <w:spacing w:before="100" w:beforeAutospacing="1" w:after="100" w:afterAutospacing="1" w:line="240" w:lineRule="auto"/>
        <w:outlineLvl w:val="3"/>
        <w:rPr>
          <w:rFonts w:ascii="Helvetica" w:eastAsia="Times New Roman" w:hAnsi="Helvetica" w:cs="Helvetica"/>
          <w:sz w:val="24"/>
          <w:szCs w:val="24"/>
        </w:rPr>
      </w:pPr>
      <w:proofErr w:type="spellStart"/>
      <w:proofErr w:type="gramStart"/>
      <w:r w:rsidRPr="00A238F0">
        <w:rPr>
          <w:rFonts w:ascii="Helvetica" w:eastAsia="Times New Roman" w:hAnsi="Helvetica" w:cs="Helvetica"/>
          <w:sz w:val="24"/>
          <w:szCs w:val="24"/>
        </w:rPr>
        <w:t>tanh</w:t>
      </w:r>
      <w:proofErr w:type="spellEnd"/>
      <w:proofErr w:type="gramEnd"/>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proofErr w:type="spellStart"/>
      <w:proofErr w:type="gramStart"/>
      <w:r w:rsidRPr="00A238F0">
        <w:rPr>
          <w:rFonts w:ascii="Helvetica" w:eastAsia="Times New Roman" w:hAnsi="Helvetica" w:cs="Helvetica"/>
          <w:sz w:val="24"/>
          <w:szCs w:val="24"/>
        </w:rPr>
        <w:t>tanh</w:t>
      </w:r>
      <w:proofErr w:type="spellEnd"/>
      <w:proofErr w:type="gramEnd"/>
      <w:r w:rsidRPr="00A238F0">
        <w:rPr>
          <w:rFonts w:ascii="Helvetica" w:eastAsia="Times New Roman" w:hAnsi="Helvetica" w:cs="Helvetica"/>
          <w:sz w:val="24"/>
          <w:szCs w:val="24"/>
        </w:rPr>
        <w:t xml:space="preserve"> is similar to sigmoid but the output is within [-1, 1] instead of [0, 1].</w:t>
      </w:r>
    </w:p>
    <w:p w:rsidR="00A238F0" w:rsidRPr="00A238F0" w:rsidRDefault="00A238F0" w:rsidP="00A238F0">
      <w:pPr>
        <w:shd w:val="clear" w:color="auto" w:fill="FFFFFF"/>
        <w:spacing w:after="0" w:line="240" w:lineRule="auto"/>
        <w:jc w:val="center"/>
        <w:rPr>
          <w:rFonts w:ascii="Helvetica" w:eastAsia="Times New Roman" w:hAnsi="Helvetica" w:cs="Helvetica"/>
          <w:color w:val="555555"/>
          <w:sz w:val="21"/>
          <w:szCs w:val="21"/>
        </w:rPr>
      </w:pPr>
    </w:p>
    <w:p w:rsidR="00A238F0" w:rsidRPr="00A238F0" w:rsidRDefault="00A238F0" w:rsidP="00A238F0">
      <w:pPr>
        <w:shd w:val="clear" w:color="auto" w:fill="FFFFFF"/>
        <w:spacing w:beforeAutospacing="1" w:after="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 xml:space="preserve">As mention before, we want the gradient descent to follow the curve of the cost function but not in some zip zap pattern. For </w:t>
      </w:r>
      <w:ins w:id="347" w:author="Renee Redding" w:date="2017-04-10T23:17:00Z">
        <w:r w:rsidR="006D153A">
          <w:rPr>
            <w:rFonts w:ascii="Helvetica" w:eastAsia="Times New Roman" w:hAnsi="Helvetica" w:cs="Helvetica"/>
            <w:sz w:val="24"/>
            <w:szCs w:val="24"/>
          </w:rPr>
          <w:t xml:space="preserve">the </w:t>
        </w:r>
      </w:ins>
      <w:r w:rsidRPr="00A238F0">
        <w:rPr>
          <w:rFonts w:ascii="Helvetica" w:eastAsia="Times New Roman" w:hAnsi="Helvetica" w:cs="Helvetica"/>
          <w:sz w:val="24"/>
          <w:szCs w:val="24"/>
        </w:rPr>
        <w:t xml:space="preserve">sigmoid function, the output value is always positive (between </w:t>
      </w:r>
      <w:proofErr w:type="gramStart"/>
      <w:r w:rsidRPr="00A238F0">
        <w:rPr>
          <w:rFonts w:ascii="Helvetica" w:eastAsia="Times New Roman" w:hAnsi="Helvetica" w:cs="Helvetica"/>
          <w:sz w:val="24"/>
          <w:szCs w:val="24"/>
        </w:rPr>
        <w:t>0</w:t>
      </w:r>
      <w:proofErr w:type="gramEnd"/>
      <w:r w:rsidRPr="00A238F0">
        <w:rPr>
          <w:rFonts w:ascii="Helvetica" w:eastAsia="Times New Roman" w:hAnsi="Helvetica" w:cs="Helvetica"/>
          <w:sz w:val="24"/>
          <w:szCs w:val="24"/>
        </w:rPr>
        <w:t xml:space="preserve"> and 1). According to the </w:t>
      </w:r>
      <w:proofErr w:type="spellStart"/>
      <w:r w:rsidRPr="00A238F0">
        <w:rPr>
          <w:rFonts w:ascii="Helvetica" w:eastAsia="Times New Roman" w:hAnsi="Helvetica" w:cs="Helvetica"/>
          <w:sz w:val="24"/>
          <w:szCs w:val="24"/>
        </w:rPr>
        <w:t>formular</w:t>
      </w:r>
      <w:proofErr w:type="spellEnd"/>
      <w:r w:rsidRPr="00A238F0">
        <w:rPr>
          <w:rFonts w:ascii="Helvetica" w:eastAsia="Times New Roman" w:hAnsi="Helvetica" w:cs="Helvetica"/>
          <w:sz w:val="24"/>
          <w:szCs w:val="24"/>
        </w:rPr>
        <w:t xml:space="preserve"> below, the sign for the gradient for </w:t>
      </w:r>
      <w:r w:rsidRPr="00A238F0">
        <w:rPr>
          <w:rFonts w:ascii="MathJax_Math-Web" w:eastAsia="Times New Roman" w:hAnsi="MathJax_Math-Web" w:cs="Helvetica"/>
          <w:i/>
          <w:iCs/>
          <w:sz w:val="29"/>
          <w:szCs w:val="29"/>
          <w:bdr w:val="none" w:sz="0" w:space="0" w:color="auto" w:frame="1"/>
        </w:rPr>
        <w:t>W</w:t>
      </w:r>
      <w:r w:rsidRPr="00A238F0">
        <w:rPr>
          <w:rFonts w:ascii="Helvetica" w:eastAsia="Times New Roman" w:hAnsi="Helvetica" w:cs="Helvetica"/>
          <w:sz w:val="29"/>
          <w:szCs w:val="29"/>
          <w:bdr w:val="none" w:sz="0" w:space="0" w:color="auto" w:frame="1"/>
        </w:rPr>
        <w:t> </w:t>
      </w:r>
      <w:proofErr w:type="spellStart"/>
      <w:r w:rsidRPr="00A238F0">
        <w:rPr>
          <w:rFonts w:ascii="Helvetica" w:eastAsia="Times New Roman" w:hAnsi="Helvetica" w:cs="Helvetica"/>
          <w:sz w:val="24"/>
          <w:szCs w:val="24"/>
          <w:bdr w:val="none" w:sz="0" w:space="0" w:color="auto" w:frame="1"/>
        </w:rPr>
        <w:t>W</w:t>
      </w:r>
      <w:proofErr w:type="spellEnd"/>
      <w:r w:rsidRPr="00A238F0">
        <w:rPr>
          <w:rFonts w:ascii="Helvetica" w:eastAsia="Times New Roman" w:hAnsi="Helvetica" w:cs="Helvetica"/>
          <w:sz w:val="24"/>
          <w:szCs w:val="24"/>
        </w:rPr>
        <w:t xml:space="preserve"> subjects to the sign of </w:t>
      </w:r>
      <w:r w:rsidRPr="00A238F0">
        <w:rPr>
          <w:rFonts w:ascii="MathJax_Main-Web" w:eastAsia="Times New Roman" w:hAnsi="MathJax_Main-Web" w:cs="Helvetica"/>
          <w:sz w:val="20"/>
          <w:szCs w:val="20"/>
          <w:bdr w:val="none" w:sz="0" w:space="0" w:color="auto" w:frame="1"/>
        </w:rPr>
        <w:t>∂</w:t>
      </w:r>
      <w:proofErr w:type="spellStart"/>
      <w:r w:rsidRPr="00A238F0">
        <w:rPr>
          <w:rFonts w:ascii="MathJax_Math-Web" w:eastAsia="Times New Roman" w:hAnsi="MathJax_Math-Web" w:cs="Helvetica"/>
          <w:i/>
          <w:iCs/>
          <w:sz w:val="20"/>
          <w:szCs w:val="20"/>
          <w:bdr w:val="none" w:sz="0" w:space="0" w:color="auto" w:frame="1"/>
        </w:rPr>
        <w:t>J</w:t>
      </w:r>
      <w:r w:rsidRPr="00A238F0">
        <w:rPr>
          <w:rFonts w:ascii="MathJax_Main-Web" w:eastAsia="Times New Roman" w:hAnsi="MathJax_Main-Web" w:cs="Helvetica"/>
          <w:sz w:val="20"/>
          <w:szCs w:val="20"/>
          <w:bdr w:val="none" w:sz="0" w:space="0" w:color="auto" w:frame="1"/>
        </w:rPr>
        <w:t>∂</w:t>
      </w:r>
      <w:r w:rsidRPr="00A238F0">
        <w:rPr>
          <w:rFonts w:ascii="MathJax_Math-Web" w:eastAsia="Times New Roman" w:hAnsi="MathJax_Math-Web" w:cs="Helvetica"/>
          <w:i/>
          <w:iCs/>
          <w:sz w:val="20"/>
          <w:szCs w:val="20"/>
          <w:bdr w:val="none" w:sz="0" w:space="0" w:color="auto" w:frame="1"/>
        </w:rPr>
        <w:t>l</w:t>
      </w:r>
      <w:proofErr w:type="spellEnd"/>
      <w:r w:rsidRPr="00A238F0">
        <w:rPr>
          <w:rFonts w:ascii="Helvetica" w:eastAsia="Times New Roman" w:hAnsi="Helvetica" w:cs="Helvetica"/>
          <w:sz w:val="29"/>
          <w:szCs w:val="29"/>
          <w:bdr w:val="none" w:sz="0" w:space="0" w:color="auto" w:frame="1"/>
        </w:rPr>
        <w:t> </w:t>
      </w:r>
      <w:r w:rsidRPr="00A238F0">
        <w:rPr>
          <w:rFonts w:ascii="MathJax_Math-Web" w:eastAsia="Times New Roman" w:hAnsi="MathJax_Math-Web" w:cs="Helvetica"/>
          <w:i/>
          <w:iCs/>
          <w:sz w:val="15"/>
          <w:szCs w:val="15"/>
          <w:bdr w:val="none" w:sz="0" w:space="0" w:color="auto" w:frame="1"/>
        </w:rPr>
        <w:t>k</w:t>
      </w:r>
      <w:r w:rsidRPr="00A238F0">
        <w:rPr>
          <w:rFonts w:ascii="MathJax_Main-Web" w:eastAsia="Times New Roman" w:hAnsi="MathJax_Main-Web" w:cs="Helvetica"/>
          <w:sz w:val="15"/>
          <w:szCs w:val="15"/>
          <w:bdr w:val="none" w:sz="0" w:space="0" w:color="auto" w:frame="1"/>
        </w:rPr>
        <w:t>+1</w:t>
      </w:r>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∂J∂lk+1</w:t>
      </w:r>
      <w:r w:rsidRPr="00A238F0">
        <w:rPr>
          <w:rFonts w:ascii="Helvetica" w:eastAsia="Times New Roman" w:hAnsi="Helvetica" w:cs="Helvetica"/>
          <w:sz w:val="24"/>
          <w:szCs w:val="24"/>
        </w:rPr>
        <w:t xml:space="preserve"> because </w:t>
      </w:r>
      <w:r w:rsidRPr="00A238F0">
        <w:rPr>
          <w:rFonts w:ascii="MathJax_Math-Web" w:eastAsia="Times New Roman" w:hAnsi="MathJax_Math-Web" w:cs="Helvetica"/>
          <w:i/>
          <w:iCs/>
          <w:sz w:val="29"/>
          <w:szCs w:val="29"/>
          <w:bdr w:val="none" w:sz="0" w:space="0" w:color="auto" w:frame="1"/>
        </w:rPr>
        <w:t>X</w:t>
      </w:r>
      <w:r w:rsidRPr="00A238F0">
        <w:rPr>
          <w:rFonts w:ascii="Helvetica" w:eastAsia="Times New Roman" w:hAnsi="Helvetica" w:cs="Helvetica"/>
          <w:sz w:val="29"/>
          <w:szCs w:val="29"/>
          <w:bdr w:val="none" w:sz="0" w:space="0" w:color="auto" w:frame="1"/>
        </w:rPr>
        <w:t> </w:t>
      </w:r>
      <w:proofErr w:type="spellStart"/>
      <w:r w:rsidRPr="00A238F0">
        <w:rPr>
          <w:rFonts w:ascii="Helvetica" w:eastAsia="Times New Roman" w:hAnsi="Helvetica" w:cs="Helvetica"/>
          <w:sz w:val="24"/>
          <w:szCs w:val="24"/>
          <w:bdr w:val="none" w:sz="0" w:space="0" w:color="auto" w:frame="1"/>
        </w:rPr>
        <w:t>X</w:t>
      </w:r>
      <w:proofErr w:type="spellEnd"/>
      <w:r w:rsidRPr="00A238F0">
        <w:rPr>
          <w:rFonts w:ascii="Helvetica" w:eastAsia="Times New Roman" w:hAnsi="Helvetica" w:cs="Helvetica"/>
          <w:sz w:val="24"/>
          <w:szCs w:val="24"/>
        </w:rPr>
        <w:t xml:space="preserve"> is always positive in a sigmoid layer output. </w:t>
      </w:r>
      <w:proofErr w:type="gramStart"/>
      <w:r w:rsidRPr="00A238F0">
        <w:rPr>
          <w:rFonts w:ascii="Helvetica" w:eastAsia="Times New Roman" w:hAnsi="Helvetica" w:cs="Helvetica"/>
          <w:sz w:val="24"/>
          <w:szCs w:val="24"/>
        </w:rPr>
        <w:t>So</w:t>
      </w:r>
      <w:proofErr w:type="gramEnd"/>
      <w:ins w:id="348" w:author="Renee Redding" w:date="2017-04-10T23:17:00Z">
        <w:r w:rsidR="006D153A">
          <w:rPr>
            <w:rFonts w:ascii="Helvetica" w:eastAsia="Times New Roman" w:hAnsi="Helvetica" w:cs="Helvetica"/>
            <w:sz w:val="24"/>
            <w:szCs w:val="24"/>
          </w:rPr>
          <w:t>,</w:t>
        </w:r>
      </w:ins>
      <w:r w:rsidRPr="00A238F0">
        <w:rPr>
          <w:rFonts w:ascii="Helvetica" w:eastAsia="Times New Roman" w:hAnsi="Helvetica" w:cs="Helvetica"/>
          <w:sz w:val="24"/>
          <w:szCs w:val="24"/>
        </w:rPr>
        <w:t xml:space="preserve"> the derivatives for this layer </w:t>
      </w:r>
      <w:ins w:id="349" w:author="Renee Redding" w:date="2017-04-10T23:17:00Z">
        <w:r w:rsidR="006D153A">
          <w:rPr>
            <w:rFonts w:ascii="Helvetica" w:eastAsia="Times New Roman" w:hAnsi="Helvetica" w:cs="Helvetica"/>
            <w:sz w:val="24"/>
            <w:szCs w:val="24"/>
          </w:rPr>
          <w:t>are</w:t>
        </w:r>
      </w:ins>
      <w:del w:id="350" w:author="Renee Redding" w:date="2017-04-10T23:17:00Z">
        <w:r w:rsidRPr="00A238F0" w:rsidDel="006D153A">
          <w:rPr>
            <w:rFonts w:ascii="Helvetica" w:eastAsia="Times New Roman" w:hAnsi="Helvetica" w:cs="Helvetica"/>
            <w:sz w:val="24"/>
            <w:szCs w:val="24"/>
          </w:rPr>
          <w:delText>is</w:delText>
        </w:r>
      </w:del>
      <w:r w:rsidRPr="00A238F0">
        <w:rPr>
          <w:rFonts w:ascii="Helvetica" w:eastAsia="Times New Roman" w:hAnsi="Helvetica" w:cs="Helvetica"/>
          <w:sz w:val="24"/>
          <w:szCs w:val="24"/>
        </w:rPr>
        <w:t xml:space="preserve"> either all positive or all negative. Instead of following the curve, all </w:t>
      </w:r>
      <w:r w:rsidRPr="00A238F0">
        <w:rPr>
          <w:rFonts w:ascii="MathJax_Math-Web" w:eastAsia="Times New Roman" w:hAnsi="MathJax_Math-Web" w:cs="Helvetica"/>
          <w:i/>
          <w:iCs/>
          <w:sz w:val="29"/>
          <w:szCs w:val="29"/>
          <w:bdr w:val="none" w:sz="0" w:space="0" w:color="auto" w:frame="1"/>
        </w:rPr>
        <w:t>W</w:t>
      </w:r>
      <w:r w:rsidRPr="00A238F0">
        <w:rPr>
          <w:rFonts w:ascii="Helvetica" w:eastAsia="Times New Roman" w:hAnsi="Helvetica" w:cs="Helvetica"/>
          <w:sz w:val="29"/>
          <w:szCs w:val="29"/>
          <w:bdr w:val="none" w:sz="0" w:space="0" w:color="auto" w:frame="1"/>
        </w:rPr>
        <w:t> </w:t>
      </w:r>
      <w:proofErr w:type="spellStart"/>
      <w:r w:rsidRPr="00A238F0">
        <w:rPr>
          <w:rFonts w:ascii="Helvetica" w:eastAsia="Times New Roman" w:hAnsi="Helvetica" w:cs="Helvetica"/>
          <w:sz w:val="24"/>
          <w:szCs w:val="24"/>
          <w:bdr w:val="none" w:sz="0" w:space="0" w:color="auto" w:frame="1"/>
        </w:rPr>
        <w:t>W</w:t>
      </w:r>
      <w:proofErr w:type="spellEnd"/>
      <w:r w:rsidRPr="00A238F0">
        <w:rPr>
          <w:rFonts w:ascii="Helvetica" w:eastAsia="Times New Roman" w:hAnsi="Helvetica" w:cs="Helvetica"/>
          <w:sz w:val="24"/>
          <w:szCs w:val="24"/>
        </w:rPr>
        <w:t xml:space="preserve"> in this layer move in the same direction in a zip zap pattern.</w:t>
      </w:r>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r w:rsidRPr="00A238F0">
        <w:rPr>
          <w:rFonts w:ascii="MathJax_Main-Web" w:eastAsia="Times New Roman" w:hAnsi="MathJax_Main-Web" w:cs="Helvetica"/>
          <w:sz w:val="29"/>
          <w:szCs w:val="29"/>
          <w:bdr w:val="none" w:sz="0" w:space="0" w:color="auto" w:frame="1"/>
        </w:rPr>
        <w:lastRenderedPageBreak/>
        <w:t>∂</w:t>
      </w:r>
      <w:r w:rsidRPr="00A238F0">
        <w:rPr>
          <w:rFonts w:ascii="MathJax_Math-Web" w:eastAsia="Times New Roman" w:hAnsi="MathJax_Math-Web" w:cs="Helvetica"/>
          <w:i/>
          <w:iCs/>
          <w:sz w:val="29"/>
          <w:szCs w:val="29"/>
          <w:bdr w:val="none" w:sz="0" w:space="0" w:color="auto" w:frame="1"/>
        </w:rPr>
        <w:t>l</w:t>
      </w:r>
      <w:r w:rsidRPr="00A238F0">
        <w:rPr>
          <w:rFonts w:ascii="Helvetica" w:eastAsia="Times New Roman" w:hAnsi="Helvetica" w:cs="Helvetica"/>
          <w:sz w:val="29"/>
          <w:szCs w:val="29"/>
          <w:bdr w:val="none" w:sz="0" w:space="0" w:color="auto" w:frame="1"/>
        </w:rPr>
        <w:t> </w:t>
      </w:r>
      <w:r w:rsidRPr="00A238F0">
        <w:rPr>
          <w:rFonts w:ascii="MathJax_Math-Web" w:eastAsia="Times New Roman" w:hAnsi="MathJax_Math-Web" w:cs="Helvetica"/>
          <w:i/>
          <w:iCs/>
          <w:sz w:val="20"/>
          <w:szCs w:val="20"/>
          <w:bdr w:val="none" w:sz="0" w:space="0" w:color="auto" w:frame="1"/>
        </w:rPr>
        <w:t>k</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W</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X</w:t>
      </w:r>
      <w:r w:rsidRPr="00A238F0">
        <w:rPr>
          <w:rFonts w:ascii="Cambria Math" w:eastAsia="Times New Roman" w:hAnsi="Cambria Math" w:cs="Cambria Math"/>
          <w:sz w:val="29"/>
          <w:szCs w:val="29"/>
          <w:bdr w:val="none" w:sz="0" w:space="0" w:color="auto" w:frame="1"/>
        </w:rPr>
        <w:t>⋅</w:t>
      </w:r>
      <w:r w:rsidRPr="00A238F0">
        <w:rPr>
          <w:rFonts w:ascii="Times New Roman" w:eastAsia="Times New Roman" w:hAnsi="Times New Roman" w:cs="Times New Roman"/>
          <w:sz w:val="29"/>
          <w:szCs w:val="29"/>
          <w:bdr w:val="none" w:sz="0" w:space="0" w:color="auto" w:frame="1"/>
        </w:rPr>
        <w:t>∂</w:t>
      </w:r>
      <w:proofErr w:type="spellStart"/>
      <w:r w:rsidRPr="00A238F0">
        <w:rPr>
          <w:rFonts w:ascii="MathJax_Math-Web" w:eastAsia="Times New Roman" w:hAnsi="MathJax_Math-Web" w:cs="Helvetica"/>
          <w:i/>
          <w:iCs/>
          <w:sz w:val="29"/>
          <w:szCs w:val="29"/>
          <w:bdr w:val="none" w:sz="0" w:space="0" w:color="auto" w:frame="1"/>
        </w:rPr>
        <w:t>J</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l</w:t>
      </w:r>
      <w:proofErr w:type="spellEnd"/>
      <w:r w:rsidRPr="00A238F0">
        <w:rPr>
          <w:rFonts w:ascii="Helvetica" w:eastAsia="Times New Roman" w:hAnsi="Helvetica" w:cs="Helvetica"/>
          <w:sz w:val="29"/>
          <w:szCs w:val="29"/>
          <w:bdr w:val="none" w:sz="0" w:space="0" w:color="auto" w:frame="1"/>
        </w:rPr>
        <w:t> </w:t>
      </w:r>
      <w:r w:rsidRPr="00A238F0">
        <w:rPr>
          <w:rFonts w:ascii="MathJax_Math-Web" w:eastAsia="Times New Roman" w:hAnsi="MathJax_Math-Web" w:cs="Helvetica"/>
          <w:i/>
          <w:iCs/>
          <w:sz w:val="20"/>
          <w:szCs w:val="20"/>
          <w:bdr w:val="none" w:sz="0" w:space="0" w:color="auto" w:frame="1"/>
        </w:rPr>
        <w:t>k</w:t>
      </w:r>
      <w:r w:rsidRPr="00A238F0">
        <w:rPr>
          <w:rFonts w:ascii="MathJax_Main-Web" w:eastAsia="Times New Roman" w:hAnsi="MathJax_Main-Web" w:cs="Helvetica"/>
          <w:sz w:val="20"/>
          <w:szCs w:val="20"/>
          <w:bdr w:val="none" w:sz="0" w:space="0" w:color="auto" w:frame="1"/>
        </w:rPr>
        <w:t>+1</w:t>
      </w:r>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w:t>
      </w:r>
      <w:proofErr w:type="spellStart"/>
      <w:r w:rsidRPr="00A238F0">
        <w:rPr>
          <w:rFonts w:ascii="Helvetica" w:eastAsia="Times New Roman" w:hAnsi="Helvetica" w:cs="Helvetica"/>
          <w:sz w:val="24"/>
          <w:szCs w:val="24"/>
          <w:bdr w:val="none" w:sz="0" w:space="0" w:color="auto" w:frame="1"/>
        </w:rPr>
        <w:t>lk∂W</w:t>
      </w:r>
      <w:proofErr w:type="spellEnd"/>
      <w:r w:rsidRPr="00A238F0">
        <w:rPr>
          <w:rFonts w:ascii="Helvetica" w:eastAsia="Times New Roman" w:hAnsi="Helvetica" w:cs="Helvetica"/>
          <w:sz w:val="24"/>
          <w:szCs w:val="24"/>
          <w:bdr w:val="none" w:sz="0" w:space="0" w:color="auto" w:frame="1"/>
        </w:rPr>
        <w:t>=X</w:t>
      </w:r>
      <w:r w:rsidRPr="00A238F0">
        <w:rPr>
          <w:rFonts w:ascii="Cambria Math" w:eastAsia="Times New Roman" w:hAnsi="Cambria Math" w:cs="Cambria Math"/>
          <w:sz w:val="24"/>
          <w:szCs w:val="24"/>
          <w:bdr w:val="none" w:sz="0" w:space="0" w:color="auto" w:frame="1"/>
        </w:rPr>
        <w:t>⋅</w:t>
      </w:r>
      <w:r w:rsidRPr="00A238F0">
        <w:rPr>
          <w:rFonts w:ascii="Helvetica" w:eastAsia="Times New Roman" w:hAnsi="Helvetica" w:cs="Helvetica"/>
          <w:sz w:val="24"/>
          <w:szCs w:val="24"/>
          <w:bdr w:val="none" w:sz="0" w:space="0" w:color="auto" w:frame="1"/>
        </w:rPr>
        <w:t>∂J∂lk+1</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 xml:space="preserve">Since </w:t>
      </w:r>
      <w:proofErr w:type="spellStart"/>
      <w:r w:rsidRPr="00A238F0">
        <w:rPr>
          <w:rFonts w:ascii="Helvetica" w:eastAsia="Times New Roman" w:hAnsi="Helvetica" w:cs="Helvetica"/>
          <w:sz w:val="24"/>
          <w:szCs w:val="24"/>
        </w:rPr>
        <w:t>tanh</w:t>
      </w:r>
      <w:proofErr w:type="spellEnd"/>
      <w:r w:rsidRPr="00A238F0">
        <w:rPr>
          <w:rFonts w:ascii="Helvetica" w:eastAsia="Times New Roman" w:hAnsi="Helvetica" w:cs="Helvetica"/>
          <w:sz w:val="24"/>
          <w:szCs w:val="24"/>
        </w:rPr>
        <w:t xml:space="preserve"> has both positive and negative outputs, </w:t>
      </w:r>
      <w:proofErr w:type="spellStart"/>
      <w:r w:rsidRPr="00A238F0">
        <w:rPr>
          <w:rFonts w:ascii="Helvetica" w:eastAsia="Times New Roman" w:hAnsi="Helvetica" w:cs="Helvetica"/>
          <w:sz w:val="24"/>
          <w:szCs w:val="24"/>
        </w:rPr>
        <w:t>tanh</w:t>
      </w:r>
      <w:proofErr w:type="spellEnd"/>
      <w:r w:rsidRPr="00A238F0">
        <w:rPr>
          <w:rFonts w:ascii="Helvetica" w:eastAsia="Times New Roman" w:hAnsi="Helvetica" w:cs="Helvetica"/>
          <w:sz w:val="24"/>
          <w:szCs w:val="24"/>
        </w:rPr>
        <w:t xml:space="preserve"> does not have this problem as sigmoid.</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proofErr w:type="spellStart"/>
      <w:r w:rsidRPr="00A238F0">
        <w:rPr>
          <w:rFonts w:ascii="Helvetica" w:eastAsia="Times New Roman" w:hAnsi="Helvetica" w:cs="Helvetica"/>
          <w:sz w:val="24"/>
          <w:szCs w:val="24"/>
        </w:rPr>
        <w:t>Numpy</w:t>
      </w:r>
      <w:proofErr w:type="spellEnd"/>
      <w:r w:rsidRPr="00A238F0">
        <w:rPr>
          <w:rFonts w:ascii="Helvetica" w:eastAsia="Times New Roman" w:hAnsi="Helvetica" w:cs="Helvetica"/>
          <w:sz w:val="24"/>
          <w:szCs w:val="24"/>
        </w:rPr>
        <w:t xml:space="preserve"> provides all API to implement these functions.</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gramStart"/>
      <w:r w:rsidRPr="00A238F0">
        <w:rPr>
          <w:rFonts w:ascii="Courier New" w:eastAsia="Times New Roman" w:hAnsi="Courier New" w:cs="Courier New"/>
          <w:sz w:val="23"/>
          <w:szCs w:val="23"/>
          <w:bdr w:val="none" w:sz="0" w:space="0" w:color="auto" w:frame="1"/>
          <w:shd w:val="clear" w:color="auto" w:fill="EEEEFF"/>
        </w:rPr>
        <w:t>import</w:t>
      </w:r>
      <w:proofErr w:type="gram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color w:val="555555"/>
          <w:sz w:val="23"/>
          <w:szCs w:val="23"/>
          <w:bdr w:val="none" w:sz="0" w:space="0" w:color="auto" w:frame="1"/>
          <w:shd w:val="clear" w:color="auto" w:fill="EEEEFF"/>
        </w:rPr>
        <w:t>numpy</w:t>
      </w:r>
      <w:proofErr w:type="spellEnd"/>
      <w:r w:rsidRPr="00A238F0">
        <w:rPr>
          <w:rFonts w:ascii="Courier New" w:eastAsia="Times New Roman" w:hAnsi="Courier New" w:cs="Courier New"/>
          <w:sz w:val="23"/>
          <w:szCs w:val="23"/>
          <w:bdr w:val="none" w:sz="0" w:space="0" w:color="auto" w:frame="1"/>
          <w:shd w:val="clear" w:color="auto" w:fill="EEEEFF"/>
        </w:rPr>
        <w:t xml:space="preserve"> as </w:t>
      </w:r>
      <w:r w:rsidRPr="00A238F0">
        <w:rPr>
          <w:rFonts w:ascii="Courier New" w:eastAsia="Times New Roman" w:hAnsi="Courier New" w:cs="Courier New"/>
          <w:color w:val="555555"/>
          <w:sz w:val="23"/>
          <w:szCs w:val="23"/>
          <w:bdr w:val="none" w:sz="0" w:space="0" w:color="auto" w:frame="1"/>
          <w:shd w:val="clear" w:color="auto" w:fill="EEEEFF"/>
        </w:rPr>
        <w:t>np</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gramStart"/>
      <w:r w:rsidRPr="00A238F0">
        <w:rPr>
          <w:rFonts w:ascii="Courier New" w:eastAsia="Times New Roman" w:hAnsi="Courier New" w:cs="Courier New"/>
          <w:sz w:val="23"/>
          <w:szCs w:val="23"/>
          <w:bdr w:val="none" w:sz="0" w:space="0" w:color="auto" w:frame="1"/>
          <w:shd w:val="clear" w:color="auto" w:fill="EEEEFF"/>
        </w:rPr>
        <w:t>import</w:t>
      </w:r>
      <w:proofErr w:type="gram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color w:val="555555"/>
          <w:sz w:val="23"/>
          <w:szCs w:val="23"/>
          <w:bdr w:val="none" w:sz="0" w:space="0" w:color="auto" w:frame="1"/>
          <w:shd w:val="clear" w:color="auto" w:fill="EEEEFF"/>
        </w:rPr>
        <w:t>matplotlib.pyplot</w:t>
      </w:r>
      <w:proofErr w:type="spellEnd"/>
      <w:r w:rsidRPr="00A238F0">
        <w:rPr>
          <w:rFonts w:ascii="Courier New" w:eastAsia="Times New Roman" w:hAnsi="Courier New" w:cs="Courier New"/>
          <w:sz w:val="23"/>
          <w:szCs w:val="23"/>
          <w:bdr w:val="none" w:sz="0" w:space="0" w:color="auto" w:frame="1"/>
          <w:shd w:val="clear" w:color="auto" w:fill="EEEEFF"/>
        </w:rPr>
        <w:t xml:space="preserve"> as </w:t>
      </w:r>
      <w:proofErr w:type="spellStart"/>
      <w:r w:rsidRPr="00A238F0">
        <w:rPr>
          <w:rFonts w:ascii="Courier New" w:eastAsia="Times New Roman" w:hAnsi="Courier New" w:cs="Courier New"/>
          <w:color w:val="555555"/>
          <w:sz w:val="23"/>
          <w:szCs w:val="23"/>
          <w:bdr w:val="none" w:sz="0" w:space="0" w:color="auto" w:frame="1"/>
          <w:shd w:val="clear" w:color="auto" w:fill="EEEEFF"/>
        </w:rPr>
        <w:t>plt</w:t>
      </w:r>
      <w:proofErr w:type="spellEnd"/>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proofErr w:type="gramStart"/>
      <w:r w:rsidRPr="00A238F0">
        <w:rPr>
          <w:rFonts w:ascii="Courier New" w:eastAsia="Times New Roman" w:hAnsi="Courier New" w:cs="Courier New"/>
          <w:b/>
          <w:bCs/>
          <w:sz w:val="23"/>
          <w:szCs w:val="23"/>
          <w:bdr w:val="none" w:sz="0" w:space="0" w:color="auto" w:frame="1"/>
          <w:shd w:val="clear" w:color="auto" w:fill="EEEEFF"/>
        </w:rPr>
        <w:t>def</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color w:val="990000"/>
          <w:sz w:val="23"/>
          <w:szCs w:val="23"/>
          <w:bdr w:val="none" w:sz="0" w:space="0" w:color="auto" w:frame="1"/>
          <w:shd w:val="clear" w:color="auto" w:fill="EEEEFF"/>
        </w:rPr>
        <w:t>sigmoid</w:t>
      </w:r>
      <w:r w:rsidRPr="00A238F0">
        <w:rPr>
          <w:rFonts w:ascii="Courier New" w:eastAsia="Times New Roman" w:hAnsi="Courier New" w:cs="Courier New"/>
          <w:sz w:val="23"/>
          <w:szCs w:val="23"/>
          <w:bdr w:val="none" w:sz="0" w:space="0" w:color="auto" w:frame="1"/>
          <w:shd w:val="clear" w:color="auto" w:fill="EEEEFF"/>
        </w:rPr>
        <w:t>(x):</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b/>
          <w:bCs/>
          <w:sz w:val="23"/>
          <w:szCs w:val="23"/>
          <w:bdr w:val="none" w:sz="0" w:space="0" w:color="auto" w:frame="1"/>
          <w:shd w:val="clear" w:color="auto" w:fill="EEEEFF"/>
        </w:rPr>
        <w:t>return</w:t>
      </w:r>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1</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1</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np</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exp</w:t>
      </w:r>
      <w:proofErr w:type="spellEnd"/>
      <w:r w:rsidRPr="00A238F0">
        <w:rPr>
          <w:rFonts w:ascii="Courier New" w:eastAsia="Times New Roman" w:hAnsi="Courier New" w:cs="Courier New"/>
          <w:sz w:val="23"/>
          <w:szCs w:val="23"/>
          <w:bdr w:val="none" w:sz="0" w:space="0" w:color="auto" w:frame="1"/>
          <w:shd w:val="clear" w:color="auto" w:fill="EEEEFF"/>
        </w:rPr>
        <w:t>(</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x))</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proofErr w:type="gramStart"/>
      <w:r w:rsidRPr="00A238F0">
        <w:rPr>
          <w:rFonts w:ascii="Courier New" w:eastAsia="Times New Roman" w:hAnsi="Courier New" w:cs="Courier New"/>
          <w:b/>
          <w:bCs/>
          <w:sz w:val="23"/>
          <w:szCs w:val="23"/>
          <w:bdr w:val="none" w:sz="0" w:space="0" w:color="auto" w:frame="1"/>
          <w:shd w:val="clear" w:color="auto" w:fill="EEEEFF"/>
        </w:rPr>
        <w:t>def</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b/>
          <w:bCs/>
          <w:color w:val="990000"/>
          <w:sz w:val="23"/>
          <w:szCs w:val="23"/>
          <w:bdr w:val="none" w:sz="0" w:space="0" w:color="auto" w:frame="1"/>
          <w:shd w:val="clear" w:color="auto" w:fill="EEEEFF"/>
        </w:rPr>
        <w:t>relu</w:t>
      </w:r>
      <w:proofErr w:type="spellEnd"/>
      <w:r w:rsidRPr="00A238F0">
        <w:rPr>
          <w:rFonts w:ascii="Courier New" w:eastAsia="Times New Roman" w:hAnsi="Courier New" w:cs="Courier New"/>
          <w:sz w:val="23"/>
          <w:szCs w:val="23"/>
          <w:bdr w:val="none" w:sz="0" w:space="0" w:color="auto" w:frame="1"/>
          <w:shd w:val="clear" w:color="auto" w:fill="EEEEFF"/>
        </w:rPr>
        <w:t>(x):</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b/>
          <w:bCs/>
          <w:sz w:val="23"/>
          <w:szCs w:val="23"/>
          <w:bdr w:val="none" w:sz="0" w:space="0" w:color="auto" w:frame="1"/>
          <w:shd w:val="clear" w:color="auto" w:fill="EEEEFF"/>
        </w:rPr>
        <w:t>return</w:t>
      </w:r>
      <w:proofErr w:type="gram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np</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maximum</w:t>
      </w:r>
      <w:proofErr w:type="spellEnd"/>
      <w:r w:rsidRPr="00A238F0">
        <w:rPr>
          <w:rFonts w:ascii="Courier New" w:eastAsia="Times New Roman" w:hAnsi="Courier New" w:cs="Courier New"/>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0</w:t>
      </w:r>
      <w:r w:rsidRPr="00A238F0">
        <w:rPr>
          <w:rFonts w:ascii="Courier New" w:eastAsia="Times New Roman" w:hAnsi="Courier New" w:cs="Courier New"/>
          <w:sz w:val="23"/>
          <w:szCs w:val="23"/>
          <w:bdr w:val="none" w:sz="0" w:space="0" w:color="auto" w:frame="1"/>
          <w:shd w:val="clear" w:color="auto" w:fill="EEEEFF"/>
        </w:rPr>
        <w:t>, x)</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proofErr w:type="gramStart"/>
      <w:r w:rsidRPr="00A238F0">
        <w:rPr>
          <w:rFonts w:ascii="Courier New" w:eastAsia="Times New Roman" w:hAnsi="Courier New" w:cs="Courier New"/>
          <w:b/>
          <w:bCs/>
          <w:sz w:val="23"/>
          <w:szCs w:val="23"/>
          <w:bdr w:val="none" w:sz="0" w:space="0" w:color="auto" w:frame="1"/>
          <w:shd w:val="clear" w:color="auto" w:fill="EEEEFF"/>
        </w:rPr>
        <w:t>def</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b/>
          <w:bCs/>
          <w:color w:val="990000"/>
          <w:sz w:val="23"/>
          <w:szCs w:val="23"/>
          <w:bdr w:val="none" w:sz="0" w:space="0" w:color="auto" w:frame="1"/>
          <w:shd w:val="clear" w:color="auto" w:fill="EEEEFF"/>
        </w:rPr>
        <w:t>tanh</w:t>
      </w:r>
      <w:proofErr w:type="spellEnd"/>
      <w:r w:rsidRPr="00A238F0">
        <w:rPr>
          <w:rFonts w:ascii="Courier New" w:eastAsia="Times New Roman" w:hAnsi="Courier New" w:cs="Courier New"/>
          <w:sz w:val="23"/>
          <w:szCs w:val="23"/>
          <w:bdr w:val="none" w:sz="0" w:space="0" w:color="auto" w:frame="1"/>
          <w:shd w:val="clear" w:color="auto" w:fill="EEEEFF"/>
        </w:rPr>
        <w:t>(x):</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b/>
          <w:bCs/>
          <w:sz w:val="23"/>
          <w:szCs w:val="23"/>
          <w:bdr w:val="none" w:sz="0" w:space="0" w:color="auto" w:frame="1"/>
          <w:shd w:val="clear" w:color="auto" w:fill="EEEEFF"/>
        </w:rPr>
        <w:t>return</w:t>
      </w:r>
      <w:proofErr w:type="gram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np</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tanh</w:t>
      </w:r>
      <w:proofErr w:type="spellEnd"/>
      <w:r w:rsidRPr="00A238F0">
        <w:rPr>
          <w:rFonts w:ascii="Courier New" w:eastAsia="Times New Roman" w:hAnsi="Courier New" w:cs="Courier New"/>
          <w:sz w:val="23"/>
          <w:szCs w:val="23"/>
          <w:bdr w:val="none" w:sz="0" w:space="0" w:color="auto" w:frame="1"/>
          <w:shd w:val="clear" w:color="auto" w:fill="EEEEFF"/>
        </w:rPr>
        <w:t>(x)</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x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proofErr w:type="gramStart"/>
      <w:r w:rsidRPr="00A238F0">
        <w:rPr>
          <w:rFonts w:ascii="Courier New" w:eastAsia="Times New Roman" w:hAnsi="Courier New" w:cs="Courier New"/>
          <w:sz w:val="23"/>
          <w:szCs w:val="23"/>
          <w:bdr w:val="none" w:sz="0" w:space="0" w:color="auto" w:frame="1"/>
          <w:shd w:val="clear" w:color="auto" w:fill="EEEEFF"/>
        </w:rPr>
        <w:t>np</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arange</w:t>
      </w:r>
      <w:proofErr w:type="spellEnd"/>
      <w:r w:rsidRPr="00A238F0">
        <w:rPr>
          <w:rFonts w:ascii="Courier New" w:eastAsia="Times New Roman" w:hAnsi="Courier New" w:cs="Courier New"/>
          <w:sz w:val="23"/>
          <w:szCs w:val="23"/>
          <w:bdr w:val="none" w:sz="0" w:space="0" w:color="auto" w:frame="1"/>
          <w:shd w:val="clear" w:color="auto" w:fill="EEEEFF"/>
        </w:rPr>
        <w:t>(</w:t>
      </w:r>
      <w:proofErr w:type="gramEnd"/>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20</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20</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0.001</w:t>
      </w:r>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y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sigmoid(x)</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r w:rsidRPr="00A238F0">
        <w:rPr>
          <w:rFonts w:ascii="Courier New" w:eastAsia="Times New Roman" w:hAnsi="Courier New" w:cs="Courier New"/>
          <w:sz w:val="23"/>
          <w:szCs w:val="23"/>
          <w:bdr w:val="none" w:sz="0" w:space="0" w:color="auto" w:frame="1"/>
          <w:shd w:val="clear" w:color="auto" w:fill="EEEEFF"/>
        </w:rPr>
        <w:t>plt</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axvline</w:t>
      </w:r>
      <w:proofErr w:type="spellEnd"/>
      <w:r w:rsidRPr="00A238F0">
        <w:rPr>
          <w:rFonts w:ascii="Courier New" w:eastAsia="Times New Roman" w:hAnsi="Courier New" w:cs="Courier New"/>
          <w:sz w:val="23"/>
          <w:szCs w:val="23"/>
          <w:bdr w:val="none" w:sz="0" w:space="0" w:color="auto" w:frame="1"/>
          <w:shd w:val="clear" w:color="auto" w:fill="EEEEFF"/>
        </w:rPr>
        <w:t>(x</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0</w:t>
      </w:r>
      <w:r w:rsidRPr="00A238F0">
        <w:rPr>
          <w:rFonts w:ascii="Courier New" w:eastAsia="Times New Roman" w:hAnsi="Courier New" w:cs="Courier New"/>
          <w:sz w:val="23"/>
          <w:szCs w:val="23"/>
          <w:bdr w:val="none" w:sz="0" w:space="0" w:color="auto" w:frame="1"/>
          <w:shd w:val="clear" w:color="auto" w:fill="EEEEFF"/>
        </w:rPr>
        <w:t>, color</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color w:val="DD1144"/>
          <w:sz w:val="23"/>
          <w:szCs w:val="23"/>
          <w:bdr w:val="none" w:sz="0" w:space="0" w:color="auto" w:frame="1"/>
          <w:shd w:val="clear" w:color="auto" w:fill="EEEEFF"/>
        </w:rPr>
        <w:t>"0.8"</w:t>
      </w:r>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r w:rsidRPr="00A238F0">
        <w:rPr>
          <w:rFonts w:ascii="Courier New" w:eastAsia="Times New Roman" w:hAnsi="Courier New" w:cs="Courier New"/>
          <w:sz w:val="23"/>
          <w:szCs w:val="23"/>
          <w:bdr w:val="none" w:sz="0" w:space="0" w:color="auto" w:frame="1"/>
          <w:shd w:val="clear" w:color="auto" w:fill="EEEEFF"/>
        </w:rPr>
        <w:t>plt</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plot</w:t>
      </w:r>
      <w:proofErr w:type="spellEnd"/>
      <w:r w:rsidRPr="00A238F0">
        <w:rPr>
          <w:rFonts w:ascii="Courier New" w:eastAsia="Times New Roman" w:hAnsi="Courier New" w:cs="Courier New"/>
          <w:sz w:val="23"/>
          <w:szCs w:val="23"/>
          <w:bdr w:val="none" w:sz="0" w:space="0" w:color="auto" w:frame="1"/>
          <w:shd w:val="clear" w:color="auto" w:fill="EEEEFF"/>
        </w:rPr>
        <w:t>(x, y)</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proofErr w:type="gramStart"/>
      <w:r w:rsidRPr="00A238F0">
        <w:rPr>
          <w:rFonts w:ascii="Courier New" w:eastAsia="Times New Roman" w:hAnsi="Courier New" w:cs="Courier New"/>
          <w:sz w:val="23"/>
          <w:szCs w:val="23"/>
          <w:bdr w:val="none" w:sz="0" w:space="0" w:color="auto" w:frame="1"/>
          <w:shd w:val="clear" w:color="auto" w:fill="EEEEFF"/>
        </w:rPr>
        <w:t>plt</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show</w:t>
      </w:r>
      <w:proofErr w:type="spellEnd"/>
      <w:r w:rsidRPr="00A238F0">
        <w:rPr>
          <w:rFonts w:ascii="Courier New" w:eastAsia="Times New Roman" w:hAnsi="Courier New" w:cs="Courier New"/>
          <w:sz w:val="23"/>
          <w:szCs w:val="23"/>
          <w:bdr w:val="none" w:sz="0" w:space="0" w:color="auto" w:frame="1"/>
          <w:shd w:val="clear" w:color="auto" w:fill="EEEEFF"/>
        </w:rPr>
        <w:t>()</w:t>
      </w:r>
      <w:proofErr w:type="gramEnd"/>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y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relu</w:t>
      </w:r>
      <w:proofErr w:type="spellEnd"/>
      <w:r w:rsidRPr="00A238F0">
        <w:rPr>
          <w:rFonts w:ascii="Courier New" w:eastAsia="Times New Roman" w:hAnsi="Courier New" w:cs="Courier New"/>
          <w:sz w:val="23"/>
          <w:szCs w:val="23"/>
          <w:bdr w:val="none" w:sz="0" w:space="0" w:color="auto" w:frame="1"/>
          <w:shd w:val="clear" w:color="auto" w:fill="EEEEFF"/>
        </w:rPr>
        <w:t>(x)</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r w:rsidRPr="00A238F0">
        <w:rPr>
          <w:rFonts w:ascii="Courier New" w:eastAsia="Times New Roman" w:hAnsi="Courier New" w:cs="Courier New"/>
          <w:sz w:val="23"/>
          <w:szCs w:val="23"/>
          <w:bdr w:val="none" w:sz="0" w:space="0" w:color="auto" w:frame="1"/>
          <w:shd w:val="clear" w:color="auto" w:fill="EEEEFF"/>
        </w:rPr>
        <w:t>plt</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axvline</w:t>
      </w:r>
      <w:proofErr w:type="spellEnd"/>
      <w:r w:rsidRPr="00A238F0">
        <w:rPr>
          <w:rFonts w:ascii="Courier New" w:eastAsia="Times New Roman" w:hAnsi="Courier New" w:cs="Courier New"/>
          <w:sz w:val="23"/>
          <w:szCs w:val="23"/>
          <w:bdr w:val="none" w:sz="0" w:space="0" w:color="auto" w:frame="1"/>
          <w:shd w:val="clear" w:color="auto" w:fill="EEEEFF"/>
        </w:rPr>
        <w:t>(x</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0</w:t>
      </w:r>
      <w:r w:rsidRPr="00A238F0">
        <w:rPr>
          <w:rFonts w:ascii="Courier New" w:eastAsia="Times New Roman" w:hAnsi="Courier New" w:cs="Courier New"/>
          <w:sz w:val="23"/>
          <w:szCs w:val="23"/>
          <w:bdr w:val="none" w:sz="0" w:space="0" w:color="auto" w:frame="1"/>
          <w:shd w:val="clear" w:color="auto" w:fill="EEEEFF"/>
        </w:rPr>
        <w:t>, color</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color w:val="DD1144"/>
          <w:sz w:val="23"/>
          <w:szCs w:val="23"/>
          <w:bdr w:val="none" w:sz="0" w:space="0" w:color="auto" w:frame="1"/>
          <w:shd w:val="clear" w:color="auto" w:fill="EEEEFF"/>
        </w:rPr>
        <w:t>"0.8"</w:t>
      </w:r>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r w:rsidRPr="00A238F0">
        <w:rPr>
          <w:rFonts w:ascii="Courier New" w:eastAsia="Times New Roman" w:hAnsi="Courier New" w:cs="Courier New"/>
          <w:sz w:val="23"/>
          <w:szCs w:val="23"/>
          <w:bdr w:val="none" w:sz="0" w:space="0" w:color="auto" w:frame="1"/>
          <w:shd w:val="clear" w:color="auto" w:fill="EEEEFF"/>
        </w:rPr>
        <w:t>plt</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axhline</w:t>
      </w:r>
      <w:proofErr w:type="spellEnd"/>
      <w:r w:rsidRPr="00A238F0">
        <w:rPr>
          <w:rFonts w:ascii="Courier New" w:eastAsia="Times New Roman" w:hAnsi="Courier New" w:cs="Courier New"/>
          <w:sz w:val="23"/>
          <w:szCs w:val="23"/>
          <w:bdr w:val="none" w:sz="0" w:space="0" w:color="auto" w:frame="1"/>
          <w:shd w:val="clear" w:color="auto" w:fill="EEEEFF"/>
        </w:rPr>
        <w:t>(y</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0</w:t>
      </w:r>
      <w:r w:rsidRPr="00A238F0">
        <w:rPr>
          <w:rFonts w:ascii="Courier New" w:eastAsia="Times New Roman" w:hAnsi="Courier New" w:cs="Courier New"/>
          <w:sz w:val="23"/>
          <w:szCs w:val="23"/>
          <w:bdr w:val="none" w:sz="0" w:space="0" w:color="auto" w:frame="1"/>
          <w:shd w:val="clear" w:color="auto" w:fill="EEEEFF"/>
        </w:rPr>
        <w:t>, color</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color w:val="DD1144"/>
          <w:sz w:val="23"/>
          <w:szCs w:val="23"/>
          <w:bdr w:val="none" w:sz="0" w:space="0" w:color="auto" w:frame="1"/>
          <w:shd w:val="clear" w:color="auto" w:fill="EEEEFF"/>
        </w:rPr>
        <w:t>"0.8"</w:t>
      </w:r>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r w:rsidRPr="00A238F0">
        <w:rPr>
          <w:rFonts w:ascii="Courier New" w:eastAsia="Times New Roman" w:hAnsi="Courier New" w:cs="Courier New"/>
          <w:sz w:val="23"/>
          <w:szCs w:val="23"/>
          <w:bdr w:val="none" w:sz="0" w:space="0" w:color="auto" w:frame="1"/>
          <w:shd w:val="clear" w:color="auto" w:fill="EEEEFF"/>
        </w:rPr>
        <w:t>plt</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plot</w:t>
      </w:r>
      <w:proofErr w:type="spellEnd"/>
      <w:r w:rsidRPr="00A238F0">
        <w:rPr>
          <w:rFonts w:ascii="Courier New" w:eastAsia="Times New Roman" w:hAnsi="Courier New" w:cs="Courier New"/>
          <w:sz w:val="23"/>
          <w:szCs w:val="23"/>
          <w:bdr w:val="none" w:sz="0" w:space="0" w:color="auto" w:frame="1"/>
          <w:shd w:val="clear" w:color="auto" w:fill="EEEEFF"/>
        </w:rPr>
        <w:t>(x, y)</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proofErr w:type="gramStart"/>
      <w:r w:rsidRPr="00A238F0">
        <w:rPr>
          <w:rFonts w:ascii="Courier New" w:eastAsia="Times New Roman" w:hAnsi="Courier New" w:cs="Courier New"/>
          <w:sz w:val="23"/>
          <w:szCs w:val="23"/>
          <w:bdr w:val="none" w:sz="0" w:space="0" w:color="auto" w:frame="1"/>
          <w:shd w:val="clear" w:color="auto" w:fill="EEEEFF"/>
        </w:rPr>
        <w:t>plt</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show</w:t>
      </w:r>
      <w:proofErr w:type="spellEnd"/>
      <w:r w:rsidRPr="00A238F0">
        <w:rPr>
          <w:rFonts w:ascii="Courier New" w:eastAsia="Times New Roman" w:hAnsi="Courier New" w:cs="Courier New"/>
          <w:sz w:val="23"/>
          <w:szCs w:val="23"/>
          <w:bdr w:val="none" w:sz="0" w:space="0" w:color="auto" w:frame="1"/>
          <w:shd w:val="clear" w:color="auto" w:fill="EEEEFF"/>
        </w:rPr>
        <w:t>()</w:t>
      </w:r>
      <w:proofErr w:type="gramEnd"/>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y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tanh</w:t>
      </w:r>
      <w:proofErr w:type="spellEnd"/>
      <w:r w:rsidRPr="00A238F0">
        <w:rPr>
          <w:rFonts w:ascii="Courier New" w:eastAsia="Times New Roman" w:hAnsi="Courier New" w:cs="Courier New"/>
          <w:sz w:val="23"/>
          <w:szCs w:val="23"/>
          <w:bdr w:val="none" w:sz="0" w:space="0" w:color="auto" w:frame="1"/>
          <w:shd w:val="clear" w:color="auto" w:fill="EEEEFF"/>
        </w:rPr>
        <w:t>(x)</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r w:rsidRPr="00A238F0">
        <w:rPr>
          <w:rFonts w:ascii="Courier New" w:eastAsia="Times New Roman" w:hAnsi="Courier New" w:cs="Courier New"/>
          <w:sz w:val="23"/>
          <w:szCs w:val="23"/>
          <w:bdr w:val="none" w:sz="0" w:space="0" w:color="auto" w:frame="1"/>
          <w:shd w:val="clear" w:color="auto" w:fill="EEEEFF"/>
        </w:rPr>
        <w:t>plt</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plot</w:t>
      </w:r>
      <w:proofErr w:type="spellEnd"/>
      <w:r w:rsidRPr="00A238F0">
        <w:rPr>
          <w:rFonts w:ascii="Courier New" w:eastAsia="Times New Roman" w:hAnsi="Courier New" w:cs="Courier New"/>
          <w:sz w:val="23"/>
          <w:szCs w:val="23"/>
          <w:bdr w:val="none" w:sz="0" w:space="0" w:color="auto" w:frame="1"/>
          <w:shd w:val="clear" w:color="auto" w:fill="EEEEFF"/>
        </w:rPr>
        <w:t>(x, y)</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r w:rsidRPr="00A238F0">
        <w:rPr>
          <w:rFonts w:ascii="Courier New" w:eastAsia="Times New Roman" w:hAnsi="Courier New" w:cs="Courier New"/>
          <w:sz w:val="23"/>
          <w:szCs w:val="23"/>
          <w:bdr w:val="none" w:sz="0" w:space="0" w:color="auto" w:frame="1"/>
          <w:shd w:val="clear" w:color="auto" w:fill="EEEEFF"/>
        </w:rPr>
        <w:t>plt</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axhline</w:t>
      </w:r>
      <w:proofErr w:type="spellEnd"/>
      <w:r w:rsidRPr="00A238F0">
        <w:rPr>
          <w:rFonts w:ascii="Courier New" w:eastAsia="Times New Roman" w:hAnsi="Courier New" w:cs="Courier New"/>
          <w:sz w:val="23"/>
          <w:szCs w:val="23"/>
          <w:bdr w:val="none" w:sz="0" w:space="0" w:color="auto" w:frame="1"/>
          <w:shd w:val="clear" w:color="auto" w:fill="EEEEFF"/>
        </w:rPr>
        <w:t>(y</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0</w:t>
      </w:r>
      <w:r w:rsidRPr="00A238F0">
        <w:rPr>
          <w:rFonts w:ascii="Courier New" w:eastAsia="Times New Roman" w:hAnsi="Courier New" w:cs="Courier New"/>
          <w:sz w:val="23"/>
          <w:szCs w:val="23"/>
          <w:bdr w:val="none" w:sz="0" w:space="0" w:color="auto" w:frame="1"/>
          <w:shd w:val="clear" w:color="auto" w:fill="EEEEFF"/>
        </w:rPr>
        <w:t>, color</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color w:val="DD1144"/>
          <w:sz w:val="23"/>
          <w:szCs w:val="23"/>
          <w:bdr w:val="none" w:sz="0" w:space="0" w:color="auto" w:frame="1"/>
          <w:shd w:val="clear" w:color="auto" w:fill="EEEEFF"/>
        </w:rPr>
        <w:t>"0.8"</w:t>
      </w:r>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proofErr w:type="gramStart"/>
      <w:r w:rsidRPr="00A238F0">
        <w:rPr>
          <w:rFonts w:ascii="Courier New" w:eastAsia="Times New Roman" w:hAnsi="Courier New" w:cs="Courier New"/>
          <w:sz w:val="23"/>
          <w:szCs w:val="23"/>
          <w:bdr w:val="none" w:sz="0" w:space="0" w:color="auto" w:frame="1"/>
          <w:shd w:val="clear" w:color="auto" w:fill="EEEEFF"/>
        </w:rPr>
        <w:t>plt</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show</w:t>
      </w:r>
      <w:proofErr w:type="spellEnd"/>
      <w:r w:rsidRPr="00A238F0">
        <w:rPr>
          <w:rFonts w:ascii="Courier New" w:eastAsia="Times New Roman" w:hAnsi="Courier New" w:cs="Courier New"/>
          <w:sz w:val="23"/>
          <w:szCs w:val="23"/>
          <w:bdr w:val="none" w:sz="0" w:space="0" w:color="auto" w:frame="1"/>
          <w:shd w:val="clear" w:color="auto" w:fill="EEEEFF"/>
        </w:rPr>
        <w:t>()</w:t>
      </w:r>
      <w:proofErr w:type="gramEnd"/>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shd w:val="clear" w:color="auto" w:fill="FFFFFF"/>
        <w:spacing w:before="100" w:beforeAutospacing="1" w:after="100" w:afterAutospacing="1" w:line="240" w:lineRule="auto"/>
        <w:outlineLvl w:val="2"/>
        <w:rPr>
          <w:rFonts w:ascii="Helvetica" w:eastAsia="Times New Roman" w:hAnsi="Helvetica" w:cs="Helvetica"/>
          <w:sz w:val="24"/>
          <w:szCs w:val="24"/>
        </w:rPr>
      </w:pPr>
      <w:r w:rsidRPr="00A238F0">
        <w:rPr>
          <w:rFonts w:ascii="Helvetica" w:eastAsia="Times New Roman" w:hAnsi="Helvetica" w:cs="Helvetica"/>
          <w:sz w:val="24"/>
          <w:szCs w:val="24"/>
        </w:rPr>
        <w:t>Feed forward and back</w:t>
      </w:r>
      <w:ins w:id="351" w:author="Renee Redding" w:date="2017-04-10T23:17:00Z">
        <w:r w:rsidR="006D153A">
          <w:rPr>
            <w:rFonts w:ascii="Helvetica" w:eastAsia="Times New Roman" w:hAnsi="Helvetica" w:cs="Helvetica"/>
            <w:sz w:val="24"/>
            <w:szCs w:val="24"/>
          </w:rPr>
          <w:t xml:space="preserve"> </w:t>
        </w:r>
      </w:ins>
      <w:r w:rsidRPr="00A238F0">
        <w:rPr>
          <w:rFonts w:ascii="Helvetica" w:eastAsia="Times New Roman" w:hAnsi="Helvetica" w:cs="Helvetica"/>
          <w:sz w:val="24"/>
          <w:szCs w:val="24"/>
        </w:rPr>
        <w:t xml:space="preserve">propagation with sigmoid or </w:t>
      </w:r>
      <w:proofErr w:type="spellStart"/>
      <w:r w:rsidRPr="00A238F0">
        <w:rPr>
          <w:rFonts w:ascii="Helvetica" w:eastAsia="Times New Roman" w:hAnsi="Helvetica" w:cs="Helvetica"/>
          <w:sz w:val="24"/>
          <w:szCs w:val="24"/>
        </w:rPr>
        <w:t>ReLU</w:t>
      </w:r>
      <w:proofErr w:type="spellEnd"/>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 xml:space="preserve">The derivative for </w:t>
      </w:r>
      <w:proofErr w:type="spellStart"/>
      <w:r w:rsidRPr="00A238F0">
        <w:rPr>
          <w:rFonts w:ascii="Helvetica" w:eastAsia="Times New Roman" w:hAnsi="Helvetica" w:cs="Helvetica"/>
          <w:sz w:val="24"/>
          <w:szCs w:val="24"/>
        </w:rPr>
        <w:t>ReLU</w:t>
      </w:r>
      <w:proofErr w:type="spellEnd"/>
      <w:r w:rsidRPr="00A238F0">
        <w:rPr>
          <w:rFonts w:ascii="Helvetica" w:eastAsia="Times New Roman" w:hAnsi="Helvetica" w:cs="Helvetica"/>
          <w:sz w:val="24"/>
          <w:szCs w:val="24"/>
        </w:rPr>
        <w:t xml:space="preserve"> function:</w:t>
      </w:r>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proofErr w:type="gramStart"/>
      <w:r w:rsidRPr="00A238F0">
        <w:rPr>
          <w:rFonts w:ascii="MathJax_Math-Web" w:eastAsia="Times New Roman" w:hAnsi="MathJax_Math-Web" w:cs="Helvetica"/>
          <w:i/>
          <w:iCs/>
          <w:sz w:val="29"/>
          <w:szCs w:val="29"/>
          <w:bdr w:val="none" w:sz="0" w:space="0" w:color="auto" w:frame="1"/>
        </w:rPr>
        <w:t>f</w:t>
      </w:r>
      <w:r w:rsidRPr="00A238F0">
        <w:rPr>
          <w:rFonts w:ascii="MathJax_Main-Web" w:eastAsia="Times New Roman" w:hAnsi="MathJax_Main-Web" w:cs="Helvetica"/>
          <w:sz w:val="29"/>
          <w:szCs w:val="29"/>
          <w:bdr w:val="none" w:sz="0" w:space="0" w:color="auto" w:frame="1"/>
        </w:rPr>
        <w:t>(</w:t>
      </w:r>
      <w:proofErr w:type="gramEnd"/>
      <w:r w:rsidRPr="00A238F0">
        <w:rPr>
          <w:rFonts w:ascii="MathJax_Math-Web" w:eastAsia="Times New Roman" w:hAnsi="MathJax_Math-Web" w:cs="Helvetica"/>
          <w:i/>
          <w:iCs/>
          <w:sz w:val="29"/>
          <w:szCs w:val="29"/>
          <w:bdr w:val="none" w:sz="0" w:space="0" w:color="auto" w:frame="1"/>
        </w:rPr>
        <w:t>x</w:t>
      </w:r>
      <w:r w:rsidRPr="00A238F0">
        <w:rPr>
          <w:rFonts w:ascii="MathJax_Main-Web" w:eastAsia="Times New Roman" w:hAnsi="MathJax_Main-Web" w:cs="Helvetica"/>
          <w:sz w:val="29"/>
          <w:szCs w:val="29"/>
          <w:bdr w:val="none" w:sz="0" w:space="0" w:color="auto" w:frame="1"/>
        </w:rPr>
        <w:t>)=max(0,</w:t>
      </w:r>
      <w:r w:rsidRPr="00A238F0">
        <w:rPr>
          <w:rFonts w:ascii="MathJax_Math-Web" w:eastAsia="Times New Roman" w:hAnsi="MathJax_Math-Web" w:cs="Helvetica"/>
          <w:i/>
          <w:iCs/>
          <w:sz w:val="29"/>
          <w:szCs w:val="29"/>
          <w:bdr w:val="none" w:sz="0" w:space="0" w:color="auto" w:frame="1"/>
        </w:rPr>
        <w:t>x</w:t>
      </w:r>
      <w:r w:rsidRPr="00A238F0">
        <w:rPr>
          <w:rFonts w:ascii="MathJax_Main-Web" w:eastAsia="Times New Roman" w:hAnsi="MathJax_Main-Web" w:cs="Helvetica"/>
          <w:sz w:val="29"/>
          <w:szCs w:val="29"/>
          <w:bdr w:val="none" w:sz="0" w:space="0" w:color="auto" w:frame="1"/>
        </w:rPr>
        <w:t>)</w:t>
      </w:r>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f(x)=max(0,x)</w:t>
      </w:r>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proofErr w:type="gramStart"/>
      <w:r w:rsidRPr="00A238F0">
        <w:rPr>
          <w:rFonts w:ascii="MathJax_Math-Web" w:eastAsia="Times New Roman" w:hAnsi="MathJax_Math-Web" w:cs="Helvetica"/>
          <w:i/>
          <w:iCs/>
          <w:sz w:val="29"/>
          <w:szCs w:val="29"/>
          <w:bdr w:val="none" w:sz="0" w:space="0" w:color="auto" w:frame="1"/>
        </w:rPr>
        <w:t>f</w:t>
      </w:r>
      <w:proofErr w:type="gramEnd"/>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x</w:t>
      </w:r>
      <w:r w:rsidRPr="00A238F0">
        <w:rPr>
          <w:rFonts w:ascii="MathJax_Main-Web" w:eastAsia="Times New Roman" w:hAnsi="MathJax_Main-Web" w:cs="Helvetica"/>
          <w:sz w:val="29"/>
          <w:szCs w:val="29"/>
          <w:bdr w:val="none" w:sz="0" w:space="0" w:color="auto" w:frame="1"/>
        </w:rPr>
        <w:t>)=</w:t>
      </w:r>
      <w:r w:rsidRPr="00A238F0">
        <w:rPr>
          <w:rFonts w:ascii="MathJax_Size3-Web" w:eastAsia="Times New Roman" w:hAnsi="MathJax_Size3-Web" w:cs="Helvetica"/>
          <w:sz w:val="29"/>
          <w:szCs w:val="29"/>
          <w:bdr w:val="none" w:sz="0" w:space="0" w:color="auto" w:frame="1"/>
        </w:rPr>
        <w:t>{</w:t>
      </w:r>
      <w:r w:rsidRPr="00A238F0">
        <w:rPr>
          <w:rFonts w:ascii="MathJax_Main-Web" w:eastAsia="Times New Roman" w:hAnsi="MathJax_Main-Web" w:cs="Helvetica"/>
          <w:sz w:val="29"/>
          <w:szCs w:val="29"/>
          <w:bdr w:val="none" w:sz="0" w:space="0" w:color="auto" w:frame="1"/>
        </w:rPr>
        <w:t>1,0,</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if </w:t>
      </w:r>
      <w:r w:rsidRPr="00A238F0">
        <w:rPr>
          <w:rFonts w:ascii="MathJax_Math-Web" w:eastAsia="Times New Roman" w:hAnsi="MathJax_Math-Web" w:cs="Helvetica"/>
          <w:i/>
          <w:iCs/>
          <w:sz w:val="29"/>
          <w:szCs w:val="29"/>
          <w:bdr w:val="none" w:sz="0" w:space="0" w:color="auto" w:frame="1"/>
        </w:rPr>
        <w:t>x</w:t>
      </w:r>
      <w:r w:rsidRPr="00A238F0">
        <w:rPr>
          <w:rFonts w:ascii="MathJax_Main-Web" w:eastAsia="Times New Roman" w:hAnsi="MathJax_Main-Web" w:cs="Helvetica"/>
          <w:sz w:val="29"/>
          <w:szCs w:val="29"/>
          <w:bdr w:val="none" w:sz="0" w:space="0" w:color="auto" w:frame="1"/>
        </w:rPr>
        <w:t>&gt;0otherwise</w:t>
      </w:r>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f′(x)={1,if x&gt;00,otherwise</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The derivative for sigmoid:</w:t>
      </w:r>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proofErr w:type="gramStart"/>
      <w:r w:rsidRPr="00A238F0">
        <w:rPr>
          <w:rFonts w:ascii="MathJax_Math-Web" w:eastAsia="Times New Roman" w:hAnsi="MathJax_Math-Web" w:cs="Helvetica"/>
          <w:i/>
          <w:iCs/>
          <w:sz w:val="29"/>
          <w:szCs w:val="29"/>
          <w:bdr w:val="none" w:sz="0" w:space="0" w:color="auto" w:frame="1"/>
        </w:rPr>
        <w:lastRenderedPageBreak/>
        <w:t>σ</w:t>
      </w:r>
      <w:r w:rsidRPr="00A238F0">
        <w:rPr>
          <w:rFonts w:ascii="MathJax_Main-Web" w:eastAsia="Times New Roman" w:hAnsi="MathJax_Main-Web" w:cs="Helvetica"/>
          <w:sz w:val="29"/>
          <w:szCs w:val="29"/>
          <w:bdr w:val="none" w:sz="0" w:space="0" w:color="auto" w:frame="1"/>
        </w:rPr>
        <w:t>(</w:t>
      </w:r>
      <w:proofErr w:type="gramEnd"/>
      <w:r w:rsidRPr="00A238F0">
        <w:rPr>
          <w:rFonts w:ascii="MathJax_Math-Web" w:eastAsia="Times New Roman" w:hAnsi="MathJax_Math-Web" w:cs="Helvetica"/>
          <w:i/>
          <w:iCs/>
          <w:sz w:val="29"/>
          <w:szCs w:val="29"/>
          <w:bdr w:val="none" w:sz="0" w:space="0" w:color="auto" w:frame="1"/>
        </w:rPr>
        <w:t>x</w:t>
      </w:r>
      <w:r w:rsidRPr="00A238F0">
        <w:rPr>
          <w:rFonts w:ascii="MathJax_Main-Web" w:eastAsia="Times New Roman" w:hAnsi="MathJax_Main-Web" w:cs="Helvetica"/>
          <w:sz w:val="29"/>
          <w:szCs w:val="29"/>
          <w:bdr w:val="none" w:sz="0" w:space="0" w:color="auto" w:frame="1"/>
        </w:rPr>
        <w:t>)=11+</w:t>
      </w:r>
      <w:r w:rsidRPr="00A238F0">
        <w:rPr>
          <w:rFonts w:ascii="MathJax_Math-Web" w:eastAsia="Times New Roman" w:hAnsi="MathJax_Math-Web" w:cs="Helvetica"/>
          <w:i/>
          <w:iCs/>
          <w:sz w:val="29"/>
          <w:szCs w:val="29"/>
          <w:bdr w:val="none" w:sz="0" w:space="0" w:color="auto" w:frame="1"/>
        </w:rPr>
        <w:t>e</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w:t>
      </w:r>
      <w:r w:rsidRPr="00A238F0">
        <w:rPr>
          <w:rFonts w:ascii="MathJax_Math-Web" w:eastAsia="Times New Roman" w:hAnsi="MathJax_Math-Web" w:cs="Helvetica"/>
          <w:i/>
          <w:iCs/>
          <w:sz w:val="20"/>
          <w:szCs w:val="20"/>
          <w:bdr w:val="none" w:sz="0" w:space="0" w:color="auto" w:frame="1"/>
        </w:rPr>
        <w:t>x</w:t>
      </w:r>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σ(x)=11+e−x</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With some calculus:</w:t>
      </w:r>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σ</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x</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x</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=1(1+</w:t>
      </w:r>
      <w:r w:rsidRPr="00A238F0">
        <w:rPr>
          <w:rFonts w:ascii="MathJax_Math-Web" w:eastAsia="Times New Roman" w:hAnsi="MathJax_Math-Web" w:cs="Helvetica"/>
          <w:i/>
          <w:iCs/>
          <w:sz w:val="29"/>
          <w:szCs w:val="29"/>
          <w:bdr w:val="none" w:sz="0" w:space="0" w:color="auto" w:frame="1"/>
        </w:rPr>
        <w:t>e</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w:t>
      </w:r>
      <w:r w:rsidRPr="00A238F0">
        <w:rPr>
          <w:rFonts w:ascii="MathJax_Math-Web" w:eastAsia="Times New Roman" w:hAnsi="MathJax_Math-Web" w:cs="Helvetica"/>
          <w:i/>
          <w:iCs/>
          <w:sz w:val="20"/>
          <w:szCs w:val="20"/>
          <w:bdr w:val="none" w:sz="0" w:space="0" w:color="auto" w:frame="1"/>
        </w:rPr>
        <w:t>x</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2</w:t>
      </w:r>
      <w:r w:rsidRPr="00A238F0">
        <w:rPr>
          <w:rFonts w:ascii="Helvetica" w:eastAsia="Times New Roman" w:hAnsi="Helvetica" w:cs="Helvetica"/>
          <w:sz w:val="29"/>
          <w:szCs w:val="29"/>
          <w:bdr w:val="none" w:sz="0" w:space="0" w:color="auto" w:frame="1"/>
        </w:rPr>
        <w:t>  </w:t>
      </w:r>
      <w:r w:rsidRPr="00A238F0">
        <w:rPr>
          <w:rFonts w:ascii="Cambria Math" w:eastAsia="Times New Roman" w:hAnsi="Cambria Math" w:cs="Cambria Math"/>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e</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w:t>
      </w:r>
      <w:r w:rsidRPr="00A238F0">
        <w:rPr>
          <w:rFonts w:ascii="MathJax_Math-Web" w:eastAsia="Times New Roman" w:hAnsi="MathJax_Math-Web" w:cs="Helvetica"/>
          <w:i/>
          <w:iCs/>
          <w:sz w:val="20"/>
          <w:szCs w:val="20"/>
          <w:bdr w:val="none" w:sz="0" w:space="0" w:color="auto" w:frame="1"/>
        </w:rPr>
        <w:t>x</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=1(1+</w:t>
      </w:r>
      <w:r w:rsidRPr="00A238F0">
        <w:rPr>
          <w:rFonts w:ascii="MathJax_Math-Web" w:eastAsia="Times New Roman" w:hAnsi="MathJax_Math-Web" w:cs="Helvetica"/>
          <w:i/>
          <w:iCs/>
          <w:sz w:val="29"/>
          <w:szCs w:val="29"/>
          <w:bdr w:val="none" w:sz="0" w:space="0" w:color="auto" w:frame="1"/>
        </w:rPr>
        <w:t>e</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w:t>
      </w:r>
      <w:r w:rsidRPr="00A238F0">
        <w:rPr>
          <w:rFonts w:ascii="MathJax_Math-Web" w:eastAsia="Times New Roman" w:hAnsi="MathJax_Math-Web" w:cs="Helvetica"/>
          <w:i/>
          <w:iCs/>
          <w:sz w:val="20"/>
          <w:szCs w:val="20"/>
          <w:bdr w:val="none" w:sz="0" w:space="0" w:color="auto" w:frame="1"/>
        </w:rPr>
        <w:t>x</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Helvetica" w:eastAsia="Times New Roman" w:hAnsi="Helvetica" w:cs="Helvetica"/>
          <w:sz w:val="29"/>
          <w:szCs w:val="29"/>
          <w:bdr w:val="none" w:sz="0" w:space="0" w:color="auto" w:frame="1"/>
        </w:rPr>
        <w:t> </w:t>
      </w:r>
      <w:r w:rsidRPr="00A238F0">
        <w:rPr>
          <w:rFonts w:ascii="Cambria Math" w:eastAsia="Times New Roman" w:hAnsi="Cambria Math" w:cs="Cambria Math"/>
          <w:sz w:val="29"/>
          <w:szCs w:val="29"/>
          <w:bdr w:val="none" w:sz="0" w:space="0" w:color="auto" w:frame="1"/>
        </w:rPr>
        <w:t>⋅</w:t>
      </w:r>
      <w:r w:rsidRPr="00A238F0">
        <w:rPr>
          <w:rFonts w:ascii="MathJax_Main-Web" w:eastAsia="Times New Roman" w:hAnsi="MathJax_Main-Web" w:cs="Helvetica"/>
          <w:sz w:val="29"/>
          <w:szCs w:val="29"/>
          <w:bdr w:val="none" w:sz="0" w:space="0" w:color="auto" w:frame="1"/>
        </w:rPr>
        <w:t>1(1+</w:t>
      </w:r>
      <w:r w:rsidRPr="00A238F0">
        <w:rPr>
          <w:rFonts w:ascii="MathJax_Math-Web" w:eastAsia="Times New Roman" w:hAnsi="MathJax_Math-Web" w:cs="Helvetica"/>
          <w:i/>
          <w:iCs/>
          <w:sz w:val="29"/>
          <w:szCs w:val="29"/>
          <w:bdr w:val="none" w:sz="0" w:space="0" w:color="auto" w:frame="1"/>
        </w:rPr>
        <w:t>e</w:t>
      </w:r>
      <w:r w:rsidRPr="00A238F0">
        <w:rPr>
          <w:rFonts w:ascii="Helvetica" w:eastAsia="Times New Roman" w:hAnsi="Helvetica" w:cs="Helvetica"/>
          <w:sz w:val="29"/>
          <w:szCs w:val="29"/>
          <w:bdr w:val="none" w:sz="0" w:space="0" w:color="auto" w:frame="1"/>
        </w:rPr>
        <w:t> </w:t>
      </w:r>
      <w:r w:rsidRPr="00A238F0">
        <w:rPr>
          <w:rFonts w:ascii="MathJax_Math-Web" w:eastAsia="Times New Roman" w:hAnsi="MathJax_Math-Web" w:cs="Helvetica"/>
          <w:i/>
          <w:iCs/>
          <w:sz w:val="20"/>
          <w:szCs w:val="20"/>
          <w:bdr w:val="none" w:sz="0" w:space="0" w:color="auto" w:frame="1"/>
        </w:rPr>
        <w:t>x</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∂σ(x)∂x=1(1+e−x)2</w:t>
      </w:r>
      <w:r w:rsidRPr="00A238F0">
        <w:rPr>
          <w:rFonts w:ascii="Cambria Math" w:eastAsia="Times New Roman" w:hAnsi="Cambria Math" w:cs="Cambria Math"/>
          <w:sz w:val="24"/>
          <w:szCs w:val="24"/>
          <w:bdr w:val="none" w:sz="0" w:space="0" w:color="auto" w:frame="1"/>
        </w:rPr>
        <w:t>⋅</w:t>
      </w:r>
      <w:r w:rsidRPr="00A238F0">
        <w:rPr>
          <w:rFonts w:ascii="Helvetica" w:eastAsia="Times New Roman" w:hAnsi="Helvetica" w:cs="Helvetica"/>
          <w:sz w:val="24"/>
          <w:szCs w:val="24"/>
          <w:bdr w:val="none" w:sz="0" w:space="0" w:color="auto" w:frame="1"/>
        </w:rPr>
        <w:t>e−x=1(1+e−x)</w:t>
      </w:r>
      <w:r w:rsidRPr="00A238F0">
        <w:rPr>
          <w:rFonts w:ascii="Cambria Math" w:eastAsia="Times New Roman" w:hAnsi="Cambria Math" w:cs="Cambria Math"/>
          <w:sz w:val="24"/>
          <w:szCs w:val="24"/>
          <w:bdr w:val="none" w:sz="0" w:space="0" w:color="auto" w:frame="1"/>
        </w:rPr>
        <w:t>⋅</w:t>
      </w:r>
      <w:r w:rsidRPr="00A238F0">
        <w:rPr>
          <w:rFonts w:ascii="Helvetica" w:eastAsia="Times New Roman" w:hAnsi="Helvetica" w:cs="Helvetica"/>
          <w:sz w:val="24"/>
          <w:szCs w:val="24"/>
          <w:bdr w:val="none" w:sz="0" w:space="0" w:color="auto" w:frame="1"/>
        </w:rPr>
        <w:t>1(1+ex)</w:t>
      </w:r>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σ</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x</w:t>
      </w:r>
      <w:proofErr w:type="gramStart"/>
      <w:r w:rsidRPr="00A238F0">
        <w:rPr>
          <w:rFonts w:ascii="MathJax_Main-Web" w:eastAsia="Times New Roman" w:hAnsi="MathJax_Main-Web" w:cs="Helvetica"/>
          <w:sz w:val="29"/>
          <w:szCs w:val="29"/>
          <w:bdr w:val="none" w:sz="0" w:space="0" w:color="auto" w:frame="1"/>
        </w:rPr>
        <w:t>)∂</w:t>
      </w:r>
      <w:proofErr w:type="gramEnd"/>
      <w:r w:rsidRPr="00A238F0">
        <w:rPr>
          <w:rFonts w:ascii="MathJax_Math-Web" w:eastAsia="Times New Roman" w:hAnsi="MathJax_Math-Web" w:cs="Helvetica"/>
          <w:i/>
          <w:iCs/>
          <w:sz w:val="29"/>
          <w:szCs w:val="29"/>
          <w:bdr w:val="none" w:sz="0" w:space="0" w:color="auto" w:frame="1"/>
        </w:rPr>
        <w:t>x</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=1(1+</w:t>
      </w:r>
      <w:r w:rsidRPr="00A238F0">
        <w:rPr>
          <w:rFonts w:ascii="MathJax_Math-Web" w:eastAsia="Times New Roman" w:hAnsi="MathJax_Math-Web" w:cs="Helvetica"/>
          <w:i/>
          <w:iCs/>
          <w:sz w:val="29"/>
          <w:szCs w:val="29"/>
          <w:bdr w:val="none" w:sz="0" w:space="0" w:color="auto" w:frame="1"/>
        </w:rPr>
        <w:t>e</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w:t>
      </w:r>
      <w:r w:rsidRPr="00A238F0">
        <w:rPr>
          <w:rFonts w:ascii="MathJax_Math-Web" w:eastAsia="Times New Roman" w:hAnsi="MathJax_Math-Web" w:cs="Helvetica"/>
          <w:i/>
          <w:iCs/>
          <w:sz w:val="20"/>
          <w:szCs w:val="20"/>
          <w:bdr w:val="none" w:sz="0" w:space="0" w:color="auto" w:frame="1"/>
        </w:rPr>
        <w:t>x</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Helvetica" w:eastAsia="Times New Roman" w:hAnsi="Helvetica" w:cs="Helvetica"/>
          <w:sz w:val="29"/>
          <w:szCs w:val="29"/>
          <w:bdr w:val="none" w:sz="0" w:space="0" w:color="auto" w:frame="1"/>
        </w:rPr>
        <w:t> </w:t>
      </w:r>
      <w:r w:rsidRPr="00A238F0">
        <w:rPr>
          <w:rFonts w:ascii="Cambria Math" w:eastAsia="Times New Roman" w:hAnsi="Cambria Math" w:cs="Cambria Math"/>
          <w:sz w:val="29"/>
          <w:szCs w:val="29"/>
          <w:bdr w:val="none" w:sz="0" w:space="0" w:color="auto" w:frame="1"/>
        </w:rPr>
        <w:t>⋅</w:t>
      </w:r>
      <w:r w:rsidRPr="00A238F0">
        <w:rPr>
          <w:rFonts w:ascii="MathJax_Main-Web" w:eastAsia="Times New Roman" w:hAnsi="MathJax_Main-Web" w:cs="Helvetica"/>
          <w:sz w:val="29"/>
          <w:szCs w:val="29"/>
          <w:bdr w:val="none" w:sz="0" w:space="0" w:color="auto" w:frame="1"/>
        </w:rPr>
        <w:t>(1</w:t>
      </w:r>
      <w:r w:rsidRPr="00A238F0">
        <w:rPr>
          <w:rFonts w:ascii="Times New Roman" w:eastAsia="Times New Roman" w:hAnsi="Times New Roman" w:cs="Times New Roman"/>
          <w:sz w:val="29"/>
          <w:szCs w:val="29"/>
          <w:bdr w:val="none" w:sz="0" w:space="0" w:color="auto" w:frame="1"/>
        </w:rPr>
        <w:t>−</w:t>
      </w:r>
      <w:r w:rsidRPr="00A238F0">
        <w:rPr>
          <w:rFonts w:ascii="MathJax_Main-Web" w:eastAsia="Times New Roman" w:hAnsi="MathJax_Main-Web" w:cs="Helvetica"/>
          <w:sz w:val="29"/>
          <w:szCs w:val="29"/>
          <w:bdr w:val="none" w:sz="0" w:space="0" w:color="auto" w:frame="1"/>
        </w:rPr>
        <w:t>11+</w:t>
      </w:r>
      <w:r w:rsidRPr="00A238F0">
        <w:rPr>
          <w:rFonts w:ascii="MathJax_Math-Web" w:eastAsia="Times New Roman" w:hAnsi="MathJax_Math-Web" w:cs="Helvetica"/>
          <w:i/>
          <w:iCs/>
          <w:sz w:val="29"/>
          <w:szCs w:val="29"/>
          <w:bdr w:val="none" w:sz="0" w:space="0" w:color="auto" w:frame="1"/>
        </w:rPr>
        <w:t>e</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0"/>
          <w:szCs w:val="20"/>
          <w:bdr w:val="none" w:sz="0" w:space="0" w:color="auto" w:frame="1"/>
        </w:rPr>
        <w:t>−</w:t>
      </w:r>
      <w:r w:rsidRPr="00A238F0">
        <w:rPr>
          <w:rFonts w:ascii="MathJax_Math-Web" w:eastAsia="Times New Roman" w:hAnsi="MathJax_Math-Web" w:cs="Helvetica"/>
          <w:i/>
          <w:iCs/>
          <w:sz w:val="20"/>
          <w:szCs w:val="20"/>
          <w:bdr w:val="none" w:sz="0" w:space="0" w:color="auto" w:frame="1"/>
        </w:rPr>
        <w:t>x</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∂σ(x)∂x=1(1+e−x)</w:t>
      </w:r>
      <w:r w:rsidRPr="00A238F0">
        <w:rPr>
          <w:rFonts w:ascii="Cambria Math" w:eastAsia="Times New Roman" w:hAnsi="Cambria Math" w:cs="Cambria Math"/>
          <w:sz w:val="24"/>
          <w:szCs w:val="24"/>
          <w:bdr w:val="none" w:sz="0" w:space="0" w:color="auto" w:frame="1"/>
        </w:rPr>
        <w:t>⋅</w:t>
      </w:r>
      <w:r w:rsidRPr="00A238F0">
        <w:rPr>
          <w:rFonts w:ascii="Helvetica" w:eastAsia="Times New Roman" w:hAnsi="Helvetica" w:cs="Helvetica"/>
          <w:sz w:val="24"/>
          <w:szCs w:val="24"/>
          <w:bdr w:val="none" w:sz="0" w:space="0" w:color="auto" w:frame="1"/>
        </w:rPr>
        <w:t>(1−11+e−x)</w:t>
      </w:r>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σ</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x</w:t>
      </w:r>
      <w:proofErr w:type="gramStart"/>
      <w:r w:rsidRPr="00A238F0">
        <w:rPr>
          <w:rFonts w:ascii="MathJax_Main-Web" w:eastAsia="Times New Roman" w:hAnsi="MathJax_Main-Web" w:cs="Helvetica"/>
          <w:sz w:val="29"/>
          <w:szCs w:val="29"/>
          <w:bdr w:val="none" w:sz="0" w:space="0" w:color="auto" w:frame="1"/>
        </w:rPr>
        <w:t>)∂</w:t>
      </w:r>
      <w:proofErr w:type="gramEnd"/>
      <w:r w:rsidRPr="00A238F0">
        <w:rPr>
          <w:rFonts w:ascii="MathJax_Math-Web" w:eastAsia="Times New Roman" w:hAnsi="MathJax_Math-Web" w:cs="Helvetica"/>
          <w:i/>
          <w:iCs/>
          <w:sz w:val="29"/>
          <w:szCs w:val="29"/>
          <w:bdr w:val="none" w:sz="0" w:space="0" w:color="auto" w:frame="1"/>
        </w:rPr>
        <w:t>x</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σ</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x</w:t>
      </w:r>
      <w:r w:rsidRPr="00A238F0">
        <w:rPr>
          <w:rFonts w:ascii="MathJax_Main-Web" w:eastAsia="Times New Roman" w:hAnsi="MathJax_Main-Web" w:cs="Helvetica"/>
          <w:sz w:val="29"/>
          <w:szCs w:val="29"/>
          <w:bdr w:val="none" w:sz="0" w:space="0" w:color="auto" w:frame="1"/>
        </w:rPr>
        <w:t>)</w:t>
      </w:r>
      <w:r w:rsidRPr="00A238F0">
        <w:rPr>
          <w:rFonts w:ascii="Cambria Math" w:eastAsia="Times New Roman" w:hAnsi="Cambria Math" w:cs="Cambria Math"/>
          <w:sz w:val="29"/>
          <w:szCs w:val="29"/>
          <w:bdr w:val="none" w:sz="0" w:space="0" w:color="auto" w:frame="1"/>
        </w:rPr>
        <w:t>⋅</w:t>
      </w:r>
      <w:r w:rsidRPr="00A238F0">
        <w:rPr>
          <w:rFonts w:ascii="MathJax_Main-Web" w:eastAsia="Times New Roman" w:hAnsi="MathJax_Main-Web" w:cs="Helvetica"/>
          <w:sz w:val="29"/>
          <w:szCs w:val="29"/>
          <w:bdr w:val="none" w:sz="0" w:space="0" w:color="auto" w:frame="1"/>
        </w:rPr>
        <w:t>(1</w:t>
      </w:r>
      <w:r w:rsidRPr="00A238F0">
        <w:rPr>
          <w:rFonts w:ascii="Times New Roman" w:eastAsia="Times New Roman" w:hAnsi="Times New Roman" w:cs="Times New Roman"/>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σ</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x</w:t>
      </w:r>
      <w:r w:rsidRPr="00A238F0">
        <w:rPr>
          <w:rFonts w:ascii="MathJax_Main-Web" w:eastAsia="Times New Roman" w:hAnsi="MathJax_Main-Web" w:cs="Helvetica"/>
          <w:sz w:val="29"/>
          <w:szCs w:val="29"/>
          <w:bdr w:val="none" w:sz="0" w:space="0" w:color="auto" w:frame="1"/>
        </w:rPr>
        <w:t>))</w:t>
      </w:r>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∂σ(x)∂x=σ(x)</w:t>
      </w:r>
      <w:r w:rsidRPr="00A238F0">
        <w:rPr>
          <w:rFonts w:ascii="Cambria Math" w:eastAsia="Times New Roman" w:hAnsi="Cambria Math" w:cs="Cambria Math"/>
          <w:sz w:val="24"/>
          <w:szCs w:val="24"/>
          <w:bdr w:val="none" w:sz="0" w:space="0" w:color="auto" w:frame="1"/>
        </w:rPr>
        <w:t>⋅</w:t>
      </w:r>
      <w:r w:rsidRPr="00A238F0">
        <w:rPr>
          <w:rFonts w:ascii="Helvetica" w:eastAsia="Times New Roman" w:hAnsi="Helvetica" w:cs="Helvetica"/>
          <w:sz w:val="24"/>
          <w:szCs w:val="24"/>
          <w:bdr w:val="none" w:sz="0" w:space="0" w:color="auto" w:frame="1"/>
        </w:rPr>
        <w:t>(1−σ(x))</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proofErr w:type="gramStart"/>
      <w:r w:rsidRPr="00A238F0">
        <w:rPr>
          <w:rFonts w:ascii="Courier New" w:eastAsia="Times New Roman" w:hAnsi="Courier New" w:cs="Courier New"/>
          <w:b/>
          <w:bCs/>
          <w:sz w:val="23"/>
          <w:szCs w:val="23"/>
          <w:bdr w:val="none" w:sz="0" w:space="0" w:color="auto" w:frame="1"/>
          <w:shd w:val="clear" w:color="auto" w:fill="EEEEFF"/>
        </w:rPr>
        <w:t>def</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b/>
          <w:bCs/>
          <w:color w:val="990000"/>
          <w:sz w:val="23"/>
          <w:szCs w:val="23"/>
          <w:bdr w:val="none" w:sz="0" w:space="0" w:color="auto" w:frame="1"/>
          <w:shd w:val="clear" w:color="auto" w:fill="EEEEFF"/>
        </w:rPr>
        <w:t>relu_forward</w:t>
      </w:r>
      <w:proofErr w:type="spellEnd"/>
      <w:r w:rsidRPr="00A238F0">
        <w:rPr>
          <w:rFonts w:ascii="Courier New" w:eastAsia="Times New Roman" w:hAnsi="Courier New" w:cs="Courier New"/>
          <w:sz w:val="23"/>
          <w:szCs w:val="23"/>
          <w:bdr w:val="none" w:sz="0" w:space="0" w:color="auto" w:frame="1"/>
          <w:shd w:val="clear" w:color="auto" w:fill="EEEEFF"/>
        </w:rPr>
        <w:t>(x):</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cache</w:t>
      </w:r>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x</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out</w:t>
      </w:r>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np</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maximum</w:t>
      </w:r>
      <w:proofErr w:type="spellEnd"/>
      <w:r w:rsidRPr="00A238F0">
        <w:rPr>
          <w:rFonts w:ascii="Courier New" w:eastAsia="Times New Roman" w:hAnsi="Courier New" w:cs="Courier New"/>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0</w:t>
      </w:r>
      <w:r w:rsidRPr="00A238F0">
        <w:rPr>
          <w:rFonts w:ascii="Courier New" w:eastAsia="Times New Roman" w:hAnsi="Courier New" w:cs="Courier New"/>
          <w:sz w:val="23"/>
          <w:szCs w:val="23"/>
          <w:bdr w:val="none" w:sz="0" w:space="0" w:color="auto" w:frame="1"/>
          <w:shd w:val="clear" w:color="auto" w:fill="EEEEFF"/>
        </w:rPr>
        <w:t>, x)</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b/>
          <w:bCs/>
          <w:sz w:val="23"/>
          <w:szCs w:val="23"/>
          <w:bdr w:val="none" w:sz="0" w:space="0" w:color="auto" w:frame="1"/>
          <w:shd w:val="clear" w:color="auto" w:fill="EEEEFF"/>
        </w:rPr>
        <w:t>return</w:t>
      </w:r>
      <w:proofErr w:type="gramEnd"/>
      <w:r w:rsidRPr="00A238F0">
        <w:rPr>
          <w:rFonts w:ascii="Courier New" w:eastAsia="Times New Roman" w:hAnsi="Courier New" w:cs="Courier New"/>
          <w:sz w:val="23"/>
          <w:szCs w:val="23"/>
          <w:bdr w:val="none" w:sz="0" w:space="0" w:color="auto" w:frame="1"/>
          <w:shd w:val="clear" w:color="auto" w:fill="EEEEFF"/>
        </w:rPr>
        <w:t xml:space="preserve"> out, cache</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proofErr w:type="gramStart"/>
      <w:r w:rsidRPr="00A238F0">
        <w:rPr>
          <w:rFonts w:ascii="Courier New" w:eastAsia="Times New Roman" w:hAnsi="Courier New" w:cs="Courier New"/>
          <w:b/>
          <w:bCs/>
          <w:sz w:val="23"/>
          <w:szCs w:val="23"/>
          <w:bdr w:val="none" w:sz="0" w:space="0" w:color="auto" w:frame="1"/>
          <w:shd w:val="clear" w:color="auto" w:fill="EEEEFF"/>
        </w:rPr>
        <w:t>def</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b/>
          <w:bCs/>
          <w:color w:val="990000"/>
          <w:sz w:val="23"/>
          <w:szCs w:val="23"/>
          <w:bdr w:val="none" w:sz="0" w:space="0" w:color="auto" w:frame="1"/>
          <w:shd w:val="clear" w:color="auto" w:fill="EEEEFF"/>
        </w:rPr>
        <w:t>relu_backward</w:t>
      </w:r>
      <w:proofErr w:type="spellEnd"/>
      <w:r w:rsidRPr="00A238F0">
        <w:rPr>
          <w:rFonts w:ascii="Courier New" w:eastAsia="Times New Roman" w:hAnsi="Courier New" w:cs="Courier New"/>
          <w:sz w:val="23"/>
          <w:szCs w:val="23"/>
          <w:bdr w:val="none" w:sz="0" w:space="0" w:color="auto" w:frame="1"/>
          <w:shd w:val="clear" w:color="auto" w:fill="EEEEFF"/>
        </w:rPr>
        <w:t>(</w:t>
      </w:r>
      <w:proofErr w:type="spellStart"/>
      <w:r w:rsidRPr="00A238F0">
        <w:rPr>
          <w:rFonts w:ascii="Courier New" w:eastAsia="Times New Roman" w:hAnsi="Courier New" w:cs="Courier New"/>
          <w:sz w:val="23"/>
          <w:szCs w:val="23"/>
          <w:bdr w:val="none" w:sz="0" w:space="0" w:color="auto" w:frame="1"/>
          <w:shd w:val="clear" w:color="auto" w:fill="EEEEFF"/>
        </w:rPr>
        <w:t>dout</w:t>
      </w:r>
      <w:proofErr w:type="spellEnd"/>
      <w:r w:rsidRPr="00A238F0">
        <w:rPr>
          <w:rFonts w:ascii="Courier New" w:eastAsia="Times New Roman" w:hAnsi="Courier New" w:cs="Courier New"/>
          <w:sz w:val="23"/>
          <w:szCs w:val="23"/>
          <w:bdr w:val="none" w:sz="0" w:space="0" w:color="auto" w:frame="1"/>
          <w:shd w:val="clear" w:color="auto" w:fill="EEEEFF"/>
        </w:rPr>
        <w:t>, cache):</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out</w:t>
      </w:r>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cache</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dh</w:t>
      </w:r>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dout</w:t>
      </w:r>
      <w:proofErr w:type="spellEnd"/>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dh[</w:t>
      </w:r>
      <w:proofErr w:type="gramEnd"/>
      <w:r w:rsidRPr="00A238F0">
        <w:rPr>
          <w:rFonts w:ascii="Courier New" w:eastAsia="Times New Roman" w:hAnsi="Courier New" w:cs="Courier New"/>
          <w:sz w:val="23"/>
          <w:szCs w:val="23"/>
          <w:bdr w:val="none" w:sz="0" w:space="0" w:color="auto" w:frame="1"/>
          <w:shd w:val="clear" w:color="auto" w:fill="EEEEFF"/>
        </w:rPr>
        <w:t xml:space="preserve">out </w:t>
      </w:r>
      <w:r w:rsidRPr="00A238F0">
        <w:rPr>
          <w:rFonts w:ascii="Courier New" w:eastAsia="Times New Roman" w:hAnsi="Courier New" w:cs="Courier New"/>
          <w:b/>
          <w:bCs/>
          <w:sz w:val="23"/>
          <w:szCs w:val="23"/>
          <w:bdr w:val="none" w:sz="0" w:space="0" w:color="auto" w:frame="1"/>
          <w:shd w:val="clear" w:color="auto" w:fill="EEEEFF"/>
        </w:rPr>
        <w:t>&lt;</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b/>
          <w:bCs/>
          <w:sz w:val="23"/>
          <w:szCs w:val="23"/>
          <w:bdr w:val="none" w:sz="0" w:space="0" w:color="auto" w:frame="1"/>
          <w:shd w:val="clear" w:color="auto" w:fill="EEEEFF"/>
        </w:rPr>
        <w:t>return</w:t>
      </w:r>
      <w:proofErr w:type="gramEnd"/>
      <w:r w:rsidRPr="00A238F0">
        <w:rPr>
          <w:rFonts w:ascii="Courier New" w:eastAsia="Times New Roman" w:hAnsi="Courier New" w:cs="Courier New"/>
          <w:sz w:val="23"/>
          <w:szCs w:val="23"/>
          <w:bdr w:val="none" w:sz="0" w:space="0" w:color="auto" w:frame="1"/>
          <w:shd w:val="clear" w:color="auto" w:fill="EEEEFF"/>
        </w:rPr>
        <w:t xml:space="preserve"> dh</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proofErr w:type="gramStart"/>
      <w:r w:rsidRPr="00A238F0">
        <w:rPr>
          <w:rFonts w:ascii="Courier New" w:eastAsia="Times New Roman" w:hAnsi="Courier New" w:cs="Courier New"/>
          <w:b/>
          <w:bCs/>
          <w:sz w:val="23"/>
          <w:szCs w:val="23"/>
          <w:bdr w:val="none" w:sz="0" w:space="0" w:color="auto" w:frame="1"/>
          <w:shd w:val="clear" w:color="auto" w:fill="EEEEFF"/>
        </w:rPr>
        <w:t>def</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b/>
          <w:bCs/>
          <w:color w:val="990000"/>
          <w:sz w:val="23"/>
          <w:szCs w:val="23"/>
          <w:bdr w:val="none" w:sz="0" w:space="0" w:color="auto" w:frame="1"/>
          <w:shd w:val="clear" w:color="auto" w:fill="EEEEFF"/>
        </w:rPr>
        <w:t>sigmoid_forward</w:t>
      </w:r>
      <w:proofErr w:type="spellEnd"/>
      <w:r w:rsidRPr="00A238F0">
        <w:rPr>
          <w:rFonts w:ascii="Courier New" w:eastAsia="Times New Roman" w:hAnsi="Courier New" w:cs="Courier New"/>
          <w:sz w:val="23"/>
          <w:szCs w:val="23"/>
          <w:bdr w:val="none" w:sz="0" w:space="0" w:color="auto" w:frame="1"/>
          <w:shd w:val="clear" w:color="auto" w:fill="EEEEFF"/>
        </w:rPr>
        <w:t>(x):</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out</w:t>
      </w:r>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1</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1</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np</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exp</w:t>
      </w:r>
      <w:proofErr w:type="spellEnd"/>
      <w:r w:rsidRPr="00A238F0">
        <w:rPr>
          <w:rFonts w:ascii="Courier New" w:eastAsia="Times New Roman" w:hAnsi="Courier New" w:cs="Courier New"/>
          <w:sz w:val="23"/>
          <w:szCs w:val="23"/>
          <w:bdr w:val="none" w:sz="0" w:space="0" w:color="auto" w:frame="1"/>
          <w:shd w:val="clear" w:color="auto" w:fill="EEEEFF"/>
        </w:rPr>
        <w:t>(</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x))</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b/>
          <w:bCs/>
          <w:sz w:val="23"/>
          <w:szCs w:val="23"/>
          <w:bdr w:val="none" w:sz="0" w:space="0" w:color="auto" w:frame="1"/>
          <w:shd w:val="clear" w:color="auto" w:fill="EEEEFF"/>
        </w:rPr>
        <w:t>return</w:t>
      </w:r>
      <w:proofErr w:type="gramEnd"/>
      <w:r w:rsidRPr="00A238F0">
        <w:rPr>
          <w:rFonts w:ascii="Courier New" w:eastAsia="Times New Roman" w:hAnsi="Courier New" w:cs="Courier New"/>
          <w:sz w:val="23"/>
          <w:szCs w:val="23"/>
          <w:bdr w:val="none" w:sz="0" w:space="0" w:color="auto" w:frame="1"/>
          <w:shd w:val="clear" w:color="auto" w:fill="EEEEFF"/>
        </w:rPr>
        <w:t xml:space="preserve"> out, out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proofErr w:type="gramStart"/>
      <w:r w:rsidRPr="00A238F0">
        <w:rPr>
          <w:rFonts w:ascii="Courier New" w:eastAsia="Times New Roman" w:hAnsi="Courier New" w:cs="Courier New"/>
          <w:b/>
          <w:bCs/>
          <w:sz w:val="23"/>
          <w:szCs w:val="23"/>
          <w:bdr w:val="none" w:sz="0" w:space="0" w:color="auto" w:frame="1"/>
          <w:shd w:val="clear" w:color="auto" w:fill="EEEEFF"/>
        </w:rPr>
        <w:t>def</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b/>
          <w:bCs/>
          <w:color w:val="990000"/>
          <w:sz w:val="23"/>
          <w:szCs w:val="23"/>
          <w:bdr w:val="none" w:sz="0" w:space="0" w:color="auto" w:frame="1"/>
          <w:shd w:val="clear" w:color="auto" w:fill="EEEEFF"/>
        </w:rPr>
        <w:t>sigmoid_backward</w:t>
      </w:r>
      <w:proofErr w:type="spellEnd"/>
      <w:r w:rsidRPr="00A238F0">
        <w:rPr>
          <w:rFonts w:ascii="Courier New" w:eastAsia="Times New Roman" w:hAnsi="Courier New" w:cs="Courier New"/>
          <w:sz w:val="23"/>
          <w:szCs w:val="23"/>
          <w:bdr w:val="none" w:sz="0" w:space="0" w:color="auto" w:frame="1"/>
          <w:shd w:val="clear" w:color="auto" w:fill="EEEEFF"/>
        </w:rPr>
        <w:t>(</w:t>
      </w:r>
      <w:proofErr w:type="spellStart"/>
      <w:r w:rsidRPr="00A238F0">
        <w:rPr>
          <w:rFonts w:ascii="Courier New" w:eastAsia="Times New Roman" w:hAnsi="Courier New" w:cs="Courier New"/>
          <w:sz w:val="23"/>
          <w:szCs w:val="23"/>
          <w:bdr w:val="none" w:sz="0" w:space="0" w:color="auto" w:frame="1"/>
          <w:shd w:val="clear" w:color="auto" w:fill="EEEEFF"/>
        </w:rPr>
        <w:t>dout</w:t>
      </w:r>
      <w:proofErr w:type="spellEnd"/>
      <w:r w:rsidRPr="00A238F0">
        <w:rPr>
          <w:rFonts w:ascii="Courier New" w:eastAsia="Times New Roman" w:hAnsi="Courier New" w:cs="Courier New"/>
          <w:sz w:val="23"/>
          <w:szCs w:val="23"/>
          <w:bdr w:val="none" w:sz="0" w:space="0" w:color="auto" w:frame="1"/>
          <w:shd w:val="clear" w:color="auto" w:fill="EEEEFF"/>
        </w:rPr>
        <w:t>, cache):</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dh</w:t>
      </w:r>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cache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1</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cache)</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b/>
          <w:bCs/>
          <w:sz w:val="23"/>
          <w:szCs w:val="23"/>
          <w:bdr w:val="none" w:sz="0" w:space="0" w:color="auto" w:frame="1"/>
          <w:shd w:val="clear" w:color="auto" w:fill="EEEEFF"/>
        </w:rPr>
        <w:t>return</w:t>
      </w:r>
      <w:proofErr w:type="gramEnd"/>
      <w:r w:rsidRPr="00A238F0">
        <w:rPr>
          <w:rFonts w:ascii="Courier New" w:eastAsia="Times New Roman" w:hAnsi="Courier New" w:cs="Courier New"/>
          <w:sz w:val="23"/>
          <w:szCs w:val="23"/>
          <w:bdr w:val="none" w:sz="0" w:space="0" w:color="auto" w:frame="1"/>
          <w:shd w:val="clear" w:color="auto" w:fill="EEEEFF"/>
        </w:rPr>
        <w:t xml:space="preserve"> dh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dout</w:t>
      </w:r>
      <w:proofErr w:type="spellEnd"/>
    </w:p>
    <w:p w:rsidR="00A238F0" w:rsidRPr="00A238F0" w:rsidRDefault="00A238F0" w:rsidP="00A238F0">
      <w:pPr>
        <w:shd w:val="clear" w:color="auto" w:fill="FFFFFF"/>
        <w:spacing w:before="100" w:beforeAutospacing="1" w:after="100" w:afterAutospacing="1" w:line="240" w:lineRule="auto"/>
        <w:outlineLvl w:val="2"/>
        <w:rPr>
          <w:rFonts w:ascii="Helvetica" w:eastAsia="Times New Roman" w:hAnsi="Helvetica" w:cs="Helvetica"/>
          <w:sz w:val="24"/>
          <w:szCs w:val="24"/>
        </w:rPr>
      </w:pPr>
      <w:r w:rsidRPr="00A238F0">
        <w:rPr>
          <w:rFonts w:ascii="Helvetica" w:eastAsia="Times New Roman" w:hAnsi="Helvetica" w:cs="Helvetica"/>
          <w:sz w:val="24"/>
          <w:szCs w:val="24"/>
        </w:rPr>
        <w:t>Fully connected network</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Let’s apply all our knowledge to build a fully connected network:</w:t>
      </w:r>
    </w:p>
    <w:p w:rsidR="00A238F0" w:rsidRPr="00A238F0" w:rsidRDefault="00A238F0" w:rsidP="00A238F0">
      <w:pPr>
        <w:shd w:val="clear" w:color="auto" w:fill="FFFFFF"/>
        <w:spacing w:after="0" w:line="240" w:lineRule="auto"/>
        <w:jc w:val="center"/>
        <w:rPr>
          <w:rFonts w:ascii="Helvetica" w:eastAsia="Times New Roman" w:hAnsi="Helvetica" w:cs="Helvetica"/>
          <w:color w:val="555555"/>
          <w:sz w:val="21"/>
          <w:szCs w:val="21"/>
        </w:rPr>
      </w:pP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For each node in the hidden layer (except the last layer), we apply:</w:t>
      </w:r>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proofErr w:type="gramStart"/>
      <w:r w:rsidRPr="00A238F0">
        <w:rPr>
          <w:rFonts w:ascii="MathJax_Math-Web" w:eastAsia="Times New Roman" w:hAnsi="MathJax_Math-Web" w:cs="Helvetica"/>
          <w:i/>
          <w:iCs/>
          <w:sz w:val="29"/>
          <w:szCs w:val="29"/>
          <w:bdr w:val="none" w:sz="0" w:space="0" w:color="auto" w:frame="1"/>
        </w:rPr>
        <w:t>z</w:t>
      </w:r>
      <w:proofErr w:type="gramEnd"/>
      <w:r w:rsidRPr="00A238F0">
        <w:rPr>
          <w:rFonts w:ascii="Helvetica" w:eastAsia="Times New Roman" w:hAnsi="Helvetica" w:cs="Helvetica"/>
          <w:sz w:val="29"/>
          <w:szCs w:val="29"/>
          <w:bdr w:val="none" w:sz="0" w:space="0" w:color="auto" w:frame="1"/>
        </w:rPr>
        <w:t> </w:t>
      </w:r>
      <w:r w:rsidRPr="00A238F0">
        <w:rPr>
          <w:rFonts w:ascii="MathJax_Math-Web" w:eastAsia="Times New Roman" w:hAnsi="MathJax_Math-Web" w:cs="Helvetica"/>
          <w:i/>
          <w:iCs/>
          <w:sz w:val="20"/>
          <w:szCs w:val="20"/>
          <w:bdr w:val="none" w:sz="0" w:space="0" w:color="auto" w:frame="1"/>
        </w:rPr>
        <w:t>j</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Size2-Web" w:eastAsia="Times New Roman" w:hAnsi="MathJax_Size2-Web" w:cs="Helvetica"/>
          <w:sz w:val="29"/>
          <w:szCs w:val="29"/>
          <w:bdr w:val="none" w:sz="0" w:space="0" w:color="auto" w:frame="1"/>
        </w:rPr>
        <w:t>∑</w:t>
      </w:r>
      <w:r w:rsidRPr="00A238F0">
        <w:rPr>
          <w:rFonts w:ascii="Helvetica" w:eastAsia="Times New Roman" w:hAnsi="Helvetica" w:cs="Helvetica"/>
          <w:sz w:val="29"/>
          <w:szCs w:val="29"/>
          <w:bdr w:val="none" w:sz="0" w:space="0" w:color="auto" w:frame="1"/>
        </w:rPr>
        <w:t> </w:t>
      </w:r>
      <w:proofErr w:type="spellStart"/>
      <w:r w:rsidRPr="00A238F0">
        <w:rPr>
          <w:rFonts w:ascii="MathJax_Math-Web" w:eastAsia="Times New Roman" w:hAnsi="MathJax_Math-Web" w:cs="Helvetica"/>
          <w:i/>
          <w:iCs/>
          <w:sz w:val="20"/>
          <w:szCs w:val="20"/>
          <w:bdr w:val="none" w:sz="0" w:space="0" w:color="auto" w:frame="1"/>
        </w:rPr>
        <w:t>i</w:t>
      </w:r>
      <w:proofErr w:type="spellEnd"/>
      <w:r w:rsidRPr="00A238F0">
        <w:rPr>
          <w:rFonts w:ascii="Helvetica" w:eastAsia="Times New Roman" w:hAnsi="Helvetica" w:cs="Helvetica"/>
          <w:sz w:val="29"/>
          <w:szCs w:val="29"/>
          <w:bdr w:val="none" w:sz="0" w:space="0" w:color="auto" w:frame="1"/>
        </w:rPr>
        <w:t> </w:t>
      </w:r>
      <w:r w:rsidRPr="00A238F0">
        <w:rPr>
          <w:rFonts w:ascii="MathJax_Math-Web" w:eastAsia="Times New Roman" w:hAnsi="MathJax_Math-Web" w:cs="Helvetica"/>
          <w:i/>
          <w:iCs/>
          <w:sz w:val="29"/>
          <w:szCs w:val="29"/>
          <w:bdr w:val="none" w:sz="0" w:space="0" w:color="auto" w:frame="1"/>
        </w:rPr>
        <w:t>W</w:t>
      </w:r>
      <w:r w:rsidRPr="00A238F0">
        <w:rPr>
          <w:rFonts w:ascii="Helvetica" w:eastAsia="Times New Roman" w:hAnsi="Helvetica" w:cs="Helvetica"/>
          <w:sz w:val="29"/>
          <w:szCs w:val="29"/>
          <w:bdr w:val="none" w:sz="0" w:space="0" w:color="auto" w:frame="1"/>
        </w:rPr>
        <w:t> </w:t>
      </w:r>
      <w:proofErr w:type="spellStart"/>
      <w:r w:rsidRPr="00A238F0">
        <w:rPr>
          <w:rFonts w:ascii="MathJax_Math-Web" w:eastAsia="Times New Roman" w:hAnsi="MathJax_Math-Web" w:cs="Helvetica"/>
          <w:i/>
          <w:iCs/>
          <w:sz w:val="20"/>
          <w:szCs w:val="20"/>
          <w:bdr w:val="none" w:sz="0" w:space="0" w:color="auto" w:frame="1"/>
        </w:rPr>
        <w:t>ij</w:t>
      </w:r>
      <w:proofErr w:type="spellEnd"/>
      <w:r w:rsidRPr="00A238F0">
        <w:rPr>
          <w:rFonts w:ascii="Helvetica" w:eastAsia="Times New Roman" w:hAnsi="Helvetica" w:cs="Helvetica"/>
          <w:sz w:val="29"/>
          <w:szCs w:val="29"/>
          <w:bdr w:val="none" w:sz="0" w:space="0" w:color="auto" w:frame="1"/>
        </w:rPr>
        <w:t> </w:t>
      </w:r>
      <w:r w:rsidRPr="00A238F0">
        <w:rPr>
          <w:rFonts w:ascii="MathJax_Math-Web" w:eastAsia="Times New Roman" w:hAnsi="MathJax_Math-Web" w:cs="Helvetica"/>
          <w:i/>
          <w:iCs/>
          <w:sz w:val="29"/>
          <w:szCs w:val="29"/>
          <w:bdr w:val="none" w:sz="0" w:space="0" w:color="auto" w:frame="1"/>
        </w:rPr>
        <w:t>x</w:t>
      </w:r>
      <w:r w:rsidRPr="00A238F0">
        <w:rPr>
          <w:rFonts w:ascii="Helvetica" w:eastAsia="Times New Roman" w:hAnsi="Helvetica" w:cs="Helvetica"/>
          <w:sz w:val="29"/>
          <w:szCs w:val="29"/>
          <w:bdr w:val="none" w:sz="0" w:space="0" w:color="auto" w:frame="1"/>
        </w:rPr>
        <w:t> </w:t>
      </w:r>
      <w:proofErr w:type="spellStart"/>
      <w:r w:rsidRPr="00A238F0">
        <w:rPr>
          <w:rFonts w:ascii="MathJax_Math-Web" w:eastAsia="Times New Roman" w:hAnsi="MathJax_Math-Web" w:cs="Helvetica"/>
          <w:i/>
          <w:iCs/>
          <w:sz w:val="20"/>
          <w:szCs w:val="20"/>
          <w:bdr w:val="none" w:sz="0" w:space="0" w:color="auto" w:frame="1"/>
        </w:rPr>
        <w:t>i</w:t>
      </w:r>
      <w:proofErr w:type="spellEnd"/>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b</w:t>
      </w:r>
      <w:r w:rsidRPr="00A238F0">
        <w:rPr>
          <w:rFonts w:ascii="Helvetica" w:eastAsia="Times New Roman" w:hAnsi="Helvetica" w:cs="Helvetica"/>
          <w:sz w:val="29"/>
          <w:szCs w:val="29"/>
          <w:bdr w:val="none" w:sz="0" w:space="0" w:color="auto" w:frame="1"/>
        </w:rPr>
        <w:t> </w:t>
      </w:r>
      <w:proofErr w:type="spellStart"/>
      <w:r w:rsidRPr="00A238F0">
        <w:rPr>
          <w:rFonts w:ascii="MathJax_Math-Web" w:eastAsia="Times New Roman" w:hAnsi="MathJax_Math-Web" w:cs="Helvetica"/>
          <w:i/>
          <w:iCs/>
          <w:sz w:val="20"/>
          <w:szCs w:val="20"/>
          <w:bdr w:val="none" w:sz="0" w:space="0" w:color="auto" w:frame="1"/>
        </w:rPr>
        <w:t>i</w:t>
      </w:r>
      <w:proofErr w:type="spellEnd"/>
      <w:r w:rsidRPr="00A238F0">
        <w:rPr>
          <w:rFonts w:ascii="Helvetica" w:eastAsia="Times New Roman" w:hAnsi="Helvetica" w:cs="Helvetica"/>
          <w:sz w:val="29"/>
          <w:szCs w:val="29"/>
          <w:bdr w:val="none" w:sz="0" w:space="0" w:color="auto" w:frame="1"/>
        </w:rPr>
        <w:t>  </w:t>
      </w:r>
      <w:proofErr w:type="spellStart"/>
      <w:r w:rsidRPr="00A238F0">
        <w:rPr>
          <w:rFonts w:ascii="Helvetica" w:eastAsia="Times New Roman" w:hAnsi="Helvetica" w:cs="Helvetica"/>
          <w:sz w:val="24"/>
          <w:szCs w:val="24"/>
          <w:bdr w:val="none" w:sz="0" w:space="0" w:color="auto" w:frame="1"/>
        </w:rPr>
        <w:t>zj</w:t>
      </w:r>
      <w:proofErr w:type="spellEnd"/>
      <w:r w:rsidRPr="00A238F0">
        <w:rPr>
          <w:rFonts w:ascii="Helvetica" w:eastAsia="Times New Roman" w:hAnsi="Helvetica" w:cs="Helvetica"/>
          <w:sz w:val="24"/>
          <w:szCs w:val="24"/>
          <w:bdr w:val="none" w:sz="0" w:space="0" w:color="auto" w:frame="1"/>
        </w:rPr>
        <w:t>=∑</w:t>
      </w:r>
      <w:proofErr w:type="spellStart"/>
      <w:r w:rsidRPr="00A238F0">
        <w:rPr>
          <w:rFonts w:ascii="Helvetica" w:eastAsia="Times New Roman" w:hAnsi="Helvetica" w:cs="Helvetica"/>
          <w:sz w:val="24"/>
          <w:szCs w:val="24"/>
          <w:bdr w:val="none" w:sz="0" w:space="0" w:color="auto" w:frame="1"/>
        </w:rPr>
        <w:t>iWijxi+bi</w:t>
      </w:r>
      <w:proofErr w:type="spellEnd"/>
    </w:p>
    <w:p w:rsidR="00A238F0" w:rsidRPr="00A238F0" w:rsidRDefault="00A238F0" w:rsidP="00A238F0">
      <w:pPr>
        <w:shd w:val="clear" w:color="auto" w:fill="FFFFFF"/>
        <w:spacing w:line="240" w:lineRule="auto"/>
        <w:jc w:val="center"/>
        <w:rPr>
          <w:rFonts w:ascii="Helvetica" w:eastAsia="Times New Roman" w:hAnsi="Helvetica" w:cs="Helvetica"/>
          <w:sz w:val="24"/>
          <w:szCs w:val="24"/>
        </w:rPr>
      </w:pPr>
      <w:r w:rsidRPr="00A238F0">
        <w:rPr>
          <w:rFonts w:ascii="MathJax_Math-Web" w:eastAsia="Times New Roman" w:hAnsi="MathJax_Math-Web" w:cs="Helvetica"/>
          <w:i/>
          <w:iCs/>
          <w:sz w:val="29"/>
          <w:szCs w:val="29"/>
          <w:bdr w:val="none" w:sz="0" w:space="0" w:color="auto" w:frame="1"/>
        </w:rPr>
        <w:t>h</w:t>
      </w:r>
      <w:r w:rsidRPr="00A238F0">
        <w:rPr>
          <w:rFonts w:ascii="MathJax_Main-Web" w:eastAsia="Times New Roman" w:hAnsi="MathJax_Main-Web" w:cs="Helvetica"/>
          <w:sz w:val="29"/>
          <w:szCs w:val="29"/>
          <w:bdr w:val="none" w:sz="0" w:space="0" w:color="auto" w:frame="1"/>
        </w:rPr>
        <w:t>(</w:t>
      </w:r>
      <w:r w:rsidRPr="00A238F0">
        <w:rPr>
          <w:rFonts w:ascii="MathJax_Math-Web" w:eastAsia="Times New Roman" w:hAnsi="MathJax_Math-Web" w:cs="Helvetica"/>
          <w:i/>
          <w:iCs/>
          <w:sz w:val="29"/>
          <w:szCs w:val="29"/>
          <w:bdr w:val="none" w:sz="0" w:space="0" w:color="auto" w:frame="1"/>
        </w:rPr>
        <w:t>z</w:t>
      </w:r>
      <w:r w:rsidRPr="00A238F0">
        <w:rPr>
          <w:rFonts w:ascii="Helvetica" w:eastAsia="Times New Roman" w:hAnsi="Helvetica" w:cs="Helvetica"/>
          <w:sz w:val="29"/>
          <w:szCs w:val="29"/>
          <w:bdr w:val="none" w:sz="0" w:space="0" w:color="auto" w:frame="1"/>
        </w:rPr>
        <w:t> </w:t>
      </w:r>
      <w:r w:rsidRPr="00A238F0">
        <w:rPr>
          <w:rFonts w:ascii="MathJax_Math-Web" w:eastAsia="Times New Roman" w:hAnsi="MathJax_Math-Web" w:cs="Helvetica"/>
          <w:i/>
          <w:iCs/>
          <w:sz w:val="20"/>
          <w:szCs w:val="20"/>
          <w:bdr w:val="none" w:sz="0" w:space="0" w:color="auto" w:frame="1"/>
        </w:rPr>
        <w:t>j</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)=max(0,</w:t>
      </w:r>
      <w:r w:rsidRPr="00A238F0">
        <w:rPr>
          <w:rFonts w:ascii="MathJax_Math-Web" w:eastAsia="Times New Roman" w:hAnsi="MathJax_Math-Web" w:cs="Helvetica"/>
          <w:i/>
          <w:iCs/>
          <w:sz w:val="29"/>
          <w:szCs w:val="29"/>
          <w:bdr w:val="none" w:sz="0" w:space="0" w:color="auto" w:frame="1"/>
        </w:rPr>
        <w:t>z</w:t>
      </w:r>
      <w:r w:rsidRPr="00A238F0">
        <w:rPr>
          <w:rFonts w:ascii="Helvetica" w:eastAsia="Times New Roman" w:hAnsi="Helvetica" w:cs="Helvetica"/>
          <w:sz w:val="29"/>
          <w:szCs w:val="29"/>
          <w:bdr w:val="none" w:sz="0" w:space="0" w:color="auto" w:frame="1"/>
        </w:rPr>
        <w:t> </w:t>
      </w:r>
      <w:r w:rsidRPr="00A238F0">
        <w:rPr>
          <w:rFonts w:ascii="MathJax_Math-Web" w:eastAsia="Times New Roman" w:hAnsi="MathJax_Math-Web" w:cs="Helvetica"/>
          <w:i/>
          <w:iCs/>
          <w:sz w:val="20"/>
          <w:szCs w:val="20"/>
          <w:bdr w:val="none" w:sz="0" w:space="0" w:color="auto" w:frame="1"/>
        </w:rPr>
        <w:t>j</w:t>
      </w:r>
      <w:r w:rsidRPr="00A238F0">
        <w:rPr>
          <w:rFonts w:ascii="Helvetica" w:eastAsia="Times New Roman" w:hAnsi="Helvetica" w:cs="Helvetica"/>
          <w:sz w:val="29"/>
          <w:szCs w:val="29"/>
          <w:bdr w:val="none" w:sz="0" w:space="0" w:color="auto" w:frame="1"/>
        </w:rPr>
        <w:t> </w:t>
      </w:r>
      <w:r w:rsidRPr="00A238F0">
        <w:rPr>
          <w:rFonts w:ascii="MathJax_Main-Web" w:eastAsia="Times New Roman" w:hAnsi="MathJax_Main-Web" w:cs="Helvetica"/>
          <w:sz w:val="29"/>
          <w:szCs w:val="29"/>
          <w:bdr w:val="none" w:sz="0" w:space="0" w:color="auto" w:frame="1"/>
        </w:rPr>
        <w:t>)</w:t>
      </w:r>
      <w:r w:rsidRPr="00A238F0">
        <w:rPr>
          <w:rFonts w:ascii="Helvetica" w:eastAsia="Times New Roman" w:hAnsi="Helvetica" w:cs="Helvetica"/>
          <w:sz w:val="29"/>
          <w:szCs w:val="29"/>
          <w:bdr w:val="none" w:sz="0" w:space="0" w:color="auto" w:frame="1"/>
        </w:rPr>
        <w:t> </w:t>
      </w:r>
      <w:r w:rsidRPr="00A238F0">
        <w:rPr>
          <w:rFonts w:ascii="Helvetica" w:eastAsia="Times New Roman" w:hAnsi="Helvetica" w:cs="Helvetica"/>
          <w:sz w:val="24"/>
          <w:szCs w:val="24"/>
          <w:bdr w:val="none" w:sz="0" w:space="0" w:color="auto" w:frame="1"/>
        </w:rPr>
        <w:t>h(</w:t>
      </w:r>
      <w:proofErr w:type="spellStart"/>
      <w:r w:rsidRPr="00A238F0">
        <w:rPr>
          <w:rFonts w:ascii="Helvetica" w:eastAsia="Times New Roman" w:hAnsi="Helvetica" w:cs="Helvetica"/>
          <w:sz w:val="24"/>
          <w:szCs w:val="24"/>
          <w:bdr w:val="none" w:sz="0" w:space="0" w:color="auto" w:frame="1"/>
        </w:rPr>
        <w:t>zj</w:t>
      </w:r>
      <w:proofErr w:type="spellEnd"/>
      <w:r w:rsidRPr="00A238F0">
        <w:rPr>
          <w:rFonts w:ascii="Helvetica" w:eastAsia="Times New Roman" w:hAnsi="Helvetica" w:cs="Helvetica"/>
          <w:sz w:val="24"/>
          <w:szCs w:val="24"/>
          <w:bdr w:val="none" w:sz="0" w:space="0" w:color="auto" w:frame="1"/>
        </w:rPr>
        <w:t>)=max(0,zj)</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 xml:space="preserve">For the layer before the output, we apply only the linear equation but not the </w:t>
      </w:r>
      <w:proofErr w:type="spellStart"/>
      <w:r w:rsidRPr="00A238F0">
        <w:rPr>
          <w:rFonts w:ascii="Helvetica" w:eastAsia="Times New Roman" w:hAnsi="Helvetica" w:cs="Helvetica"/>
          <w:sz w:val="24"/>
          <w:szCs w:val="24"/>
        </w:rPr>
        <w:t>ReLU</w:t>
      </w:r>
      <w:proofErr w:type="spellEnd"/>
      <w:r w:rsidRPr="00A238F0">
        <w:rPr>
          <w:rFonts w:ascii="Helvetica" w:eastAsia="Times New Roman" w:hAnsi="Helvetica" w:cs="Helvetica"/>
          <w:sz w:val="24"/>
          <w:szCs w:val="24"/>
        </w:rPr>
        <w:t>.</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Most of the code is already done in previous examples. We add the forward pass code for 4 hidden layers.</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lastRenderedPageBreak/>
        <w:t xml:space="preserve">z1, cache_z1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affine_forward</w:t>
      </w:r>
      <w:proofErr w:type="spellEnd"/>
      <w:r w:rsidRPr="00A238F0">
        <w:rPr>
          <w:rFonts w:ascii="Courier New" w:eastAsia="Times New Roman" w:hAnsi="Courier New" w:cs="Courier New"/>
          <w:sz w:val="23"/>
          <w:szCs w:val="23"/>
          <w:bdr w:val="none" w:sz="0" w:space="0" w:color="auto" w:frame="1"/>
          <w:shd w:val="clear" w:color="auto" w:fill="EEEEFF"/>
        </w:rPr>
        <w:t xml:space="preserve">(X, </w:t>
      </w:r>
      <w:proofErr w:type="gramStart"/>
      <w:r w:rsidRPr="00A238F0">
        <w:rPr>
          <w:rFonts w:ascii="Courier New" w:eastAsia="Times New Roman" w:hAnsi="Courier New" w:cs="Courier New"/>
          <w:sz w:val="23"/>
          <w:szCs w:val="23"/>
          <w:bdr w:val="none" w:sz="0" w:space="0" w:color="auto" w:frame="1"/>
          <w:shd w:val="clear" w:color="auto" w:fill="EEEEFF"/>
        </w:rPr>
        <w:t>W[</w:t>
      </w:r>
      <w:proofErr w:type="gramEnd"/>
      <w:r w:rsidRPr="00A238F0">
        <w:rPr>
          <w:rFonts w:ascii="Courier New" w:eastAsia="Times New Roman" w:hAnsi="Courier New" w:cs="Courier New"/>
          <w:color w:val="009999"/>
          <w:sz w:val="23"/>
          <w:szCs w:val="23"/>
          <w:bdr w:val="none" w:sz="0" w:space="0" w:color="auto" w:frame="1"/>
          <w:shd w:val="clear" w:color="auto" w:fill="EEEEFF"/>
        </w:rPr>
        <w:t>0</w:t>
      </w:r>
      <w:r w:rsidRPr="00A238F0">
        <w:rPr>
          <w:rFonts w:ascii="Courier New" w:eastAsia="Times New Roman" w:hAnsi="Courier New" w:cs="Courier New"/>
          <w:sz w:val="23"/>
          <w:szCs w:val="23"/>
          <w:bdr w:val="none" w:sz="0" w:space="0" w:color="auto" w:frame="1"/>
          <w:shd w:val="clear" w:color="auto" w:fill="EEEEFF"/>
        </w:rPr>
        <w:t>], b[</w:t>
      </w:r>
      <w:r w:rsidRPr="00A238F0">
        <w:rPr>
          <w:rFonts w:ascii="Courier New" w:eastAsia="Times New Roman" w:hAnsi="Courier New" w:cs="Courier New"/>
          <w:color w:val="009999"/>
          <w:sz w:val="23"/>
          <w:szCs w:val="23"/>
          <w:bdr w:val="none" w:sz="0" w:space="0" w:color="auto" w:frame="1"/>
          <w:shd w:val="clear" w:color="auto" w:fill="EEEEFF"/>
        </w:rPr>
        <w:t>0</w:t>
      </w:r>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h1, cache_relu1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relu_</w:t>
      </w:r>
      <w:proofErr w:type="gramStart"/>
      <w:r w:rsidRPr="00A238F0">
        <w:rPr>
          <w:rFonts w:ascii="Courier New" w:eastAsia="Times New Roman" w:hAnsi="Courier New" w:cs="Courier New"/>
          <w:sz w:val="23"/>
          <w:szCs w:val="23"/>
          <w:bdr w:val="none" w:sz="0" w:space="0" w:color="auto" w:frame="1"/>
          <w:shd w:val="clear" w:color="auto" w:fill="EEEEFF"/>
        </w:rPr>
        <w:t>forward</w:t>
      </w:r>
      <w:proofErr w:type="spellEnd"/>
      <w:r w:rsidRPr="00A238F0">
        <w:rPr>
          <w:rFonts w:ascii="Courier New" w:eastAsia="Times New Roman" w:hAnsi="Courier New" w:cs="Courier New"/>
          <w:sz w:val="23"/>
          <w:szCs w:val="23"/>
          <w:bdr w:val="none" w:sz="0" w:space="0" w:color="auto" w:frame="1"/>
          <w:shd w:val="clear" w:color="auto" w:fill="EEEEFF"/>
        </w:rPr>
        <w:t>(</w:t>
      </w:r>
      <w:proofErr w:type="gramEnd"/>
      <w:r w:rsidRPr="00A238F0">
        <w:rPr>
          <w:rFonts w:ascii="Courier New" w:eastAsia="Times New Roman" w:hAnsi="Courier New" w:cs="Courier New"/>
          <w:sz w:val="23"/>
          <w:szCs w:val="23"/>
          <w:bdr w:val="none" w:sz="0" w:space="0" w:color="auto" w:frame="1"/>
          <w:shd w:val="clear" w:color="auto" w:fill="EEEEFF"/>
        </w:rPr>
        <w:t>z1)</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z2, cache_z2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affine_</w:t>
      </w:r>
      <w:proofErr w:type="gramStart"/>
      <w:r w:rsidRPr="00A238F0">
        <w:rPr>
          <w:rFonts w:ascii="Courier New" w:eastAsia="Times New Roman" w:hAnsi="Courier New" w:cs="Courier New"/>
          <w:sz w:val="23"/>
          <w:szCs w:val="23"/>
          <w:bdr w:val="none" w:sz="0" w:space="0" w:color="auto" w:frame="1"/>
          <w:shd w:val="clear" w:color="auto" w:fill="EEEEFF"/>
        </w:rPr>
        <w:t>forward</w:t>
      </w:r>
      <w:proofErr w:type="spellEnd"/>
      <w:r w:rsidRPr="00A238F0">
        <w:rPr>
          <w:rFonts w:ascii="Courier New" w:eastAsia="Times New Roman" w:hAnsi="Courier New" w:cs="Courier New"/>
          <w:sz w:val="23"/>
          <w:szCs w:val="23"/>
          <w:bdr w:val="none" w:sz="0" w:space="0" w:color="auto" w:frame="1"/>
          <w:shd w:val="clear" w:color="auto" w:fill="EEEEFF"/>
        </w:rPr>
        <w:t>(</w:t>
      </w:r>
      <w:proofErr w:type="gramEnd"/>
      <w:r w:rsidRPr="00A238F0">
        <w:rPr>
          <w:rFonts w:ascii="Courier New" w:eastAsia="Times New Roman" w:hAnsi="Courier New" w:cs="Courier New"/>
          <w:sz w:val="23"/>
          <w:szCs w:val="23"/>
          <w:bdr w:val="none" w:sz="0" w:space="0" w:color="auto" w:frame="1"/>
          <w:shd w:val="clear" w:color="auto" w:fill="EEEEFF"/>
        </w:rPr>
        <w:t>h1, W[</w:t>
      </w:r>
      <w:r w:rsidRPr="00A238F0">
        <w:rPr>
          <w:rFonts w:ascii="Courier New" w:eastAsia="Times New Roman" w:hAnsi="Courier New" w:cs="Courier New"/>
          <w:color w:val="009999"/>
          <w:sz w:val="23"/>
          <w:szCs w:val="23"/>
          <w:bdr w:val="none" w:sz="0" w:space="0" w:color="auto" w:frame="1"/>
          <w:shd w:val="clear" w:color="auto" w:fill="EEEEFF"/>
        </w:rPr>
        <w:t>1</w:t>
      </w:r>
      <w:r w:rsidRPr="00A238F0">
        <w:rPr>
          <w:rFonts w:ascii="Courier New" w:eastAsia="Times New Roman" w:hAnsi="Courier New" w:cs="Courier New"/>
          <w:sz w:val="23"/>
          <w:szCs w:val="23"/>
          <w:bdr w:val="none" w:sz="0" w:space="0" w:color="auto" w:frame="1"/>
          <w:shd w:val="clear" w:color="auto" w:fill="EEEEFF"/>
        </w:rPr>
        <w:t>], b[</w:t>
      </w:r>
      <w:r w:rsidRPr="00A238F0">
        <w:rPr>
          <w:rFonts w:ascii="Courier New" w:eastAsia="Times New Roman" w:hAnsi="Courier New" w:cs="Courier New"/>
          <w:color w:val="009999"/>
          <w:sz w:val="23"/>
          <w:szCs w:val="23"/>
          <w:bdr w:val="none" w:sz="0" w:space="0" w:color="auto" w:frame="1"/>
          <w:shd w:val="clear" w:color="auto" w:fill="EEEEFF"/>
        </w:rPr>
        <w:t>1</w:t>
      </w:r>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h2, cache_relu2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relu_</w:t>
      </w:r>
      <w:proofErr w:type="gramStart"/>
      <w:r w:rsidRPr="00A238F0">
        <w:rPr>
          <w:rFonts w:ascii="Courier New" w:eastAsia="Times New Roman" w:hAnsi="Courier New" w:cs="Courier New"/>
          <w:sz w:val="23"/>
          <w:szCs w:val="23"/>
          <w:bdr w:val="none" w:sz="0" w:space="0" w:color="auto" w:frame="1"/>
          <w:shd w:val="clear" w:color="auto" w:fill="EEEEFF"/>
        </w:rPr>
        <w:t>forward</w:t>
      </w:r>
      <w:proofErr w:type="spellEnd"/>
      <w:r w:rsidRPr="00A238F0">
        <w:rPr>
          <w:rFonts w:ascii="Courier New" w:eastAsia="Times New Roman" w:hAnsi="Courier New" w:cs="Courier New"/>
          <w:sz w:val="23"/>
          <w:szCs w:val="23"/>
          <w:bdr w:val="none" w:sz="0" w:space="0" w:color="auto" w:frame="1"/>
          <w:shd w:val="clear" w:color="auto" w:fill="EEEEFF"/>
        </w:rPr>
        <w:t>(</w:t>
      </w:r>
      <w:proofErr w:type="gramEnd"/>
      <w:r w:rsidRPr="00A238F0">
        <w:rPr>
          <w:rFonts w:ascii="Courier New" w:eastAsia="Times New Roman" w:hAnsi="Courier New" w:cs="Courier New"/>
          <w:sz w:val="23"/>
          <w:szCs w:val="23"/>
          <w:bdr w:val="none" w:sz="0" w:space="0" w:color="auto" w:frame="1"/>
          <w:shd w:val="clear" w:color="auto" w:fill="EEEEFF"/>
        </w:rPr>
        <w:t>z2)</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z3, cache_z3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affine_</w:t>
      </w:r>
      <w:proofErr w:type="gramStart"/>
      <w:r w:rsidRPr="00A238F0">
        <w:rPr>
          <w:rFonts w:ascii="Courier New" w:eastAsia="Times New Roman" w:hAnsi="Courier New" w:cs="Courier New"/>
          <w:sz w:val="23"/>
          <w:szCs w:val="23"/>
          <w:bdr w:val="none" w:sz="0" w:space="0" w:color="auto" w:frame="1"/>
          <w:shd w:val="clear" w:color="auto" w:fill="EEEEFF"/>
        </w:rPr>
        <w:t>forward</w:t>
      </w:r>
      <w:proofErr w:type="spellEnd"/>
      <w:r w:rsidRPr="00A238F0">
        <w:rPr>
          <w:rFonts w:ascii="Courier New" w:eastAsia="Times New Roman" w:hAnsi="Courier New" w:cs="Courier New"/>
          <w:sz w:val="23"/>
          <w:szCs w:val="23"/>
          <w:bdr w:val="none" w:sz="0" w:space="0" w:color="auto" w:frame="1"/>
          <w:shd w:val="clear" w:color="auto" w:fill="EEEEFF"/>
        </w:rPr>
        <w:t>(</w:t>
      </w:r>
      <w:proofErr w:type="gramEnd"/>
      <w:r w:rsidRPr="00A238F0">
        <w:rPr>
          <w:rFonts w:ascii="Courier New" w:eastAsia="Times New Roman" w:hAnsi="Courier New" w:cs="Courier New"/>
          <w:sz w:val="23"/>
          <w:szCs w:val="23"/>
          <w:bdr w:val="none" w:sz="0" w:space="0" w:color="auto" w:frame="1"/>
          <w:shd w:val="clear" w:color="auto" w:fill="EEEEFF"/>
        </w:rPr>
        <w:t>h2, W[</w:t>
      </w:r>
      <w:r w:rsidRPr="00A238F0">
        <w:rPr>
          <w:rFonts w:ascii="Courier New" w:eastAsia="Times New Roman" w:hAnsi="Courier New" w:cs="Courier New"/>
          <w:color w:val="009999"/>
          <w:sz w:val="23"/>
          <w:szCs w:val="23"/>
          <w:bdr w:val="none" w:sz="0" w:space="0" w:color="auto" w:frame="1"/>
          <w:shd w:val="clear" w:color="auto" w:fill="EEEEFF"/>
        </w:rPr>
        <w:t>2</w:t>
      </w:r>
      <w:r w:rsidRPr="00A238F0">
        <w:rPr>
          <w:rFonts w:ascii="Courier New" w:eastAsia="Times New Roman" w:hAnsi="Courier New" w:cs="Courier New"/>
          <w:sz w:val="23"/>
          <w:szCs w:val="23"/>
          <w:bdr w:val="none" w:sz="0" w:space="0" w:color="auto" w:frame="1"/>
          <w:shd w:val="clear" w:color="auto" w:fill="EEEEFF"/>
        </w:rPr>
        <w:t>], b[</w:t>
      </w:r>
      <w:r w:rsidRPr="00A238F0">
        <w:rPr>
          <w:rFonts w:ascii="Courier New" w:eastAsia="Times New Roman" w:hAnsi="Courier New" w:cs="Courier New"/>
          <w:color w:val="009999"/>
          <w:sz w:val="23"/>
          <w:szCs w:val="23"/>
          <w:bdr w:val="none" w:sz="0" w:space="0" w:color="auto" w:frame="1"/>
          <w:shd w:val="clear" w:color="auto" w:fill="EEEEFF"/>
        </w:rPr>
        <w:t>2</w:t>
      </w:r>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h3, cache_relu3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relu_</w:t>
      </w:r>
      <w:proofErr w:type="gramStart"/>
      <w:r w:rsidRPr="00A238F0">
        <w:rPr>
          <w:rFonts w:ascii="Courier New" w:eastAsia="Times New Roman" w:hAnsi="Courier New" w:cs="Courier New"/>
          <w:sz w:val="23"/>
          <w:szCs w:val="23"/>
          <w:bdr w:val="none" w:sz="0" w:space="0" w:color="auto" w:frame="1"/>
          <w:shd w:val="clear" w:color="auto" w:fill="EEEEFF"/>
        </w:rPr>
        <w:t>forward</w:t>
      </w:r>
      <w:proofErr w:type="spellEnd"/>
      <w:r w:rsidRPr="00A238F0">
        <w:rPr>
          <w:rFonts w:ascii="Courier New" w:eastAsia="Times New Roman" w:hAnsi="Courier New" w:cs="Courier New"/>
          <w:sz w:val="23"/>
          <w:szCs w:val="23"/>
          <w:bdr w:val="none" w:sz="0" w:space="0" w:color="auto" w:frame="1"/>
          <w:shd w:val="clear" w:color="auto" w:fill="EEEEFF"/>
        </w:rPr>
        <w:t>(</w:t>
      </w:r>
      <w:proofErr w:type="gramEnd"/>
      <w:r w:rsidRPr="00A238F0">
        <w:rPr>
          <w:rFonts w:ascii="Courier New" w:eastAsia="Times New Roman" w:hAnsi="Courier New" w:cs="Courier New"/>
          <w:sz w:val="23"/>
          <w:szCs w:val="23"/>
          <w:bdr w:val="none" w:sz="0" w:space="0" w:color="auto" w:frame="1"/>
          <w:shd w:val="clear" w:color="auto" w:fill="EEEEFF"/>
        </w:rPr>
        <w:t>z3)</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z4, cache_z4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affine_</w:t>
      </w:r>
      <w:proofErr w:type="gramStart"/>
      <w:r w:rsidRPr="00A238F0">
        <w:rPr>
          <w:rFonts w:ascii="Courier New" w:eastAsia="Times New Roman" w:hAnsi="Courier New" w:cs="Courier New"/>
          <w:sz w:val="23"/>
          <w:szCs w:val="23"/>
          <w:bdr w:val="none" w:sz="0" w:space="0" w:color="auto" w:frame="1"/>
          <w:shd w:val="clear" w:color="auto" w:fill="EEEEFF"/>
        </w:rPr>
        <w:t>forward</w:t>
      </w:r>
      <w:proofErr w:type="spellEnd"/>
      <w:r w:rsidRPr="00A238F0">
        <w:rPr>
          <w:rFonts w:ascii="Courier New" w:eastAsia="Times New Roman" w:hAnsi="Courier New" w:cs="Courier New"/>
          <w:sz w:val="23"/>
          <w:szCs w:val="23"/>
          <w:bdr w:val="none" w:sz="0" w:space="0" w:color="auto" w:frame="1"/>
          <w:shd w:val="clear" w:color="auto" w:fill="EEEEFF"/>
        </w:rPr>
        <w:t>(</w:t>
      </w:r>
      <w:proofErr w:type="gramEnd"/>
      <w:r w:rsidRPr="00A238F0">
        <w:rPr>
          <w:rFonts w:ascii="Courier New" w:eastAsia="Times New Roman" w:hAnsi="Courier New" w:cs="Courier New"/>
          <w:sz w:val="23"/>
          <w:szCs w:val="23"/>
          <w:bdr w:val="none" w:sz="0" w:space="0" w:color="auto" w:frame="1"/>
          <w:shd w:val="clear" w:color="auto" w:fill="EEEEFF"/>
        </w:rPr>
        <w:t>h3, W[</w:t>
      </w:r>
      <w:r w:rsidRPr="00A238F0">
        <w:rPr>
          <w:rFonts w:ascii="Courier New" w:eastAsia="Times New Roman" w:hAnsi="Courier New" w:cs="Courier New"/>
          <w:color w:val="009999"/>
          <w:sz w:val="23"/>
          <w:szCs w:val="23"/>
          <w:bdr w:val="none" w:sz="0" w:space="0" w:color="auto" w:frame="1"/>
          <w:shd w:val="clear" w:color="auto" w:fill="EEEEFF"/>
        </w:rPr>
        <w:t>3</w:t>
      </w:r>
      <w:r w:rsidRPr="00A238F0">
        <w:rPr>
          <w:rFonts w:ascii="Courier New" w:eastAsia="Times New Roman" w:hAnsi="Courier New" w:cs="Courier New"/>
          <w:sz w:val="23"/>
          <w:szCs w:val="23"/>
          <w:bdr w:val="none" w:sz="0" w:space="0" w:color="auto" w:frame="1"/>
          <w:shd w:val="clear" w:color="auto" w:fill="EEEEFF"/>
        </w:rPr>
        <w:t>], b[</w:t>
      </w:r>
      <w:r w:rsidRPr="00A238F0">
        <w:rPr>
          <w:rFonts w:ascii="Courier New" w:eastAsia="Times New Roman" w:hAnsi="Courier New" w:cs="Courier New"/>
          <w:color w:val="009999"/>
          <w:sz w:val="23"/>
          <w:szCs w:val="23"/>
          <w:bdr w:val="none" w:sz="0" w:space="0" w:color="auto" w:frame="1"/>
          <w:shd w:val="clear" w:color="auto" w:fill="EEEEFF"/>
        </w:rPr>
        <w:t>3</w:t>
      </w:r>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Here is the corresponding back</w:t>
      </w:r>
      <w:ins w:id="352" w:author="Renee Redding" w:date="2017-04-10T23:18:00Z">
        <w:r w:rsidR="006D153A">
          <w:rPr>
            <w:rFonts w:ascii="Helvetica" w:eastAsia="Times New Roman" w:hAnsi="Helvetica" w:cs="Helvetica"/>
            <w:sz w:val="24"/>
            <w:szCs w:val="24"/>
          </w:rPr>
          <w:t xml:space="preserve"> </w:t>
        </w:r>
      </w:ins>
      <w:r w:rsidRPr="00A238F0">
        <w:rPr>
          <w:rFonts w:ascii="Helvetica" w:eastAsia="Times New Roman" w:hAnsi="Helvetica" w:cs="Helvetica"/>
          <w:sz w:val="24"/>
          <w:szCs w:val="24"/>
        </w:rPr>
        <w:t>propagation:</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dz4, </w:t>
      </w:r>
      <w:proofErr w:type="spellStart"/>
      <w:proofErr w:type="gramStart"/>
      <w:r w:rsidRPr="00A238F0">
        <w:rPr>
          <w:rFonts w:ascii="Courier New" w:eastAsia="Times New Roman" w:hAnsi="Courier New" w:cs="Courier New"/>
          <w:sz w:val="23"/>
          <w:szCs w:val="23"/>
          <w:bdr w:val="none" w:sz="0" w:space="0" w:color="auto" w:frame="1"/>
          <w:shd w:val="clear" w:color="auto" w:fill="EEEEFF"/>
        </w:rPr>
        <w:t>dW</w:t>
      </w:r>
      <w:proofErr w:type="spellEnd"/>
      <w:r w:rsidRPr="00A238F0">
        <w:rPr>
          <w:rFonts w:ascii="Courier New" w:eastAsia="Times New Roman" w:hAnsi="Courier New" w:cs="Courier New"/>
          <w:sz w:val="23"/>
          <w:szCs w:val="23"/>
          <w:bdr w:val="none" w:sz="0" w:space="0" w:color="auto" w:frame="1"/>
          <w:shd w:val="clear" w:color="auto" w:fill="EEEEFF"/>
        </w:rPr>
        <w:t>[</w:t>
      </w:r>
      <w:proofErr w:type="gramEnd"/>
      <w:r w:rsidRPr="00A238F0">
        <w:rPr>
          <w:rFonts w:ascii="Courier New" w:eastAsia="Times New Roman" w:hAnsi="Courier New" w:cs="Courier New"/>
          <w:color w:val="009999"/>
          <w:sz w:val="23"/>
          <w:szCs w:val="23"/>
          <w:bdr w:val="none" w:sz="0" w:space="0" w:color="auto" w:frame="1"/>
          <w:shd w:val="clear" w:color="auto" w:fill="EEEEFF"/>
        </w:rPr>
        <w:t>3</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db</w:t>
      </w:r>
      <w:proofErr w:type="spellEnd"/>
      <w:r w:rsidRPr="00A238F0">
        <w:rPr>
          <w:rFonts w:ascii="Courier New" w:eastAsia="Times New Roman" w:hAnsi="Courier New" w:cs="Courier New"/>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3</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affine_backward</w:t>
      </w:r>
      <w:proofErr w:type="spellEnd"/>
      <w:r w:rsidRPr="00A238F0">
        <w:rPr>
          <w:rFonts w:ascii="Courier New" w:eastAsia="Times New Roman" w:hAnsi="Courier New" w:cs="Courier New"/>
          <w:sz w:val="23"/>
          <w:szCs w:val="23"/>
          <w:bdr w:val="none" w:sz="0" w:space="0" w:color="auto" w:frame="1"/>
          <w:shd w:val="clear" w:color="auto" w:fill="EEEEFF"/>
        </w:rPr>
        <w:t>(</w:t>
      </w:r>
      <w:proofErr w:type="spellStart"/>
      <w:r w:rsidRPr="00A238F0">
        <w:rPr>
          <w:rFonts w:ascii="Courier New" w:eastAsia="Times New Roman" w:hAnsi="Courier New" w:cs="Courier New"/>
          <w:sz w:val="23"/>
          <w:szCs w:val="23"/>
          <w:bdr w:val="none" w:sz="0" w:space="0" w:color="auto" w:frame="1"/>
          <w:shd w:val="clear" w:color="auto" w:fill="EEEEFF"/>
        </w:rPr>
        <w:t>dout</w:t>
      </w:r>
      <w:proofErr w:type="spellEnd"/>
      <w:r w:rsidRPr="00A238F0">
        <w:rPr>
          <w:rFonts w:ascii="Courier New" w:eastAsia="Times New Roman" w:hAnsi="Courier New" w:cs="Courier New"/>
          <w:sz w:val="23"/>
          <w:szCs w:val="23"/>
          <w:bdr w:val="none" w:sz="0" w:space="0" w:color="auto" w:frame="1"/>
          <w:shd w:val="clear" w:color="auto" w:fill="EEEEFF"/>
        </w:rPr>
        <w:t>, cache_z4)</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dh3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relu_</w:t>
      </w:r>
      <w:proofErr w:type="gramStart"/>
      <w:r w:rsidRPr="00A238F0">
        <w:rPr>
          <w:rFonts w:ascii="Courier New" w:eastAsia="Times New Roman" w:hAnsi="Courier New" w:cs="Courier New"/>
          <w:sz w:val="23"/>
          <w:szCs w:val="23"/>
          <w:bdr w:val="none" w:sz="0" w:space="0" w:color="auto" w:frame="1"/>
          <w:shd w:val="clear" w:color="auto" w:fill="EEEEFF"/>
        </w:rPr>
        <w:t>backward</w:t>
      </w:r>
      <w:proofErr w:type="spellEnd"/>
      <w:r w:rsidRPr="00A238F0">
        <w:rPr>
          <w:rFonts w:ascii="Courier New" w:eastAsia="Times New Roman" w:hAnsi="Courier New" w:cs="Courier New"/>
          <w:sz w:val="23"/>
          <w:szCs w:val="23"/>
          <w:bdr w:val="none" w:sz="0" w:space="0" w:color="auto" w:frame="1"/>
          <w:shd w:val="clear" w:color="auto" w:fill="EEEEFF"/>
        </w:rPr>
        <w:t>(</w:t>
      </w:r>
      <w:proofErr w:type="gramEnd"/>
      <w:r w:rsidRPr="00A238F0">
        <w:rPr>
          <w:rFonts w:ascii="Courier New" w:eastAsia="Times New Roman" w:hAnsi="Courier New" w:cs="Courier New"/>
          <w:sz w:val="23"/>
          <w:szCs w:val="23"/>
          <w:bdr w:val="none" w:sz="0" w:space="0" w:color="auto" w:frame="1"/>
          <w:shd w:val="clear" w:color="auto" w:fill="EEEEFF"/>
        </w:rPr>
        <w:t>dz4, cache_relu3)</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dz3, </w:t>
      </w:r>
      <w:proofErr w:type="spellStart"/>
      <w:proofErr w:type="gramStart"/>
      <w:r w:rsidRPr="00A238F0">
        <w:rPr>
          <w:rFonts w:ascii="Courier New" w:eastAsia="Times New Roman" w:hAnsi="Courier New" w:cs="Courier New"/>
          <w:sz w:val="23"/>
          <w:szCs w:val="23"/>
          <w:bdr w:val="none" w:sz="0" w:space="0" w:color="auto" w:frame="1"/>
          <w:shd w:val="clear" w:color="auto" w:fill="EEEEFF"/>
        </w:rPr>
        <w:t>dW</w:t>
      </w:r>
      <w:proofErr w:type="spellEnd"/>
      <w:r w:rsidRPr="00A238F0">
        <w:rPr>
          <w:rFonts w:ascii="Courier New" w:eastAsia="Times New Roman" w:hAnsi="Courier New" w:cs="Courier New"/>
          <w:sz w:val="23"/>
          <w:szCs w:val="23"/>
          <w:bdr w:val="none" w:sz="0" w:space="0" w:color="auto" w:frame="1"/>
          <w:shd w:val="clear" w:color="auto" w:fill="EEEEFF"/>
        </w:rPr>
        <w:t>[</w:t>
      </w:r>
      <w:proofErr w:type="gramEnd"/>
      <w:r w:rsidRPr="00A238F0">
        <w:rPr>
          <w:rFonts w:ascii="Courier New" w:eastAsia="Times New Roman" w:hAnsi="Courier New" w:cs="Courier New"/>
          <w:color w:val="009999"/>
          <w:sz w:val="23"/>
          <w:szCs w:val="23"/>
          <w:bdr w:val="none" w:sz="0" w:space="0" w:color="auto" w:frame="1"/>
          <w:shd w:val="clear" w:color="auto" w:fill="EEEEFF"/>
        </w:rPr>
        <w:t>2</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db</w:t>
      </w:r>
      <w:proofErr w:type="spellEnd"/>
      <w:r w:rsidRPr="00A238F0">
        <w:rPr>
          <w:rFonts w:ascii="Courier New" w:eastAsia="Times New Roman" w:hAnsi="Courier New" w:cs="Courier New"/>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2</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affine_backward</w:t>
      </w:r>
      <w:proofErr w:type="spellEnd"/>
      <w:r w:rsidRPr="00A238F0">
        <w:rPr>
          <w:rFonts w:ascii="Courier New" w:eastAsia="Times New Roman" w:hAnsi="Courier New" w:cs="Courier New"/>
          <w:sz w:val="23"/>
          <w:szCs w:val="23"/>
          <w:bdr w:val="none" w:sz="0" w:space="0" w:color="auto" w:frame="1"/>
          <w:shd w:val="clear" w:color="auto" w:fill="EEEEFF"/>
        </w:rPr>
        <w:t>(dh3, cache_z3)</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dh2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relu_</w:t>
      </w:r>
      <w:proofErr w:type="gramStart"/>
      <w:r w:rsidRPr="00A238F0">
        <w:rPr>
          <w:rFonts w:ascii="Courier New" w:eastAsia="Times New Roman" w:hAnsi="Courier New" w:cs="Courier New"/>
          <w:sz w:val="23"/>
          <w:szCs w:val="23"/>
          <w:bdr w:val="none" w:sz="0" w:space="0" w:color="auto" w:frame="1"/>
          <w:shd w:val="clear" w:color="auto" w:fill="EEEEFF"/>
        </w:rPr>
        <w:t>backward</w:t>
      </w:r>
      <w:proofErr w:type="spellEnd"/>
      <w:r w:rsidRPr="00A238F0">
        <w:rPr>
          <w:rFonts w:ascii="Courier New" w:eastAsia="Times New Roman" w:hAnsi="Courier New" w:cs="Courier New"/>
          <w:sz w:val="23"/>
          <w:szCs w:val="23"/>
          <w:bdr w:val="none" w:sz="0" w:space="0" w:color="auto" w:frame="1"/>
          <w:shd w:val="clear" w:color="auto" w:fill="EEEEFF"/>
        </w:rPr>
        <w:t>(</w:t>
      </w:r>
      <w:proofErr w:type="gramEnd"/>
      <w:r w:rsidRPr="00A238F0">
        <w:rPr>
          <w:rFonts w:ascii="Courier New" w:eastAsia="Times New Roman" w:hAnsi="Courier New" w:cs="Courier New"/>
          <w:sz w:val="23"/>
          <w:szCs w:val="23"/>
          <w:bdr w:val="none" w:sz="0" w:space="0" w:color="auto" w:frame="1"/>
          <w:shd w:val="clear" w:color="auto" w:fill="EEEEFF"/>
        </w:rPr>
        <w:t>dz3, cache_relu2)</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dz2, </w:t>
      </w:r>
      <w:proofErr w:type="spellStart"/>
      <w:proofErr w:type="gramStart"/>
      <w:r w:rsidRPr="00A238F0">
        <w:rPr>
          <w:rFonts w:ascii="Courier New" w:eastAsia="Times New Roman" w:hAnsi="Courier New" w:cs="Courier New"/>
          <w:sz w:val="23"/>
          <w:szCs w:val="23"/>
          <w:bdr w:val="none" w:sz="0" w:space="0" w:color="auto" w:frame="1"/>
          <w:shd w:val="clear" w:color="auto" w:fill="EEEEFF"/>
        </w:rPr>
        <w:t>dW</w:t>
      </w:r>
      <w:proofErr w:type="spellEnd"/>
      <w:r w:rsidRPr="00A238F0">
        <w:rPr>
          <w:rFonts w:ascii="Courier New" w:eastAsia="Times New Roman" w:hAnsi="Courier New" w:cs="Courier New"/>
          <w:sz w:val="23"/>
          <w:szCs w:val="23"/>
          <w:bdr w:val="none" w:sz="0" w:space="0" w:color="auto" w:frame="1"/>
          <w:shd w:val="clear" w:color="auto" w:fill="EEEEFF"/>
        </w:rPr>
        <w:t>[</w:t>
      </w:r>
      <w:proofErr w:type="gramEnd"/>
      <w:r w:rsidRPr="00A238F0">
        <w:rPr>
          <w:rFonts w:ascii="Courier New" w:eastAsia="Times New Roman" w:hAnsi="Courier New" w:cs="Courier New"/>
          <w:color w:val="009999"/>
          <w:sz w:val="23"/>
          <w:szCs w:val="23"/>
          <w:bdr w:val="none" w:sz="0" w:space="0" w:color="auto" w:frame="1"/>
          <w:shd w:val="clear" w:color="auto" w:fill="EEEEFF"/>
        </w:rPr>
        <w:t>1</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db</w:t>
      </w:r>
      <w:proofErr w:type="spellEnd"/>
      <w:r w:rsidRPr="00A238F0">
        <w:rPr>
          <w:rFonts w:ascii="Courier New" w:eastAsia="Times New Roman" w:hAnsi="Courier New" w:cs="Courier New"/>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1</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affine_backward</w:t>
      </w:r>
      <w:proofErr w:type="spellEnd"/>
      <w:r w:rsidRPr="00A238F0">
        <w:rPr>
          <w:rFonts w:ascii="Courier New" w:eastAsia="Times New Roman" w:hAnsi="Courier New" w:cs="Courier New"/>
          <w:sz w:val="23"/>
          <w:szCs w:val="23"/>
          <w:bdr w:val="none" w:sz="0" w:space="0" w:color="auto" w:frame="1"/>
          <w:shd w:val="clear" w:color="auto" w:fill="EEEEFF"/>
        </w:rPr>
        <w:t>(dh2, cache_z2)</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dh1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relu_</w:t>
      </w:r>
      <w:proofErr w:type="gramStart"/>
      <w:r w:rsidRPr="00A238F0">
        <w:rPr>
          <w:rFonts w:ascii="Courier New" w:eastAsia="Times New Roman" w:hAnsi="Courier New" w:cs="Courier New"/>
          <w:sz w:val="23"/>
          <w:szCs w:val="23"/>
          <w:bdr w:val="none" w:sz="0" w:space="0" w:color="auto" w:frame="1"/>
          <w:shd w:val="clear" w:color="auto" w:fill="EEEEFF"/>
        </w:rPr>
        <w:t>backward</w:t>
      </w:r>
      <w:proofErr w:type="spellEnd"/>
      <w:r w:rsidRPr="00A238F0">
        <w:rPr>
          <w:rFonts w:ascii="Courier New" w:eastAsia="Times New Roman" w:hAnsi="Courier New" w:cs="Courier New"/>
          <w:sz w:val="23"/>
          <w:szCs w:val="23"/>
          <w:bdr w:val="none" w:sz="0" w:space="0" w:color="auto" w:frame="1"/>
          <w:shd w:val="clear" w:color="auto" w:fill="EEEEFF"/>
        </w:rPr>
        <w:t>(</w:t>
      </w:r>
      <w:proofErr w:type="gramEnd"/>
      <w:r w:rsidRPr="00A238F0">
        <w:rPr>
          <w:rFonts w:ascii="Courier New" w:eastAsia="Times New Roman" w:hAnsi="Courier New" w:cs="Courier New"/>
          <w:sz w:val="23"/>
          <w:szCs w:val="23"/>
          <w:bdr w:val="none" w:sz="0" w:space="0" w:color="auto" w:frame="1"/>
          <w:shd w:val="clear" w:color="auto" w:fill="EEEEFF"/>
        </w:rPr>
        <w:t>dz2, cache_relu1)</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_, </w:t>
      </w:r>
      <w:proofErr w:type="spellStart"/>
      <w:proofErr w:type="gramStart"/>
      <w:r w:rsidRPr="00A238F0">
        <w:rPr>
          <w:rFonts w:ascii="Courier New" w:eastAsia="Times New Roman" w:hAnsi="Courier New" w:cs="Courier New"/>
          <w:sz w:val="23"/>
          <w:szCs w:val="23"/>
          <w:bdr w:val="none" w:sz="0" w:space="0" w:color="auto" w:frame="1"/>
          <w:shd w:val="clear" w:color="auto" w:fill="EEEEFF"/>
        </w:rPr>
        <w:t>dW</w:t>
      </w:r>
      <w:proofErr w:type="spellEnd"/>
      <w:r w:rsidRPr="00A238F0">
        <w:rPr>
          <w:rFonts w:ascii="Courier New" w:eastAsia="Times New Roman" w:hAnsi="Courier New" w:cs="Courier New"/>
          <w:sz w:val="23"/>
          <w:szCs w:val="23"/>
          <w:bdr w:val="none" w:sz="0" w:space="0" w:color="auto" w:frame="1"/>
          <w:shd w:val="clear" w:color="auto" w:fill="EEEEFF"/>
        </w:rPr>
        <w:t>[</w:t>
      </w:r>
      <w:proofErr w:type="gramEnd"/>
      <w:r w:rsidRPr="00A238F0">
        <w:rPr>
          <w:rFonts w:ascii="Courier New" w:eastAsia="Times New Roman" w:hAnsi="Courier New" w:cs="Courier New"/>
          <w:color w:val="009999"/>
          <w:sz w:val="23"/>
          <w:szCs w:val="23"/>
          <w:bdr w:val="none" w:sz="0" w:space="0" w:color="auto" w:frame="1"/>
          <w:shd w:val="clear" w:color="auto" w:fill="EEEEFF"/>
        </w:rPr>
        <w:t>0</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db</w:t>
      </w:r>
      <w:proofErr w:type="spellEnd"/>
      <w:r w:rsidRPr="00A238F0">
        <w:rPr>
          <w:rFonts w:ascii="Courier New" w:eastAsia="Times New Roman" w:hAnsi="Courier New" w:cs="Courier New"/>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0</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affine_backward</w:t>
      </w:r>
      <w:proofErr w:type="spellEnd"/>
      <w:r w:rsidRPr="00A238F0">
        <w:rPr>
          <w:rFonts w:ascii="Courier New" w:eastAsia="Times New Roman" w:hAnsi="Courier New" w:cs="Courier New"/>
          <w:sz w:val="23"/>
          <w:szCs w:val="23"/>
          <w:bdr w:val="none" w:sz="0" w:space="0" w:color="auto" w:frame="1"/>
          <w:shd w:val="clear" w:color="auto" w:fill="EEEEFF"/>
        </w:rPr>
        <w:t>(dh1, cache_z1)</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For those interested in details, we relist some of the code.</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gramStart"/>
      <w:r w:rsidRPr="00A238F0">
        <w:rPr>
          <w:rFonts w:ascii="Courier New" w:eastAsia="Times New Roman" w:hAnsi="Courier New" w:cs="Courier New"/>
          <w:sz w:val="23"/>
          <w:szCs w:val="23"/>
          <w:bdr w:val="none" w:sz="0" w:space="0" w:color="auto" w:frame="1"/>
          <w:shd w:val="clear" w:color="auto" w:fill="EEEEFF"/>
        </w:rPr>
        <w:t>iteration</w:t>
      </w:r>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100000</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r w:rsidRPr="00A238F0">
        <w:rPr>
          <w:rFonts w:ascii="Courier New" w:eastAsia="Times New Roman" w:hAnsi="Courier New" w:cs="Courier New"/>
          <w:sz w:val="23"/>
          <w:szCs w:val="23"/>
          <w:bdr w:val="none" w:sz="0" w:space="0" w:color="auto" w:frame="1"/>
          <w:shd w:val="clear" w:color="auto" w:fill="EEEEFF"/>
        </w:rPr>
        <w:t>learning_rate</w:t>
      </w:r>
      <w:proofErr w:type="spell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1e-4</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N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100</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b/>
          <w:bCs/>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proofErr w:type="gramStart"/>
      <w:r w:rsidRPr="00A238F0">
        <w:rPr>
          <w:rFonts w:ascii="Courier New" w:eastAsia="Times New Roman" w:hAnsi="Courier New" w:cs="Courier New"/>
          <w:b/>
          <w:bCs/>
          <w:sz w:val="23"/>
          <w:szCs w:val="23"/>
          <w:bdr w:val="none" w:sz="0" w:space="0" w:color="auto" w:frame="1"/>
          <w:shd w:val="clear" w:color="auto" w:fill="EEEEFF"/>
        </w:rPr>
        <w:t>def</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b/>
          <w:bCs/>
          <w:color w:val="990000"/>
          <w:sz w:val="23"/>
          <w:szCs w:val="23"/>
          <w:bdr w:val="none" w:sz="0" w:space="0" w:color="auto" w:frame="1"/>
          <w:shd w:val="clear" w:color="auto" w:fill="EEEEFF"/>
        </w:rPr>
        <w:t>affine_forward</w:t>
      </w:r>
      <w:proofErr w:type="spellEnd"/>
      <w:r w:rsidRPr="00A238F0">
        <w:rPr>
          <w:rFonts w:ascii="Courier New" w:eastAsia="Times New Roman" w:hAnsi="Courier New" w:cs="Courier New"/>
          <w:sz w:val="23"/>
          <w:szCs w:val="23"/>
          <w:bdr w:val="none" w:sz="0" w:space="0" w:color="auto" w:frame="1"/>
          <w:shd w:val="clear" w:color="auto" w:fill="EEEEFF"/>
        </w:rPr>
        <w:t>(x, W, b):</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xml:space="preserve"># </w:t>
      </w:r>
      <w:proofErr w:type="gramStart"/>
      <w:r w:rsidRPr="00A238F0">
        <w:rPr>
          <w:rFonts w:ascii="Courier New" w:eastAsia="Times New Roman" w:hAnsi="Courier New" w:cs="Courier New"/>
          <w:i/>
          <w:iCs/>
          <w:color w:val="999988"/>
          <w:sz w:val="23"/>
          <w:szCs w:val="23"/>
          <w:bdr w:val="none" w:sz="0" w:space="0" w:color="auto" w:frame="1"/>
          <w:shd w:val="clear" w:color="auto" w:fill="EEEEFF"/>
        </w:rPr>
        <w:t>x</w:t>
      </w:r>
      <w:proofErr w:type="gramEnd"/>
      <w:r w:rsidRPr="00A238F0">
        <w:rPr>
          <w:rFonts w:ascii="Courier New" w:eastAsia="Times New Roman" w:hAnsi="Courier New" w:cs="Courier New"/>
          <w:i/>
          <w:iCs/>
          <w:color w:val="999988"/>
          <w:sz w:val="23"/>
          <w:szCs w:val="23"/>
          <w:bdr w:val="none" w:sz="0" w:space="0" w:color="auto" w:frame="1"/>
          <w:shd w:val="clear" w:color="auto" w:fill="EEEEFF"/>
        </w:rPr>
        <w:t>: input sample (N, D)</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W: Weight (2, k)</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xml:space="preserve"># </w:t>
      </w:r>
      <w:proofErr w:type="gramStart"/>
      <w:r w:rsidRPr="00A238F0">
        <w:rPr>
          <w:rFonts w:ascii="Courier New" w:eastAsia="Times New Roman" w:hAnsi="Courier New" w:cs="Courier New"/>
          <w:i/>
          <w:iCs/>
          <w:color w:val="999988"/>
          <w:sz w:val="23"/>
          <w:szCs w:val="23"/>
          <w:bdr w:val="none" w:sz="0" w:space="0" w:color="auto" w:frame="1"/>
          <w:shd w:val="clear" w:color="auto" w:fill="EEEEFF"/>
        </w:rPr>
        <w:t>b</w:t>
      </w:r>
      <w:proofErr w:type="gramEnd"/>
      <w:r w:rsidRPr="00A238F0">
        <w:rPr>
          <w:rFonts w:ascii="Courier New" w:eastAsia="Times New Roman" w:hAnsi="Courier New" w:cs="Courier New"/>
          <w:i/>
          <w:iCs/>
          <w:color w:val="999988"/>
          <w:sz w:val="23"/>
          <w:szCs w:val="23"/>
          <w:bdr w:val="none" w:sz="0" w:space="0" w:color="auto" w:frame="1"/>
          <w:shd w:val="clear" w:color="auto" w:fill="EEEEFF"/>
        </w:rPr>
        <w:t>: bias (k,)</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xml:space="preserve"># </w:t>
      </w:r>
      <w:proofErr w:type="gramStart"/>
      <w:r w:rsidRPr="00A238F0">
        <w:rPr>
          <w:rFonts w:ascii="Courier New" w:eastAsia="Times New Roman" w:hAnsi="Courier New" w:cs="Courier New"/>
          <w:i/>
          <w:iCs/>
          <w:color w:val="999988"/>
          <w:sz w:val="23"/>
          <w:szCs w:val="23"/>
          <w:bdr w:val="none" w:sz="0" w:space="0" w:color="auto" w:frame="1"/>
          <w:shd w:val="clear" w:color="auto" w:fill="EEEEFF"/>
        </w:rPr>
        <w:t>out</w:t>
      </w:r>
      <w:proofErr w:type="gramEnd"/>
      <w:r w:rsidRPr="00A238F0">
        <w:rPr>
          <w:rFonts w:ascii="Courier New" w:eastAsia="Times New Roman" w:hAnsi="Courier New" w:cs="Courier New"/>
          <w:i/>
          <w:iCs/>
          <w:color w:val="999988"/>
          <w:sz w:val="23"/>
          <w:szCs w:val="23"/>
          <w:bdr w:val="none" w:sz="0" w:space="0" w:color="auto" w:frame="1"/>
          <w:shd w:val="clear" w:color="auto" w:fill="EEEEFF"/>
        </w:rPr>
        <w:t>: (N, k)</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out</w:t>
      </w:r>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x</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dot(W)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b           </w:t>
      </w:r>
      <w:r w:rsidRPr="00A238F0">
        <w:rPr>
          <w:rFonts w:ascii="Courier New" w:eastAsia="Times New Roman" w:hAnsi="Courier New" w:cs="Courier New"/>
          <w:i/>
          <w:iCs/>
          <w:color w:val="999988"/>
          <w:sz w:val="23"/>
          <w:szCs w:val="23"/>
          <w:bdr w:val="none" w:sz="0" w:space="0" w:color="auto" w:frame="1"/>
          <w:shd w:val="clear" w:color="auto" w:fill="EEEEFF"/>
        </w:rPr>
        <w:t># (N, D) * (D, k) -&gt; (N, k)</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cache</w:t>
      </w:r>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(x, W, b)</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b/>
          <w:bCs/>
          <w:sz w:val="23"/>
          <w:szCs w:val="23"/>
          <w:bdr w:val="none" w:sz="0" w:space="0" w:color="auto" w:frame="1"/>
          <w:shd w:val="clear" w:color="auto" w:fill="EEEEFF"/>
        </w:rPr>
        <w:t>return</w:t>
      </w:r>
      <w:proofErr w:type="gramEnd"/>
      <w:r w:rsidRPr="00A238F0">
        <w:rPr>
          <w:rFonts w:ascii="Courier New" w:eastAsia="Times New Roman" w:hAnsi="Courier New" w:cs="Courier New"/>
          <w:sz w:val="23"/>
          <w:szCs w:val="23"/>
          <w:bdr w:val="none" w:sz="0" w:space="0" w:color="auto" w:frame="1"/>
          <w:shd w:val="clear" w:color="auto" w:fill="EEEEFF"/>
        </w:rPr>
        <w:t xml:space="preserve"> out, cache</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proofErr w:type="gramStart"/>
      <w:r w:rsidRPr="00A238F0">
        <w:rPr>
          <w:rFonts w:ascii="Courier New" w:eastAsia="Times New Roman" w:hAnsi="Courier New" w:cs="Courier New"/>
          <w:b/>
          <w:bCs/>
          <w:sz w:val="23"/>
          <w:szCs w:val="23"/>
          <w:bdr w:val="none" w:sz="0" w:space="0" w:color="auto" w:frame="1"/>
          <w:shd w:val="clear" w:color="auto" w:fill="EEEEFF"/>
        </w:rPr>
        <w:t>def</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b/>
          <w:bCs/>
          <w:color w:val="990000"/>
          <w:sz w:val="23"/>
          <w:szCs w:val="23"/>
          <w:bdr w:val="none" w:sz="0" w:space="0" w:color="auto" w:frame="1"/>
          <w:shd w:val="clear" w:color="auto" w:fill="EEEEFF"/>
        </w:rPr>
        <w:t>affine_backward</w:t>
      </w:r>
      <w:proofErr w:type="spellEnd"/>
      <w:r w:rsidRPr="00A238F0">
        <w:rPr>
          <w:rFonts w:ascii="Courier New" w:eastAsia="Times New Roman" w:hAnsi="Courier New" w:cs="Courier New"/>
          <w:sz w:val="23"/>
          <w:szCs w:val="23"/>
          <w:bdr w:val="none" w:sz="0" w:space="0" w:color="auto" w:frame="1"/>
          <w:shd w:val="clear" w:color="auto" w:fill="EEEEFF"/>
        </w:rPr>
        <w:t>(</w:t>
      </w:r>
      <w:proofErr w:type="spellStart"/>
      <w:r w:rsidRPr="00A238F0">
        <w:rPr>
          <w:rFonts w:ascii="Courier New" w:eastAsia="Times New Roman" w:hAnsi="Courier New" w:cs="Courier New"/>
          <w:sz w:val="23"/>
          <w:szCs w:val="23"/>
          <w:bdr w:val="none" w:sz="0" w:space="0" w:color="auto" w:frame="1"/>
          <w:shd w:val="clear" w:color="auto" w:fill="EEEEFF"/>
        </w:rPr>
        <w:t>dout</w:t>
      </w:r>
      <w:proofErr w:type="spellEnd"/>
      <w:r w:rsidRPr="00A238F0">
        <w:rPr>
          <w:rFonts w:ascii="Courier New" w:eastAsia="Times New Roman" w:hAnsi="Courier New" w:cs="Courier New"/>
          <w:sz w:val="23"/>
          <w:szCs w:val="23"/>
          <w:bdr w:val="none" w:sz="0" w:space="0" w:color="auto" w:frame="1"/>
          <w:shd w:val="clear" w:color="auto" w:fill="EEEEFF"/>
        </w:rPr>
        <w:t>, cache):</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xml:space="preserve"># </w:t>
      </w:r>
      <w:proofErr w:type="spellStart"/>
      <w:proofErr w:type="gramStart"/>
      <w:r w:rsidRPr="00A238F0">
        <w:rPr>
          <w:rFonts w:ascii="Courier New" w:eastAsia="Times New Roman" w:hAnsi="Courier New" w:cs="Courier New"/>
          <w:i/>
          <w:iCs/>
          <w:color w:val="999988"/>
          <w:sz w:val="23"/>
          <w:szCs w:val="23"/>
          <w:bdr w:val="none" w:sz="0" w:space="0" w:color="auto" w:frame="1"/>
          <w:shd w:val="clear" w:color="auto" w:fill="EEEEFF"/>
        </w:rPr>
        <w:t>dout</w:t>
      </w:r>
      <w:proofErr w:type="spellEnd"/>
      <w:proofErr w:type="gramEnd"/>
      <w:r w:rsidRPr="00A238F0">
        <w:rPr>
          <w:rFonts w:ascii="Courier New" w:eastAsia="Times New Roman" w:hAnsi="Courier New" w:cs="Courier New"/>
          <w:i/>
          <w:iCs/>
          <w:color w:val="999988"/>
          <w:sz w:val="23"/>
          <w:szCs w:val="23"/>
          <w:bdr w:val="none" w:sz="0" w:space="0" w:color="auto" w:frame="1"/>
          <w:shd w:val="clear" w:color="auto" w:fill="EEEEFF"/>
        </w:rPr>
        <w:t xml:space="preserve">: </w:t>
      </w:r>
      <w:proofErr w:type="spellStart"/>
      <w:r w:rsidRPr="00A238F0">
        <w:rPr>
          <w:rFonts w:ascii="Courier New" w:eastAsia="Times New Roman" w:hAnsi="Courier New" w:cs="Courier New"/>
          <w:i/>
          <w:iCs/>
          <w:color w:val="999988"/>
          <w:sz w:val="23"/>
          <w:szCs w:val="23"/>
          <w:bdr w:val="none" w:sz="0" w:space="0" w:color="auto" w:frame="1"/>
          <w:shd w:val="clear" w:color="auto" w:fill="EEEEFF"/>
        </w:rPr>
        <w:t>dJ</w:t>
      </w:r>
      <w:proofErr w:type="spellEnd"/>
      <w:r w:rsidRPr="00A238F0">
        <w:rPr>
          <w:rFonts w:ascii="Courier New" w:eastAsia="Times New Roman" w:hAnsi="Courier New" w:cs="Courier New"/>
          <w:i/>
          <w:iCs/>
          <w:color w:val="999988"/>
          <w:sz w:val="23"/>
          <w:szCs w:val="23"/>
          <w:bdr w:val="none" w:sz="0" w:space="0" w:color="auto" w:frame="1"/>
          <w:shd w:val="clear" w:color="auto" w:fill="EEEEFF"/>
        </w:rPr>
        <w:t>/</w:t>
      </w:r>
      <w:proofErr w:type="spellStart"/>
      <w:r w:rsidRPr="00A238F0">
        <w:rPr>
          <w:rFonts w:ascii="Courier New" w:eastAsia="Times New Roman" w:hAnsi="Courier New" w:cs="Courier New"/>
          <w:i/>
          <w:iCs/>
          <w:color w:val="999988"/>
          <w:sz w:val="23"/>
          <w:szCs w:val="23"/>
          <w:bdr w:val="none" w:sz="0" w:space="0" w:color="auto" w:frame="1"/>
          <w:shd w:val="clear" w:color="auto" w:fill="EEEEFF"/>
        </w:rPr>
        <w:t>dout</w:t>
      </w:r>
      <w:proofErr w:type="spellEnd"/>
      <w:r w:rsidRPr="00A238F0">
        <w:rPr>
          <w:rFonts w:ascii="Courier New" w:eastAsia="Times New Roman" w:hAnsi="Courier New" w:cs="Courier New"/>
          <w:i/>
          <w:iCs/>
          <w:color w:val="999988"/>
          <w:sz w:val="23"/>
          <w:szCs w:val="23"/>
          <w:bdr w:val="none" w:sz="0" w:space="0" w:color="auto" w:frame="1"/>
          <w:shd w:val="clear" w:color="auto" w:fill="EEEEFF"/>
        </w:rPr>
        <w:t xml:space="preserve"> (N, K)</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xml:space="preserve"># </w:t>
      </w:r>
      <w:proofErr w:type="gramStart"/>
      <w:r w:rsidRPr="00A238F0">
        <w:rPr>
          <w:rFonts w:ascii="Courier New" w:eastAsia="Times New Roman" w:hAnsi="Courier New" w:cs="Courier New"/>
          <w:i/>
          <w:iCs/>
          <w:color w:val="999988"/>
          <w:sz w:val="23"/>
          <w:szCs w:val="23"/>
          <w:bdr w:val="none" w:sz="0" w:space="0" w:color="auto" w:frame="1"/>
          <w:shd w:val="clear" w:color="auto" w:fill="EEEEFF"/>
        </w:rPr>
        <w:t>x</w:t>
      </w:r>
      <w:proofErr w:type="gramEnd"/>
      <w:r w:rsidRPr="00A238F0">
        <w:rPr>
          <w:rFonts w:ascii="Courier New" w:eastAsia="Times New Roman" w:hAnsi="Courier New" w:cs="Courier New"/>
          <w:i/>
          <w:iCs/>
          <w:color w:val="999988"/>
          <w:sz w:val="23"/>
          <w:szCs w:val="23"/>
          <w:bdr w:val="none" w:sz="0" w:space="0" w:color="auto" w:frame="1"/>
          <w:shd w:val="clear" w:color="auto" w:fill="EEEEFF"/>
        </w:rPr>
        <w:t>: input sample (N, D)</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W: Weight (D, K)</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xml:space="preserve"># </w:t>
      </w:r>
      <w:proofErr w:type="gramStart"/>
      <w:r w:rsidRPr="00A238F0">
        <w:rPr>
          <w:rFonts w:ascii="Courier New" w:eastAsia="Times New Roman" w:hAnsi="Courier New" w:cs="Courier New"/>
          <w:i/>
          <w:iCs/>
          <w:color w:val="999988"/>
          <w:sz w:val="23"/>
          <w:szCs w:val="23"/>
          <w:bdr w:val="none" w:sz="0" w:space="0" w:color="auto" w:frame="1"/>
          <w:shd w:val="clear" w:color="auto" w:fill="EEEEFF"/>
        </w:rPr>
        <w:t>b</w:t>
      </w:r>
      <w:proofErr w:type="gramEnd"/>
      <w:r w:rsidRPr="00A238F0">
        <w:rPr>
          <w:rFonts w:ascii="Courier New" w:eastAsia="Times New Roman" w:hAnsi="Courier New" w:cs="Courier New"/>
          <w:i/>
          <w:iCs/>
          <w:color w:val="999988"/>
          <w:sz w:val="23"/>
          <w:szCs w:val="23"/>
          <w:bdr w:val="none" w:sz="0" w:space="0" w:color="auto" w:frame="1"/>
          <w:shd w:val="clear" w:color="auto" w:fill="EEEEFF"/>
        </w:rPr>
        <w:t>: bias (K, )</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x</w:t>
      </w:r>
      <w:proofErr w:type="gramEnd"/>
      <w:r w:rsidRPr="00A238F0">
        <w:rPr>
          <w:rFonts w:ascii="Courier New" w:eastAsia="Times New Roman" w:hAnsi="Courier New" w:cs="Courier New"/>
          <w:sz w:val="23"/>
          <w:szCs w:val="23"/>
          <w:bdr w:val="none" w:sz="0" w:space="0" w:color="auto" w:frame="1"/>
          <w:shd w:val="clear" w:color="auto" w:fill="EEEEFF"/>
        </w:rPr>
        <w:t xml:space="preserve">, W, b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cache</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lastRenderedPageBreak/>
        <w:t xml:space="preserve">    </w:t>
      </w:r>
      <w:proofErr w:type="gramStart"/>
      <w:r w:rsidRPr="00A238F0">
        <w:rPr>
          <w:rFonts w:ascii="Courier New" w:eastAsia="Times New Roman" w:hAnsi="Courier New" w:cs="Courier New"/>
          <w:b/>
          <w:bCs/>
          <w:sz w:val="23"/>
          <w:szCs w:val="23"/>
          <w:bdr w:val="none" w:sz="0" w:space="0" w:color="auto" w:frame="1"/>
          <w:shd w:val="clear" w:color="auto" w:fill="EEEEFF"/>
        </w:rPr>
        <w:t>if</w:t>
      </w:r>
      <w:proofErr w:type="gram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color w:val="0086B3"/>
          <w:sz w:val="23"/>
          <w:szCs w:val="23"/>
          <w:bdr w:val="none" w:sz="0" w:space="0" w:color="auto" w:frame="1"/>
          <w:shd w:val="clear" w:color="auto" w:fill="EEEEFF"/>
        </w:rPr>
        <w:t>len</w:t>
      </w:r>
      <w:proofErr w:type="spellEnd"/>
      <w:r w:rsidRPr="00A238F0">
        <w:rPr>
          <w:rFonts w:ascii="Courier New" w:eastAsia="Times New Roman" w:hAnsi="Courier New" w:cs="Courier New"/>
          <w:sz w:val="23"/>
          <w:szCs w:val="23"/>
          <w:bdr w:val="none" w:sz="0" w:space="0" w:color="auto" w:frame="1"/>
          <w:shd w:val="clear" w:color="auto" w:fill="EEEEFF"/>
        </w:rPr>
        <w:t>(</w:t>
      </w:r>
      <w:proofErr w:type="spellStart"/>
      <w:r w:rsidRPr="00A238F0">
        <w:rPr>
          <w:rFonts w:ascii="Courier New" w:eastAsia="Times New Roman" w:hAnsi="Courier New" w:cs="Courier New"/>
          <w:sz w:val="23"/>
          <w:szCs w:val="23"/>
          <w:bdr w:val="none" w:sz="0" w:space="0" w:color="auto" w:frame="1"/>
          <w:shd w:val="clear" w:color="auto" w:fill="EEEEFF"/>
        </w:rPr>
        <w:t>dout</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shape</w:t>
      </w:r>
      <w:proofErr w:type="spellEnd"/>
      <w:r w:rsidRPr="00A238F0">
        <w:rPr>
          <w:rFonts w:ascii="Courier New" w:eastAsia="Times New Roman" w:hAnsi="Courier New" w:cs="Courier New"/>
          <w:sz w:val="23"/>
          <w:szCs w:val="23"/>
          <w:bdr w:val="none" w:sz="0" w:space="0" w:color="auto" w:frame="1"/>
          <w:shd w:val="clear" w:color="auto" w:fill="EEEEFF"/>
        </w:rPr>
        <w:t>)</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1</w:t>
      </w:r>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spellStart"/>
      <w:proofErr w:type="gramStart"/>
      <w:r w:rsidRPr="00A238F0">
        <w:rPr>
          <w:rFonts w:ascii="Courier New" w:eastAsia="Times New Roman" w:hAnsi="Courier New" w:cs="Courier New"/>
          <w:sz w:val="23"/>
          <w:szCs w:val="23"/>
          <w:bdr w:val="none" w:sz="0" w:space="0" w:color="auto" w:frame="1"/>
          <w:shd w:val="clear" w:color="auto" w:fill="EEEEFF"/>
        </w:rPr>
        <w:t>dout</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dout</w:t>
      </w:r>
      <w:proofErr w:type="spell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np</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newaxis</w:t>
      </w:r>
      <w:proofErr w:type="spellEnd"/>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b/>
          <w:bCs/>
          <w:sz w:val="23"/>
          <w:szCs w:val="23"/>
          <w:bdr w:val="none" w:sz="0" w:space="0" w:color="auto" w:frame="1"/>
          <w:shd w:val="clear" w:color="auto" w:fill="EEEEFF"/>
        </w:rPr>
        <w:t>if</w:t>
      </w:r>
      <w:proofErr w:type="gram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color w:val="0086B3"/>
          <w:sz w:val="23"/>
          <w:szCs w:val="23"/>
          <w:bdr w:val="none" w:sz="0" w:space="0" w:color="auto" w:frame="1"/>
          <w:shd w:val="clear" w:color="auto" w:fill="EEEEFF"/>
        </w:rPr>
        <w:t>len</w:t>
      </w:r>
      <w:proofErr w:type="spellEnd"/>
      <w:r w:rsidRPr="00A238F0">
        <w:rPr>
          <w:rFonts w:ascii="Courier New" w:eastAsia="Times New Roman" w:hAnsi="Courier New" w:cs="Courier New"/>
          <w:sz w:val="23"/>
          <w:szCs w:val="23"/>
          <w:bdr w:val="none" w:sz="0" w:space="0" w:color="auto" w:frame="1"/>
          <w:shd w:val="clear" w:color="auto" w:fill="EEEEFF"/>
        </w:rPr>
        <w:t>(</w:t>
      </w:r>
      <w:proofErr w:type="spellStart"/>
      <w:r w:rsidRPr="00A238F0">
        <w:rPr>
          <w:rFonts w:ascii="Courier New" w:eastAsia="Times New Roman" w:hAnsi="Courier New" w:cs="Courier New"/>
          <w:sz w:val="23"/>
          <w:szCs w:val="23"/>
          <w:bdr w:val="none" w:sz="0" w:space="0" w:color="auto" w:frame="1"/>
          <w:shd w:val="clear" w:color="auto" w:fill="EEEEFF"/>
        </w:rPr>
        <w:t>W</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shape</w:t>
      </w:r>
      <w:proofErr w:type="spell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1</w:t>
      </w:r>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W[</w:t>
      </w:r>
      <w:proofErr w:type="gram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np</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newaxis</w:t>
      </w:r>
      <w:proofErr w:type="spellEnd"/>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dx</w:t>
      </w:r>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dout</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dot(W)</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spellStart"/>
      <w:proofErr w:type="gramStart"/>
      <w:r w:rsidRPr="00A238F0">
        <w:rPr>
          <w:rFonts w:ascii="Courier New" w:eastAsia="Times New Roman" w:hAnsi="Courier New" w:cs="Courier New"/>
          <w:sz w:val="23"/>
          <w:szCs w:val="23"/>
          <w:bdr w:val="none" w:sz="0" w:space="0" w:color="auto" w:frame="1"/>
          <w:shd w:val="clear" w:color="auto" w:fill="EEEEFF"/>
        </w:rPr>
        <w:t>dW</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x</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T</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dot(</w:t>
      </w:r>
      <w:proofErr w:type="spellStart"/>
      <w:r w:rsidRPr="00A238F0">
        <w:rPr>
          <w:rFonts w:ascii="Courier New" w:eastAsia="Times New Roman" w:hAnsi="Courier New" w:cs="Courier New"/>
          <w:sz w:val="23"/>
          <w:szCs w:val="23"/>
          <w:bdr w:val="none" w:sz="0" w:space="0" w:color="auto" w:frame="1"/>
          <w:shd w:val="clear" w:color="auto" w:fill="EEEEFF"/>
        </w:rPr>
        <w:t>dout</w:t>
      </w:r>
      <w:proofErr w:type="spellEnd"/>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spellStart"/>
      <w:proofErr w:type="gramStart"/>
      <w:r w:rsidRPr="00A238F0">
        <w:rPr>
          <w:rFonts w:ascii="Courier New" w:eastAsia="Times New Roman" w:hAnsi="Courier New" w:cs="Courier New"/>
          <w:sz w:val="23"/>
          <w:szCs w:val="23"/>
          <w:bdr w:val="none" w:sz="0" w:space="0" w:color="auto" w:frame="1"/>
          <w:shd w:val="clear" w:color="auto" w:fill="EEEEFF"/>
        </w:rPr>
        <w:t>db</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np</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color w:val="0086B3"/>
          <w:sz w:val="23"/>
          <w:szCs w:val="23"/>
          <w:bdr w:val="none" w:sz="0" w:space="0" w:color="auto" w:frame="1"/>
          <w:shd w:val="clear" w:color="auto" w:fill="EEEEFF"/>
        </w:rPr>
        <w:t>sum</w:t>
      </w:r>
      <w:proofErr w:type="spellEnd"/>
      <w:r w:rsidRPr="00A238F0">
        <w:rPr>
          <w:rFonts w:ascii="Courier New" w:eastAsia="Times New Roman" w:hAnsi="Courier New" w:cs="Courier New"/>
          <w:sz w:val="23"/>
          <w:szCs w:val="23"/>
          <w:bdr w:val="none" w:sz="0" w:space="0" w:color="auto" w:frame="1"/>
          <w:shd w:val="clear" w:color="auto" w:fill="EEEEFF"/>
        </w:rPr>
        <w:t>(</w:t>
      </w:r>
      <w:proofErr w:type="spellStart"/>
      <w:r w:rsidRPr="00A238F0">
        <w:rPr>
          <w:rFonts w:ascii="Courier New" w:eastAsia="Times New Roman" w:hAnsi="Courier New" w:cs="Courier New"/>
          <w:sz w:val="23"/>
          <w:szCs w:val="23"/>
          <w:bdr w:val="none" w:sz="0" w:space="0" w:color="auto" w:frame="1"/>
          <w:shd w:val="clear" w:color="auto" w:fill="EEEEFF"/>
        </w:rPr>
        <w:t>dout</w:t>
      </w:r>
      <w:proofErr w:type="spellEnd"/>
      <w:r w:rsidRPr="00A238F0">
        <w:rPr>
          <w:rFonts w:ascii="Courier New" w:eastAsia="Times New Roman" w:hAnsi="Courier New" w:cs="Courier New"/>
          <w:sz w:val="23"/>
          <w:szCs w:val="23"/>
          <w:bdr w:val="none" w:sz="0" w:space="0" w:color="auto" w:frame="1"/>
          <w:shd w:val="clear" w:color="auto" w:fill="EEEEFF"/>
        </w:rPr>
        <w:t>, axis</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0</w:t>
      </w:r>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b/>
          <w:bCs/>
          <w:sz w:val="23"/>
          <w:szCs w:val="23"/>
          <w:bdr w:val="none" w:sz="0" w:space="0" w:color="auto" w:frame="1"/>
          <w:shd w:val="clear" w:color="auto" w:fill="EEEEFF"/>
        </w:rPr>
        <w:t>return</w:t>
      </w:r>
      <w:proofErr w:type="gramEnd"/>
      <w:r w:rsidRPr="00A238F0">
        <w:rPr>
          <w:rFonts w:ascii="Courier New" w:eastAsia="Times New Roman" w:hAnsi="Courier New" w:cs="Courier New"/>
          <w:sz w:val="23"/>
          <w:szCs w:val="23"/>
          <w:bdr w:val="none" w:sz="0" w:space="0" w:color="auto" w:frame="1"/>
          <w:shd w:val="clear" w:color="auto" w:fill="EEEEFF"/>
        </w:rPr>
        <w:t xml:space="preserve"> dx, </w:t>
      </w:r>
      <w:proofErr w:type="spellStart"/>
      <w:r w:rsidRPr="00A238F0">
        <w:rPr>
          <w:rFonts w:ascii="Courier New" w:eastAsia="Times New Roman" w:hAnsi="Courier New" w:cs="Courier New"/>
          <w:sz w:val="23"/>
          <w:szCs w:val="23"/>
          <w:bdr w:val="none" w:sz="0" w:space="0" w:color="auto" w:frame="1"/>
          <w:shd w:val="clear" w:color="auto" w:fill="EEEEFF"/>
        </w:rPr>
        <w:t>dW</w:t>
      </w:r>
      <w:proofErr w:type="spell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db</w:t>
      </w:r>
      <w:proofErr w:type="spellEnd"/>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proofErr w:type="gramStart"/>
      <w:r w:rsidRPr="00A238F0">
        <w:rPr>
          <w:rFonts w:ascii="Courier New" w:eastAsia="Times New Roman" w:hAnsi="Courier New" w:cs="Courier New"/>
          <w:b/>
          <w:bCs/>
          <w:sz w:val="23"/>
          <w:szCs w:val="23"/>
          <w:bdr w:val="none" w:sz="0" w:space="0" w:color="auto" w:frame="1"/>
          <w:shd w:val="clear" w:color="auto" w:fill="EEEEFF"/>
        </w:rPr>
        <w:t>def</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b/>
          <w:bCs/>
          <w:color w:val="990000"/>
          <w:sz w:val="23"/>
          <w:szCs w:val="23"/>
          <w:bdr w:val="none" w:sz="0" w:space="0" w:color="auto" w:frame="1"/>
          <w:shd w:val="clear" w:color="auto" w:fill="EEEEFF"/>
        </w:rPr>
        <w:t>relu_forward</w:t>
      </w:r>
      <w:proofErr w:type="spellEnd"/>
      <w:r w:rsidRPr="00A238F0">
        <w:rPr>
          <w:rFonts w:ascii="Courier New" w:eastAsia="Times New Roman" w:hAnsi="Courier New" w:cs="Courier New"/>
          <w:sz w:val="23"/>
          <w:szCs w:val="23"/>
          <w:bdr w:val="none" w:sz="0" w:space="0" w:color="auto" w:frame="1"/>
          <w:shd w:val="clear" w:color="auto" w:fill="EEEEFF"/>
        </w:rPr>
        <w:t>(x):</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cache</w:t>
      </w:r>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x</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out</w:t>
      </w:r>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np</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maximum</w:t>
      </w:r>
      <w:proofErr w:type="spellEnd"/>
      <w:r w:rsidRPr="00A238F0">
        <w:rPr>
          <w:rFonts w:ascii="Courier New" w:eastAsia="Times New Roman" w:hAnsi="Courier New" w:cs="Courier New"/>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0</w:t>
      </w:r>
      <w:r w:rsidRPr="00A238F0">
        <w:rPr>
          <w:rFonts w:ascii="Courier New" w:eastAsia="Times New Roman" w:hAnsi="Courier New" w:cs="Courier New"/>
          <w:sz w:val="23"/>
          <w:szCs w:val="23"/>
          <w:bdr w:val="none" w:sz="0" w:space="0" w:color="auto" w:frame="1"/>
          <w:shd w:val="clear" w:color="auto" w:fill="EEEEFF"/>
        </w:rPr>
        <w:t>, x)</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b/>
          <w:bCs/>
          <w:sz w:val="23"/>
          <w:szCs w:val="23"/>
          <w:bdr w:val="none" w:sz="0" w:space="0" w:color="auto" w:frame="1"/>
          <w:shd w:val="clear" w:color="auto" w:fill="EEEEFF"/>
        </w:rPr>
        <w:t>return</w:t>
      </w:r>
      <w:proofErr w:type="gramEnd"/>
      <w:r w:rsidRPr="00A238F0">
        <w:rPr>
          <w:rFonts w:ascii="Courier New" w:eastAsia="Times New Roman" w:hAnsi="Courier New" w:cs="Courier New"/>
          <w:sz w:val="23"/>
          <w:szCs w:val="23"/>
          <w:bdr w:val="none" w:sz="0" w:space="0" w:color="auto" w:frame="1"/>
          <w:shd w:val="clear" w:color="auto" w:fill="EEEEFF"/>
        </w:rPr>
        <w:t xml:space="preserve"> out, cache</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proofErr w:type="gramStart"/>
      <w:r w:rsidRPr="00A238F0">
        <w:rPr>
          <w:rFonts w:ascii="Courier New" w:eastAsia="Times New Roman" w:hAnsi="Courier New" w:cs="Courier New"/>
          <w:b/>
          <w:bCs/>
          <w:sz w:val="23"/>
          <w:szCs w:val="23"/>
          <w:bdr w:val="none" w:sz="0" w:space="0" w:color="auto" w:frame="1"/>
          <w:shd w:val="clear" w:color="auto" w:fill="EEEEFF"/>
        </w:rPr>
        <w:t>def</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b/>
          <w:bCs/>
          <w:color w:val="990000"/>
          <w:sz w:val="23"/>
          <w:szCs w:val="23"/>
          <w:bdr w:val="none" w:sz="0" w:space="0" w:color="auto" w:frame="1"/>
          <w:shd w:val="clear" w:color="auto" w:fill="EEEEFF"/>
        </w:rPr>
        <w:t>relu_backward</w:t>
      </w:r>
      <w:proofErr w:type="spellEnd"/>
      <w:r w:rsidRPr="00A238F0">
        <w:rPr>
          <w:rFonts w:ascii="Courier New" w:eastAsia="Times New Roman" w:hAnsi="Courier New" w:cs="Courier New"/>
          <w:sz w:val="23"/>
          <w:szCs w:val="23"/>
          <w:bdr w:val="none" w:sz="0" w:space="0" w:color="auto" w:frame="1"/>
          <w:shd w:val="clear" w:color="auto" w:fill="EEEEFF"/>
        </w:rPr>
        <w:t>(</w:t>
      </w:r>
      <w:proofErr w:type="spellStart"/>
      <w:r w:rsidRPr="00A238F0">
        <w:rPr>
          <w:rFonts w:ascii="Courier New" w:eastAsia="Times New Roman" w:hAnsi="Courier New" w:cs="Courier New"/>
          <w:sz w:val="23"/>
          <w:szCs w:val="23"/>
          <w:bdr w:val="none" w:sz="0" w:space="0" w:color="auto" w:frame="1"/>
          <w:shd w:val="clear" w:color="auto" w:fill="EEEEFF"/>
        </w:rPr>
        <w:t>dout</w:t>
      </w:r>
      <w:proofErr w:type="spellEnd"/>
      <w:r w:rsidRPr="00A238F0">
        <w:rPr>
          <w:rFonts w:ascii="Courier New" w:eastAsia="Times New Roman" w:hAnsi="Courier New" w:cs="Courier New"/>
          <w:sz w:val="23"/>
          <w:szCs w:val="23"/>
          <w:bdr w:val="none" w:sz="0" w:space="0" w:color="auto" w:frame="1"/>
          <w:shd w:val="clear" w:color="auto" w:fill="EEEEFF"/>
        </w:rPr>
        <w:t>, cache):</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out</w:t>
      </w:r>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cache</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dh</w:t>
      </w:r>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dout</w:t>
      </w:r>
      <w:proofErr w:type="spellEnd"/>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dh[</w:t>
      </w:r>
      <w:proofErr w:type="gramEnd"/>
      <w:r w:rsidRPr="00A238F0">
        <w:rPr>
          <w:rFonts w:ascii="Courier New" w:eastAsia="Times New Roman" w:hAnsi="Courier New" w:cs="Courier New"/>
          <w:sz w:val="23"/>
          <w:szCs w:val="23"/>
          <w:bdr w:val="none" w:sz="0" w:space="0" w:color="auto" w:frame="1"/>
          <w:shd w:val="clear" w:color="auto" w:fill="EEEEFF"/>
        </w:rPr>
        <w:t xml:space="preserve">out </w:t>
      </w:r>
      <w:r w:rsidRPr="00A238F0">
        <w:rPr>
          <w:rFonts w:ascii="Courier New" w:eastAsia="Times New Roman" w:hAnsi="Courier New" w:cs="Courier New"/>
          <w:b/>
          <w:bCs/>
          <w:sz w:val="23"/>
          <w:szCs w:val="23"/>
          <w:bdr w:val="none" w:sz="0" w:space="0" w:color="auto" w:frame="1"/>
          <w:shd w:val="clear" w:color="auto" w:fill="EEEEFF"/>
        </w:rPr>
        <w:t>&lt;</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b/>
          <w:bCs/>
          <w:sz w:val="23"/>
          <w:szCs w:val="23"/>
          <w:bdr w:val="none" w:sz="0" w:space="0" w:color="auto" w:frame="1"/>
          <w:shd w:val="clear" w:color="auto" w:fill="EEEEFF"/>
        </w:rPr>
        <w:t>return</w:t>
      </w:r>
      <w:proofErr w:type="gramEnd"/>
      <w:r w:rsidRPr="00A238F0">
        <w:rPr>
          <w:rFonts w:ascii="Courier New" w:eastAsia="Times New Roman" w:hAnsi="Courier New" w:cs="Courier New"/>
          <w:sz w:val="23"/>
          <w:szCs w:val="23"/>
          <w:bdr w:val="none" w:sz="0" w:space="0" w:color="auto" w:frame="1"/>
          <w:shd w:val="clear" w:color="auto" w:fill="EEEEFF"/>
        </w:rPr>
        <w:t xml:space="preserve"> dh</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proofErr w:type="gramStart"/>
      <w:r w:rsidRPr="00A238F0">
        <w:rPr>
          <w:rFonts w:ascii="Courier New" w:eastAsia="Times New Roman" w:hAnsi="Courier New" w:cs="Courier New"/>
          <w:b/>
          <w:bCs/>
          <w:sz w:val="23"/>
          <w:szCs w:val="23"/>
          <w:bdr w:val="none" w:sz="0" w:space="0" w:color="auto" w:frame="1"/>
          <w:shd w:val="clear" w:color="auto" w:fill="EEEEFF"/>
        </w:rPr>
        <w:t>def</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b/>
          <w:bCs/>
          <w:color w:val="990000"/>
          <w:sz w:val="23"/>
          <w:szCs w:val="23"/>
          <w:bdr w:val="none" w:sz="0" w:space="0" w:color="auto" w:frame="1"/>
          <w:shd w:val="clear" w:color="auto" w:fill="EEEEFF"/>
        </w:rPr>
        <w:t>mean_square_loss</w:t>
      </w:r>
      <w:proofErr w:type="spellEnd"/>
      <w:r w:rsidRPr="00A238F0">
        <w:rPr>
          <w:rFonts w:ascii="Courier New" w:eastAsia="Times New Roman" w:hAnsi="Courier New" w:cs="Courier New"/>
          <w:sz w:val="23"/>
          <w:szCs w:val="23"/>
          <w:bdr w:val="none" w:sz="0" w:space="0" w:color="auto" w:frame="1"/>
          <w:shd w:val="clear" w:color="auto" w:fill="EEEEFF"/>
        </w:rPr>
        <w:t>(h, y):</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xml:space="preserve"># </w:t>
      </w:r>
      <w:proofErr w:type="gramStart"/>
      <w:r w:rsidRPr="00A238F0">
        <w:rPr>
          <w:rFonts w:ascii="Courier New" w:eastAsia="Times New Roman" w:hAnsi="Courier New" w:cs="Courier New"/>
          <w:i/>
          <w:iCs/>
          <w:color w:val="999988"/>
          <w:sz w:val="23"/>
          <w:szCs w:val="23"/>
          <w:bdr w:val="none" w:sz="0" w:space="0" w:color="auto" w:frame="1"/>
          <w:shd w:val="clear" w:color="auto" w:fill="EEEEFF"/>
        </w:rPr>
        <w:t>h</w:t>
      </w:r>
      <w:proofErr w:type="gramEnd"/>
      <w:r w:rsidRPr="00A238F0">
        <w:rPr>
          <w:rFonts w:ascii="Courier New" w:eastAsia="Times New Roman" w:hAnsi="Courier New" w:cs="Courier New"/>
          <w:i/>
          <w:iCs/>
          <w:color w:val="999988"/>
          <w:sz w:val="23"/>
          <w:szCs w:val="23"/>
          <w:bdr w:val="none" w:sz="0" w:space="0" w:color="auto" w:frame="1"/>
          <w:shd w:val="clear" w:color="auto" w:fill="EEEEFF"/>
        </w:rPr>
        <w:t>: prediction (N,)</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xml:space="preserve"># </w:t>
      </w:r>
      <w:proofErr w:type="gramStart"/>
      <w:r w:rsidRPr="00A238F0">
        <w:rPr>
          <w:rFonts w:ascii="Courier New" w:eastAsia="Times New Roman" w:hAnsi="Courier New" w:cs="Courier New"/>
          <w:i/>
          <w:iCs/>
          <w:color w:val="999988"/>
          <w:sz w:val="23"/>
          <w:szCs w:val="23"/>
          <w:bdr w:val="none" w:sz="0" w:space="0" w:color="auto" w:frame="1"/>
          <w:shd w:val="clear" w:color="auto" w:fill="EEEEFF"/>
        </w:rPr>
        <w:t>y</w:t>
      </w:r>
      <w:proofErr w:type="gramEnd"/>
      <w:r w:rsidRPr="00A238F0">
        <w:rPr>
          <w:rFonts w:ascii="Courier New" w:eastAsia="Times New Roman" w:hAnsi="Courier New" w:cs="Courier New"/>
          <w:i/>
          <w:iCs/>
          <w:color w:val="999988"/>
          <w:sz w:val="23"/>
          <w:szCs w:val="23"/>
          <w:bdr w:val="none" w:sz="0" w:space="0" w:color="auto" w:frame="1"/>
          <w:shd w:val="clear" w:color="auto" w:fill="EEEEFF"/>
        </w:rPr>
        <w:t>: true value (N,)</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N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proofErr w:type="gramStart"/>
      <w:r w:rsidRPr="00A238F0">
        <w:rPr>
          <w:rFonts w:ascii="Courier New" w:eastAsia="Times New Roman" w:hAnsi="Courier New" w:cs="Courier New"/>
          <w:sz w:val="23"/>
          <w:szCs w:val="23"/>
          <w:bdr w:val="none" w:sz="0" w:space="0" w:color="auto" w:frame="1"/>
          <w:shd w:val="clear" w:color="auto" w:fill="EEEEFF"/>
        </w:rPr>
        <w:t>X</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shape</w:t>
      </w:r>
      <w:proofErr w:type="spellEnd"/>
      <w:r w:rsidRPr="00A238F0">
        <w:rPr>
          <w:rFonts w:ascii="Courier New" w:eastAsia="Times New Roman" w:hAnsi="Courier New" w:cs="Courier New"/>
          <w:sz w:val="23"/>
          <w:szCs w:val="23"/>
          <w:bdr w:val="none" w:sz="0" w:space="0" w:color="auto" w:frame="1"/>
          <w:shd w:val="clear" w:color="auto" w:fill="EEEEFF"/>
        </w:rPr>
        <w:t>[</w:t>
      </w:r>
      <w:proofErr w:type="gramEnd"/>
      <w:r w:rsidRPr="00A238F0">
        <w:rPr>
          <w:rFonts w:ascii="Courier New" w:eastAsia="Times New Roman" w:hAnsi="Courier New" w:cs="Courier New"/>
          <w:color w:val="009999"/>
          <w:sz w:val="23"/>
          <w:szCs w:val="23"/>
          <w:bdr w:val="none" w:sz="0" w:space="0" w:color="auto" w:frame="1"/>
          <w:shd w:val="clear" w:color="auto" w:fill="EEEEFF"/>
        </w:rPr>
        <w:t>0</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Find the number of samples</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h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proofErr w:type="gramStart"/>
      <w:r w:rsidRPr="00A238F0">
        <w:rPr>
          <w:rFonts w:ascii="Courier New" w:eastAsia="Times New Roman" w:hAnsi="Courier New" w:cs="Courier New"/>
          <w:sz w:val="23"/>
          <w:szCs w:val="23"/>
          <w:bdr w:val="none" w:sz="0" w:space="0" w:color="auto" w:frame="1"/>
          <w:shd w:val="clear" w:color="auto" w:fill="EEEEFF"/>
        </w:rPr>
        <w:t>h</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reshape</w:t>
      </w:r>
      <w:proofErr w:type="spellEnd"/>
      <w:r w:rsidRPr="00A238F0">
        <w:rPr>
          <w:rFonts w:ascii="Courier New" w:eastAsia="Times New Roman" w:hAnsi="Courier New" w:cs="Courier New"/>
          <w:sz w:val="23"/>
          <w:szCs w:val="23"/>
          <w:bdr w:val="none" w:sz="0" w:space="0" w:color="auto" w:frame="1"/>
          <w:shd w:val="clear" w:color="auto" w:fill="EEEEFF"/>
        </w:rPr>
        <w:t>(</w:t>
      </w:r>
      <w:proofErr w:type="gramEnd"/>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1</w:t>
      </w:r>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loss</w:t>
      </w:r>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np</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color w:val="0086B3"/>
          <w:sz w:val="23"/>
          <w:szCs w:val="23"/>
          <w:bdr w:val="none" w:sz="0" w:space="0" w:color="auto" w:frame="1"/>
          <w:shd w:val="clear" w:color="auto" w:fill="EEEEFF"/>
        </w:rPr>
        <w:t>sum</w:t>
      </w:r>
      <w:proofErr w:type="spellEnd"/>
      <w:r w:rsidRPr="00A238F0">
        <w:rPr>
          <w:rFonts w:ascii="Courier New" w:eastAsia="Times New Roman" w:hAnsi="Courier New" w:cs="Courier New"/>
          <w:sz w:val="23"/>
          <w:szCs w:val="23"/>
          <w:bdr w:val="none" w:sz="0" w:space="0" w:color="auto" w:frame="1"/>
          <w:shd w:val="clear" w:color="auto" w:fill="EEEEFF"/>
        </w:rPr>
        <w:t>(</w:t>
      </w:r>
      <w:proofErr w:type="spellStart"/>
      <w:r w:rsidRPr="00A238F0">
        <w:rPr>
          <w:rFonts w:ascii="Courier New" w:eastAsia="Times New Roman" w:hAnsi="Courier New" w:cs="Courier New"/>
          <w:sz w:val="23"/>
          <w:szCs w:val="23"/>
          <w:bdr w:val="none" w:sz="0" w:space="0" w:color="auto" w:frame="1"/>
          <w:shd w:val="clear" w:color="auto" w:fill="EEEEFF"/>
        </w:rPr>
        <w:t>np</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square</w:t>
      </w:r>
      <w:proofErr w:type="spellEnd"/>
      <w:r w:rsidRPr="00A238F0">
        <w:rPr>
          <w:rFonts w:ascii="Courier New" w:eastAsia="Times New Roman" w:hAnsi="Courier New" w:cs="Courier New"/>
          <w:sz w:val="23"/>
          <w:szCs w:val="23"/>
          <w:bdr w:val="none" w:sz="0" w:space="0" w:color="auto" w:frame="1"/>
          <w:shd w:val="clear" w:color="auto" w:fill="EEEEFF"/>
        </w:rPr>
        <w:t xml:space="preserve">(h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y))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N   </w:t>
      </w:r>
      <w:r w:rsidRPr="00A238F0">
        <w:rPr>
          <w:rFonts w:ascii="Courier New" w:eastAsia="Times New Roman" w:hAnsi="Courier New" w:cs="Courier New"/>
          <w:i/>
          <w:iCs/>
          <w:color w:val="999988"/>
          <w:sz w:val="23"/>
          <w:szCs w:val="23"/>
          <w:bdr w:val="none" w:sz="0" w:space="0" w:color="auto" w:frame="1"/>
          <w:shd w:val="clear" w:color="auto" w:fill="EEEEFF"/>
        </w:rPr>
        <w:t># Compute the mean square error from its true value y</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spellStart"/>
      <w:proofErr w:type="gramStart"/>
      <w:r w:rsidRPr="00A238F0">
        <w:rPr>
          <w:rFonts w:ascii="Courier New" w:eastAsia="Times New Roman" w:hAnsi="Courier New" w:cs="Courier New"/>
          <w:sz w:val="23"/>
          <w:szCs w:val="23"/>
          <w:bdr w:val="none" w:sz="0" w:space="0" w:color="auto" w:frame="1"/>
          <w:shd w:val="clear" w:color="auto" w:fill="EEEEFF"/>
        </w:rPr>
        <w:t>nh</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h</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reshape</w:t>
      </w:r>
      <w:proofErr w:type="spellEnd"/>
      <w:r w:rsidRPr="00A238F0">
        <w:rPr>
          <w:rFonts w:ascii="Courier New" w:eastAsia="Times New Roman" w:hAnsi="Courier New" w:cs="Courier New"/>
          <w:sz w:val="23"/>
          <w:szCs w:val="23"/>
          <w:bdr w:val="none" w:sz="0" w:space="0" w:color="auto" w:frame="1"/>
          <w:shd w:val="clear" w:color="auto" w:fill="EEEEFF"/>
        </w:rPr>
        <w:t>(</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1</w:t>
      </w:r>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spellStart"/>
      <w:proofErr w:type="gramStart"/>
      <w:r w:rsidRPr="00A238F0">
        <w:rPr>
          <w:rFonts w:ascii="Courier New" w:eastAsia="Times New Roman" w:hAnsi="Courier New" w:cs="Courier New"/>
          <w:sz w:val="23"/>
          <w:szCs w:val="23"/>
          <w:bdr w:val="none" w:sz="0" w:space="0" w:color="auto" w:frame="1"/>
          <w:shd w:val="clear" w:color="auto" w:fill="EEEEFF"/>
        </w:rPr>
        <w:t>dout</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2</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nh</w:t>
      </w:r>
      <w:proofErr w:type="spellEnd"/>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y)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N                  </w:t>
      </w:r>
      <w:r w:rsidRPr="00A238F0">
        <w:rPr>
          <w:rFonts w:ascii="Courier New" w:eastAsia="Times New Roman" w:hAnsi="Courier New" w:cs="Courier New"/>
          <w:i/>
          <w:iCs/>
          <w:color w:val="999988"/>
          <w:sz w:val="23"/>
          <w:szCs w:val="23"/>
          <w:bdr w:val="none" w:sz="0" w:space="0" w:color="auto" w:frame="1"/>
          <w:shd w:val="clear" w:color="auto" w:fill="EEEEFF"/>
        </w:rPr>
        <w:t># Compute the partial derivative of J relative to out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b/>
          <w:bCs/>
          <w:sz w:val="23"/>
          <w:szCs w:val="23"/>
          <w:bdr w:val="none" w:sz="0" w:space="0" w:color="auto" w:frame="1"/>
          <w:shd w:val="clear" w:color="auto" w:fill="EEEEFF"/>
        </w:rPr>
        <w:t>return</w:t>
      </w:r>
      <w:proofErr w:type="gramEnd"/>
      <w:r w:rsidRPr="00A238F0">
        <w:rPr>
          <w:rFonts w:ascii="Courier New" w:eastAsia="Times New Roman" w:hAnsi="Courier New" w:cs="Courier New"/>
          <w:sz w:val="23"/>
          <w:szCs w:val="23"/>
          <w:bdr w:val="none" w:sz="0" w:space="0" w:color="auto" w:frame="1"/>
          <w:shd w:val="clear" w:color="auto" w:fill="EEEEFF"/>
        </w:rPr>
        <w:t xml:space="preserve"> loss, </w:t>
      </w:r>
      <w:proofErr w:type="spellStart"/>
      <w:r w:rsidRPr="00A238F0">
        <w:rPr>
          <w:rFonts w:ascii="Courier New" w:eastAsia="Times New Roman" w:hAnsi="Courier New" w:cs="Courier New"/>
          <w:sz w:val="23"/>
          <w:szCs w:val="23"/>
          <w:bdr w:val="none" w:sz="0" w:space="0" w:color="auto" w:frame="1"/>
          <w:shd w:val="clear" w:color="auto" w:fill="EEEEFF"/>
        </w:rPr>
        <w:t>dout</w:t>
      </w:r>
      <w:proofErr w:type="spellEnd"/>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proofErr w:type="gramStart"/>
      <w:r w:rsidRPr="00A238F0">
        <w:rPr>
          <w:rFonts w:ascii="Courier New" w:eastAsia="Times New Roman" w:hAnsi="Courier New" w:cs="Courier New"/>
          <w:b/>
          <w:bCs/>
          <w:sz w:val="23"/>
          <w:szCs w:val="23"/>
          <w:bdr w:val="none" w:sz="0" w:space="0" w:color="auto" w:frame="1"/>
          <w:shd w:val="clear" w:color="auto" w:fill="EEEEFF"/>
        </w:rPr>
        <w:t>def</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b/>
          <w:bCs/>
          <w:color w:val="990000"/>
          <w:sz w:val="23"/>
          <w:szCs w:val="23"/>
          <w:bdr w:val="none" w:sz="0" w:space="0" w:color="auto" w:frame="1"/>
          <w:shd w:val="clear" w:color="auto" w:fill="EEEEFF"/>
        </w:rPr>
        <w:t>compute_loss</w:t>
      </w:r>
      <w:proofErr w:type="spellEnd"/>
      <w:r w:rsidRPr="00A238F0">
        <w:rPr>
          <w:rFonts w:ascii="Courier New" w:eastAsia="Times New Roman" w:hAnsi="Courier New" w:cs="Courier New"/>
          <w:sz w:val="23"/>
          <w:szCs w:val="23"/>
          <w:bdr w:val="none" w:sz="0" w:space="0" w:color="auto" w:frame="1"/>
          <w:shd w:val="clear" w:color="auto" w:fill="EEEEFF"/>
        </w:rPr>
        <w:t>(X, W, b, y</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color w:val="999999"/>
          <w:sz w:val="23"/>
          <w:szCs w:val="23"/>
          <w:bdr w:val="none" w:sz="0" w:space="0" w:color="auto" w:frame="1"/>
          <w:shd w:val="clear" w:color="auto" w:fill="EEEEFF"/>
        </w:rPr>
        <w:t>None</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use_relu</w:t>
      </w:r>
      <w:proofErr w:type="spellEnd"/>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color w:val="999999"/>
          <w:sz w:val="23"/>
          <w:szCs w:val="23"/>
          <w:bdr w:val="none" w:sz="0" w:space="0" w:color="auto" w:frame="1"/>
          <w:shd w:val="clear" w:color="auto" w:fill="EEEEFF"/>
        </w:rPr>
        <w:t>True</w:t>
      </w:r>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z1, cache_z1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affine_forward</w:t>
      </w:r>
      <w:proofErr w:type="spellEnd"/>
      <w:r w:rsidRPr="00A238F0">
        <w:rPr>
          <w:rFonts w:ascii="Courier New" w:eastAsia="Times New Roman" w:hAnsi="Courier New" w:cs="Courier New"/>
          <w:sz w:val="23"/>
          <w:szCs w:val="23"/>
          <w:bdr w:val="none" w:sz="0" w:space="0" w:color="auto" w:frame="1"/>
          <w:shd w:val="clear" w:color="auto" w:fill="EEEEFF"/>
        </w:rPr>
        <w:t xml:space="preserve">(X, </w:t>
      </w:r>
      <w:proofErr w:type="gramStart"/>
      <w:r w:rsidRPr="00A238F0">
        <w:rPr>
          <w:rFonts w:ascii="Courier New" w:eastAsia="Times New Roman" w:hAnsi="Courier New" w:cs="Courier New"/>
          <w:sz w:val="23"/>
          <w:szCs w:val="23"/>
          <w:bdr w:val="none" w:sz="0" w:space="0" w:color="auto" w:frame="1"/>
          <w:shd w:val="clear" w:color="auto" w:fill="EEEEFF"/>
        </w:rPr>
        <w:t>W[</w:t>
      </w:r>
      <w:proofErr w:type="gramEnd"/>
      <w:r w:rsidRPr="00A238F0">
        <w:rPr>
          <w:rFonts w:ascii="Courier New" w:eastAsia="Times New Roman" w:hAnsi="Courier New" w:cs="Courier New"/>
          <w:color w:val="009999"/>
          <w:sz w:val="23"/>
          <w:szCs w:val="23"/>
          <w:bdr w:val="none" w:sz="0" w:space="0" w:color="auto" w:frame="1"/>
          <w:shd w:val="clear" w:color="auto" w:fill="EEEEFF"/>
        </w:rPr>
        <w:t>0</w:t>
      </w:r>
      <w:r w:rsidRPr="00A238F0">
        <w:rPr>
          <w:rFonts w:ascii="Courier New" w:eastAsia="Times New Roman" w:hAnsi="Courier New" w:cs="Courier New"/>
          <w:sz w:val="23"/>
          <w:szCs w:val="23"/>
          <w:bdr w:val="none" w:sz="0" w:space="0" w:color="auto" w:frame="1"/>
          <w:shd w:val="clear" w:color="auto" w:fill="EEEEFF"/>
        </w:rPr>
        <w:t>], b[</w:t>
      </w:r>
      <w:r w:rsidRPr="00A238F0">
        <w:rPr>
          <w:rFonts w:ascii="Courier New" w:eastAsia="Times New Roman" w:hAnsi="Courier New" w:cs="Courier New"/>
          <w:color w:val="009999"/>
          <w:sz w:val="23"/>
          <w:szCs w:val="23"/>
          <w:bdr w:val="none" w:sz="0" w:space="0" w:color="auto" w:frame="1"/>
          <w:shd w:val="clear" w:color="auto" w:fill="EEEEFF"/>
        </w:rPr>
        <w:t>0</w:t>
      </w:r>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h1, cache_relu1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relu_</w:t>
      </w:r>
      <w:proofErr w:type="gramStart"/>
      <w:r w:rsidRPr="00A238F0">
        <w:rPr>
          <w:rFonts w:ascii="Courier New" w:eastAsia="Times New Roman" w:hAnsi="Courier New" w:cs="Courier New"/>
          <w:sz w:val="23"/>
          <w:szCs w:val="23"/>
          <w:bdr w:val="none" w:sz="0" w:space="0" w:color="auto" w:frame="1"/>
          <w:shd w:val="clear" w:color="auto" w:fill="EEEEFF"/>
        </w:rPr>
        <w:t>forward</w:t>
      </w:r>
      <w:proofErr w:type="spellEnd"/>
      <w:r w:rsidRPr="00A238F0">
        <w:rPr>
          <w:rFonts w:ascii="Courier New" w:eastAsia="Times New Roman" w:hAnsi="Courier New" w:cs="Courier New"/>
          <w:sz w:val="23"/>
          <w:szCs w:val="23"/>
          <w:bdr w:val="none" w:sz="0" w:space="0" w:color="auto" w:frame="1"/>
          <w:shd w:val="clear" w:color="auto" w:fill="EEEEFF"/>
        </w:rPr>
        <w:t>(</w:t>
      </w:r>
      <w:proofErr w:type="gramEnd"/>
      <w:r w:rsidRPr="00A238F0">
        <w:rPr>
          <w:rFonts w:ascii="Courier New" w:eastAsia="Times New Roman" w:hAnsi="Courier New" w:cs="Courier New"/>
          <w:sz w:val="23"/>
          <w:szCs w:val="23"/>
          <w:bdr w:val="none" w:sz="0" w:space="0" w:color="auto" w:frame="1"/>
          <w:shd w:val="clear" w:color="auto" w:fill="EEEEFF"/>
        </w:rPr>
        <w:t>z1)</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z2, cache_z2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affine_</w:t>
      </w:r>
      <w:proofErr w:type="gramStart"/>
      <w:r w:rsidRPr="00A238F0">
        <w:rPr>
          <w:rFonts w:ascii="Courier New" w:eastAsia="Times New Roman" w:hAnsi="Courier New" w:cs="Courier New"/>
          <w:sz w:val="23"/>
          <w:szCs w:val="23"/>
          <w:bdr w:val="none" w:sz="0" w:space="0" w:color="auto" w:frame="1"/>
          <w:shd w:val="clear" w:color="auto" w:fill="EEEEFF"/>
        </w:rPr>
        <w:t>forward</w:t>
      </w:r>
      <w:proofErr w:type="spellEnd"/>
      <w:r w:rsidRPr="00A238F0">
        <w:rPr>
          <w:rFonts w:ascii="Courier New" w:eastAsia="Times New Roman" w:hAnsi="Courier New" w:cs="Courier New"/>
          <w:sz w:val="23"/>
          <w:szCs w:val="23"/>
          <w:bdr w:val="none" w:sz="0" w:space="0" w:color="auto" w:frame="1"/>
          <w:shd w:val="clear" w:color="auto" w:fill="EEEEFF"/>
        </w:rPr>
        <w:t>(</w:t>
      </w:r>
      <w:proofErr w:type="gramEnd"/>
      <w:r w:rsidRPr="00A238F0">
        <w:rPr>
          <w:rFonts w:ascii="Courier New" w:eastAsia="Times New Roman" w:hAnsi="Courier New" w:cs="Courier New"/>
          <w:sz w:val="23"/>
          <w:szCs w:val="23"/>
          <w:bdr w:val="none" w:sz="0" w:space="0" w:color="auto" w:frame="1"/>
          <w:shd w:val="clear" w:color="auto" w:fill="EEEEFF"/>
        </w:rPr>
        <w:t>h1, W[</w:t>
      </w:r>
      <w:r w:rsidRPr="00A238F0">
        <w:rPr>
          <w:rFonts w:ascii="Courier New" w:eastAsia="Times New Roman" w:hAnsi="Courier New" w:cs="Courier New"/>
          <w:color w:val="009999"/>
          <w:sz w:val="23"/>
          <w:szCs w:val="23"/>
          <w:bdr w:val="none" w:sz="0" w:space="0" w:color="auto" w:frame="1"/>
          <w:shd w:val="clear" w:color="auto" w:fill="EEEEFF"/>
        </w:rPr>
        <w:t>1</w:t>
      </w:r>
      <w:r w:rsidRPr="00A238F0">
        <w:rPr>
          <w:rFonts w:ascii="Courier New" w:eastAsia="Times New Roman" w:hAnsi="Courier New" w:cs="Courier New"/>
          <w:sz w:val="23"/>
          <w:szCs w:val="23"/>
          <w:bdr w:val="none" w:sz="0" w:space="0" w:color="auto" w:frame="1"/>
          <w:shd w:val="clear" w:color="auto" w:fill="EEEEFF"/>
        </w:rPr>
        <w:t>], b[</w:t>
      </w:r>
      <w:r w:rsidRPr="00A238F0">
        <w:rPr>
          <w:rFonts w:ascii="Courier New" w:eastAsia="Times New Roman" w:hAnsi="Courier New" w:cs="Courier New"/>
          <w:color w:val="009999"/>
          <w:sz w:val="23"/>
          <w:szCs w:val="23"/>
          <w:bdr w:val="none" w:sz="0" w:space="0" w:color="auto" w:frame="1"/>
          <w:shd w:val="clear" w:color="auto" w:fill="EEEEFF"/>
        </w:rPr>
        <w:t>1</w:t>
      </w:r>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h2, cache_relu2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relu_</w:t>
      </w:r>
      <w:proofErr w:type="gramStart"/>
      <w:r w:rsidRPr="00A238F0">
        <w:rPr>
          <w:rFonts w:ascii="Courier New" w:eastAsia="Times New Roman" w:hAnsi="Courier New" w:cs="Courier New"/>
          <w:sz w:val="23"/>
          <w:szCs w:val="23"/>
          <w:bdr w:val="none" w:sz="0" w:space="0" w:color="auto" w:frame="1"/>
          <w:shd w:val="clear" w:color="auto" w:fill="EEEEFF"/>
        </w:rPr>
        <w:t>forward</w:t>
      </w:r>
      <w:proofErr w:type="spellEnd"/>
      <w:r w:rsidRPr="00A238F0">
        <w:rPr>
          <w:rFonts w:ascii="Courier New" w:eastAsia="Times New Roman" w:hAnsi="Courier New" w:cs="Courier New"/>
          <w:sz w:val="23"/>
          <w:szCs w:val="23"/>
          <w:bdr w:val="none" w:sz="0" w:space="0" w:color="auto" w:frame="1"/>
          <w:shd w:val="clear" w:color="auto" w:fill="EEEEFF"/>
        </w:rPr>
        <w:t>(</w:t>
      </w:r>
      <w:proofErr w:type="gramEnd"/>
      <w:r w:rsidRPr="00A238F0">
        <w:rPr>
          <w:rFonts w:ascii="Courier New" w:eastAsia="Times New Roman" w:hAnsi="Courier New" w:cs="Courier New"/>
          <w:sz w:val="23"/>
          <w:szCs w:val="23"/>
          <w:bdr w:val="none" w:sz="0" w:space="0" w:color="auto" w:frame="1"/>
          <w:shd w:val="clear" w:color="auto" w:fill="EEEEFF"/>
        </w:rPr>
        <w:t>z2)</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z3, cache_z3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affine_</w:t>
      </w:r>
      <w:proofErr w:type="gramStart"/>
      <w:r w:rsidRPr="00A238F0">
        <w:rPr>
          <w:rFonts w:ascii="Courier New" w:eastAsia="Times New Roman" w:hAnsi="Courier New" w:cs="Courier New"/>
          <w:sz w:val="23"/>
          <w:szCs w:val="23"/>
          <w:bdr w:val="none" w:sz="0" w:space="0" w:color="auto" w:frame="1"/>
          <w:shd w:val="clear" w:color="auto" w:fill="EEEEFF"/>
        </w:rPr>
        <w:t>forward</w:t>
      </w:r>
      <w:proofErr w:type="spellEnd"/>
      <w:r w:rsidRPr="00A238F0">
        <w:rPr>
          <w:rFonts w:ascii="Courier New" w:eastAsia="Times New Roman" w:hAnsi="Courier New" w:cs="Courier New"/>
          <w:sz w:val="23"/>
          <w:szCs w:val="23"/>
          <w:bdr w:val="none" w:sz="0" w:space="0" w:color="auto" w:frame="1"/>
          <w:shd w:val="clear" w:color="auto" w:fill="EEEEFF"/>
        </w:rPr>
        <w:t>(</w:t>
      </w:r>
      <w:proofErr w:type="gramEnd"/>
      <w:r w:rsidRPr="00A238F0">
        <w:rPr>
          <w:rFonts w:ascii="Courier New" w:eastAsia="Times New Roman" w:hAnsi="Courier New" w:cs="Courier New"/>
          <w:sz w:val="23"/>
          <w:szCs w:val="23"/>
          <w:bdr w:val="none" w:sz="0" w:space="0" w:color="auto" w:frame="1"/>
          <w:shd w:val="clear" w:color="auto" w:fill="EEEEFF"/>
        </w:rPr>
        <w:t>h2, W[</w:t>
      </w:r>
      <w:r w:rsidRPr="00A238F0">
        <w:rPr>
          <w:rFonts w:ascii="Courier New" w:eastAsia="Times New Roman" w:hAnsi="Courier New" w:cs="Courier New"/>
          <w:color w:val="009999"/>
          <w:sz w:val="23"/>
          <w:szCs w:val="23"/>
          <w:bdr w:val="none" w:sz="0" w:space="0" w:color="auto" w:frame="1"/>
          <w:shd w:val="clear" w:color="auto" w:fill="EEEEFF"/>
        </w:rPr>
        <w:t>2</w:t>
      </w:r>
      <w:r w:rsidRPr="00A238F0">
        <w:rPr>
          <w:rFonts w:ascii="Courier New" w:eastAsia="Times New Roman" w:hAnsi="Courier New" w:cs="Courier New"/>
          <w:sz w:val="23"/>
          <w:szCs w:val="23"/>
          <w:bdr w:val="none" w:sz="0" w:space="0" w:color="auto" w:frame="1"/>
          <w:shd w:val="clear" w:color="auto" w:fill="EEEEFF"/>
        </w:rPr>
        <w:t>], b[</w:t>
      </w:r>
      <w:r w:rsidRPr="00A238F0">
        <w:rPr>
          <w:rFonts w:ascii="Courier New" w:eastAsia="Times New Roman" w:hAnsi="Courier New" w:cs="Courier New"/>
          <w:color w:val="009999"/>
          <w:sz w:val="23"/>
          <w:szCs w:val="23"/>
          <w:bdr w:val="none" w:sz="0" w:space="0" w:color="auto" w:frame="1"/>
          <w:shd w:val="clear" w:color="auto" w:fill="EEEEFF"/>
        </w:rPr>
        <w:t>2</w:t>
      </w:r>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h3, cache_relu3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relu_</w:t>
      </w:r>
      <w:proofErr w:type="gramStart"/>
      <w:r w:rsidRPr="00A238F0">
        <w:rPr>
          <w:rFonts w:ascii="Courier New" w:eastAsia="Times New Roman" w:hAnsi="Courier New" w:cs="Courier New"/>
          <w:sz w:val="23"/>
          <w:szCs w:val="23"/>
          <w:bdr w:val="none" w:sz="0" w:space="0" w:color="auto" w:frame="1"/>
          <w:shd w:val="clear" w:color="auto" w:fill="EEEEFF"/>
        </w:rPr>
        <w:t>forward</w:t>
      </w:r>
      <w:proofErr w:type="spellEnd"/>
      <w:r w:rsidRPr="00A238F0">
        <w:rPr>
          <w:rFonts w:ascii="Courier New" w:eastAsia="Times New Roman" w:hAnsi="Courier New" w:cs="Courier New"/>
          <w:sz w:val="23"/>
          <w:szCs w:val="23"/>
          <w:bdr w:val="none" w:sz="0" w:space="0" w:color="auto" w:frame="1"/>
          <w:shd w:val="clear" w:color="auto" w:fill="EEEEFF"/>
        </w:rPr>
        <w:t>(</w:t>
      </w:r>
      <w:proofErr w:type="gramEnd"/>
      <w:r w:rsidRPr="00A238F0">
        <w:rPr>
          <w:rFonts w:ascii="Courier New" w:eastAsia="Times New Roman" w:hAnsi="Courier New" w:cs="Courier New"/>
          <w:sz w:val="23"/>
          <w:szCs w:val="23"/>
          <w:bdr w:val="none" w:sz="0" w:space="0" w:color="auto" w:frame="1"/>
          <w:shd w:val="clear" w:color="auto" w:fill="EEEEFF"/>
        </w:rPr>
        <w:t>z3)</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z4, cache_z4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affine_</w:t>
      </w:r>
      <w:proofErr w:type="gramStart"/>
      <w:r w:rsidRPr="00A238F0">
        <w:rPr>
          <w:rFonts w:ascii="Courier New" w:eastAsia="Times New Roman" w:hAnsi="Courier New" w:cs="Courier New"/>
          <w:sz w:val="23"/>
          <w:szCs w:val="23"/>
          <w:bdr w:val="none" w:sz="0" w:space="0" w:color="auto" w:frame="1"/>
          <w:shd w:val="clear" w:color="auto" w:fill="EEEEFF"/>
        </w:rPr>
        <w:t>forward</w:t>
      </w:r>
      <w:proofErr w:type="spellEnd"/>
      <w:r w:rsidRPr="00A238F0">
        <w:rPr>
          <w:rFonts w:ascii="Courier New" w:eastAsia="Times New Roman" w:hAnsi="Courier New" w:cs="Courier New"/>
          <w:sz w:val="23"/>
          <w:szCs w:val="23"/>
          <w:bdr w:val="none" w:sz="0" w:space="0" w:color="auto" w:frame="1"/>
          <w:shd w:val="clear" w:color="auto" w:fill="EEEEFF"/>
        </w:rPr>
        <w:t>(</w:t>
      </w:r>
      <w:proofErr w:type="gramEnd"/>
      <w:r w:rsidRPr="00A238F0">
        <w:rPr>
          <w:rFonts w:ascii="Courier New" w:eastAsia="Times New Roman" w:hAnsi="Courier New" w:cs="Courier New"/>
          <w:sz w:val="23"/>
          <w:szCs w:val="23"/>
          <w:bdr w:val="none" w:sz="0" w:space="0" w:color="auto" w:frame="1"/>
          <w:shd w:val="clear" w:color="auto" w:fill="EEEEFF"/>
        </w:rPr>
        <w:t>h3, W[</w:t>
      </w:r>
      <w:r w:rsidRPr="00A238F0">
        <w:rPr>
          <w:rFonts w:ascii="Courier New" w:eastAsia="Times New Roman" w:hAnsi="Courier New" w:cs="Courier New"/>
          <w:color w:val="009999"/>
          <w:sz w:val="23"/>
          <w:szCs w:val="23"/>
          <w:bdr w:val="none" w:sz="0" w:space="0" w:color="auto" w:frame="1"/>
          <w:shd w:val="clear" w:color="auto" w:fill="EEEEFF"/>
        </w:rPr>
        <w:t>3</w:t>
      </w:r>
      <w:r w:rsidRPr="00A238F0">
        <w:rPr>
          <w:rFonts w:ascii="Courier New" w:eastAsia="Times New Roman" w:hAnsi="Courier New" w:cs="Courier New"/>
          <w:sz w:val="23"/>
          <w:szCs w:val="23"/>
          <w:bdr w:val="none" w:sz="0" w:space="0" w:color="auto" w:frame="1"/>
          <w:shd w:val="clear" w:color="auto" w:fill="EEEEFF"/>
        </w:rPr>
        <w:t>], b[</w:t>
      </w:r>
      <w:r w:rsidRPr="00A238F0">
        <w:rPr>
          <w:rFonts w:ascii="Courier New" w:eastAsia="Times New Roman" w:hAnsi="Courier New" w:cs="Courier New"/>
          <w:color w:val="009999"/>
          <w:sz w:val="23"/>
          <w:szCs w:val="23"/>
          <w:bdr w:val="none" w:sz="0" w:space="0" w:color="auto" w:frame="1"/>
          <w:shd w:val="clear" w:color="auto" w:fill="EEEEFF"/>
        </w:rPr>
        <w:t>3</w:t>
      </w:r>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lastRenderedPageBreak/>
        <w:t xml:space="preserve">    </w:t>
      </w:r>
      <w:proofErr w:type="gramStart"/>
      <w:r w:rsidRPr="00A238F0">
        <w:rPr>
          <w:rFonts w:ascii="Courier New" w:eastAsia="Times New Roman" w:hAnsi="Courier New" w:cs="Courier New"/>
          <w:b/>
          <w:bCs/>
          <w:sz w:val="23"/>
          <w:szCs w:val="23"/>
          <w:bdr w:val="none" w:sz="0" w:space="0" w:color="auto" w:frame="1"/>
          <w:shd w:val="clear" w:color="auto" w:fill="EEEEFF"/>
        </w:rPr>
        <w:t>if</w:t>
      </w:r>
      <w:proofErr w:type="gramEnd"/>
      <w:r w:rsidRPr="00A238F0">
        <w:rPr>
          <w:rFonts w:ascii="Courier New" w:eastAsia="Times New Roman" w:hAnsi="Courier New" w:cs="Courier New"/>
          <w:sz w:val="23"/>
          <w:szCs w:val="23"/>
          <w:bdr w:val="none" w:sz="0" w:space="0" w:color="auto" w:frame="1"/>
          <w:shd w:val="clear" w:color="auto" w:fill="EEEEFF"/>
        </w:rPr>
        <w:t xml:space="preserve"> y </w:t>
      </w:r>
      <w:r w:rsidRPr="00A238F0">
        <w:rPr>
          <w:rFonts w:ascii="Courier New" w:eastAsia="Times New Roman" w:hAnsi="Courier New" w:cs="Courier New"/>
          <w:b/>
          <w:bCs/>
          <w:sz w:val="23"/>
          <w:szCs w:val="23"/>
          <w:bdr w:val="none" w:sz="0" w:space="0" w:color="auto" w:frame="1"/>
          <w:shd w:val="clear" w:color="auto" w:fill="EEEEFF"/>
        </w:rPr>
        <w:t>is</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999999"/>
          <w:sz w:val="23"/>
          <w:szCs w:val="23"/>
          <w:bdr w:val="none" w:sz="0" w:space="0" w:color="auto" w:frame="1"/>
          <w:shd w:val="clear" w:color="auto" w:fill="EEEEFF"/>
        </w:rPr>
        <w:t>None</w:t>
      </w:r>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b/>
          <w:bCs/>
          <w:sz w:val="23"/>
          <w:szCs w:val="23"/>
          <w:bdr w:val="none" w:sz="0" w:space="0" w:color="auto" w:frame="1"/>
          <w:shd w:val="clear" w:color="auto" w:fill="EEEEFF"/>
        </w:rPr>
        <w:t>return</w:t>
      </w:r>
      <w:proofErr w:type="gramEnd"/>
      <w:r w:rsidRPr="00A238F0">
        <w:rPr>
          <w:rFonts w:ascii="Courier New" w:eastAsia="Times New Roman" w:hAnsi="Courier New" w:cs="Courier New"/>
          <w:sz w:val="23"/>
          <w:szCs w:val="23"/>
          <w:bdr w:val="none" w:sz="0" w:space="0" w:color="auto" w:frame="1"/>
          <w:shd w:val="clear" w:color="auto" w:fill="EEEEFF"/>
        </w:rPr>
        <w:t xml:space="preserve"> z4, </w:t>
      </w:r>
      <w:r w:rsidRPr="00A238F0">
        <w:rPr>
          <w:rFonts w:ascii="Courier New" w:eastAsia="Times New Roman" w:hAnsi="Courier New" w:cs="Courier New"/>
          <w:color w:val="999999"/>
          <w:sz w:val="23"/>
          <w:szCs w:val="23"/>
          <w:bdr w:val="none" w:sz="0" w:space="0" w:color="auto" w:frame="1"/>
          <w:shd w:val="clear" w:color="auto" w:fill="EEEEFF"/>
        </w:rPr>
        <w:t>None</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999999"/>
          <w:sz w:val="23"/>
          <w:szCs w:val="23"/>
          <w:bdr w:val="none" w:sz="0" w:space="0" w:color="auto" w:frame="1"/>
          <w:shd w:val="clear" w:color="auto" w:fill="EEEEFF"/>
        </w:rPr>
        <w:t>None</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spellStart"/>
      <w:proofErr w:type="gramStart"/>
      <w:r w:rsidRPr="00A238F0">
        <w:rPr>
          <w:rFonts w:ascii="Courier New" w:eastAsia="Times New Roman" w:hAnsi="Courier New" w:cs="Courier New"/>
          <w:sz w:val="23"/>
          <w:szCs w:val="23"/>
          <w:bdr w:val="none" w:sz="0" w:space="0" w:color="auto" w:frame="1"/>
          <w:shd w:val="clear" w:color="auto" w:fill="EEEEFF"/>
        </w:rPr>
        <w:t>dW</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999999"/>
          <w:sz w:val="23"/>
          <w:szCs w:val="23"/>
          <w:bdr w:val="none" w:sz="0" w:space="0" w:color="auto" w:frame="1"/>
          <w:shd w:val="clear" w:color="auto" w:fill="EEEEFF"/>
        </w:rPr>
        <w:t>None</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4</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spellStart"/>
      <w:proofErr w:type="gramStart"/>
      <w:r w:rsidRPr="00A238F0">
        <w:rPr>
          <w:rFonts w:ascii="Courier New" w:eastAsia="Times New Roman" w:hAnsi="Courier New" w:cs="Courier New"/>
          <w:sz w:val="23"/>
          <w:szCs w:val="23"/>
          <w:bdr w:val="none" w:sz="0" w:space="0" w:color="auto" w:frame="1"/>
          <w:shd w:val="clear" w:color="auto" w:fill="EEEEFF"/>
        </w:rPr>
        <w:t>db</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999999"/>
          <w:sz w:val="23"/>
          <w:szCs w:val="23"/>
          <w:bdr w:val="none" w:sz="0" w:space="0" w:color="auto" w:frame="1"/>
          <w:shd w:val="clear" w:color="auto" w:fill="EEEEFF"/>
        </w:rPr>
        <w:t>None</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4</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loss</w:t>
      </w:r>
      <w:proofErr w:type="gram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dout</w:t>
      </w:r>
      <w:proofErr w:type="spell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mean_square_loss</w:t>
      </w:r>
      <w:proofErr w:type="spellEnd"/>
      <w:r w:rsidRPr="00A238F0">
        <w:rPr>
          <w:rFonts w:ascii="Courier New" w:eastAsia="Times New Roman" w:hAnsi="Courier New" w:cs="Courier New"/>
          <w:sz w:val="23"/>
          <w:szCs w:val="23"/>
          <w:bdr w:val="none" w:sz="0" w:space="0" w:color="auto" w:frame="1"/>
          <w:shd w:val="clear" w:color="auto" w:fill="EEEEFF"/>
        </w:rPr>
        <w:t>(z4, y)</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dz4, </w:t>
      </w:r>
      <w:proofErr w:type="spellStart"/>
      <w:proofErr w:type="gramStart"/>
      <w:r w:rsidRPr="00A238F0">
        <w:rPr>
          <w:rFonts w:ascii="Courier New" w:eastAsia="Times New Roman" w:hAnsi="Courier New" w:cs="Courier New"/>
          <w:sz w:val="23"/>
          <w:szCs w:val="23"/>
          <w:bdr w:val="none" w:sz="0" w:space="0" w:color="auto" w:frame="1"/>
          <w:shd w:val="clear" w:color="auto" w:fill="EEEEFF"/>
        </w:rPr>
        <w:t>dW</w:t>
      </w:r>
      <w:proofErr w:type="spellEnd"/>
      <w:r w:rsidRPr="00A238F0">
        <w:rPr>
          <w:rFonts w:ascii="Courier New" w:eastAsia="Times New Roman" w:hAnsi="Courier New" w:cs="Courier New"/>
          <w:sz w:val="23"/>
          <w:szCs w:val="23"/>
          <w:bdr w:val="none" w:sz="0" w:space="0" w:color="auto" w:frame="1"/>
          <w:shd w:val="clear" w:color="auto" w:fill="EEEEFF"/>
        </w:rPr>
        <w:t>[</w:t>
      </w:r>
      <w:proofErr w:type="gramEnd"/>
      <w:r w:rsidRPr="00A238F0">
        <w:rPr>
          <w:rFonts w:ascii="Courier New" w:eastAsia="Times New Roman" w:hAnsi="Courier New" w:cs="Courier New"/>
          <w:color w:val="009999"/>
          <w:sz w:val="23"/>
          <w:szCs w:val="23"/>
          <w:bdr w:val="none" w:sz="0" w:space="0" w:color="auto" w:frame="1"/>
          <w:shd w:val="clear" w:color="auto" w:fill="EEEEFF"/>
        </w:rPr>
        <w:t>3</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db</w:t>
      </w:r>
      <w:proofErr w:type="spellEnd"/>
      <w:r w:rsidRPr="00A238F0">
        <w:rPr>
          <w:rFonts w:ascii="Courier New" w:eastAsia="Times New Roman" w:hAnsi="Courier New" w:cs="Courier New"/>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3</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affine_backward</w:t>
      </w:r>
      <w:proofErr w:type="spellEnd"/>
      <w:r w:rsidRPr="00A238F0">
        <w:rPr>
          <w:rFonts w:ascii="Courier New" w:eastAsia="Times New Roman" w:hAnsi="Courier New" w:cs="Courier New"/>
          <w:sz w:val="23"/>
          <w:szCs w:val="23"/>
          <w:bdr w:val="none" w:sz="0" w:space="0" w:color="auto" w:frame="1"/>
          <w:shd w:val="clear" w:color="auto" w:fill="EEEEFF"/>
        </w:rPr>
        <w:t>(</w:t>
      </w:r>
      <w:proofErr w:type="spellStart"/>
      <w:r w:rsidRPr="00A238F0">
        <w:rPr>
          <w:rFonts w:ascii="Courier New" w:eastAsia="Times New Roman" w:hAnsi="Courier New" w:cs="Courier New"/>
          <w:sz w:val="23"/>
          <w:szCs w:val="23"/>
          <w:bdr w:val="none" w:sz="0" w:space="0" w:color="auto" w:frame="1"/>
          <w:shd w:val="clear" w:color="auto" w:fill="EEEEFF"/>
        </w:rPr>
        <w:t>dout</w:t>
      </w:r>
      <w:proofErr w:type="spellEnd"/>
      <w:r w:rsidRPr="00A238F0">
        <w:rPr>
          <w:rFonts w:ascii="Courier New" w:eastAsia="Times New Roman" w:hAnsi="Courier New" w:cs="Courier New"/>
          <w:sz w:val="23"/>
          <w:szCs w:val="23"/>
          <w:bdr w:val="none" w:sz="0" w:space="0" w:color="auto" w:frame="1"/>
          <w:shd w:val="clear" w:color="auto" w:fill="EEEEFF"/>
        </w:rPr>
        <w:t>, cache_z4)</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dh3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relu_</w:t>
      </w:r>
      <w:proofErr w:type="gramStart"/>
      <w:r w:rsidRPr="00A238F0">
        <w:rPr>
          <w:rFonts w:ascii="Courier New" w:eastAsia="Times New Roman" w:hAnsi="Courier New" w:cs="Courier New"/>
          <w:sz w:val="23"/>
          <w:szCs w:val="23"/>
          <w:bdr w:val="none" w:sz="0" w:space="0" w:color="auto" w:frame="1"/>
          <w:shd w:val="clear" w:color="auto" w:fill="EEEEFF"/>
        </w:rPr>
        <w:t>backward</w:t>
      </w:r>
      <w:proofErr w:type="spellEnd"/>
      <w:r w:rsidRPr="00A238F0">
        <w:rPr>
          <w:rFonts w:ascii="Courier New" w:eastAsia="Times New Roman" w:hAnsi="Courier New" w:cs="Courier New"/>
          <w:sz w:val="23"/>
          <w:szCs w:val="23"/>
          <w:bdr w:val="none" w:sz="0" w:space="0" w:color="auto" w:frame="1"/>
          <w:shd w:val="clear" w:color="auto" w:fill="EEEEFF"/>
        </w:rPr>
        <w:t>(</w:t>
      </w:r>
      <w:proofErr w:type="gramEnd"/>
      <w:r w:rsidRPr="00A238F0">
        <w:rPr>
          <w:rFonts w:ascii="Courier New" w:eastAsia="Times New Roman" w:hAnsi="Courier New" w:cs="Courier New"/>
          <w:sz w:val="23"/>
          <w:szCs w:val="23"/>
          <w:bdr w:val="none" w:sz="0" w:space="0" w:color="auto" w:frame="1"/>
          <w:shd w:val="clear" w:color="auto" w:fill="EEEEFF"/>
        </w:rPr>
        <w:t>dz4, cache_relu3)</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dz3, </w:t>
      </w:r>
      <w:proofErr w:type="spellStart"/>
      <w:proofErr w:type="gramStart"/>
      <w:r w:rsidRPr="00A238F0">
        <w:rPr>
          <w:rFonts w:ascii="Courier New" w:eastAsia="Times New Roman" w:hAnsi="Courier New" w:cs="Courier New"/>
          <w:sz w:val="23"/>
          <w:szCs w:val="23"/>
          <w:bdr w:val="none" w:sz="0" w:space="0" w:color="auto" w:frame="1"/>
          <w:shd w:val="clear" w:color="auto" w:fill="EEEEFF"/>
        </w:rPr>
        <w:t>dW</w:t>
      </w:r>
      <w:proofErr w:type="spellEnd"/>
      <w:r w:rsidRPr="00A238F0">
        <w:rPr>
          <w:rFonts w:ascii="Courier New" w:eastAsia="Times New Roman" w:hAnsi="Courier New" w:cs="Courier New"/>
          <w:sz w:val="23"/>
          <w:szCs w:val="23"/>
          <w:bdr w:val="none" w:sz="0" w:space="0" w:color="auto" w:frame="1"/>
          <w:shd w:val="clear" w:color="auto" w:fill="EEEEFF"/>
        </w:rPr>
        <w:t>[</w:t>
      </w:r>
      <w:proofErr w:type="gramEnd"/>
      <w:r w:rsidRPr="00A238F0">
        <w:rPr>
          <w:rFonts w:ascii="Courier New" w:eastAsia="Times New Roman" w:hAnsi="Courier New" w:cs="Courier New"/>
          <w:color w:val="009999"/>
          <w:sz w:val="23"/>
          <w:szCs w:val="23"/>
          <w:bdr w:val="none" w:sz="0" w:space="0" w:color="auto" w:frame="1"/>
          <w:shd w:val="clear" w:color="auto" w:fill="EEEEFF"/>
        </w:rPr>
        <w:t>2</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db</w:t>
      </w:r>
      <w:proofErr w:type="spellEnd"/>
      <w:r w:rsidRPr="00A238F0">
        <w:rPr>
          <w:rFonts w:ascii="Courier New" w:eastAsia="Times New Roman" w:hAnsi="Courier New" w:cs="Courier New"/>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2</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affine_backward</w:t>
      </w:r>
      <w:proofErr w:type="spellEnd"/>
      <w:r w:rsidRPr="00A238F0">
        <w:rPr>
          <w:rFonts w:ascii="Courier New" w:eastAsia="Times New Roman" w:hAnsi="Courier New" w:cs="Courier New"/>
          <w:sz w:val="23"/>
          <w:szCs w:val="23"/>
          <w:bdr w:val="none" w:sz="0" w:space="0" w:color="auto" w:frame="1"/>
          <w:shd w:val="clear" w:color="auto" w:fill="EEEEFF"/>
        </w:rPr>
        <w:t>(dh3, cache_z3)</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dh2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relu_</w:t>
      </w:r>
      <w:proofErr w:type="gramStart"/>
      <w:r w:rsidRPr="00A238F0">
        <w:rPr>
          <w:rFonts w:ascii="Courier New" w:eastAsia="Times New Roman" w:hAnsi="Courier New" w:cs="Courier New"/>
          <w:sz w:val="23"/>
          <w:szCs w:val="23"/>
          <w:bdr w:val="none" w:sz="0" w:space="0" w:color="auto" w:frame="1"/>
          <w:shd w:val="clear" w:color="auto" w:fill="EEEEFF"/>
        </w:rPr>
        <w:t>backward</w:t>
      </w:r>
      <w:proofErr w:type="spellEnd"/>
      <w:r w:rsidRPr="00A238F0">
        <w:rPr>
          <w:rFonts w:ascii="Courier New" w:eastAsia="Times New Roman" w:hAnsi="Courier New" w:cs="Courier New"/>
          <w:sz w:val="23"/>
          <w:szCs w:val="23"/>
          <w:bdr w:val="none" w:sz="0" w:space="0" w:color="auto" w:frame="1"/>
          <w:shd w:val="clear" w:color="auto" w:fill="EEEEFF"/>
        </w:rPr>
        <w:t>(</w:t>
      </w:r>
      <w:proofErr w:type="gramEnd"/>
      <w:r w:rsidRPr="00A238F0">
        <w:rPr>
          <w:rFonts w:ascii="Courier New" w:eastAsia="Times New Roman" w:hAnsi="Courier New" w:cs="Courier New"/>
          <w:sz w:val="23"/>
          <w:szCs w:val="23"/>
          <w:bdr w:val="none" w:sz="0" w:space="0" w:color="auto" w:frame="1"/>
          <w:shd w:val="clear" w:color="auto" w:fill="EEEEFF"/>
        </w:rPr>
        <w:t>dz3, cache_relu2)</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dz2, </w:t>
      </w:r>
      <w:proofErr w:type="spellStart"/>
      <w:proofErr w:type="gramStart"/>
      <w:r w:rsidRPr="00A238F0">
        <w:rPr>
          <w:rFonts w:ascii="Courier New" w:eastAsia="Times New Roman" w:hAnsi="Courier New" w:cs="Courier New"/>
          <w:sz w:val="23"/>
          <w:szCs w:val="23"/>
          <w:bdr w:val="none" w:sz="0" w:space="0" w:color="auto" w:frame="1"/>
          <w:shd w:val="clear" w:color="auto" w:fill="EEEEFF"/>
        </w:rPr>
        <w:t>dW</w:t>
      </w:r>
      <w:proofErr w:type="spellEnd"/>
      <w:r w:rsidRPr="00A238F0">
        <w:rPr>
          <w:rFonts w:ascii="Courier New" w:eastAsia="Times New Roman" w:hAnsi="Courier New" w:cs="Courier New"/>
          <w:sz w:val="23"/>
          <w:szCs w:val="23"/>
          <w:bdr w:val="none" w:sz="0" w:space="0" w:color="auto" w:frame="1"/>
          <w:shd w:val="clear" w:color="auto" w:fill="EEEEFF"/>
        </w:rPr>
        <w:t>[</w:t>
      </w:r>
      <w:proofErr w:type="gramEnd"/>
      <w:r w:rsidRPr="00A238F0">
        <w:rPr>
          <w:rFonts w:ascii="Courier New" w:eastAsia="Times New Roman" w:hAnsi="Courier New" w:cs="Courier New"/>
          <w:color w:val="009999"/>
          <w:sz w:val="23"/>
          <w:szCs w:val="23"/>
          <w:bdr w:val="none" w:sz="0" w:space="0" w:color="auto" w:frame="1"/>
          <w:shd w:val="clear" w:color="auto" w:fill="EEEEFF"/>
        </w:rPr>
        <w:t>1</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db</w:t>
      </w:r>
      <w:proofErr w:type="spellEnd"/>
      <w:r w:rsidRPr="00A238F0">
        <w:rPr>
          <w:rFonts w:ascii="Courier New" w:eastAsia="Times New Roman" w:hAnsi="Courier New" w:cs="Courier New"/>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1</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affine_backward</w:t>
      </w:r>
      <w:proofErr w:type="spellEnd"/>
      <w:r w:rsidRPr="00A238F0">
        <w:rPr>
          <w:rFonts w:ascii="Courier New" w:eastAsia="Times New Roman" w:hAnsi="Courier New" w:cs="Courier New"/>
          <w:sz w:val="23"/>
          <w:szCs w:val="23"/>
          <w:bdr w:val="none" w:sz="0" w:space="0" w:color="auto" w:frame="1"/>
          <w:shd w:val="clear" w:color="auto" w:fill="EEEEFF"/>
        </w:rPr>
        <w:t>(dh2, cache_z2)</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dh1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relu_</w:t>
      </w:r>
      <w:proofErr w:type="gramStart"/>
      <w:r w:rsidRPr="00A238F0">
        <w:rPr>
          <w:rFonts w:ascii="Courier New" w:eastAsia="Times New Roman" w:hAnsi="Courier New" w:cs="Courier New"/>
          <w:sz w:val="23"/>
          <w:szCs w:val="23"/>
          <w:bdr w:val="none" w:sz="0" w:space="0" w:color="auto" w:frame="1"/>
          <w:shd w:val="clear" w:color="auto" w:fill="EEEEFF"/>
        </w:rPr>
        <w:t>backward</w:t>
      </w:r>
      <w:proofErr w:type="spellEnd"/>
      <w:r w:rsidRPr="00A238F0">
        <w:rPr>
          <w:rFonts w:ascii="Courier New" w:eastAsia="Times New Roman" w:hAnsi="Courier New" w:cs="Courier New"/>
          <w:sz w:val="23"/>
          <w:szCs w:val="23"/>
          <w:bdr w:val="none" w:sz="0" w:space="0" w:color="auto" w:frame="1"/>
          <w:shd w:val="clear" w:color="auto" w:fill="EEEEFF"/>
        </w:rPr>
        <w:t>(</w:t>
      </w:r>
      <w:proofErr w:type="gramEnd"/>
      <w:r w:rsidRPr="00A238F0">
        <w:rPr>
          <w:rFonts w:ascii="Courier New" w:eastAsia="Times New Roman" w:hAnsi="Courier New" w:cs="Courier New"/>
          <w:sz w:val="23"/>
          <w:szCs w:val="23"/>
          <w:bdr w:val="none" w:sz="0" w:space="0" w:color="auto" w:frame="1"/>
          <w:shd w:val="clear" w:color="auto" w:fill="EEEEFF"/>
        </w:rPr>
        <w:t>dz2, cache_relu1)</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_, </w:t>
      </w:r>
      <w:proofErr w:type="spellStart"/>
      <w:proofErr w:type="gramStart"/>
      <w:r w:rsidRPr="00A238F0">
        <w:rPr>
          <w:rFonts w:ascii="Courier New" w:eastAsia="Times New Roman" w:hAnsi="Courier New" w:cs="Courier New"/>
          <w:sz w:val="23"/>
          <w:szCs w:val="23"/>
          <w:bdr w:val="none" w:sz="0" w:space="0" w:color="auto" w:frame="1"/>
          <w:shd w:val="clear" w:color="auto" w:fill="EEEEFF"/>
        </w:rPr>
        <w:t>dW</w:t>
      </w:r>
      <w:proofErr w:type="spellEnd"/>
      <w:r w:rsidRPr="00A238F0">
        <w:rPr>
          <w:rFonts w:ascii="Courier New" w:eastAsia="Times New Roman" w:hAnsi="Courier New" w:cs="Courier New"/>
          <w:sz w:val="23"/>
          <w:szCs w:val="23"/>
          <w:bdr w:val="none" w:sz="0" w:space="0" w:color="auto" w:frame="1"/>
          <w:shd w:val="clear" w:color="auto" w:fill="EEEEFF"/>
        </w:rPr>
        <w:t>[</w:t>
      </w:r>
      <w:proofErr w:type="gramEnd"/>
      <w:r w:rsidRPr="00A238F0">
        <w:rPr>
          <w:rFonts w:ascii="Courier New" w:eastAsia="Times New Roman" w:hAnsi="Courier New" w:cs="Courier New"/>
          <w:color w:val="009999"/>
          <w:sz w:val="23"/>
          <w:szCs w:val="23"/>
          <w:bdr w:val="none" w:sz="0" w:space="0" w:color="auto" w:frame="1"/>
          <w:shd w:val="clear" w:color="auto" w:fill="EEEEFF"/>
        </w:rPr>
        <w:t>0</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db</w:t>
      </w:r>
      <w:proofErr w:type="spellEnd"/>
      <w:r w:rsidRPr="00A238F0">
        <w:rPr>
          <w:rFonts w:ascii="Courier New" w:eastAsia="Times New Roman" w:hAnsi="Courier New" w:cs="Courier New"/>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0</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affine_backward</w:t>
      </w:r>
      <w:proofErr w:type="spellEnd"/>
      <w:r w:rsidRPr="00A238F0">
        <w:rPr>
          <w:rFonts w:ascii="Courier New" w:eastAsia="Times New Roman" w:hAnsi="Courier New" w:cs="Courier New"/>
          <w:sz w:val="23"/>
          <w:szCs w:val="23"/>
          <w:bdr w:val="none" w:sz="0" w:space="0" w:color="auto" w:frame="1"/>
          <w:shd w:val="clear" w:color="auto" w:fill="EEEEFF"/>
        </w:rPr>
        <w:t>(dh1, cache_z1)</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b/>
          <w:bCs/>
          <w:sz w:val="23"/>
          <w:szCs w:val="23"/>
          <w:bdr w:val="none" w:sz="0" w:space="0" w:color="auto" w:frame="1"/>
          <w:shd w:val="clear" w:color="auto" w:fill="EEEEFF"/>
        </w:rPr>
        <w:t>return</w:t>
      </w:r>
      <w:proofErr w:type="gramEnd"/>
      <w:r w:rsidRPr="00A238F0">
        <w:rPr>
          <w:rFonts w:ascii="Courier New" w:eastAsia="Times New Roman" w:hAnsi="Courier New" w:cs="Courier New"/>
          <w:sz w:val="23"/>
          <w:szCs w:val="23"/>
          <w:bdr w:val="none" w:sz="0" w:space="0" w:color="auto" w:frame="1"/>
          <w:shd w:val="clear" w:color="auto" w:fill="EEEEFF"/>
        </w:rPr>
        <w:t xml:space="preserve"> loss, </w:t>
      </w:r>
      <w:proofErr w:type="spellStart"/>
      <w:r w:rsidRPr="00A238F0">
        <w:rPr>
          <w:rFonts w:ascii="Courier New" w:eastAsia="Times New Roman" w:hAnsi="Courier New" w:cs="Courier New"/>
          <w:sz w:val="23"/>
          <w:szCs w:val="23"/>
          <w:bdr w:val="none" w:sz="0" w:space="0" w:color="auto" w:frame="1"/>
          <w:shd w:val="clear" w:color="auto" w:fill="EEEEFF"/>
        </w:rPr>
        <w:t>dW</w:t>
      </w:r>
      <w:proofErr w:type="spell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db</w:t>
      </w:r>
      <w:proofErr w:type="spellEnd"/>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b/>
          <w:bCs/>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W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999999"/>
          <w:sz w:val="23"/>
          <w:szCs w:val="23"/>
          <w:bdr w:val="none" w:sz="0" w:space="0" w:color="auto" w:frame="1"/>
          <w:shd w:val="clear" w:color="auto" w:fill="EEEEFF"/>
        </w:rPr>
        <w:t>None</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4</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b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999999"/>
          <w:sz w:val="23"/>
          <w:szCs w:val="23"/>
          <w:bdr w:val="none" w:sz="0" w:space="0" w:color="auto" w:frame="1"/>
          <w:shd w:val="clear" w:color="auto" w:fill="EEEEFF"/>
        </w:rPr>
        <w:t>None</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4</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gramStart"/>
      <w:r w:rsidRPr="00A238F0">
        <w:rPr>
          <w:rFonts w:ascii="Courier New" w:eastAsia="Times New Roman" w:hAnsi="Courier New" w:cs="Courier New"/>
          <w:sz w:val="23"/>
          <w:szCs w:val="23"/>
          <w:bdr w:val="none" w:sz="0" w:space="0" w:color="auto" w:frame="1"/>
          <w:shd w:val="clear" w:color="auto" w:fill="EEEEFF"/>
        </w:rPr>
        <w:t>W[</w:t>
      </w:r>
      <w:proofErr w:type="gramEnd"/>
      <w:r w:rsidRPr="00A238F0">
        <w:rPr>
          <w:rFonts w:ascii="Courier New" w:eastAsia="Times New Roman" w:hAnsi="Courier New" w:cs="Courier New"/>
          <w:color w:val="009999"/>
          <w:sz w:val="23"/>
          <w:szCs w:val="23"/>
          <w:bdr w:val="none" w:sz="0" w:space="0" w:color="auto" w:frame="1"/>
          <w:shd w:val="clear" w:color="auto" w:fill="EEEEFF"/>
        </w:rPr>
        <w:t>0</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np</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array</w:t>
      </w:r>
      <w:proofErr w:type="spellEnd"/>
      <w:r w:rsidRPr="00A238F0">
        <w:rPr>
          <w:rFonts w:ascii="Courier New" w:eastAsia="Times New Roman" w:hAnsi="Courier New" w:cs="Courier New"/>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0.7</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0.05</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0.0</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0.2</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0.2</w:t>
      </w:r>
      <w:r w:rsidRPr="00A238F0">
        <w:rPr>
          <w:rFonts w:ascii="Courier New" w:eastAsia="Times New Roman" w:hAnsi="Courier New" w:cs="Courier New"/>
          <w:sz w:val="23"/>
          <w:szCs w:val="23"/>
          <w:bdr w:val="none" w:sz="0" w:space="0" w:color="auto" w:frame="1"/>
          <w:shd w:val="clear" w:color="auto" w:fill="EEEEFF"/>
        </w:rPr>
        <w:t>], [</w:t>
      </w:r>
      <w:r w:rsidRPr="00A238F0">
        <w:rPr>
          <w:rFonts w:ascii="Courier New" w:eastAsia="Times New Roman" w:hAnsi="Courier New" w:cs="Courier New"/>
          <w:color w:val="009999"/>
          <w:sz w:val="23"/>
          <w:szCs w:val="23"/>
          <w:bdr w:val="none" w:sz="0" w:space="0" w:color="auto" w:frame="1"/>
          <w:shd w:val="clear" w:color="auto" w:fill="EEEEFF"/>
        </w:rPr>
        <w:t>0.3</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0.01</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0.01</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0.3</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0.2</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(2, K)</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gramStart"/>
      <w:r w:rsidRPr="00A238F0">
        <w:rPr>
          <w:rFonts w:ascii="Courier New" w:eastAsia="Times New Roman" w:hAnsi="Courier New" w:cs="Courier New"/>
          <w:sz w:val="23"/>
          <w:szCs w:val="23"/>
          <w:bdr w:val="none" w:sz="0" w:space="0" w:color="auto" w:frame="1"/>
          <w:shd w:val="clear" w:color="auto" w:fill="EEEEFF"/>
        </w:rPr>
        <w:t>b[</w:t>
      </w:r>
      <w:proofErr w:type="gramEnd"/>
      <w:r w:rsidRPr="00A238F0">
        <w:rPr>
          <w:rFonts w:ascii="Courier New" w:eastAsia="Times New Roman" w:hAnsi="Courier New" w:cs="Courier New"/>
          <w:color w:val="009999"/>
          <w:sz w:val="23"/>
          <w:szCs w:val="23"/>
          <w:bdr w:val="none" w:sz="0" w:space="0" w:color="auto" w:frame="1"/>
          <w:shd w:val="clear" w:color="auto" w:fill="EEEEFF"/>
        </w:rPr>
        <w:t>0</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np</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array</w:t>
      </w:r>
      <w:proofErr w:type="spellEnd"/>
      <w:r w:rsidRPr="00A238F0">
        <w:rPr>
          <w:rFonts w:ascii="Courier New" w:eastAsia="Times New Roman" w:hAnsi="Courier New" w:cs="Courier New"/>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0.8</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0.2</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1.0</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0.2</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0.1</w:t>
      </w:r>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gramStart"/>
      <w:r w:rsidRPr="00A238F0">
        <w:rPr>
          <w:rFonts w:ascii="Courier New" w:eastAsia="Times New Roman" w:hAnsi="Courier New" w:cs="Courier New"/>
          <w:sz w:val="23"/>
          <w:szCs w:val="23"/>
          <w:bdr w:val="none" w:sz="0" w:space="0" w:color="auto" w:frame="1"/>
          <w:shd w:val="clear" w:color="auto" w:fill="EEEEFF"/>
        </w:rPr>
        <w:t>W[</w:t>
      </w:r>
      <w:proofErr w:type="gramEnd"/>
      <w:r w:rsidRPr="00A238F0">
        <w:rPr>
          <w:rFonts w:ascii="Courier New" w:eastAsia="Times New Roman" w:hAnsi="Courier New" w:cs="Courier New"/>
          <w:color w:val="009999"/>
          <w:sz w:val="23"/>
          <w:szCs w:val="23"/>
          <w:bdr w:val="none" w:sz="0" w:space="0" w:color="auto" w:frame="1"/>
          <w:shd w:val="clear" w:color="auto" w:fill="EEEEFF"/>
        </w:rPr>
        <w:t>1</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np</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array</w:t>
      </w:r>
      <w:proofErr w:type="spellEnd"/>
      <w:r w:rsidRPr="00A238F0">
        <w:rPr>
          <w:rFonts w:ascii="Courier New" w:eastAsia="Times New Roman" w:hAnsi="Courier New" w:cs="Courier New"/>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0.7</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0.05</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0.0</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0.2</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0.1</w:t>
      </w:r>
      <w:r w:rsidRPr="00A238F0">
        <w:rPr>
          <w:rFonts w:ascii="Courier New" w:eastAsia="Times New Roman" w:hAnsi="Courier New" w:cs="Courier New"/>
          <w:sz w:val="23"/>
          <w:szCs w:val="23"/>
          <w:bdr w:val="none" w:sz="0" w:space="0" w:color="auto" w:frame="1"/>
          <w:shd w:val="clear" w:color="auto" w:fill="EEEEFF"/>
        </w:rPr>
        <w:t>], [</w:t>
      </w:r>
      <w:r w:rsidRPr="00A238F0">
        <w:rPr>
          <w:rFonts w:ascii="Courier New" w:eastAsia="Times New Roman" w:hAnsi="Courier New" w:cs="Courier New"/>
          <w:color w:val="009999"/>
          <w:sz w:val="23"/>
          <w:szCs w:val="23"/>
          <w:bdr w:val="none" w:sz="0" w:space="0" w:color="auto" w:frame="1"/>
          <w:shd w:val="clear" w:color="auto" w:fill="EEEEFF"/>
        </w:rPr>
        <w:t>0.3</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0.01</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0.01</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0.3</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0.1</w:t>
      </w:r>
      <w:r w:rsidRPr="00A238F0">
        <w:rPr>
          <w:rFonts w:ascii="Courier New" w:eastAsia="Times New Roman" w:hAnsi="Courier New" w:cs="Courier New"/>
          <w:sz w:val="23"/>
          <w:szCs w:val="23"/>
          <w:bdr w:val="none" w:sz="0" w:space="0" w:color="auto" w:frame="1"/>
          <w:shd w:val="clear" w:color="auto" w:fill="EEEEFF"/>
        </w:rPr>
        <w:t>], [</w:t>
      </w:r>
      <w:r w:rsidRPr="00A238F0">
        <w:rPr>
          <w:rFonts w:ascii="Courier New" w:eastAsia="Times New Roman" w:hAnsi="Courier New" w:cs="Courier New"/>
          <w:color w:val="009999"/>
          <w:sz w:val="23"/>
          <w:szCs w:val="23"/>
          <w:bdr w:val="none" w:sz="0" w:space="0" w:color="auto" w:frame="1"/>
          <w:shd w:val="clear" w:color="auto" w:fill="EEEEFF"/>
        </w:rPr>
        <w:t>0.3</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0.01</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0.01</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0.3</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0.1</w:t>
      </w:r>
      <w:r w:rsidRPr="00A238F0">
        <w:rPr>
          <w:rFonts w:ascii="Courier New" w:eastAsia="Times New Roman" w:hAnsi="Courier New" w:cs="Courier New"/>
          <w:sz w:val="23"/>
          <w:szCs w:val="23"/>
          <w:bdr w:val="none" w:sz="0" w:space="0" w:color="auto" w:frame="1"/>
          <w:shd w:val="clear" w:color="auto" w:fill="EEEEFF"/>
        </w:rPr>
        <w:t>], [</w:t>
      </w:r>
      <w:r w:rsidRPr="00A238F0">
        <w:rPr>
          <w:rFonts w:ascii="Courier New" w:eastAsia="Times New Roman" w:hAnsi="Courier New" w:cs="Courier New"/>
          <w:color w:val="009999"/>
          <w:sz w:val="23"/>
          <w:szCs w:val="23"/>
          <w:bdr w:val="none" w:sz="0" w:space="0" w:color="auto" w:frame="1"/>
          <w:shd w:val="clear" w:color="auto" w:fill="EEEEFF"/>
        </w:rPr>
        <w:t>0.07</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0.04</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0.01</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0.1</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0.1</w:t>
      </w:r>
      <w:r w:rsidRPr="00A238F0">
        <w:rPr>
          <w:rFonts w:ascii="Courier New" w:eastAsia="Times New Roman" w:hAnsi="Courier New" w:cs="Courier New"/>
          <w:sz w:val="23"/>
          <w:szCs w:val="23"/>
          <w:bdr w:val="none" w:sz="0" w:space="0" w:color="auto" w:frame="1"/>
          <w:shd w:val="clear" w:color="auto" w:fill="EEEEFF"/>
        </w:rPr>
        <w:t>], [</w:t>
      </w:r>
      <w:r w:rsidRPr="00A238F0">
        <w:rPr>
          <w:rFonts w:ascii="Courier New" w:eastAsia="Times New Roman" w:hAnsi="Courier New" w:cs="Courier New"/>
          <w:color w:val="009999"/>
          <w:sz w:val="23"/>
          <w:szCs w:val="23"/>
          <w:bdr w:val="none" w:sz="0" w:space="0" w:color="auto" w:frame="1"/>
          <w:shd w:val="clear" w:color="auto" w:fill="EEEEFF"/>
        </w:rPr>
        <w:t>0.1</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0.1</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0.01</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0.02</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0.03</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(K, K)</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gramStart"/>
      <w:r w:rsidRPr="00A238F0">
        <w:rPr>
          <w:rFonts w:ascii="Courier New" w:eastAsia="Times New Roman" w:hAnsi="Courier New" w:cs="Courier New"/>
          <w:sz w:val="23"/>
          <w:szCs w:val="23"/>
          <w:bdr w:val="none" w:sz="0" w:space="0" w:color="auto" w:frame="1"/>
          <w:shd w:val="clear" w:color="auto" w:fill="EEEEFF"/>
        </w:rPr>
        <w:t>b[</w:t>
      </w:r>
      <w:proofErr w:type="gramEnd"/>
      <w:r w:rsidRPr="00A238F0">
        <w:rPr>
          <w:rFonts w:ascii="Courier New" w:eastAsia="Times New Roman" w:hAnsi="Courier New" w:cs="Courier New"/>
          <w:color w:val="009999"/>
          <w:sz w:val="23"/>
          <w:szCs w:val="23"/>
          <w:bdr w:val="none" w:sz="0" w:space="0" w:color="auto" w:frame="1"/>
          <w:shd w:val="clear" w:color="auto" w:fill="EEEEFF"/>
        </w:rPr>
        <w:t>1</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np</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array</w:t>
      </w:r>
      <w:proofErr w:type="spellEnd"/>
      <w:r w:rsidRPr="00A238F0">
        <w:rPr>
          <w:rFonts w:ascii="Courier New" w:eastAsia="Times New Roman" w:hAnsi="Courier New" w:cs="Courier New"/>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0.8</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0.2</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1.0</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0.2</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0.1</w:t>
      </w:r>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gramStart"/>
      <w:r w:rsidRPr="00A238F0">
        <w:rPr>
          <w:rFonts w:ascii="Courier New" w:eastAsia="Times New Roman" w:hAnsi="Courier New" w:cs="Courier New"/>
          <w:sz w:val="23"/>
          <w:szCs w:val="23"/>
          <w:bdr w:val="none" w:sz="0" w:space="0" w:color="auto" w:frame="1"/>
          <w:shd w:val="clear" w:color="auto" w:fill="EEEEFF"/>
        </w:rPr>
        <w:t>W[</w:t>
      </w:r>
      <w:proofErr w:type="gramEnd"/>
      <w:r w:rsidRPr="00A238F0">
        <w:rPr>
          <w:rFonts w:ascii="Courier New" w:eastAsia="Times New Roman" w:hAnsi="Courier New" w:cs="Courier New"/>
          <w:color w:val="009999"/>
          <w:sz w:val="23"/>
          <w:szCs w:val="23"/>
          <w:bdr w:val="none" w:sz="0" w:space="0" w:color="auto" w:frame="1"/>
          <w:shd w:val="clear" w:color="auto" w:fill="EEEEFF"/>
        </w:rPr>
        <w:t>2</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np</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array</w:t>
      </w:r>
      <w:proofErr w:type="spellEnd"/>
      <w:r w:rsidRPr="00A238F0">
        <w:rPr>
          <w:rFonts w:ascii="Courier New" w:eastAsia="Times New Roman" w:hAnsi="Courier New" w:cs="Courier New"/>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0.7</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0.05</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0.0</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0.2</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0.1</w:t>
      </w:r>
      <w:r w:rsidRPr="00A238F0">
        <w:rPr>
          <w:rFonts w:ascii="Courier New" w:eastAsia="Times New Roman" w:hAnsi="Courier New" w:cs="Courier New"/>
          <w:sz w:val="23"/>
          <w:szCs w:val="23"/>
          <w:bdr w:val="none" w:sz="0" w:space="0" w:color="auto" w:frame="1"/>
          <w:shd w:val="clear" w:color="auto" w:fill="EEEEFF"/>
        </w:rPr>
        <w:t>], [</w:t>
      </w:r>
      <w:r w:rsidRPr="00A238F0">
        <w:rPr>
          <w:rFonts w:ascii="Courier New" w:eastAsia="Times New Roman" w:hAnsi="Courier New" w:cs="Courier New"/>
          <w:color w:val="009999"/>
          <w:sz w:val="23"/>
          <w:szCs w:val="23"/>
          <w:bdr w:val="none" w:sz="0" w:space="0" w:color="auto" w:frame="1"/>
          <w:shd w:val="clear" w:color="auto" w:fill="EEEEFF"/>
        </w:rPr>
        <w:t>0.3</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0.01</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0.01</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0.3</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0.1</w:t>
      </w:r>
      <w:r w:rsidRPr="00A238F0">
        <w:rPr>
          <w:rFonts w:ascii="Courier New" w:eastAsia="Times New Roman" w:hAnsi="Courier New" w:cs="Courier New"/>
          <w:sz w:val="23"/>
          <w:szCs w:val="23"/>
          <w:bdr w:val="none" w:sz="0" w:space="0" w:color="auto" w:frame="1"/>
          <w:shd w:val="clear" w:color="auto" w:fill="EEEEFF"/>
        </w:rPr>
        <w:t>], [</w:t>
      </w:r>
      <w:r w:rsidRPr="00A238F0">
        <w:rPr>
          <w:rFonts w:ascii="Courier New" w:eastAsia="Times New Roman" w:hAnsi="Courier New" w:cs="Courier New"/>
          <w:color w:val="009999"/>
          <w:sz w:val="23"/>
          <w:szCs w:val="23"/>
          <w:bdr w:val="none" w:sz="0" w:space="0" w:color="auto" w:frame="1"/>
          <w:shd w:val="clear" w:color="auto" w:fill="EEEEFF"/>
        </w:rPr>
        <w:t>0.3</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0.01</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0.01</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0.3</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0.1</w:t>
      </w:r>
      <w:r w:rsidRPr="00A238F0">
        <w:rPr>
          <w:rFonts w:ascii="Courier New" w:eastAsia="Times New Roman" w:hAnsi="Courier New" w:cs="Courier New"/>
          <w:sz w:val="23"/>
          <w:szCs w:val="23"/>
          <w:bdr w:val="none" w:sz="0" w:space="0" w:color="auto" w:frame="1"/>
          <w:shd w:val="clear" w:color="auto" w:fill="EEEEFF"/>
        </w:rPr>
        <w:t>], [</w:t>
      </w:r>
      <w:r w:rsidRPr="00A238F0">
        <w:rPr>
          <w:rFonts w:ascii="Courier New" w:eastAsia="Times New Roman" w:hAnsi="Courier New" w:cs="Courier New"/>
          <w:color w:val="009999"/>
          <w:sz w:val="23"/>
          <w:szCs w:val="23"/>
          <w:bdr w:val="none" w:sz="0" w:space="0" w:color="auto" w:frame="1"/>
          <w:shd w:val="clear" w:color="auto" w:fill="EEEEFF"/>
        </w:rPr>
        <w:t>0.07</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0.04</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0.01</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0.1</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0.1</w:t>
      </w:r>
      <w:r w:rsidRPr="00A238F0">
        <w:rPr>
          <w:rFonts w:ascii="Courier New" w:eastAsia="Times New Roman" w:hAnsi="Courier New" w:cs="Courier New"/>
          <w:sz w:val="23"/>
          <w:szCs w:val="23"/>
          <w:bdr w:val="none" w:sz="0" w:space="0" w:color="auto" w:frame="1"/>
          <w:shd w:val="clear" w:color="auto" w:fill="EEEEFF"/>
        </w:rPr>
        <w:t>], [</w:t>
      </w:r>
      <w:r w:rsidRPr="00A238F0">
        <w:rPr>
          <w:rFonts w:ascii="Courier New" w:eastAsia="Times New Roman" w:hAnsi="Courier New" w:cs="Courier New"/>
          <w:color w:val="009999"/>
          <w:sz w:val="23"/>
          <w:szCs w:val="23"/>
          <w:bdr w:val="none" w:sz="0" w:space="0" w:color="auto" w:frame="1"/>
          <w:shd w:val="clear" w:color="auto" w:fill="EEEEFF"/>
        </w:rPr>
        <w:t>0.1</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0.1</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0.01</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0.02</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0.03</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(K, K)</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gramStart"/>
      <w:r w:rsidRPr="00A238F0">
        <w:rPr>
          <w:rFonts w:ascii="Courier New" w:eastAsia="Times New Roman" w:hAnsi="Courier New" w:cs="Courier New"/>
          <w:sz w:val="23"/>
          <w:szCs w:val="23"/>
          <w:bdr w:val="none" w:sz="0" w:space="0" w:color="auto" w:frame="1"/>
          <w:shd w:val="clear" w:color="auto" w:fill="EEEEFF"/>
        </w:rPr>
        <w:t>b[</w:t>
      </w:r>
      <w:proofErr w:type="gramEnd"/>
      <w:r w:rsidRPr="00A238F0">
        <w:rPr>
          <w:rFonts w:ascii="Courier New" w:eastAsia="Times New Roman" w:hAnsi="Courier New" w:cs="Courier New"/>
          <w:color w:val="009999"/>
          <w:sz w:val="23"/>
          <w:szCs w:val="23"/>
          <w:bdr w:val="none" w:sz="0" w:space="0" w:color="auto" w:frame="1"/>
          <w:shd w:val="clear" w:color="auto" w:fill="EEEEFF"/>
        </w:rPr>
        <w:t>2</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np</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array</w:t>
      </w:r>
      <w:proofErr w:type="spellEnd"/>
      <w:r w:rsidRPr="00A238F0">
        <w:rPr>
          <w:rFonts w:ascii="Courier New" w:eastAsia="Times New Roman" w:hAnsi="Courier New" w:cs="Courier New"/>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0.8</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0.2</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1.0</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0.2</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0.1</w:t>
      </w:r>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gramStart"/>
      <w:r w:rsidRPr="00A238F0">
        <w:rPr>
          <w:rFonts w:ascii="Courier New" w:eastAsia="Times New Roman" w:hAnsi="Courier New" w:cs="Courier New"/>
          <w:sz w:val="23"/>
          <w:szCs w:val="23"/>
          <w:bdr w:val="none" w:sz="0" w:space="0" w:color="auto" w:frame="1"/>
          <w:shd w:val="clear" w:color="auto" w:fill="EEEEFF"/>
        </w:rPr>
        <w:t>W[</w:t>
      </w:r>
      <w:proofErr w:type="gramEnd"/>
      <w:r w:rsidRPr="00A238F0">
        <w:rPr>
          <w:rFonts w:ascii="Courier New" w:eastAsia="Times New Roman" w:hAnsi="Courier New" w:cs="Courier New"/>
          <w:color w:val="009999"/>
          <w:sz w:val="23"/>
          <w:szCs w:val="23"/>
          <w:bdr w:val="none" w:sz="0" w:space="0" w:color="auto" w:frame="1"/>
          <w:shd w:val="clear" w:color="auto" w:fill="EEEEFF"/>
        </w:rPr>
        <w:t>3</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np</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array</w:t>
      </w:r>
      <w:proofErr w:type="spellEnd"/>
      <w:r w:rsidRPr="00A238F0">
        <w:rPr>
          <w:rFonts w:ascii="Courier New" w:eastAsia="Times New Roman" w:hAnsi="Courier New" w:cs="Courier New"/>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0.8</w:t>
      </w:r>
      <w:r w:rsidRPr="00A238F0">
        <w:rPr>
          <w:rFonts w:ascii="Courier New" w:eastAsia="Times New Roman" w:hAnsi="Courier New" w:cs="Courier New"/>
          <w:sz w:val="23"/>
          <w:szCs w:val="23"/>
          <w:bdr w:val="none" w:sz="0" w:space="0" w:color="auto" w:frame="1"/>
          <w:shd w:val="clear" w:color="auto" w:fill="EEEEFF"/>
        </w:rPr>
        <w:t>], [</w:t>
      </w:r>
      <w:r w:rsidRPr="00A238F0">
        <w:rPr>
          <w:rFonts w:ascii="Courier New" w:eastAsia="Times New Roman" w:hAnsi="Courier New" w:cs="Courier New"/>
          <w:color w:val="009999"/>
          <w:sz w:val="23"/>
          <w:szCs w:val="23"/>
          <w:bdr w:val="none" w:sz="0" w:space="0" w:color="auto" w:frame="1"/>
          <w:shd w:val="clear" w:color="auto" w:fill="EEEEFF"/>
        </w:rPr>
        <w:t>0.5</w:t>
      </w:r>
      <w:r w:rsidRPr="00A238F0">
        <w:rPr>
          <w:rFonts w:ascii="Courier New" w:eastAsia="Times New Roman" w:hAnsi="Courier New" w:cs="Courier New"/>
          <w:sz w:val="23"/>
          <w:szCs w:val="23"/>
          <w:bdr w:val="none" w:sz="0" w:space="0" w:color="auto" w:frame="1"/>
          <w:shd w:val="clear" w:color="auto" w:fill="EEEEFF"/>
        </w:rPr>
        <w:t>], [</w:t>
      </w:r>
      <w:r w:rsidRPr="00A238F0">
        <w:rPr>
          <w:rFonts w:ascii="Courier New" w:eastAsia="Times New Roman" w:hAnsi="Courier New" w:cs="Courier New"/>
          <w:color w:val="009999"/>
          <w:sz w:val="23"/>
          <w:szCs w:val="23"/>
          <w:bdr w:val="none" w:sz="0" w:space="0" w:color="auto" w:frame="1"/>
          <w:shd w:val="clear" w:color="auto" w:fill="EEEEFF"/>
        </w:rPr>
        <w:t>0.05</w:t>
      </w:r>
      <w:r w:rsidRPr="00A238F0">
        <w:rPr>
          <w:rFonts w:ascii="Courier New" w:eastAsia="Times New Roman" w:hAnsi="Courier New" w:cs="Courier New"/>
          <w:sz w:val="23"/>
          <w:szCs w:val="23"/>
          <w:bdr w:val="none" w:sz="0" w:space="0" w:color="auto" w:frame="1"/>
          <w:shd w:val="clear" w:color="auto" w:fill="EEEEFF"/>
        </w:rPr>
        <w:t>], [</w:t>
      </w:r>
      <w:r w:rsidRPr="00A238F0">
        <w:rPr>
          <w:rFonts w:ascii="Courier New" w:eastAsia="Times New Roman" w:hAnsi="Courier New" w:cs="Courier New"/>
          <w:color w:val="009999"/>
          <w:sz w:val="23"/>
          <w:szCs w:val="23"/>
          <w:bdr w:val="none" w:sz="0" w:space="0" w:color="auto" w:frame="1"/>
          <w:shd w:val="clear" w:color="auto" w:fill="EEEEFF"/>
        </w:rPr>
        <w:t>0.05</w:t>
      </w:r>
      <w:r w:rsidRPr="00A238F0">
        <w:rPr>
          <w:rFonts w:ascii="Courier New" w:eastAsia="Times New Roman" w:hAnsi="Courier New" w:cs="Courier New"/>
          <w:sz w:val="23"/>
          <w:szCs w:val="23"/>
          <w:bdr w:val="none" w:sz="0" w:space="0" w:color="auto" w:frame="1"/>
          <w:shd w:val="clear" w:color="auto" w:fill="EEEEFF"/>
        </w:rPr>
        <w:t>], [</w:t>
      </w:r>
      <w:r w:rsidRPr="00A238F0">
        <w:rPr>
          <w:rFonts w:ascii="Courier New" w:eastAsia="Times New Roman" w:hAnsi="Courier New" w:cs="Courier New"/>
          <w:color w:val="009999"/>
          <w:sz w:val="23"/>
          <w:szCs w:val="23"/>
          <w:bdr w:val="none" w:sz="0" w:space="0" w:color="auto" w:frame="1"/>
          <w:shd w:val="clear" w:color="auto" w:fill="EEEEFF"/>
        </w:rPr>
        <w:t>0.1</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(K, 1)</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gramStart"/>
      <w:r w:rsidRPr="00A238F0">
        <w:rPr>
          <w:rFonts w:ascii="Courier New" w:eastAsia="Times New Roman" w:hAnsi="Courier New" w:cs="Courier New"/>
          <w:sz w:val="23"/>
          <w:szCs w:val="23"/>
          <w:bdr w:val="none" w:sz="0" w:space="0" w:color="auto" w:frame="1"/>
          <w:shd w:val="clear" w:color="auto" w:fill="EEEEFF"/>
        </w:rPr>
        <w:t>b[</w:t>
      </w:r>
      <w:proofErr w:type="gramEnd"/>
      <w:r w:rsidRPr="00A238F0">
        <w:rPr>
          <w:rFonts w:ascii="Courier New" w:eastAsia="Times New Roman" w:hAnsi="Courier New" w:cs="Courier New"/>
          <w:color w:val="009999"/>
          <w:sz w:val="23"/>
          <w:szCs w:val="23"/>
          <w:bdr w:val="none" w:sz="0" w:space="0" w:color="auto" w:frame="1"/>
          <w:shd w:val="clear" w:color="auto" w:fill="EEEEFF"/>
        </w:rPr>
        <w:t>3</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np</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array</w:t>
      </w:r>
      <w:proofErr w:type="spellEnd"/>
      <w:r w:rsidRPr="00A238F0">
        <w:rPr>
          <w:rFonts w:ascii="Courier New" w:eastAsia="Times New Roman" w:hAnsi="Courier New" w:cs="Courier New"/>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0.2</w:t>
      </w:r>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X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proofErr w:type="gramStart"/>
      <w:r w:rsidRPr="00A238F0">
        <w:rPr>
          <w:rFonts w:ascii="Courier New" w:eastAsia="Times New Roman" w:hAnsi="Courier New" w:cs="Courier New"/>
          <w:sz w:val="23"/>
          <w:szCs w:val="23"/>
          <w:bdr w:val="none" w:sz="0" w:space="0" w:color="auto" w:frame="1"/>
          <w:shd w:val="clear" w:color="auto" w:fill="EEEEFF"/>
        </w:rPr>
        <w:t>np</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concatenate</w:t>
      </w:r>
      <w:proofErr w:type="spellEnd"/>
      <w:r w:rsidRPr="00A238F0">
        <w:rPr>
          <w:rFonts w:ascii="Courier New" w:eastAsia="Times New Roman" w:hAnsi="Courier New" w:cs="Courier New"/>
          <w:sz w:val="23"/>
          <w:szCs w:val="23"/>
          <w:bdr w:val="none" w:sz="0" w:space="0" w:color="auto" w:frame="1"/>
          <w:shd w:val="clear" w:color="auto" w:fill="EEEEFF"/>
        </w:rPr>
        <w:t>(</w:t>
      </w:r>
      <w:proofErr w:type="gramEnd"/>
      <w:r w:rsidRPr="00A238F0">
        <w:rPr>
          <w:rFonts w:ascii="Courier New" w:eastAsia="Times New Roman" w:hAnsi="Courier New" w:cs="Courier New"/>
          <w:sz w:val="23"/>
          <w:szCs w:val="23"/>
          <w:bdr w:val="none" w:sz="0" w:space="0" w:color="auto" w:frame="1"/>
          <w:shd w:val="clear" w:color="auto" w:fill="EEEEFF"/>
        </w:rPr>
        <w:t xml:space="preserve">(education[:, </w:t>
      </w:r>
      <w:proofErr w:type="spellStart"/>
      <w:r w:rsidRPr="00A238F0">
        <w:rPr>
          <w:rFonts w:ascii="Courier New" w:eastAsia="Times New Roman" w:hAnsi="Courier New" w:cs="Courier New"/>
          <w:sz w:val="23"/>
          <w:szCs w:val="23"/>
          <w:bdr w:val="none" w:sz="0" w:space="0" w:color="auto" w:frame="1"/>
          <w:shd w:val="clear" w:color="auto" w:fill="EEEEFF"/>
        </w:rPr>
        <w:t>np</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newaxis</w:t>
      </w:r>
      <w:proofErr w:type="spellEnd"/>
      <w:r w:rsidRPr="00A238F0">
        <w:rPr>
          <w:rFonts w:ascii="Courier New" w:eastAsia="Times New Roman" w:hAnsi="Courier New" w:cs="Courier New"/>
          <w:sz w:val="23"/>
          <w:szCs w:val="23"/>
          <w:bdr w:val="none" w:sz="0" w:space="0" w:color="auto" w:frame="1"/>
          <w:shd w:val="clear" w:color="auto" w:fill="EEEEFF"/>
        </w:rPr>
        <w:t xml:space="preserve">], income[:, </w:t>
      </w:r>
      <w:proofErr w:type="spellStart"/>
      <w:r w:rsidRPr="00A238F0">
        <w:rPr>
          <w:rFonts w:ascii="Courier New" w:eastAsia="Times New Roman" w:hAnsi="Courier New" w:cs="Courier New"/>
          <w:sz w:val="23"/>
          <w:szCs w:val="23"/>
          <w:bdr w:val="none" w:sz="0" w:space="0" w:color="auto" w:frame="1"/>
          <w:shd w:val="clear" w:color="auto" w:fill="EEEEFF"/>
        </w:rPr>
        <w:t>np</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newaxis</w:t>
      </w:r>
      <w:proofErr w:type="spellEnd"/>
      <w:r w:rsidRPr="00A238F0">
        <w:rPr>
          <w:rFonts w:ascii="Courier New" w:eastAsia="Times New Roman" w:hAnsi="Courier New" w:cs="Courier New"/>
          <w:sz w:val="23"/>
          <w:szCs w:val="23"/>
          <w:bdr w:val="none" w:sz="0" w:space="0" w:color="auto" w:frame="1"/>
          <w:shd w:val="clear" w:color="auto" w:fill="EEEEFF"/>
        </w:rPr>
        <w:t>]), axis</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1</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(N, 2) N samples with 2 features</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gramStart"/>
      <w:r w:rsidRPr="00A238F0">
        <w:rPr>
          <w:rFonts w:ascii="Courier New" w:eastAsia="Times New Roman" w:hAnsi="Courier New" w:cs="Courier New"/>
          <w:b/>
          <w:bCs/>
          <w:sz w:val="23"/>
          <w:szCs w:val="23"/>
          <w:bdr w:val="none" w:sz="0" w:space="0" w:color="auto" w:frame="1"/>
          <w:shd w:val="clear" w:color="auto" w:fill="EEEEFF"/>
        </w:rPr>
        <w:t>for</w:t>
      </w:r>
      <w:proofErr w:type="gramEnd"/>
      <w:r w:rsidRPr="00A238F0">
        <w:rPr>
          <w:rFonts w:ascii="Courier New" w:eastAsia="Times New Roman" w:hAnsi="Courier New" w:cs="Courier New"/>
          <w:sz w:val="23"/>
          <w:szCs w:val="23"/>
          <w:bdr w:val="none" w:sz="0" w:space="0" w:color="auto" w:frame="1"/>
          <w:shd w:val="clear" w:color="auto" w:fill="EEEEFF"/>
        </w:rPr>
        <w:t xml:space="preserve"> i </w:t>
      </w:r>
      <w:r w:rsidRPr="00A238F0">
        <w:rPr>
          <w:rFonts w:ascii="Courier New" w:eastAsia="Times New Roman" w:hAnsi="Courier New" w:cs="Courier New"/>
          <w:b/>
          <w:bCs/>
          <w:sz w:val="23"/>
          <w:szCs w:val="23"/>
          <w:bdr w:val="none" w:sz="0" w:space="0" w:color="auto" w:frame="1"/>
          <w:shd w:val="clear" w:color="auto" w:fill="EEEEFF"/>
        </w:rPr>
        <w:t>in</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86B3"/>
          <w:sz w:val="23"/>
          <w:szCs w:val="23"/>
          <w:bdr w:val="none" w:sz="0" w:space="0" w:color="auto" w:frame="1"/>
          <w:shd w:val="clear" w:color="auto" w:fill="EEEEFF"/>
        </w:rPr>
        <w:t>range</w:t>
      </w:r>
      <w:r w:rsidRPr="00A238F0">
        <w:rPr>
          <w:rFonts w:ascii="Courier New" w:eastAsia="Times New Roman" w:hAnsi="Courier New" w:cs="Courier New"/>
          <w:sz w:val="23"/>
          <w:szCs w:val="23"/>
          <w:bdr w:val="none" w:sz="0" w:space="0" w:color="auto" w:frame="1"/>
          <w:shd w:val="clear" w:color="auto" w:fill="EEEEFF"/>
        </w:rPr>
        <w:t>(iteration):</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loss</w:t>
      </w:r>
      <w:proofErr w:type="gram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dW</w:t>
      </w:r>
      <w:proofErr w:type="spell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db</w:t>
      </w:r>
      <w:proofErr w:type="spell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compute_loss</w:t>
      </w:r>
      <w:proofErr w:type="spellEnd"/>
      <w:r w:rsidRPr="00A238F0">
        <w:rPr>
          <w:rFonts w:ascii="Courier New" w:eastAsia="Times New Roman" w:hAnsi="Courier New" w:cs="Courier New"/>
          <w:sz w:val="23"/>
          <w:szCs w:val="23"/>
          <w:bdr w:val="none" w:sz="0" w:space="0" w:color="auto" w:frame="1"/>
          <w:shd w:val="clear" w:color="auto" w:fill="EEEEFF"/>
        </w:rPr>
        <w:t>(X, W, b, Y)</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b/>
          <w:bCs/>
          <w:sz w:val="23"/>
          <w:szCs w:val="23"/>
          <w:bdr w:val="none" w:sz="0" w:space="0" w:color="auto" w:frame="1"/>
          <w:shd w:val="clear" w:color="auto" w:fill="EEEEFF"/>
        </w:rPr>
        <w:t>for</w:t>
      </w:r>
      <w:proofErr w:type="gramEnd"/>
      <w:r w:rsidRPr="00A238F0">
        <w:rPr>
          <w:rFonts w:ascii="Courier New" w:eastAsia="Times New Roman" w:hAnsi="Courier New" w:cs="Courier New"/>
          <w:sz w:val="23"/>
          <w:szCs w:val="23"/>
          <w:bdr w:val="none" w:sz="0" w:space="0" w:color="auto" w:frame="1"/>
          <w:shd w:val="clear" w:color="auto" w:fill="EEEEFF"/>
        </w:rPr>
        <w:t xml:space="preserve"> j, (</w:t>
      </w:r>
      <w:proofErr w:type="spellStart"/>
      <w:r w:rsidRPr="00A238F0">
        <w:rPr>
          <w:rFonts w:ascii="Courier New" w:eastAsia="Times New Roman" w:hAnsi="Courier New" w:cs="Courier New"/>
          <w:sz w:val="23"/>
          <w:szCs w:val="23"/>
          <w:bdr w:val="none" w:sz="0" w:space="0" w:color="auto" w:frame="1"/>
          <w:shd w:val="clear" w:color="auto" w:fill="EEEEFF"/>
        </w:rPr>
        <w:t>cdW</w:t>
      </w:r>
      <w:proofErr w:type="spell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cdb</w:t>
      </w:r>
      <w:proofErr w:type="spell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in</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86B3"/>
          <w:sz w:val="23"/>
          <w:szCs w:val="23"/>
          <w:bdr w:val="none" w:sz="0" w:space="0" w:color="auto" w:frame="1"/>
          <w:shd w:val="clear" w:color="auto" w:fill="EEEEFF"/>
        </w:rPr>
        <w:t>enumerate</w:t>
      </w:r>
      <w:r w:rsidRPr="00A238F0">
        <w:rPr>
          <w:rFonts w:ascii="Courier New" w:eastAsia="Times New Roman" w:hAnsi="Courier New" w:cs="Courier New"/>
          <w:sz w:val="23"/>
          <w:szCs w:val="23"/>
          <w:bdr w:val="none" w:sz="0" w:space="0" w:color="auto" w:frame="1"/>
          <w:shd w:val="clear" w:color="auto" w:fill="EEEEFF"/>
        </w:rPr>
        <w:t>(</w:t>
      </w:r>
      <w:r w:rsidRPr="00A238F0">
        <w:rPr>
          <w:rFonts w:ascii="Courier New" w:eastAsia="Times New Roman" w:hAnsi="Courier New" w:cs="Courier New"/>
          <w:color w:val="0086B3"/>
          <w:sz w:val="23"/>
          <w:szCs w:val="23"/>
          <w:bdr w:val="none" w:sz="0" w:space="0" w:color="auto" w:frame="1"/>
          <w:shd w:val="clear" w:color="auto" w:fill="EEEEFF"/>
        </w:rPr>
        <w:t>zip</w:t>
      </w:r>
      <w:r w:rsidRPr="00A238F0">
        <w:rPr>
          <w:rFonts w:ascii="Courier New" w:eastAsia="Times New Roman" w:hAnsi="Courier New" w:cs="Courier New"/>
          <w:sz w:val="23"/>
          <w:szCs w:val="23"/>
          <w:bdr w:val="none" w:sz="0" w:space="0" w:color="auto" w:frame="1"/>
          <w:shd w:val="clear" w:color="auto" w:fill="EEEEFF"/>
        </w:rPr>
        <w:t>(</w:t>
      </w:r>
      <w:proofErr w:type="spellStart"/>
      <w:r w:rsidRPr="00A238F0">
        <w:rPr>
          <w:rFonts w:ascii="Courier New" w:eastAsia="Times New Roman" w:hAnsi="Courier New" w:cs="Courier New"/>
          <w:sz w:val="23"/>
          <w:szCs w:val="23"/>
          <w:bdr w:val="none" w:sz="0" w:space="0" w:color="auto" w:frame="1"/>
          <w:shd w:val="clear" w:color="auto" w:fill="EEEEFF"/>
        </w:rPr>
        <w:t>dW</w:t>
      </w:r>
      <w:proofErr w:type="spell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db</w:t>
      </w:r>
      <w:proofErr w:type="spellEnd"/>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W[j]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learning_rate</w:t>
      </w:r>
      <w:proofErr w:type="spell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cdW</w:t>
      </w:r>
      <w:proofErr w:type="spellEnd"/>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lastRenderedPageBreak/>
        <w:t xml:space="preserve">        </w:t>
      </w:r>
      <w:proofErr w:type="gramStart"/>
      <w:r w:rsidRPr="00A238F0">
        <w:rPr>
          <w:rFonts w:ascii="Courier New" w:eastAsia="Times New Roman" w:hAnsi="Courier New" w:cs="Courier New"/>
          <w:sz w:val="23"/>
          <w:szCs w:val="23"/>
          <w:bdr w:val="none" w:sz="0" w:space="0" w:color="auto" w:frame="1"/>
          <w:shd w:val="clear" w:color="auto" w:fill="EEEEFF"/>
        </w:rPr>
        <w:t>b[</w:t>
      </w:r>
      <w:proofErr w:type="gramEnd"/>
      <w:r w:rsidRPr="00A238F0">
        <w:rPr>
          <w:rFonts w:ascii="Courier New" w:eastAsia="Times New Roman" w:hAnsi="Courier New" w:cs="Courier New"/>
          <w:sz w:val="23"/>
          <w:szCs w:val="23"/>
          <w:bdr w:val="none" w:sz="0" w:space="0" w:color="auto" w:frame="1"/>
          <w:shd w:val="clear" w:color="auto" w:fill="EEEEFF"/>
        </w:rPr>
        <w:t xml:space="preserve">j]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learning_rate</w:t>
      </w:r>
      <w:proofErr w:type="spell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cdb</w:t>
      </w:r>
      <w:proofErr w:type="spellEnd"/>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b/>
          <w:bCs/>
          <w:sz w:val="23"/>
          <w:szCs w:val="23"/>
          <w:bdr w:val="none" w:sz="0" w:space="0" w:color="auto" w:frame="1"/>
          <w:shd w:val="clear" w:color="auto" w:fill="EEEEFF"/>
        </w:rPr>
        <w:t>if</w:t>
      </w:r>
      <w:proofErr w:type="gramEnd"/>
      <w:r w:rsidRPr="00A238F0">
        <w:rPr>
          <w:rFonts w:ascii="Courier New" w:eastAsia="Times New Roman" w:hAnsi="Courier New" w:cs="Courier New"/>
          <w:sz w:val="23"/>
          <w:szCs w:val="23"/>
          <w:bdr w:val="none" w:sz="0" w:space="0" w:color="auto" w:frame="1"/>
          <w:shd w:val="clear" w:color="auto" w:fill="EEEEFF"/>
        </w:rPr>
        <w:t xml:space="preserve"> i</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20000</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0</w:t>
      </w:r>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b/>
          <w:bCs/>
          <w:sz w:val="23"/>
          <w:szCs w:val="23"/>
          <w:bdr w:val="none" w:sz="0" w:space="0" w:color="auto" w:frame="1"/>
          <w:shd w:val="clear" w:color="auto" w:fill="EEEEFF"/>
        </w:rPr>
        <w:t>print</w:t>
      </w:r>
      <w:r w:rsidRPr="00A238F0">
        <w:rPr>
          <w:rFonts w:ascii="Courier New" w:eastAsia="Times New Roman" w:hAnsi="Courier New" w:cs="Courier New"/>
          <w:sz w:val="23"/>
          <w:szCs w:val="23"/>
          <w:bdr w:val="none" w:sz="0" w:space="0" w:color="auto" w:frame="1"/>
          <w:shd w:val="clear" w:color="auto" w:fill="EEEEFF"/>
        </w:rPr>
        <w:t>(</w:t>
      </w:r>
      <w:proofErr w:type="spellStart"/>
      <w:proofErr w:type="gramEnd"/>
      <w:r w:rsidRPr="00A238F0">
        <w:rPr>
          <w:rFonts w:ascii="Courier New" w:eastAsia="Times New Roman" w:hAnsi="Courier New" w:cs="Courier New"/>
          <w:sz w:val="23"/>
          <w:szCs w:val="23"/>
          <w:bdr w:val="none" w:sz="0" w:space="0" w:color="auto" w:frame="1"/>
          <w:shd w:val="clear" w:color="auto" w:fill="EEEEFF"/>
        </w:rPr>
        <w:t>f</w:t>
      </w:r>
      <w:r w:rsidRPr="00A238F0">
        <w:rPr>
          <w:rFonts w:ascii="Courier New" w:eastAsia="Times New Roman" w:hAnsi="Courier New" w:cs="Courier New"/>
          <w:color w:val="DD1144"/>
          <w:sz w:val="23"/>
          <w:szCs w:val="23"/>
          <w:bdr w:val="none" w:sz="0" w:space="0" w:color="auto" w:frame="1"/>
          <w:shd w:val="clear" w:color="auto" w:fill="EEEEFF"/>
        </w:rPr>
        <w:t>"iteration</w:t>
      </w:r>
      <w:proofErr w:type="spellEnd"/>
      <w:r w:rsidRPr="00A238F0">
        <w:rPr>
          <w:rFonts w:ascii="Courier New" w:eastAsia="Times New Roman" w:hAnsi="Courier New" w:cs="Courier New"/>
          <w:color w:val="DD1144"/>
          <w:sz w:val="23"/>
          <w:szCs w:val="23"/>
          <w:bdr w:val="none" w:sz="0" w:space="0" w:color="auto" w:frame="1"/>
          <w:shd w:val="clear" w:color="auto" w:fill="EEEEFF"/>
        </w:rPr>
        <w:t xml:space="preserve"> {</w:t>
      </w:r>
      <w:proofErr w:type="spellStart"/>
      <w:r w:rsidRPr="00A238F0">
        <w:rPr>
          <w:rFonts w:ascii="Courier New" w:eastAsia="Times New Roman" w:hAnsi="Courier New" w:cs="Courier New"/>
          <w:color w:val="DD1144"/>
          <w:sz w:val="23"/>
          <w:szCs w:val="23"/>
          <w:bdr w:val="none" w:sz="0" w:space="0" w:color="auto" w:frame="1"/>
          <w:shd w:val="clear" w:color="auto" w:fill="EEEEFF"/>
        </w:rPr>
        <w:t>i</w:t>
      </w:r>
      <w:proofErr w:type="spellEnd"/>
      <w:r w:rsidRPr="00A238F0">
        <w:rPr>
          <w:rFonts w:ascii="Courier New" w:eastAsia="Times New Roman" w:hAnsi="Courier New" w:cs="Courier New"/>
          <w:color w:val="DD1144"/>
          <w:sz w:val="23"/>
          <w:szCs w:val="23"/>
          <w:bdr w:val="none" w:sz="0" w:space="0" w:color="auto" w:frame="1"/>
          <w:shd w:val="clear" w:color="auto" w:fill="EEEEFF"/>
        </w:rPr>
        <w:t>}: loss={loss:.4}"</w:t>
      </w:r>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We also generate some testing data to measure how well our model predicts.</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TN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100</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r w:rsidRPr="00A238F0">
        <w:rPr>
          <w:rFonts w:ascii="Courier New" w:eastAsia="Times New Roman" w:hAnsi="Courier New" w:cs="Courier New"/>
          <w:sz w:val="23"/>
          <w:szCs w:val="23"/>
          <w:bdr w:val="none" w:sz="0" w:space="0" w:color="auto" w:frame="1"/>
          <w:shd w:val="clear" w:color="auto" w:fill="EEEEFF"/>
        </w:rPr>
        <w:t>test_education</w:t>
      </w:r>
      <w:proofErr w:type="spell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proofErr w:type="gramStart"/>
      <w:r w:rsidRPr="00A238F0">
        <w:rPr>
          <w:rFonts w:ascii="Courier New" w:eastAsia="Times New Roman" w:hAnsi="Courier New" w:cs="Courier New"/>
          <w:sz w:val="23"/>
          <w:szCs w:val="23"/>
          <w:bdr w:val="none" w:sz="0" w:space="0" w:color="auto" w:frame="1"/>
          <w:shd w:val="clear" w:color="auto" w:fill="EEEEFF"/>
        </w:rPr>
        <w:t>np</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full</w:t>
      </w:r>
      <w:proofErr w:type="spellEnd"/>
      <w:r w:rsidRPr="00A238F0">
        <w:rPr>
          <w:rFonts w:ascii="Courier New" w:eastAsia="Times New Roman" w:hAnsi="Courier New" w:cs="Courier New"/>
          <w:sz w:val="23"/>
          <w:szCs w:val="23"/>
          <w:bdr w:val="none" w:sz="0" w:space="0" w:color="auto" w:frame="1"/>
          <w:shd w:val="clear" w:color="auto" w:fill="EEEEFF"/>
        </w:rPr>
        <w:t>(</w:t>
      </w:r>
      <w:proofErr w:type="gramEnd"/>
      <w:r w:rsidRPr="00A238F0">
        <w:rPr>
          <w:rFonts w:ascii="Courier New" w:eastAsia="Times New Roman" w:hAnsi="Courier New" w:cs="Courier New"/>
          <w:sz w:val="23"/>
          <w:szCs w:val="23"/>
          <w:bdr w:val="none" w:sz="0" w:space="0" w:color="auto" w:frame="1"/>
          <w:shd w:val="clear" w:color="auto" w:fill="EEEEFF"/>
        </w:rPr>
        <w:t xml:space="preserve">TN, </w:t>
      </w:r>
      <w:r w:rsidRPr="00A238F0">
        <w:rPr>
          <w:rFonts w:ascii="Courier New" w:eastAsia="Times New Roman" w:hAnsi="Courier New" w:cs="Courier New"/>
          <w:color w:val="009999"/>
          <w:sz w:val="23"/>
          <w:szCs w:val="23"/>
          <w:bdr w:val="none" w:sz="0" w:space="0" w:color="auto" w:frame="1"/>
          <w:shd w:val="clear" w:color="auto" w:fill="EEEEFF"/>
        </w:rPr>
        <w:t>22</w:t>
      </w:r>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r w:rsidRPr="00A238F0">
        <w:rPr>
          <w:rFonts w:ascii="Courier New" w:eastAsia="Times New Roman" w:hAnsi="Courier New" w:cs="Courier New"/>
          <w:sz w:val="23"/>
          <w:szCs w:val="23"/>
          <w:bdr w:val="none" w:sz="0" w:space="0" w:color="auto" w:frame="1"/>
          <w:shd w:val="clear" w:color="auto" w:fill="EEEEFF"/>
        </w:rPr>
        <w:t>test_income</w:t>
      </w:r>
      <w:proofErr w:type="spell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proofErr w:type="gramStart"/>
      <w:r w:rsidRPr="00A238F0">
        <w:rPr>
          <w:rFonts w:ascii="Courier New" w:eastAsia="Times New Roman" w:hAnsi="Courier New" w:cs="Courier New"/>
          <w:sz w:val="23"/>
          <w:szCs w:val="23"/>
          <w:bdr w:val="none" w:sz="0" w:space="0" w:color="auto" w:frame="1"/>
          <w:shd w:val="clear" w:color="auto" w:fill="EEEEFF"/>
        </w:rPr>
        <w:t>np</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random</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randint</w:t>
      </w:r>
      <w:proofErr w:type="spellEnd"/>
      <w:r w:rsidRPr="00A238F0">
        <w:rPr>
          <w:rFonts w:ascii="Courier New" w:eastAsia="Times New Roman" w:hAnsi="Courier New" w:cs="Courier New"/>
          <w:sz w:val="23"/>
          <w:szCs w:val="23"/>
          <w:bdr w:val="none" w:sz="0" w:space="0" w:color="auto" w:frame="1"/>
          <w:shd w:val="clear" w:color="auto" w:fill="EEEEFF"/>
        </w:rPr>
        <w:t>(</w:t>
      </w:r>
      <w:proofErr w:type="gramEnd"/>
      <w:r w:rsidRPr="00A238F0">
        <w:rPr>
          <w:rFonts w:ascii="Courier New" w:eastAsia="Times New Roman" w:hAnsi="Courier New" w:cs="Courier New"/>
          <w:sz w:val="23"/>
          <w:szCs w:val="23"/>
          <w:bdr w:val="none" w:sz="0" w:space="0" w:color="auto" w:frame="1"/>
          <w:shd w:val="clear" w:color="auto" w:fill="EEEEFF"/>
        </w:rPr>
        <w:t>TN, size</w:t>
      </w:r>
      <w:r w:rsidRPr="00A238F0">
        <w:rPr>
          <w:rFonts w:ascii="Courier New" w:eastAsia="Times New Roman" w:hAnsi="Courier New" w:cs="Courier New"/>
          <w:b/>
          <w:bCs/>
          <w:sz w:val="23"/>
          <w:szCs w:val="23"/>
          <w:bdr w:val="none" w:sz="0" w:space="0" w:color="auto" w:frame="1"/>
          <w:shd w:val="clear" w:color="auto" w:fill="EEEEFF"/>
        </w:rPr>
        <w:t>=</w:t>
      </w:r>
      <w:proofErr w:type="spellStart"/>
      <w:r w:rsidRPr="00A238F0">
        <w:rPr>
          <w:rFonts w:ascii="Courier New" w:eastAsia="Times New Roman" w:hAnsi="Courier New" w:cs="Courier New"/>
          <w:sz w:val="23"/>
          <w:szCs w:val="23"/>
          <w:bdr w:val="none" w:sz="0" w:space="0" w:color="auto" w:frame="1"/>
          <w:shd w:val="clear" w:color="auto" w:fill="EEEEFF"/>
        </w:rPr>
        <w:t>test_education</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shape</w:t>
      </w:r>
      <w:proofErr w:type="spellEnd"/>
      <w:r w:rsidRPr="00A238F0">
        <w:rPr>
          <w:rFonts w:ascii="Courier New" w:eastAsia="Times New Roman" w:hAnsi="Courier New" w:cs="Courier New"/>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0</w:t>
      </w:r>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r w:rsidRPr="00A238F0">
        <w:rPr>
          <w:rFonts w:ascii="Courier New" w:eastAsia="Times New Roman" w:hAnsi="Courier New" w:cs="Courier New"/>
          <w:sz w:val="23"/>
          <w:szCs w:val="23"/>
          <w:bdr w:val="none" w:sz="0" w:space="0" w:color="auto" w:frame="1"/>
          <w:shd w:val="clear" w:color="auto" w:fill="EEEEFF"/>
        </w:rPr>
        <w:t>test_income</w:t>
      </w:r>
      <w:proofErr w:type="spell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proofErr w:type="gramStart"/>
      <w:r w:rsidRPr="00A238F0">
        <w:rPr>
          <w:rFonts w:ascii="Courier New" w:eastAsia="Times New Roman" w:hAnsi="Courier New" w:cs="Courier New"/>
          <w:sz w:val="23"/>
          <w:szCs w:val="23"/>
          <w:bdr w:val="none" w:sz="0" w:space="0" w:color="auto" w:frame="1"/>
          <w:shd w:val="clear" w:color="auto" w:fill="EEEEFF"/>
        </w:rPr>
        <w:t>np</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sort</w:t>
      </w:r>
      <w:proofErr w:type="spellEnd"/>
      <w:r w:rsidRPr="00A238F0">
        <w:rPr>
          <w:rFonts w:ascii="Courier New" w:eastAsia="Times New Roman" w:hAnsi="Courier New" w:cs="Courier New"/>
          <w:sz w:val="23"/>
          <w:szCs w:val="23"/>
          <w:bdr w:val="none" w:sz="0" w:space="0" w:color="auto" w:frame="1"/>
          <w:shd w:val="clear" w:color="auto" w:fill="EEEEFF"/>
        </w:rPr>
        <w:t>(</w:t>
      </w:r>
      <w:proofErr w:type="spellStart"/>
      <w:proofErr w:type="gramEnd"/>
      <w:r w:rsidRPr="00A238F0">
        <w:rPr>
          <w:rFonts w:ascii="Courier New" w:eastAsia="Times New Roman" w:hAnsi="Courier New" w:cs="Courier New"/>
          <w:sz w:val="23"/>
          <w:szCs w:val="23"/>
          <w:bdr w:val="none" w:sz="0" w:space="0" w:color="auto" w:frame="1"/>
          <w:shd w:val="clear" w:color="auto" w:fill="EEEEFF"/>
        </w:rPr>
        <w:t>test_income</w:t>
      </w:r>
      <w:proofErr w:type="spellEnd"/>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r w:rsidRPr="00A238F0">
        <w:rPr>
          <w:rFonts w:ascii="Courier New" w:eastAsia="Times New Roman" w:hAnsi="Courier New" w:cs="Courier New"/>
          <w:sz w:val="23"/>
          <w:szCs w:val="23"/>
          <w:bdr w:val="none" w:sz="0" w:space="0" w:color="auto" w:frame="1"/>
          <w:shd w:val="clear" w:color="auto" w:fill="EEEEFF"/>
        </w:rPr>
        <w:t>true_model_Y</w:t>
      </w:r>
      <w:proofErr w:type="spell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true_</w:t>
      </w:r>
      <w:proofErr w:type="gramStart"/>
      <w:r w:rsidRPr="00A238F0">
        <w:rPr>
          <w:rFonts w:ascii="Courier New" w:eastAsia="Times New Roman" w:hAnsi="Courier New" w:cs="Courier New"/>
          <w:sz w:val="23"/>
          <w:szCs w:val="23"/>
          <w:bdr w:val="none" w:sz="0" w:space="0" w:color="auto" w:frame="1"/>
          <w:shd w:val="clear" w:color="auto" w:fill="EEEEFF"/>
        </w:rPr>
        <w:t>y</w:t>
      </w:r>
      <w:proofErr w:type="spellEnd"/>
      <w:r w:rsidRPr="00A238F0">
        <w:rPr>
          <w:rFonts w:ascii="Courier New" w:eastAsia="Times New Roman" w:hAnsi="Courier New" w:cs="Courier New"/>
          <w:sz w:val="23"/>
          <w:szCs w:val="23"/>
          <w:bdr w:val="none" w:sz="0" w:space="0" w:color="auto" w:frame="1"/>
          <w:shd w:val="clear" w:color="auto" w:fill="EEEEFF"/>
        </w:rPr>
        <w:t>(</w:t>
      </w:r>
      <w:proofErr w:type="spellStart"/>
      <w:proofErr w:type="gramEnd"/>
      <w:r w:rsidRPr="00A238F0">
        <w:rPr>
          <w:rFonts w:ascii="Courier New" w:eastAsia="Times New Roman" w:hAnsi="Courier New" w:cs="Courier New"/>
          <w:sz w:val="23"/>
          <w:szCs w:val="23"/>
          <w:bdr w:val="none" w:sz="0" w:space="0" w:color="auto" w:frame="1"/>
          <w:shd w:val="clear" w:color="auto" w:fill="EEEEFF"/>
        </w:rPr>
        <w:t>test_education</w:t>
      </w:r>
      <w:proofErr w:type="spell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test_income</w:t>
      </w:r>
      <w:proofErr w:type="spellEnd"/>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r w:rsidRPr="00A238F0">
        <w:rPr>
          <w:rFonts w:ascii="Courier New" w:eastAsia="Times New Roman" w:hAnsi="Courier New" w:cs="Courier New"/>
          <w:sz w:val="23"/>
          <w:szCs w:val="23"/>
          <w:bdr w:val="none" w:sz="0" w:space="0" w:color="auto" w:frame="1"/>
          <w:shd w:val="clear" w:color="auto" w:fill="EEEEFF"/>
        </w:rPr>
        <w:t>true_sample_Y</w:t>
      </w:r>
      <w:proofErr w:type="spell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sample(</w:t>
      </w:r>
      <w:proofErr w:type="spellStart"/>
      <w:proofErr w:type="gramEnd"/>
      <w:r w:rsidRPr="00A238F0">
        <w:rPr>
          <w:rFonts w:ascii="Courier New" w:eastAsia="Times New Roman" w:hAnsi="Courier New" w:cs="Courier New"/>
          <w:sz w:val="23"/>
          <w:szCs w:val="23"/>
          <w:bdr w:val="none" w:sz="0" w:space="0" w:color="auto" w:frame="1"/>
          <w:shd w:val="clear" w:color="auto" w:fill="EEEEFF"/>
        </w:rPr>
        <w:t>test_education</w:t>
      </w:r>
      <w:proofErr w:type="spell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test_income</w:t>
      </w:r>
      <w:proofErr w:type="spellEnd"/>
      <w:r w:rsidRPr="00A238F0">
        <w:rPr>
          <w:rFonts w:ascii="Courier New" w:eastAsia="Times New Roman" w:hAnsi="Courier New" w:cs="Courier New"/>
          <w:sz w:val="23"/>
          <w:szCs w:val="23"/>
          <w:bdr w:val="none" w:sz="0" w:space="0" w:color="auto" w:frame="1"/>
          <w:shd w:val="clear" w:color="auto" w:fill="EEEEFF"/>
        </w:rPr>
        <w:t>, verbose</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color w:val="999999"/>
          <w:sz w:val="23"/>
          <w:szCs w:val="23"/>
          <w:bdr w:val="none" w:sz="0" w:space="0" w:color="auto" w:frame="1"/>
          <w:shd w:val="clear" w:color="auto" w:fill="EEEEFF"/>
        </w:rPr>
        <w:t>False</w:t>
      </w:r>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X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proofErr w:type="gramStart"/>
      <w:r w:rsidRPr="00A238F0">
        <w:rPr>
          <w:rFonts w:ascii="Courier New" w:eastAsia="Times New Roman" w:hAnsi="Courier New" w:cs="Courier New"/>
          <w:sz w:val="23"/>
          <w:szCs w:val="23"/>
          <w:bdr w:val="none" w:sz="0" w:space="0" w:color="auto" w:frame="1"/>
          <w:shd w:val="clear" w:color="auto" w:fill="EEEEFF"/>
        </w:rPr>
        <w:t>np</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concatenate</w:t>
      </w:r>
      <w:proofErr w:type="spellEnd"/>
      <w:r w:rsidRPr="00A238F0">
        <w:rPr>
          <w:rFonts w:ascii="Courier New" w:eastAsia="Times New Roman" w:hAnsi="Courier New" w:cs="Courier New"/>
          <w:sz w:val="23"/>
          <w:szCs w:val="23"/>
          <w:bdr w:val="none" w:sz="0" w:space="0" w:color="auto" w:frame="1"/>
          <w:shd w:val="clear" w:color="auto" w:fill="EEEEFF"/>
        </w:rPr>
        <w:t>(</w:t>
      </w:r>
      <w:proofErr w:type="gramEnd"/>
      <w:r w:rsidRPr="00A238F0">
        <w:rPr>
          <w:rFonts w:ascii="Courier New" w:eastAsia="Times New Roman" w:hAnsi="Courier New" w:cs="Courier New"/>
          <w:sz w:val="23"/>
          <w:szCs w:val="23"/>
          <w:bdr w:val="none" w:sz="0" w:space="0" w:color="auto" w:frame="1"/>
          <w:shd w:val="clear" w:color="auto" w:fill="EEEEFF"/>
        </w:rPr>
        <w:t>(</w:t>
      </w:r>
      <w:proofErr w:type="spellStart"/>
      <w:r w:rsidRPr="00A238F0">
        <w:rPr>
          <w:rFonts w:ascii="Courier New" w:eastAsia="Times New Roman" w:hAnsi="Courier New" w:cs="Courier New"/>
          <w:sz w:val="23"/>
          <w:szCs w:val="23"/>
          <w:bdr w:val="none" w:sz="0" w:space="0" w:color="auto" w:frame="1"/>
          <w:shd w:val="clear" w:color="auto" w:fill="EEEEFF"/>
        </w:rPr>
        <w:t>test_education</w:t>
      </w:r>
      <w:proofErr w:type="spell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np</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newaxis</w:t>
      </w:r>
      <w:proofErr w:type="spell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test_income</w:t>
      </w:r>
      <w:proofErr w:type="spellEnd"/>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np</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newaxis</w:t>
      </w:r>
      <w:proofErr w:type="spellEnd"/>
      <w:r w:rsidRPr="00A238F0">
        <w:rPr>
          <w:rFonts w:ascii="Courier New" w:eastAsia="Times New Roman" w:hAnsi="Courier New" w:cs="Courier New"/>
          <w:sz w:val="23"/>
          <w:szCs w:val="23"/>
          <w:bdr w:val="none" w:sz="0" w:space="0" w:color="auto" w:frame="1"/>
          <w:shd w:val="clear" w:color="auto" w:fill="EEEEFF"/>
        </w:rPr>
        <w:t>]), axis</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1</w:t>
      </w:r>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gramStart"/>
      <w:r w:rsidRPr="00A238F0">
        <w:rPr>
          <w:rFonts w:ascii="Courier New" w:eastAsia="Times New Roman" w:hAnsi="Courier New" w:cs="Courier New"/>
          <w:sz w:val="23"/>
          <w:szCs w:val="23"/>
          <w:bdr w:val="none" w:sz="0" w:space="0" w:color="auto" w:frame="1"/>
          <w:shd w:val="clear" w:color="auto" w:fill="EEEEFF"/>
        </w:rPr>
        <w:t>out</w:t>
      </w:r>
      <w:proofErr w:type="gramEnd"/>
      <w:r w:rsidRPr="00A238F0">
        <w:rPr>
          <w:rFonts w:ascii="Courier New" w:eastAsia="Times New Roman" w:hAnsi="Courier New" w:cs="Courier New"/>
          <w:sz w:val="23"/>
          <w:szCs w:val="23"/>
          <w:bdr w:val="none" w:sz="0" w:space="0" w:color="auto" w:frame="1"/>
          <w:shd w:val="clear" w:color="auto" w:fill="EEEEFF"/>
        </w:rPr>
        <w:t xml:space="preserve">, _, _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compute_loss</w:t>
      </w:r>
      <w:proofErr w:type="spellEnd"/>
      <w:r w:rsidRPr="00A238F0">
        <w:rPr>
          <w:rFonts w:ascii="Courier New" w:eastAsia="Times New Roman" w:hAnsi="Courier New" w:cs="Courier New"/>
          <w:sz w:val="23"/>
          <w:szCs w:val="23"/>
          <w:bdr w:val="none" w:sz="0" w:space="0" w:color="auto" w:frame="1"/>
          <w:shd w:val="clear" w:color="auto" w:fill="EEEEFF"/>
        </w:rPr>
        <w:t>(X, W, b)</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r w:rsidRPr="00A238F0">
        <w:rPr>
          <w:rFonts w:ascii="Courier New" w:eastAsia="Times New Roman" w:hAnsi="Courier New" w:cs="Courier New"/>
          <w:sz w:val="23"/>
          <w:szCs w:val="23"/>
          <w:bdr w:val="none" w:sz="0" w:space="0" w:color="auto" w:frame="1"/>
          <w:shd w:val="clear" w:color="auto" w:fill="EEEEFF"/>
        </w:rPr>
        <w:t>loss_model</w:t>
      </w:r>
      <w:proofErr w:type="spellEnd"/>
      <w:r w:rsidRPr="00A238F0">
        <w:rPr>
          <w:rFonts w:ascii="Courier New" w:eastAsia="Times New Roman" w:hAnsi="Courier New" w:cs="Courier New"/>
          <w:sz w:val="23"/>
          <w:szCs w:val="23"/>
          <w:bdr w:val="none" w:sz="0" w:space="0" w:color="auto" w:frame="1"/>
          <w:shd w:val="clear" w:color="auto" w:fill="EEEEFF"/>
        </w:rPr>
        <w:t xml:space="preserve">, _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mean_square_</w:t>
      </w:r>
      <w:proofErr w:type="gramStart"/>
      <w:r w:rsidRPr="00A238F0">
        <w:rPr>
          <w:rFonts w:ascii="Courier New" w:eastAsia="Times New Roman" w:hAnsi="Courier New" w:cs="Courier New"/>
          <w:sz w:val="23"/>
          <w:szCs w:val="23"/>
          <w:bdr w:val="none" w:sz="0" w:space="0" w:color="auto" w:frame="1"/>
          <w:shd w:val="clear" w:color="auto" w:fill="EEEEFF"/>
        </w:rPr>
        <w:t>loss</w:t>
      </w:r>
      <w:proofErr w:type="spellEnd"/>
      <w:r w:rsidRPr="00A238F0">
        <w:rPr>
          <w:rFonts w:ascii="Courier New" w:eastAsia="Times New Roman" w:hAnsi="Courier New" w:cs="Courier New"/>
          <w:sz w:val="23"/>
          <w:szCs w:val="23"/>
          <w:bdr w:val="none" w:sz="0" w:space="0" w:color="auto" w:frame="1"/>
          <w:shd w:val="clear" w:color="auto" w:fill="EEEEFF"/>
        </w:rPr>
        <w:t>(</w:t>
      </w:r>
      <w:proofErr w:type="gramEnd"/>
      <w:r w:rsidRPr="00A238F0">
        <w:rPr>
          <w:rFonts w:ascii="Courier New" w:eastAsia="Times New Roman" w:hAnsi="Courier New" w:cs="Courier New"/>
          <w:sz w:val="23"/>
          <w:szCs w:val="23"/>
          <w:bdr w:val="none" w:sz="0" w:space="0" w:color="auto" w:frame="1"/>
          <w:shd w:val="clear" w:color="auto" w:fill="EEEEFF"/>
        </w:rPr>
        <w:t xml:space="preserve">out, </w:t>
      </w:r>
      <w:proofErr w:type="spellStart"/>
      <w:r w:rsidRPr="00A238F0">
        <w:rPr>
          <w:rFonts w:ascii="Courier New" w:eastAsia="Times New Roman" w:hAnsi="Courier New" w:cs="Courier New"/>
          <w:sz w:val="23"/>
          <w:szCs w:val="23"/>
          <w:bdr w:val="none" w:sz="0" w:space="0" w:color="auto" w:frame="1"/>
          <w:shd w:val="clear" w:color="auto" w:fill="EEEEFF"/>
        </w:rPr>
        <w:t>true_model_Y</w:t>
      </w:r>
      <w:proofErr w:type="spellEnd"/>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r w:rsidRPr="00A238F0">
        <w:rPr>
          <w:rFonts w:ascii="Courier New" w:eastAsia="Times New Roman" w:hAnsi="Courier New" w:cs="Courier New"/>
          <w:sz w:val="23"/>
          <w:szCs w:val="23"/>
          <w:bdr w:val="none" w:sz="0" w:space="0" w:color="auto" w:frame="1"/>
          <w:shd w:val="clear" w:color="auto" w:fill="EEEEFF"/>
        </w:rPr>
        <w:t>loss_sample</w:t>
      </w:r>
      <w:proofErr w:type="spellEnd"/>
      <w:r w:rsidRPr="00A238F0">
        <w:rPr>
          <w:rFonts w:ascii="Courier New" w:eastAsia="Times New Roman" w:hAnsi="Courier New" w:cs="Courier New"/>
          <w:sz w:val="23"/>
          <w:szCs w:val="23"/>
          <w:bdr w:val="none" w:sz="0" w:space="0" w:color="auto" w:frame="1"/>
          <w:shd w:val="clear" w:color="auto" w:fill="EEEEFF"/>
        </w:rPr>
        <w:t xml:space="preserve">, _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mean_square_</w:t>
      </w:r>
      <w:proofErr w:type="gramStart"/>
      <w:r w:rsidRPr="00A238F0">
        <w:rPr>
          <w:rFonts w:ascii="Courier New" w:eastAsia="Times New Roman" w:hAnsi="Courier New" w:cs="Courier New"/>
          <w:sz w:val="23"/>
          <w:szCs w:val="23"/>
          <w:bdr w:val="none" w:sz="0" w:space="0" w:color="auto" w:frame="1"/>
          <w:shd w:val="clear" w:color="auto" w:fill="EEEEFF"/>
        </w:rPr>
        <w:t>loss</w:t>
      </w:r>
      <w:proofErr w:type="spellEnd"/>
      <w:r w:rsidRPr="00A238F0">
        <w:rPr>
          <w:rFonts w:ascii="Courier New" w:eastAsia="Times New Roman" w:hAnsi="Courier New" w:cs="Courier New"/>
          <w:sz w:val="23"/>
          <w:szCs w:val="23"/>
          <w:bdr w:val="none" w:sz="0" w:space="0" w:color="auto" w:frame="1"/>
          <w:shd w:val="clear" w:color="auto" w:fill="EEEEFF"/>
        </w:rPr>
        <w:t>(</w:t>
      </w:r>
      <w:proofErr w:type="gramEnd"/>
      <w:r w:rsidRPr="00A238F0">
        <w:rPr>
          <w:rFonts w:ascii="Courier New" w:eastAsia="Times New Roman" w:hAnsi="Courier New" w:cs="Courier New"/>
          <w:sz w:val="23"/>
          <w:szCs w:val="23"/>
          <w:bdr w:val="none" w:sz="0" w:space="0" w:color="auto" w:frame="1"/>
          <w:shd w:val="clear" w:color="auto" w:fill="EEEEFF"/>
        </w:rPr>
        <w:t xml:space="preserve">out, </w:t>
      </w:r>
      <w:proofErr w:type="spellStart"/>
      <w:r w:rsidRPr="00A238F0">
        <w:rPr>
          <w:rFonts w:ascii="Courier New" w:eastAsia="Times New Roman" w:hAnsi="Courier New" w:cs="Courier New"/>
          <w:sz w:val="23"/>
          <w:szCs w:val="23"/>
          <w:bdr w:val="none" w:sz="0" w:space="0" w:color="auto" w:frame="1"/>
          <w:shd w:val="clear" w:color="auto" w:fill="EEEEFF"/>
        </w:rPr>
        <w:t>true_sample_Y</w:t>
      </w:r>
      <w:proofErr w:type="spellEnd"/>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gramStart"/>
      <w:r w:rsidRPr="00A238F0">
        <w:rPr>
          <w:rFonts w:ascii="Courier New" w:eastAsia="Times New Roman" w:hAnsi="Courier New" w:cs="Courier New"/>
          <w:b/>
          <w:bCs/>
          <w:sz w:val="23"/>
          <w:szCs w:val="23"/>
          <w:bdr w:val="none" w:sz="0" w:space="0" w:color="auto" w:frame="1"/>
          <w:shd w:val="clear" w:color="auto" w:fill="EEEEFF"/>
        </w:rPr>
        <w:t>print</w:t>
      </w:r>
      <w:r w:rsidRPr="00A238F0">
        <w:rPr>
          <w:rFonts w:ascii="Courier New" w:eastAsia="Times New Roman" w:hAnsi="Courier New" w:cs="Courier New"/>
          <w:sz w:val="23"/>
          <w:szCs w:val="23"/>
          <w:bdr w:val="none" w:sz="0" w:space="0" w:color="auto" w:frame="1"/>
          <w:shd w:val="clear" w:color="auto" w:fill="EEEEFF"/>
        </w:rPr>
        <w:t>(</w:t>
      </w:r>
      <w:proofErr w:type="spellStart"/>
      <w:proofErr w:type="gramEnd"/>
      <w:r w:rsidRPr="00A238F0">
        <w:rPr>
          <w:rFonts w:ascii="Courier New" w:eastAsia="Times New Roman" w:hAnsi="Courier New" w:cs="Courier New"/>
          <w:sz w:val="23"/>
          <w:szCs w:val="23"/>
          <w:bdr w:val="none" w:sz="0" w:space="0" w:color="auto" w:frame="1"/>
          <w:shd w:val="clear" w:color="auto" w:fill="EEEEFF"/>
        </w:rPr>
        <w:t>f</w:t>
      </w:r>
      <w:r w:rsidRPr="00A238F0">
        <w:rPr>
          <w:rFonts w:ascii="Courier New" w:eastAsia="Times New Roman" w:hAnsi="Courier New" w:cs="Courier New"/>
          <w:color w:val="DD1144"/>
          <w:sz w:val="23"/>
          <w:szCs w:val="23"/>
          <w:bdr w:val="none" w:sz="0" w:space="0" w:color="auto" w:frame="1"/>
          <w:shd w:val="clear" w:color="auto" w:fill="EEEEFF"/>
        </w:rPr>
        <w:t>"testing</w:t>
      </w:r>
      <w:proofErr w:type="spellEnd"/>
      <w:r w:rsidRPr="00A238F0">
        <w:rPr>
          <w:rFonts w:ascii="Courier New" w:eastAsia="Times New Roman" w:hAnsi="Courier New" w:cs="Courier New"/>
          <w:color w:val="DD1144"/>
          <w:sz w:val="23"/>
          <w:szCs w:val="23"/>
          <w:bdr w:val="none" w:sz="0" w:space="0" w:color="auto" w:frame="1"/>
          <w:shd w:val="clear" w:color="auto" w:fill="EEEEFF"/>
        </w:rPr>
        <w:t>: loss (compare with Oracle)={loss_model:.6}"</w:t>
      </w:r>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gramStart"/>
      <w:r w:rsidRPr="00A238F0">
        <w:rPr>
          <w:rFonts w:ascii="Courier New" w:eastAsia="Times New Roman" w:hAnsi="Courier New" w:cs="Courier New"/>
          <w:b/>
          <w:bCs/>
          <w:sz w:val="23"/>
          <w:szCs w:val="23"/>
          <w:bdr w:val="none" w:sz="0" w:space="0" w:color="auto" w:frame="1"/>
          <w:shd w:val="clear" w:color="auto" w:fill="EEEEFF"/>
        </w:rPr>
        <w:t>print</w:t>
      </w:r>
      <w:r w:rsidRPr="00A238F0">
        <w:rPr>
          <w:rFonts w:ascii="Courier New" w:eastAsia="Times New Roman" w:hAnsi="Courier New" w:cs="Courier New"/>
          <w:sz w:val="23"/>
          <w:szCs w:val="23"/>
          <w:bdr w:val="none" w:sz="0" w:space="0" w:color="auto" w:frame="1"/>
          <w:shd w:val="clear" w:color="auto" w:fill="EEEEFF"/>
        </w:rPr>
        <w:t>(</w:t>
      </w:r>
      <w:proofErr w:type="spellStart"/>
      <w:proofErr w:type="gramEnd"/>
      <w:r w:rsidRPr="00A238F0">
        <w:rPr>
          <w:rFonts w:ascii="Courier New" w:eastAsia="Times New Roman" w:hAnsi="Courier New" w:cs="Courier New"/>
          <w:sz w:val="23"/>
          <w:szCs w:val="23"/>
          <w:bdr w:val="none" w:sz="0" w:space="0" w:color="auto" w:frame="1"/>
          <w:shd w:val="clear" w:color="auto" w:fill="EEEEFF"/>
        </w:rPr>
        <w:t>f</w:t>
      </w:r>
      <w:r w:rsidRPr="00A238F0">
        <w:rPr>
          <w:rFonts w:ascii="Courier New" w:eastAsia="Times New Roman" w:hAnsi="Courier New" w:cs="Courier New"/>
          <w:color w:val="DD1144"/>
          <w:sz w:val="23"/>
          <w:szCs w:val="23"/>
          <w:bdr w:val="none" w:sz="0" w:space="0" w:color="auto" w:frame="1"/>
          <w:shd w:val="clear" w:color="auto" w:fill="EEEEFF"/>
        </w:rPr>
        <w:t>"testing</w:t>
      </w:r>
      <w:proofErr w:type="spellEnd"/>
      <w:r w:rsidRPr="00A238F0">
        <w:rPr>
          <w:rFonts w:ascii="Courier New" w:eastAsia="Times New Roman" w:hAnsi="Courier New" w:cs="Courier New"/>
          <w:color w:val="DD1144"/>
          <w:sz w:val="23"/>
          <w:szCs w:val="23"/>
          <w:bdr w:val="none" w:sz="0" w:space="0" w:color="auto" w:frame="1"/>
          <w:shd w:val="clear" w:color="auto" w:fill="EEEEFF"/>
        </w:rPr>
        <w:t>: loss (compare with sample)={loss_sample:.4}"</w:t>
      </w:r>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 xml:space="preserve">We plot the predicted values with the true values. (The values </w:t>
      </w:r>
      <w:ins w:id="353" w:author="Renee Redding" w:date="2017-04-10T23:18:00Z">
        <w:r w:rsidR="006D153A">
          <w:rPr>
            <w:rFonts w:ascii="Helvetica" w:eastAsia="Times New Roman" w:hAnsi="Helvetica" w:cs="Helvetica"/>
            <w:sz w:val="24"/>
            <w:szCs w:val="24"/>
          </w:rPr>
          <w:t xml:space="preserve">derived </w:t>
        </w:r>
      </w:ins>
      <w:r w:rsidRPr="00A238F0">
        <w:rPr>
          <w:rFonts w:ascii="Helvetica" w:eastAsia="Times New Roman" w:hAnsi="Helvetica" w:cs="Helvetica"/>
          <w:sz w:val="24"/>
          <w:szCs w:val="24"/>
        </w:rPr>
        <w:t>from our Oracle model.) For the first plot, we temporarily downsize the network to 2 hidden layers. In the plot, we fix the years of education to 22</w:t>
      </w:r>
      <w:del w:id="354" w:author="Renee Redding" w:date="2017-04-10T23:18:00Z">
        <w:r w:rsidRPr="00A238F0" w:rsidDel="006D153A">
          <w:rPr>
            <w:rFonts w:ascii="Helvetica" w:eastAsia="Times New Roman" w:hAnsi="Helvetica" w:cs="Helvetica"/>
            <w:sz w:val="24"/>
            <w:szCs w:val="24"/>
          </w:rPr>
          <w:delText>,</w:delText>
        </w:r>
      </w:del>
      <w:r w:rsidRPr="00A238F0">
        <w:rPr>
          <w:rFonts w:ascii="Helvetica" w:eastAsia="Times New Roman" w:hAnsi="Helvetica" w:cs="Helvetica"/>
          <w:sz w:val="24"/>
          <w:szCs w:val="24"/>
        </w:rPr>
        <w:t xml:space="preserve"> and plot how the number of dates varied with income. The orange dots are our predictions</w:t>
      </w:r>
      <w:ins w:id="355" w:author="Renee Redding" w:date="2017-04-10T23:18:00Z">
        <w:r w:rsidR="006D153A">
          <w:rPr>
            <w:rFonts w:ascii="Helvetica" w:eastAsia="Times New Roman" w:hAnsi="Helvetica" w:cs="Helvetica"/>
            <w:sz w:val="24"/>
            <w:szCs w:val="24"/>
          </w:rPr>
          <w:t>.</w:t>
        </w:r>
      </w:ins>
      <w:del w:id="356" w:author="Renee Redding" w:date="2017-04-10T23:18:00Z">
        <w:r w:rsidRPr="00A238F0" w:rsidDel="006D153A">
          <w:rPr>
            <w:rFonts w:ascii="Helvetica" w:eastAsia="Times New Roman" w:hAnsi="Helvetica" w:cs="Helvetica"/>
            <w:sz w:val="24"/>
            <w:szCs w:val="24"/>
          </w:rPr>
          <w:delText>,</w:delText>
        </w:r>
      </w:del>
      <w:r w:rsidRPr="00A238F0">
        <w:rPr>
          <w:rFonts w:ascii="Helvetica" w:eastAsia="Times New Roman" w:hAnsi="Helvetica" w:cs="Helvetica"/>
          <w:sz w:val="24"/>
          <w:szCs w:val="24"/>
        </w:rPr>
        <w:t xml:space="preserve"> </w:t>
      </w:r>
      <w:ins w:id="357" w:author="Renee Redding" w:date="2017-04-10T23:19:00Z">
        <w:r w:rsidR="006D153A">
          <w:rPr>
            <w:rFonts w:ascii="Helvetica" w:eastAsia="Times New Roman" w:hAnsi="Helvetica" w:cs="Helvetica"/>
            <w:sz w:val="24"/>
            <w:szCs w:val="24"/>
          </w:rPr>
          <w:t>T</w:t>
        </w:r>
      </w:ins>
      <w:del w:id="358" w:author="Renee Redding" w:date="2017-04-10T23:19:00Z">
        <w:r w:rsidRPr="00A238F0" w:rsidDel="006D153A">
          <w:rPr>
            <w:rFonts w:ascii="Helvetica" w:eastAsia="Times New Roman" w:hAnsi="Helvetica" w:cs="Helvetica"/>
            <w:sz w:val="24"/>
            <w:szCs w:val="24"/>
          </w:rPr>
          <w:delText>t</w:delText>
        </w:r>
      </w:del>
      <w:r w:rsidRPr="00A238F0">
        <w:rPr>
          <w:rFonts w:ascii="Helvetica" w:eastAsia="Times New Roman" w:hAnsi="Helvetica" w:cs="Helvetica"/>
          <w:sz w:val="24"/>
          <w:szCs w:val="24"/>
        </w:rPr>
        <w:t>he blue dots are from the Oracle model adding some noise. The data match pretty well with each other.</w:t>
      </w:r>
    </w:p>
    <w:p w:rsidR="00A238F0" w:rsidRPr="00A238F0" w:rsidRDefault="00A238F0" w:rsidP="00A238F0">
      <w:pPr>
        <w:shd w:val="clear" w:color="auto" w:fill="FFFFFF"/>
        <w:spacing w:after="0" w:line="240" w:lineRule="auto"/>
        <w:jc w:val="center"/>
        <w:rPr>
          <w:rFonts w:ascii="Helvetica" w:eastAsia="Times New Roman" w:hAnsi="Helvetica" w:cs="Helvetica"/>
          <w:color w:val="555555"/>
          <w:sz w:val="21"/>
          <w:szCs w:val="21"/>
        </w:rPr>
      </w:pPr>
    </w:p>
    <w:p w:rsidR="00A238F0" w:rsidRPr="00A238F0" w:rsidRDefault="00A238F0" w:rsidP="00A238F0">
      <w:pPr>
        <w:shd w:val="clear" w:color="auto" w:fill="FFFFFF"/>
        <w:spacing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Congratulations! We just solve</w:t>
      </w:r>
      <w:ins w:id="359" w:author="Renee Redding" w:date="2017-04-10T23:19:00Z">
        <w:r w:rsidR="006D153A">
          <w:rPr>
            <w:rFonts w:ascii="Helvetica" w:eastAsia="Times New Roman" w:hAnsi="Helvetica" w:cs="Helvetica"/>
            <w:sz w:val="24"/>
            <w:szCs w:val="24"/>
          </w:rPr>
          <w:t>d</w:t>
        </w:r>
      </w:ins>
      <w:r w:rsidRPr="00A238F0">
        <w:rPr>
          <w:rFonts w:ascii="Helvetica" w:eastAsia="Times New Roman" w:hAnsi="Helvetica" w:cs="Helvetica"/>
          <w:sz w:val="24"/>
          <w:szCs w:val="24"/>
        </w:rPr>
        <w:t xml:space="preserve"> a problem using deep learning!</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 xml:space="preserve">The code looks simple and easy. When we solve couple visual recognition problems later, you will realize </w:t>
      </w:r>
      <w:ins w:id="360" w:author="Renee Redding" w:date="2017-04-10T23:19:00Z">
        <w:r w:rsidR="006D153A">
          <w:rPr>
            <w:rFonts w:ascii="Helvetica" w:eastAsia="Times New Roman" w:hAnsi="Helvetica" w:cs="Helvetica"/>
            <w:sz w:val="24"/>
            <w:szCs w:val="24"/>
          </w:rPr>
          <w:t xml:space="preserve">that </w:t>
        </w:r>
      </w:ins>
      <w:r w:rsidRPr="00A238F0">
        <w:rPr>
          <w:rFonts w:ascii="Helvetica" w:eastAsia="Times New Roman" w:hAnsi="Helvetica" w:cs="Helvetica"/>
          <w:sz w:val="24"/>
          <w:szCs w:val="24"/>
        </w:rPr>
        <w:t xml:space="preserve">the codes are almost the same. We prefer to keep things simple now so we can play with it </w:t>
      </w:r>
      <w:del w:id="361" w:author="Renee Redding" w:date="2017-04-10T23:19:00Z">
        <w:r w:rsidRPr="00A238F0" w:rsidDel="006D153A">
          <w:rPr>
            <w:rFonts w:ascii="Helvetica" w:eastAsia="Times New Roman" w:hAnsi="Helvetica" w:cs="Helvetica"/>
            <w:sz w:val="24"/>
            <w:szCs w:val="24"/>
          </w:rPr>
          <w:delText xml:space="preserve">with </w:delText>
        </w:r>
      </w:del>
      <w:ins w:id="362" w:author="Renee Redding" w:date="2017-04-10T23:19:00Z">
        <w:r w:rsidR="006D153A">
          <w:rPr>
            <w:rFonts w:ascii="Helvetica" w:eastAsia="Times New Roman" w:hAnsi="Helvetica" w:cs="Helvetica"/>
            <w:sz w:val="24"/>
            <w:szCs w:val="24"/>
          </w:rPr>
          <w:t>using</w:t>
        </w:r>
        <w:r w:rsidR="006D153A" w:rsidRPr="00A238F0">
          <w:rPr>
            <w:rFonts w:ascii="Helvetica" w:eastAsia="Times New Roman" w:hAnsi="Helvetica" w:cs="Helvetica"/>
            <w:sz w:val="24"/>
            <w:szCs w:val="24"/>
          </w:rPr>
          <w:t xml:space="preserve"> </w:t>
        </w:r>
      </w:ins>
      <w:r w:rsidRPr="00A238F0">
        <w:rPr>
          <w:rFonts w:ascii="Helvetica" w:eastAsia="Times New Roman" w:hAnsi="Helvetica" w:cs="Helvetica"/>
          <w:sz w:val="24"/>
          <w:szCs w:val="24"/>
        </w:rPr>
        <w:t xml:space="preserve">different ideas. For real problems, instead of </w:t>
      </w:r>
      <w:ins w:id="363" w:author="Renee Redding" w:date="2017-04-10T23:19:00Z">
        <w:r w:rsidR="006D153A">
          <w:rPr>
            <w:rFonts w:ascii="Helvetica" w:eastAsia="Times New Roman" w:hAnsi="Helvetica" w:cs="Helvetica"/>
            <w:sz w:val="24"/>
            <w:szCs w:val="24"/>
          </w:rPr>
          <w:t>two</w:t>
        </w:r>
      </w:ins>
      <w:del w:id="364" w:author="Renee Redding" w:date="2017-04-10T23:19:00Z">
        <w:r w:rsidRPr="00A238F0" w:rsidDel="006D153A">
          <w:rPr>
            <w:rFonts w:ascii="Helvetica" w:eastAsia="Times New Roman" w:hAnsi="Helvetica" w:cs="Helvetica"/>
            <w:sz w:val="24"/>
            <w:szCs w:val="24"/>
          </w:rPr>
          <w:delText>2</w:delText>
        </w:r>
      </w:del>
      <w:r w:rsidRPr="00A238F0">
        <w:rPr>
          <w:rFonts w:ascii="Helvetica" w:eastAsia="Times New Roman" w:hAnsi="Helvetica" w:cs="Helvetica"/>
          <w:sz w:val="24"/>
          <w:szCs w:val="24"/>
        </w:rPr>
        <w:t xml:space="preserve"> input</w:t>
      </w:r>
      <w:ins w:id="365" w:author="Renee Redding" w:date="2017-04-10T23:19:00Z">
        <w:r w:rsidR="006D153A">
          <w:rPr>
            <w:rFonts w:ascii="Helvetica" w:eastAsia="Times New Roman" w:hAnsi="Helvetica" w:cs="Helvetica"/>
            <w:sz w:val="24"/>
            <w:szCs w:val="24"/>
          </w:rPr>
          <w:t>s</w:t>
        </w:r>
      </w:ins>
      <w:r w:rsidRPr="00A238F0">
        <w:rPr>
          <w:rFonts w:ascii="Helvetica" w:eastAsia="Times New Roman" w:hAnsi="Helvetica" w:cs="Helvetica"/>
          <w:sz w:val="24"/>
          <w:szCs w:val="24"/>
        </w:rPr>
        <w:t xml:space="preserve"> (the years of education and the monthly income), there may be a couple dozen</w:t>
      </w:r>
      <w:del w:id="366" w:author="Renee Redding" w:date="2017-04-10T23:19:00Z">
        <w:r w:rsidRPr="00A238F0" w:rsidDel="006D153A">
          <w:rPr>
            <w:rFonts w:ascii="Helvetica" w:eastAsia="Times New Roman" w:hAnsi="Helvetica" w:cs="Helvetica"/>
            <w:sz w:val="24"/>
            <w:szCs w:val="24"/>
          </w:rPr>
          <w:delText>s</w:delText>
        </w:r>
      </w:del>
      <w:r w:rsidRPr="00A238F0">
        <w:rPr>
          <w:rFonts w:ascii="Helvetica" w:eastAsia="Times New Roman" w:hAnsi="Helvetica" w:cs="Helvetica"/>
          <w:sz w:val="24"/>
          <w:szCs w:val="24"/>
        </w:rPr>
        <w:t xml:space="preserve"> features (input). For complex problems, we add fully connected layers (FC) to enrich the model. For visual recognition, we convert the 2-D image into a 1-D array and feed it to an FC. Nevertheless, if we want to push the accuracy up for complex visual problems, we add convolution layers in front of the FC. Nevertheless, learning FC covers the critical techniques for CNN.</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Now</w:t>
      </w:r>
      <w:ins w:id="367" w:author="Renee Redding" w:date="2017-04-10T23:20:00Z">
        <w:r w:rsidR="006D153A">
          <w:rPr>
            <w:rFonts w:ascii="Helvetica" w:eastAsia="Times New Roman" w:hAnsi="Helvetica" w:cs="Helvetica"/>
            <w:sz w:val="24"/>
            <w:szCs w:val="24"/>
          </w:rPr>
          <w:t>,</w:t>
        </w:r>
      </w:ins>
      <w:r w:rsidRPr="00A238F0">
        <w:rPr>
          <w:rFonts w:ascii="Helvetica" w:eastAsia="Times New Roman" w:hAnsi="Helvetica" w:cs="Helvetica"/>
          <w:sz w:val="24"/>
          <w:szCs w:val="24"/>
        </w:rPr>
        <w:t xml:space="preserve"> we increase the number of hidden layers back from </w:t>
      </w:r>
      <w:proofErr w:type="gramStart"/>
      <w:r w:rsidRPr="00A238F0">
        <w:rPr>
          <w:rFonts w:ascii="Helvetica" w:eastAsia="Times New Roman" w:hAnsi="Helvetica" w:cs="Helvetica"/>
          <w:sz w:val="24"/>
          <w:szCs w:val="24"/>
        </w:rPr>
        <w:t>2</w:t>
      </w:r>
      <w:proofErr w:type="gramEnd"/>
      <w:r w:rsidRPr="00A238F0">
        <w:rPr>
          <w:rFonts w:ascii="Helvetica" w:eastAsia="Times New Roman" w:hAnsi="Helvetica" w:cs="Helvetica"/>
          <w:sz w:val="24"/>
          <w:szCs w:val="24"/>
        </w:rPr>
        <w:t xml:space="preserve"> to 4. Our prediction accuracy </w:t>
      </w:r>
      <w:proofErr w:type="spellStart"/>
      <w:r w:rsidRPr="00A238F0">
        <w:rPr>
          <w:rFonts w:ascii="Helvetica" w:eastAsia="Times New Roman" w:hAnsi="Helvetica" w:cs="Helvetica"/>
          <w:sz w:val="24"/>
          <w:szCs w:val="24"/>
        </w:rPr>
        <w:t>drops</w:t>
      </w:r>
      <w:ins w:id="368" w:author="Renee Redding" w:date="2017-04-10T23:20:00Z">
        <w:r w:rsidR="006D153A">
          <w:rPr>
            <w:rFonts w:ascii="Helvetica" w:eastAsia="Times New Roman" w:hAnsi="Helvetica" w:cs="Helvetica"/>
            <w:sz w:val="24"/>
            <w:szCs w:val="24"/>
          </w:rPr>
          <w:t>.</w:t>
        </w:r>
      </w:ins>
      <w:del w:id="369" w:author="Renee Redding" w:date="2017-04-10T23:20:00Z">
        <w:r w:rsidRPr="00A238F0" w:rsidDel="006D153A">
          <w:rPr>
            <w:rFonts w:ascii="Helvetica" w:eastAsia="Times New Roman" w:hAnsi="Helvetica" w:cs="Helvetica"/>
            <w:sz w:val="24"/>
            <w:szCs w:val="24"/>
          </w:rPr>
          <w:delText xml:space="preserve">, and </w:delText>
        </w:r>
      </w:del>
      <w:ins w:id="370" w:author="Renee Redding" w:date="2017-04-10T23:20:00Z">
        <w:r w:rsidR="006D153A">
          <w:rPr>
            <w:rFonts w:ascii="Helvetica" w:eastAsia="Times New Roman" w:hAnsi="Helvetica" w:cs="Helvetica"/>
            <w:sz w:val="24"/>
            <w:szCs w:val="24"/>
          </w:rPr>
          <w:t>I</w:t>
        </w:r>
      </w:ins>
      <w:r w:rsidRPr="00A238F0">
        <w:rPr>
          <w:rFonts w:ascii="Helvetica" w:eastAsia="Times New Roman" w:hAnsi="Helvetica" w:cs="Helvetica"/>
          <w:sz w:val="24"/>
          <w:szCs w:val="24"/>
        </w:rPr>
        <w:t>it</w:t>
      </w:r>
      <w:proofErr w:type="spellEnd"/>
      <w:r w:rsidRPr="00A238F0">
        <w:rPr>
          <w:rFonts w:ascii="Helvetica" w:eastAsia="Times New Roman" w:hAnsi="Helvetica" w:cs="Helvetica"/>
          <w:sz w:val="24"/>
          <w:szCs w:val="24"/>
        </w:rPr>
        <w:t xml:space="preserve"> takes more training time and tuning. When we plot it in 3D with variable income and educ</w:t>
      </w:r>
      <w:ins w:id="371" w:author="Renee Redding" w:date="2017-04-10T23:20:00Z">
        <w:r w:rsidR="006D153A">
          <w:rPr>
            <w:rFonts w:ascii="Helvetica" w:eastAsia="Times New Roman" w:hAnsi="Helvetica" w:cs="Helvetica"/>
            <w:sz w:val="24"/>
            <w:szCs w:val="24"/>
          </w:rPr>
          <w:t>a</w:t>
        </w:r>
      </w:ins>
      <w:r w:rsidRPr="00A238F0">
        <w:rPr>
          <w:rFonts w:ascii="Helvetica" w:eastAsia="Times New Roman" w:hAnsi="Helvetica" w:cs="Helvetica"/>
          <w:sz w:val="24"/>
          <w:szCs w:val="24"/>
        </w:rPr>
        <w:t xml:space="preserve">tion, some part of the 2D plain </w:t>
      </w:r>
      <w:proofErr w:type="gramStart"/>
      <w:r w:rsidRPr="00A238F0">
        <w:rPr>
          <w:rFonts w:ascii="Helvetica" w:eastAsia="Times New Roman" w:hAnsi="Helvetica" w:cs="Helvetica"/>
          <w:sz w:val="24"/>
          <w:szCs w:val="24"/>
        </w:rPr>
        <w:t>is ben</w:t>
      </w:r>
      <w:ins w:id="372" w:author="Renee Redding" w:date="2017-04-10T23:20:00Z">
        <w:r w:rsidR="006D153A">
          <w:rPr>
            <w:rFonts w:ascii="Helvetica" w:eastAsia="Times New Roman" w:hAnsi="Helvetica" w:cs="Helvetica"/>
            <w:sz w:val="24"/>
            <w:szCs w:val="24"/>
          </w:rPr>
          <w:t>t</w:t>
        </w:r>
      </w:ins>
      <w:proofErr w:type="gramEnd"/>
      <w:del w:id="373" w:author="Renee Redding" w:date="2017-04-10T23:20:00Z">
        <w:r w:rsidRPr="00A238F0" w:rsidDel="006D153A">
          <w:rPr>
            <w:rFonts w:ascii="Helvetica" w:eastAsia="Times New Roman" w:hAnsi="Helvetica" w:cs="Helvetica"/>
            <w:sz w:val="24"/>
            <w:szCs w:val="24"/>
          </w:rPr>
          <w:delText>ded</w:delText>
        </w:r>
      </w:del>
      <w:r w:rsidRPr="00A238F0">
        <w:rPr>
          <w:rFonts w:ascii="Helvetica" w:eastAsia="Times New Roman" w:hAnsi="Helvetica" w:cs="Helvetica"/>
          <w:sz w:val="24"/>
          <w:szCs w:val="24"/>
        </w:rPr>
        <w:t xml:space="preserve"> instead of flat.</w:t>
      </w:r>
    </w:p>
    <w:p w:rsidR="00A238F0" w:rsidRPr="00A238F0" w:rsidRDefault="00A238F0" w:rsidP="00A238F0">
      <w:pPr>
        <w:shd w:val="clear" w:color="auto" w:fill="FFFFFF"/>
        <w:spacing w:after="0" w:line="240" w:lineRule="auto"/>
        <w:jc w:val="center"/>
        <w:rPr>
          <w:rFonts w:ascii="Helvetica" w:eastAsia="Times New Roman" w:hAnsi="Helvetica" w:cs="Helvetica"/>
          <w:color w:val="555555"/>
          <w:sz w:val="21"/>
          <w:szCs w:val="21"/>
        </w:rPr>
      </w:pPr>
    </w:p>
    <w:p w:rsidR="00A238F0" w:rsidRPr="00A238F0" w:rsidRDefault="00A238F0" w:rsidP="00A238F0">
      <w:pPr>
        <w:shd w:val="clear" w:color="auto" w:fill="FFFFFF"/>
        <w:spacing w:after="0" w:line="240" w:lineRule="auto"/>
        <w:jc w:val="center"/>
        <w:rPr>
          <w:rFonts w:ascii="Helvetica" w:eastAsia="Times New Roman" w:hAnsi="Helvetica" w:cs="Helvetica"/>
          <w:color w:val="555555"/>
          <w:sz w:val="21"/>
          <w:szCs w:val="21"/>
        </w:rPr>
      </w:pP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When we create the training dataset, we add some noise to our true value (# of dates). When we have a complex model, it increases its capability to model the noise also. If we have a large dataset, the effect of noise should cancel out. However, if the training dataset is not big enough and the model is complex, the accuracy suffer</w:t>
      </w:r>
      <w:ins w:id="374" w:author="Renee Redding" w:date="2017-04-10T23:21:00Z">
        <w:r w:rsidR="00957346">
          <w:rPr>
            <w:rFonts w:ascii="Helvetica" w:eastAsia="Times New Roman" w:hAnsi="Helvetica" w:cs="Helvetica"/>
            <w:sz w:val="24"/>
            <w:szCs w:val="24"/>
          </w:rPr>
          <w:t>s</w:t>
        </w:r>
      </w:ins>
      <w:r w:rsidRPr="00A238F0">
        <w:rPr>
          <w:rFonts w:ascii="Helvetica" w:eastAsia="Times New Roman" w:hAnsi="Helvetica" w:cs="Helvetica"/>
          <w:sz w:val="24"/>
          <w:szCs w:val="24"/>
        </w:rPr>
        <w:t xml:space="preserve"> </w:t>
      </w:r>
      <w:del w:id="375" w:author="Renee Redding" w:date="2017-04-10T23:21:00Z">
        <w:r w:rsidRPr="00A238F0" w:rsidDel="00957346">
          <w:rPr>
            <w:rFonts w:ascii="Helvetica" w:eastAsia="Times New Roman" w:hAnsi="Helvetica" w:cs="Helvetica"/>
            <w:sz w:val="24"/>
            <w:szCs w:val="24"/>
          </w:rPr>
          <w:delText>compare with a</w:delText>
        </w:r>
      </w:del>
      <w:ins w:id="376" w:author="Renee Redding" w:date="2017-04-10T23:21:00Z">
        <w:r w:rsidR="00957346">
          <w:rPr>
            <w:rFonts w:ascii="Helvetica" w:eastAsia="Times New Roman" w:hAnsi="Helvetica" w:cs="Helvetica"/>
            <w:sz w:val="24"/>
            <w:szCs w:val="24"/>
          </w:rPr>
          <w:t>in comparison to the</w:t>
        </w:r>
      </w:ins>
      <w:r w:rsidRPr="00A238F0">
        <w:rPr>
          <w:rFonts w:ascii="Helvetica" w:eastAsia="Times New Roman" w:hAnsi="Helvetica" w:cs="Helvetica"/>
          <w:sz w:val="24"/>
          <w:szCs w:val="24"/>
        </w:rPr>
        <w:t xml:space="preserve"> simpl</w:t>
      </w:r>
      <w:del w:id="377" w:author="Renee Redding" w:date="2017-04-10T23:21:00Z">
        <w:r w:rsidRPr="00A238F0" w:rsidDel="00957346">
          <w:rPr>
            <w:rFonts w:ascii="Helvetica" w:eastAsia="Times New Roman" w:hAnsi="Helvetica" w:cs="Helvetica"/>
            <w:sz w:val="24"/>
            <w:szCs w:val="24"/>
          </w:rPr>
          <w:delText>i</w:delText>
        </w:r>
      </w:del>
      <w:r w:rsidRPr="00A238F0">
        <w:rPr>
          <w:rFonts w:ascii="Helvetica" w:eastAsia="Times New Roman" w:hAnsi="Helvetica" w:cs="Helvetica"/>
          <w:sz w:val="24"/>
          <w:szCs w:val="24"/>
        </w:rPr>
        <w:t xml:space="preserve">er model. In this exercise, when we increase the model complexity, it gets </w:t>
      </w:r>
      <w:ins w:id="378" w:author="Renee Redding" w:date="2017-04-10T23:21:00Z">
        <w:r w:rsidR="00957346">
          <w:rPr>
            <w:rFonts w:ascii="Helvetica" w:eastAsia="Times New Roman" w:hAnsi="Helvetica" w:cs="Helvetica"/>
            <w:sz w:val="24"/>
            <w:szCs w:val="24"/>
          </w:rPr>
          <w:t>more difficult</w:t>
        </w:r>
      </w:ins>
      <w:del w:id="379" w:author="Renee Redding" w:date="2017-04-10T23:21:00Z">
        <w:r w:rsidRPr="00A238F0" w:rsidDel="00957346">
          <w:rPr>
            <w:rFonts w:ascii="Helvetica" w:eastAsia="Times New Roman" w:hAnsi="Helvetica" w:cs="Helvetica"/>
            <w:sz w:val="24"/>
            <w:szCs w:val="24"/>
          </w:rPr>
          <w:delText>harder</w:delText>
        </w:r>
      </w:del>
      <w:r w:rsidRPr="00A238F0">
        <w:rPr>
          <w:rFonts w:ascii="Helvetica" w:eastAsia="Times New Roman" w:hAnsi="Helvetica" w:cs="Helvetica"/>
          <w:sz w:val="24"/>
          <w:szCs w:val="24"/>
        </w:rPr>
        <w:t xml:space="preserve"> to train and </w:t>
      </w:r>
      <w:proofErr w:type="spellStart"/>
      <w:r w:rsidRPr="00A238F0">
        <w:rPr>
          <w:rFonts w:ascii="Helvetica" w:eastAsia="Times New Roman" w:hAnsi="Helvetica" w:cs="Helvetica"/>
          <w:sz w:val="24"/>
          <w:szCs w:val="24"/>
        </w:rPr>
        <w:t>optimize</w:t>
      </w:r>
      <w:del w:id="380" w:author="Renee Redding" w:date="2017-04-10T23:21:00Z">
        <w:r w:rsidRPr="00A238F0" w:rsidDel="00957346">
          <w:rPr>
            <w:rFonts w:ascii="Helvetica" w:eastAsia="Times New Roman" w:hAnsi="Helvetica" w:cs="Helvetica"/>
            <w:sz w:val="24"/>
            <w:szCs w:val="24"/>
          </w:rPr>
          <w:delText xml:space="preserve">, </w:delText>
        </w:r>
      </w:del>
      <w:r w:rsidRPr="00A238F0">
        <w:rPr>
          <w:rFonts w:ascii="Helvetica" w:eastAsia="Times New Roman" w:hAnsi="Helvetica" w:cs="Helvetica"/>
          <w:sz w:val="24"/>
          <w:szCs w:val="24"/>
        </w:rPr>
        <w:t>and</w:t>
      </w:r>
      <w:proofErr w:type="spellEnd"/>
      <w:r w:rsidRPr="00A238F0">
        <w:rPr>
          <w:rFonts w:ascii="Helvetica" w:eastAsia="Times New Roman" w:hAnsi="Helvetica" w:cs="Helvetica"/>
          <w:sz w:val="24"/>
          <w:szCs w:val="24"/>
        </w:rPr>
        <w:t xml:space="preserve"> the accuracy drops. In general, we start with a simple model and increase its complexity later. It is hard to tell whether we need more tuning/iterations</w:t>
      </w:r>
      <w:del w:id="381" w:author="Renee Redding" w:date="2017-04-10T23:22:00Z">
        <w:r w:rsidRPr="00A238F0" w:rsidDel="00957346">
          <w:rPr>
            <w:rFonts w:ascii="Helvetica" w:eastAsia="Times New Roman" w:hAnsi="Helvetica" w:cs="Helvetica"/>
            <w:sz w:val="24"/>
            <w:szCs w:val="24"/>
          </w:rPr>
          <w:delText>,</w:delText>
        </w:r>
      </w:del>
      <w:r w:rsidRPr="00A238F0">
        <w:rPr>
          <w:rFonts w:ascii="Helvetica" w:eastAsia="Times New Roman" w:hAnsi="Helvetica" w:cs="Helvetica"/>
          <w:sz w:val="24"/>
          <w:szCs w:val="24"/>
        </w:rPr>
        <w:t xml:space="preserve"> or </w:t>
      </w:r>
      <w:ins w:id="382" w:author="Renee Redding" w:date="2017-04-10T23:22:00Z">
        <w:r w:rsidR="00957346">
          <w:rPr>
            <w:rFonts w:ascii="Helvetica" w:eastAsia="Times New Roman" w:hAnsi="Helvetica" w:cs="Helvetica"/>
            <w:sz w:val="24"/>
            <w:szCs w:val="24"/>
          </w:rPr>
          <w:t xml:space="preserve">if </w:t>
        </w:r>
      </w:ins>
      <w:r w:rsidRPr="00A238F0">
        <w:rPr>
          <w:rFonts w:ascii="Helvetica" w:eastAsia="Times New Roman" w:hAnsi="Helvetica" w:cs="Helvetica"/>
          <w:sz w:val="24"/>
          <w:szCs w:val="24"/>
        </w:rPr>
        <w:t xml:space="preserve">it </w:t>
      </w:r>
      <w:ins w:id="383" w:author="Renee Redding" w:date="2017-04-10T23:22:00Z">
        <w:r w:rsidR="00957346">
          <w:rPr>
            <w:rFonts w:ascii="Helvetica" w:eastAsia="Times New Roman" w:hAnsi="Helvetica" w:cs="Helvetica"/>
            <w:sz w:val="24"/>
            <w:szCs w:val="24"/>
          </w:rPr>
          <w:t xml:space="preserve">is </w:t>
        </w:r>
      </w:ins>
      <w:r w:rsidRPr="00A238F0">
        <w:rPr>
          <w:rFonts w:ascii="Helvetica" w:eastAsia="Times New Roman" w:hAnsi="Helvetica" w:cs="Helvetica"/>
          <w:sz w:val="24"/>
          <w:szCs w:val="24"/>
        </w:rPr>
        <w:t>simpl</w:t>
      </w:r>
      <w:del w:id="384" w:author="Renee Redding" w:date="2017-04-10T23:22:00Z">
        <w:r w:rsidRPr="00A238F0" w:rsidDel="00957346">
          <w:rPr>
            <w:rFonts w:ascii="Helvetica" w:eastAsia="Times New Roman" w:hAnsi="Helvetica" w:cs="Helvetica"/>
            <w:sz w:val="24"/>
            <w:szCs w:val="24"/>
          </w:rPr>
          <w:delText>i</w:delText>
        </w:r>
      </w:del>
      <w:r w:rsidRPr="00A238F0">
        <w:rPr>
          <w:rFonts w:ascii="Helvetica" w:eastAsia="Times New Roman" w:hAnsi="Helvetica" w:cs="Helvetica"/>
          <w:sz w:val="24"/>
          <w:szCs w:val="24"/>
        </w:rPr>
        <w:t>y not working if we jump into a complex model too soon.</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proofErr w:type="spellStart"/>
      <w:proofErr w:type="gramStart"/>
      <w:r w:rsidRPr="00A238F0">
        <w:rPr>
          <w:rFonts w:ascii="Courier New" w:eastAsia="Times New Roman" w:hAnsi="Courier New" w:cs="Courier New"/>
          <w:b/>
          <w:bCs/>
          <w:sz w:val="23"/>
          <w:szCs w:val="23"/>
          <w:bdr w:val="none" w:sz="0" w:space="0" w:color="auto" w:frame="1"/>
          <w:shd w:val="clear" w:color="auto" w:fill="EEEEFF"/>
        </w:rPr>
        <w:t>def</w:t>
      </w:r>
      <w:proofErr w:type="spellEnd"/>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color w:val="990000"/>
          <w:sz w:val="23"/>
          <w:szCs w:val="23"/>
          <w:bdr w:val="none" w:sz="0" w:space="0" w:color="auto" w:frame="1"/>
          <w:shd w:val="clear" w:color="auto" w:fill="EEEEFF"/>
        </w:rPr>
        <w:t>sample</w:t>
      </w:r>
      <w:r w:rsidRPr="00A238F0">
        <w:rPr>
          <w:rFonts w:ascii="Courier New" w:eastAsia="Times New Roman" w:hAnsi="Courier New" w:cs="Courier New"/>
          <w:sz w:val="23"/>
          <w:szCs w:val="23"/>
          <w:bdr w:val="none" w:sz="0" w:space="0" w:color="auto" w:frame="1"/>
          <w:shd w:val="clear" w:color="auto" w:fill="EEEEFF"/>
        </w:rPr>
        <w:t>(education, income, verbose</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color w:val="999999"/>
          <w:sz w:val="23"/>
          <w:szCs w:val="23"/>
          <w:bdr w:val="none" w:sz="0" w:space="0" w:color="auto" w:frame="1"/>
          <w:shd w:val="clear" w:color="auto" w:fill="EEEEFF"/>
        </w:rPr>
        <w:t>True</w:t>
      </w:r>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dates</w:t>
      </w:r>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true_y</w:t>
      </w:r>
      <w:proofErr w:type="spellEnd"/>
      <w:r w:rsidRPr="00A238F0">
        <w:rPr>
          <w:rFonts w:ascii="Courier New" w:eastAsia="Times New Roman" w:hAnsi="Courier New" w:cs="Courier New"/>
          <w:sz w:val="23"/>
          <w:szCs w:val="23"/>
          <w:bdr w:val="none" w:sz="0" w:space="0" w:color="auto" w:frame="1"/>
          <w:shd w:val="clear" w:color="auto" w:fill="EEEEFF"/>
        </w:rPr>
        <w:t>(education, income)</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noise</w:t>
      </w:r>
      <w:proofErr w:type="gramEnd"/>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dates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color w:val="009999"/>
          <w:sz w:val="23"/>
          <w:szCs w:val="23"/>
          <w:bdr w:val="none" w:sz="0" w:space="0" w:color="auto" w:frame="1"/>
          <w:shd w:val="clear" w:color="auto" w:fill="EEEEFF"/>
        </w:rPr>
        <w:t>0.15</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w:t>
      </w:r>
      <w:proofErr w:type="spellStart"/>
      <w:r w:rsidRPr="00A238F0">
        <w:rPr>
          <w:rFonts w:ascii="Courier New" w:eastAsia="Times New Roman" w:hAnsi="Courier New" w:cs="Courier New"/>
          <w:sz w:val="23"/>
          <w:szCs w:val="23"/>
          <w:bdr w:val="none" w:sz="0" w:space="0" w:color="auto" w:frame="1"/>
          <w:shd w:val="clear" w:color="auto" w:fill="EEEEFF"/>
        </w:rPr>
        <w:t>np</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random</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randn</w:t>
      </w:r>
      <w:proofErr w:type="spellEnd"/>
      <w:r w:rsidRPr="00A238F0">
        <w:rPr>
          <w:rFonts w:ascii="Courier New" w:eastAsia="Times New Roman" w:hAnsi="Courier New" w:cs="Courier New"/>
          <w:sz w:val="23"/>
          <w:szCs w:val="23"/>
          <w:bdr w:val="none" w:sz="0" w:space="0" w:color="auto" w:frame="1"/>
          <w:shd w:val="clear" w:color="auto" w:fill="EEEEFF"/>
        </w:rPr>
        <w:t>(</w:t>
      </w:r>
      <w:proofErr w:type="spellStart"/>
      <w:r w:rsidRPr="00A238F0">
        <w:rPr>
          <w:rFonts w:ascii="Courier New" w:eastAsia="Times New Roman" w:hAnsi="Courier New" w:cs="Courier New"/>
          <w:sz w:val="23"/>
          <w:szCs w:val="23"/>
          <w:bdr w:val="none" w:sz="0" w:space="0" w:color="auto" w:frame="1"/>
          <w:shd w:val="clear" w:color="auto" w:fill="EEEEFF"/>
        </w:rPr>
        <w:t>education</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shape</w:t>
      </w:r>
      <w:proofErr w:type="spellEnd"/>
      <w:r w:rsidRPr="00A238F0">
        <w:rPr>
          <w:rFonts w:ascii="Courier New" w:eastAsia="Times New Roman" w:hAnsi="Courier New" w:cs="Courier New"/>
          <w:sz w:val="23"/>
          <w:szCs w:val="23"/>
          <w:bdr w:val="none" w:sz="0" w:space="0" w:color="auto" w:frame="1"/>
          <w:shd w:val="clear" w:color="auto" w:fill="EEEEFF"/>
        </w:rPr>
        <w:t>[</w:t>
      </w:r>
      <w:r w:rsidRPr="00A238F0">
        <w:rPr>
          <w:rFonts w:ascii="Courier New" w:eastAsia="Times New Roman" w:hAnsi="Courier New" w:cs="Courier New"/>
          <w:color w:val="009999"/>
          <w:sz w:val="23"/>
          <w:szCs w:val="23"/>
          <w:bdr w:val="none" w:sz="0" w:space="0" w:color="auto" w:frame="1"/>
          <w:shd w:val="clear" w:color="auto" w:fill="EEEEFF"/>
        </w:rPr>
        <w:t>0</w:t>
      </w: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i/>
          <w:iCs/>
          <w:color w:val="999988"/>
          <w:sz w:val="23"/>
          <w:szCs w:val="23"/>
          <w:bdr w:val="none" w:sz="0" w:space="0" w:color="auto" w:frame="1"/>
          <w:shd w:val="clear" w:color="auto" w:fill="EEEEFF"/>
        </w:rPr>
        <w:t># Add some noise to our true model.</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b/>
          <w:bCs/>
          <w:sz w:val="23"/>
          <w:szCs w:val="23"/>
          <w:bdr w:val="none" w:sz="0" w:space="0" w:color="auto" w:frame="1"/>
          <w:shd w:val="clear" w:color="auto" w:fill="EEEEFF"/>
        </w:rPr>
        <w:t>return</w:t>
      </w:r>
      <w:proofErr w:type="gramEnd"/>
      <w:r w:rsidRPr="00A238F0">
        <w:rPr>
          <w:rFonts w:ascii="Courier New" w:eastAsia="Times New Roman" w:hAnsi="Courier New" w:cs="Courier New"/>
          <w:sz w:val="23"/>
          <w:szCs w:val="23"/>
          <w:bdr w:val="none" w:sz="0" w:space="0" w:color="auto" w:frame="1"/>
          <w:shd w:val="clear" w:color="auto" w:fill="EEEEFF"/>
        </w:rPr>
        <w:t xml:space="preserve"> dates </w:t>
      </w:r>
      <w:r w:rsidRPr="00A238F0">
        <w:rPr>
          <w:rFonts w:ascii="Courier New" w:eastAsia="Times New Roman" w:hAnsi="Courier New" w:cs="Courier New"/>
          <w:b/>
          <w:bCs/>
          <w:sz w:val="23"/>
          <w:szCs w:val="23"/>
          <w:bdr w:val="none" w:sz="0" w:space="0" w:color="auto" w:frame="1"/>
          <w:shd w:val="clear" w:color="auto" w:fill="EEEEFF"/>
        </w:rPr>
        <w:t>+</w:t>
      </w:r>
      <w:r w:rsidRPr="00A238F0">
        <w:rPr>
          <w:rFonts w:ascii="Courier New" w:eastAsia="Times New Roman" w:hAnsi="Courier New" w:cs="Courier New"/>
          <w:sz w:val="23"/>
          <w:szCs w:val="23"/>
          <w:bdr w:val="none" w:sz="0" w:space="0" w:color="auto" w:frame="1"/>
          <w:shd w:val="clear" w:color="auto" w:fill="EEEEFF"/>
        </w:rPr>
        <w:t xml:space="preserve"> noise</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For complet</w:t>
      </w:r>
      <w:ins w:id="385" w:author="Renee Redding" w:date="2017-04-10T23:22:00Z">
        <w:r w:rsidR="00957346">
          <w:rPr>
            <w:rFonts w:ascii="Helvetica" w:eastAsia="Times New Roman" w:hAnsi="Helvetica" w:cs="Helvetica"/>
            <w:sz w:val="24"/>
            <w:szCs w:val="24"/>
          </w:rPr>
          <w:t>e</w:t>
        </w:r>
      </w:ins>
      <w:r w:rsidRPr="00A238F0">
        <w:rPr>
          <w:rFonts w:ascii="Helvetica" w:eastAsia="Times New Roman" w:hAnsi="Helvetica" w:cs="Helvetica"/>
          <w:sz w:val="24"/>
          <w:szCs w:val="24"/>
        </w:rPr>
        <w:t xml:space="preserve">ness, we replace our </w:t>
      </w:r>
      <w:proofErr w:type="spellStart"/>
      <w:r w:rsidRPr="00A238F0">
        <w:rPr>
          <w:rFonts w:ascii="Helvetica" w:eastAsia="Times New Roman" w:hAnsi="Helvetica" w:cs="Helvetica"/>
          <w:sz w:val="24"/>
          <w:szCs w:val="24"/>
        </w:rPr>
        <w:t>ReLU</w:t>
      </w:r>
      <w:proofErr w:type="spellEnd"/>
      <w:r w:rsidRPr="00A238F0">
        <w:rPr>
          <w:rFonts w:ascii="Helvetica" w:eastAsia="Times New Roman" w:hAnsi="Helvetica" w:cs="Helvetica"/>
          <w:sz w:val="24"/>
          <w:szCs w:val="24"/>
        </w:rPr>
        <w:t xml:space="preserve"> function with a sigmoid function and plot the same diagram:</w:t>
      </w:r>
    </w:p>
    <w:p w:rsidR="00A238F0" w:rsidRPr="00A238F0" w:rsidRDefault="00A238F0" w:rsidP="00A238F0">
      <w:pPr>
        <w:shd w:val="clear" w:color="auto" w:fill="FFFFFF"/>
        <w:spacing w:after="0" w:line="240" w:lineRule="auto"/>
        <w:jc w:val="center"/>
        <w:rPr>
          <w:rFonts w:ascii="Helvetica" w:eastAsia="Times New Roman" w:hAnsi="Helvetica" w:cs="Helvetica"/>
          <w:color w:val="555555"/>
          <w:sz w:val="21"/>
          <w:szCs w:val="21"/>
        </w:rPr>
      </w:pPr>
    </w:p>
    <w:p w:rsidR="00A238F0" w:rsidRPr="00A238F0" w:rsidRDefault="00A238F0" w:rsidP="00A238F0">
      <w:pPr>
        <w:shd w:val="clear" w:color="auto" w:fill="FFFFFF"/>
        <w:spacing w:after="0" w:line="240" w:lineRule="auto"/>
        <w:jc w:val="center"/>
        <w:rPr>
          <w:rFonts w:ascii="Helvetica" w:eastAsia="Times New Roman" w:hAnsi="Helvetica" w:cs="Helvetica"/>
          <w:color w:val="555555"/>
          <w:sz w:val="21"/>
          <w:szCs w:val="21"/>
        </w:rPr>
      </w:pPr>
    </w:p>
    <w:p w:rsidR="00A238F0" w:rsidRPr="00A238F0" w:rsidRDefault="00A238F0" w:rsidP="00A238F0">
      <w:pPr>
        <w:shd w:val="clear" w:color="auto" w:fill="FFFFFF"/>
        <w:spacing w:beforeAutospacing="1" w:after="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Below is one of the model</w:t>
      </w:r>
      <w:ins w:id="386" w:author="Renee Redding" w:date="2017-04-10T23:22:00Z">
        <w:r w:rsidR="00957346">
          <w:rPr>
            <w:rFonts w:ascii="Helvetica" w:eastAsia="Times New Roman" w:hAnsi="Helvetica" w:cs="Helvetica"/>
            <w:sz w:val="24"/>
            <w:szCs w:val="24"/>
          </w:rPr>
          <w:t>s</w:t>
        </w:r>
      </w:ins>
      <w:r w:rsidRPr="00A238F0">
        <w:rPr>
          <w:rFonts w:ascii="Helvetica" w:eastAsia="Times New Roman" w:hAnsi="Helvetica" w:cs="Helvetica"/>
          <w:sz w:val="24"/>
          <w:szCs w:val="24"/>
        </w:rPr>
        <w:t xml:space="preserve"> generated. Because we start with random guess of </w:t>
      </w:r>
      <w:r w:rsidRPr="00A238F0">
        <w:rPr>
          <w:rFonts w:ascii="MathJax_Math-Web" w:eastAsia="Times New Roman" w:hAnsi="MathJax_Math-Web" w:cs="Helvetica"/>
          <w:i/>
          <w:iCs/>
          <w:sz w:val="29"/>
          <w:szCs w:val="29"/>
          <w:bdr w:val="none" w:sz="0" w:space="0" w:color="auto" w:frame="1"/>
        </w:rPr>
        <w:t>W</w:t>
      </w:r>
      <w:r w:rsidRPr="00A238F0">
        <w:rPr>
          <w:rFonts w:ascii="Helvetica" w:eastAsia="Times New Roman" w:hAnsi="Helvetica" w:cs="Helvetica"/>
          <w:sz w:val="29"/>
          <w:szCs w:val="29"/>
          <w:bdr w:val="none" w:sz="0" w:space="0" w:color="auto" w:frame="1"/>
        </w:rPr>
        <w:t> </w:t>
      </w:r>
      <w:proofErr w:type="spellStart"/>
      <w:proofErr w:type="gramStart"/>
      <w:r w:rsidRPr="00A238F0">
        <w:rPr>
          <w:rFonts w:ascii="Helvetica" w:eastAsia="Times New Roman" w:hAnsi="Helvetica" w:cs="Helvetica"/>
          <w:sz w:val="24"/>
          <w:szCs w:val="24"/>
          <w:bdr w:val="none" w:sz="0" w:space="0" w:color="auto" w:frame="1"/>
        </w:rPr>
        <w:t>W</w:t>
      </w:r>
      <w:proofErr w:type="spellEnd"/>
      <w:r w:rsidRPr="00A238F0">
        <w:rPr>
          <w:rFonts w:ascii="Helvetica" w:eastAsia="Times New Roman" w:hAnsi="Helvetica" w:cs="Helvetica"/>
          <w:sz w:val="24"/>
          <w:szCs w:val="24"/>
        </w:rPr>
        <w:t xml:space="preserve"> ,</w:t>
      </w:r>
      <w:proofErr w:type="gramEnd"/>
      <w:r w:rsidRPr="00A238F0">
        <w:rPr>
          <w:rFonts w:ascii="Helvetica" w:eastAsia="Times New Roman" w:hAnsi="Helvetica" w:cs="Helvetica"/>
          <w:sz w:val="24"/>
          <w:szCs w:val="24"/>
        </w:rPr>
        <w:t xml:space="preserve"> we end up with models with different ||W|| for each run.</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Layer 1:</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[ 1.10727659</w:t>
      </w:r>
      <w:proofErr w:type="gramEnd"/>
      <w:r w:rsidRPr="00A238F0">
        <w:rPr>
          <w:rFonts w:ascii="Courier New" w:eastAsia="Times New Roman" w:hAnsi="Courier New" w:cs="Courier New"/>
          <w:sz w:val="23"/>
          <w:szCs w:val="23"/>
          <w:bdr w:val="none" w:sz="0" w:space="0" w:color="auto" w:frame="1"/>
          <w:shd w:val="clear" w:color="auto" w:fill="EEEEFF"/>
        </w:rPr>
        <w:t>,  0.22189273,  0.13302861,  0.2646622 ,  0.2835898 ],</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[ 0.23522207</w:t>
      </w:r>
      <w:proofErr w:type="gramEnd"/>
      <w:r w:rsidRPr="00A238F0">
        <w:rPr>
          <w:rFonts w:ascii="Courier New" w:eastAsia="Times New Roman" w:hAnsi="Courier New" w:cs="Courier New"/>
          <w:sz w:val="23"/>
          <w:szCs w:val="23"/>
          <w:bdr w:val="none" w:sz="0" w:space="0" w:color="auto" w:frame="1"/>
          <w:shd w:val="clear" w:color="auto" w:fill="EEEEFF"/>
        </w:rPr>
        <w:t>,  0.01791731, -0.01386124,  0.28925567,  0.187561  ]]</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ab/>
        <w:t xml:space="preserve">   </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Layer 2:</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r w:rsidRPr="00A238F0">
        <w:rPr>
          <w:rFonts w:ascii="Courier New" w:eastAsia="Times New Roman" w:hAnsi="Courier New" w:cs="Courier New"/>
          <w:sz w:val="23"/>
          <w:szCs w:val="23"/>
          <w:bdr w:val="none" w:sz="0" w:space="0" w:color="auto" w:frame="1"/>
          <w:shd w:val="clear" w:color="auto" w:fill="EEEEFF"/>
        </w:rPr>
        <w:tab/>
        <w:t>[</w:t>
      </w:r>
      <w:proofErr w:type="gramStart"/>
      <w:r w:rsidRPr="00A238F0">
        <w:rPr>
          <w:rFonts w:ascii="Courier New" w:eastAsia="Times New Roman" w:hAnsi="Courier New" w:cs="Courier New"/>
          <w:sz w:val="23"/>
          <w:szCs w:val="23"/>
          <w:bdr w:val="none" w:sz="0" w:space="0" w:color="auto" w:frame="1"/>
          <w:shd w:val="clear" w:color="auto" w:fill="EEEEFF"/>
        </w:rPr>
        <w:t>[ 0.9450821</w:t>
      </w:r>
      <w:proofErr w:type="gramEnd"/>
      <w:r w:rsidRPr="00A238F0">
        <w:rPr>
          <w:rFonts w:ascii="Courier New" w:eastAsia="Times New Roman" w:hAnsi="Courier New" w:cs="Courier New"/>
          <w:sz w:val="23"/>
          <w:szCs w:val="23"/>
          <w:bdr w:val="none" w:sz="0" w:space="0" w:color="auto" w:frame="1"/>
          <w:shd w:val="clear" w:color="auto" w:fill="EEEEFF"/>
        </w:rPr>
        <w:t xml:space="preserve"> ,  0.14869831,  0.07685842,  0.23896402,  0.15320876],</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[ 0.33076781</w:t>
      </w:r>
      <w:proofErr w:type="gramEnd"/>
      <w:r w:rsidRPr="00A238F0">
        <w:rPr>
          <w:rFonts w:ascii="Courier New" w:eastAsia="Times New Roman" w:hAnsi="Courier New" w:cs="Courier New"/>
          <w:sz w:val="23"/>
          <w:szCs w:val="23"/>
          <w:bdr w:val="none" w:sz="0" w:space="0" w:color="auto" w:frame="1"/>
          <w:shd w:val="clear" w:color="auto" w:fill="EEEEFF"/>
        </w:rPr>
        <w:t>,  0.02230716,  0.01925127,  0.30486342,  0.10669098],</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[ 0.18483084</w:t>
      </w:r>
      <w:proofErr w:type="gramEnd"/>
      <w:r w:rsidRPr="00A238F0">
        <w:rPr>
          <w:rFonts w:ascii="Courier New" w:eastAsia="Times New Roman" w:hAnsi="Courier New" w:cs="Courier New"/>
          <w:sz w:val="23"/>
          <w:szCs w:val="23"/>
          <w:bdr w:val="none" w:sz="0" w:space="0" w:color="auto" w:frame="1"/>
          <w:shd w:val="clear" w:color="auto" w:fill="EEEEFF"/>
        </w:rPr>
        <w:t>, -0.03456052, -0.01830806,  0.28216702,  0.07498301],</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[ 0.11560201</w:t>
      </w:r>
      <w:proofErr w:type="gramEnd"/>
      <w:r w:rsidRPr="00A238F0">
        <w:rPr>
          <w:rFonts w:ascii="Courier New" w:eastAsia="Times New Roman" w:hAnsi="Courier New" w:cs="Courier New"/>
          <w:sz w:val="23"/>
          <w:szCs w:val="23"/>
          <w:bdr w:val="none" w:sz="0" w:space="0" w:color="auto" w:frame="1"/>
          <w:shd w:val="clear" w:color="auto" w:fill="EEEEFF"/>
        </w:rPr>
        <w:t>,  0.05810744,  0.021574  ,  0.10670155,  0.11009798],</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[ 0.17446553</w:t>
      </w:r>
      <w:proofErr w:type="gramEnd"/>
      <w:r w:rsidRPr="00A238F0">
        <w:rPr>
          <w:rFonts w:ascii="Courier New" w:eastAsia="Times New Roman" w:hAnsi="Courier New" w:cs="Courier New"/>
          <w:sz w:val="23"/>
          <w:szCs w:val="23"/>
          <w:bdr w:val="none" w:sz="0" w:space="0" w:color="auto" w:frame="1"/>
          <w:shd w:val="clear" w:color="auto" w:fill="EEEEFF"/>
        </w:rPr>
        <w:t xml:space="preserve">,  0.12954657,  0.03042245,  0.03142454,  0.04630127]]), </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ab/>
        <w:t xml:space="preserve">   </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Layer 3:</w:t>
      </w:r>
      <w:r w:rsidRPr="00A238F0">
        <w:rPr>
          <w:rFonts w:ascii="Courier New" w:eastAsia="Times New Roman" w:hAnsi="Courier New" w:cs="Courier New"/>
          <w:sz w:val="23"/>
          <w:szCs w:val="23"/>
          <w:bdr w:val="none" w:sz="0" w:space="0" w:color="auto" w:frame="1"/>
          <w:shd w:val="clear" w:color="auto" w:fill="EEEEFF"/>
        </w:rPr>
        <w:tab/>
        <w:t xml:space="preserve">   </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lastRenderedPageBreak/>
        <w:tab/>
        <w:t>[</w:t>
      </w:r>
      <w:proofErr w:type="gramStart"/>
      <w:r w:rsidRPr="00A238F0">
        <w:rPr>
          <w:rFonts w:ascii="Courier New" w:eastAsia="Times New Roman" w:hAnsi="Courier New" w:cs="Courier New"/>
          <w:sz w:val="23"/>
          <w:szCs w:val="23"/>
          <w:bdr w:val="none" w:sz="0" w:space="0" w:color="auto" w:frame="1"/>
          <w:shd w:val="clear" w:color="auto" w:fill="EEEEFF"/>
        </w:rPr>
        <w:t>[ 0.79405847</w:t>
      </w:r>
      <w:proofErr w:type="gramEnd"/>
      <w:r w:rsidRPr="00A238F0">
        <w:rPr>
          <w:rFonts w:ascii="Courier New" w:eastAsia="Times New Roman" w:hAnsi="Courier New" w:cs="Courier New"/>
          <w:sz w:val="23"/>
          <w:szCs w:val="23"/>
          <w:bdr w:val="none" w:sz="0" w:space="0" w:color="auto" w:frame="1"/>
          <w:shd w:val="clear" w:color="auto" w:fill="EEEEFF"/>
        </w:rPr>
        <w:t>,  0.10679984,  0.00465651,  0.20686431,  0.11202472],</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[ 0.31141474</w:t>
      </w:r>
      <w:proofErr w:type="gramEnd"/>
      <w:r w:rsidRPr="00A238F0">
        <w:rPr>
          <w:rFonts w:ascii="Courier New" w:eastAsia="Times New Roman" w:hAnsi="Courier New" w:cs="Courier New"/>
          <w:sz w:val="23"/>
          <w:szCs w:val="23"/>
          <w:bdr w:val="none" w:sz="0" w:space="0" w:color="auto" w:frame="1"/>
          <w:shd w:val="clear" w:color="auto" w:fill="EEEEFF"/>
        </w:rPr>
        <w:t>,  0.01717969,  0.00995529,  0.30057041,  0.10141655],</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[ 0.13030365</w:t>
      </w:r>
      <w:proofErr w:type="gramEnd"/>
      <w:r w:rsidRPr="00A238F0">
        <w:rPr>
          <w:rFonts w:ascii="Courier New" w:eastAsia="Times New Roman" w:hAnsi="Courier New" w:cs="Courier New"/>
          <w:sz w:val="23"/>
          <w:szCs w:val="23"/>
          <w:bdr w:val="none" w:sz="0" w:space="0" w:color="auto" w:frame="1"/>
          <w:shd w:val="clear" w:color="auto" w:fill="EEEEFF"/>
        </w:rPr>
        <w:t>, -0.09887915,  0.0265004 ,  0.29536237,  0.07935725],</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[ 0.07790114</w:t>
      </w:r>
      <w:proofErr w:type="gramEnd"/>
      <w:r w:rsidRPr="00A238F0">
        <w:rPr>
          <w:rFonts w:ascii="Courier New" w:eastAsia="Times New Roman" w:hAnsi="Courier New" w:cs="Courier New"/>
          <w:sz w:val="23"/>
          <w:szCs w:val="23"/>
          <w:bdr w:val="none" w:sz="0" w:space="0" w:color="auto" w:frame="1"/>
          <w:shd w:val="clear" w:color="auto" w:fill="EEEEFF"/>
        </w:rPr>
        <w:t>,  0.04409276,  0.01333717,  0.10145275,  0.10112565],</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[ 0.12152267</w:t>
      </w:r>
      <w:proofErr w:type="gramEnd"/>
      <w:r w:rsidRPr="00A238F0">
        <w:rPr>
          <w:rFonts w:ascii="Courier New" w:eastAsia="Times New Roman" w:hAnsi="Courier New" w:cs="Courier New"/>
          <w:sz w:val="23"/>
          <w:szCs w:val="23"/>
          <w:bdr w:val="none" w:sz="0" w:space="0" w:color="auto" w:frame="1"/>
          <w:shd w:val="clear" w:color="auto" w:fill="EEEEFF"/>
        </w:rPr>
        <w:t xml:space="preserve">,  0.11339623,  0.00993313,  0.02115832,  0.03268988]]), </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ab/>
        <w:t xml:space="preserve">   </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Layer 4:</w:t>
      </w:r>
      <w:r w:rsidRPr="00A238F0">
        <w:rPr>
          <w:rFonts w:ascii="Courier New" w:eastAsia="Times New Roman" w:hAnsi="Courier New" w:cs="Courier New"/>
          <w:sz w:val="23"/>
          <w:szCs w:val="23"/>
          <w:bdr w:val="none" w:sz="0" w:space="0" w:color="auto" w:frame="1"/>
          <w:shd w:val="clear" w:color="auto" w:fill="EEEEFF"/>
        </w:rPr>
        <w:tab/>
        <w:t xml:space="preserve">  </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ab/>
        <w:t>[</w:t>
      </w:r>
      <w:proofErr w:type="gramStart"/>
      <w:r w:rsidRPr="00A238F0">
        <w:rPr>
          <w:rFonts w:ascii="Courier New" w:eastAsia="Times New Roman" w:hAnsi="Courier New" w:cs="Courier New"/>
          <w:sz w:val="23"/>
          <w:szCs w:val="23"/>
          <w:bdr w:val="none" w:sz="0" w:space="0" w:color="auto" w:frame="1"/>
          <w:shd w:val="clear" w:color="auto" w:fill="EEEEFF"/>
        </w:rPr>
        <w:t>[ 0.67123192</w:t>
      </w:r>
      <w:proofErr w:type="gramEnd"/>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[ 0.48754364</w:t>
      </w:r>
      <w:proofErr w:type="gramEnd"/>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0.2018187 ]</w:t>
      </w:r>
      <w:proofErr w:type="gramEnd"/>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[-0.03501616],</w:t>
      </w:r>
    </w:p>
    <w:p w:rsidR="00A238F0" w:rsidRPr="00A238F0" w:rsidRDefault="00A238F0" w:rsidP="00A238F0">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bdr w:val="none" w:sz="0" w:space="0" w:color="auto" w:frame="1"/>
          <w:shd w:val="clear" w:color="auto" w:fill="EEEEFF"/>
        </w:rPr>
      </w:pPr>
      <w:r w:rsidRPr="00A238F0">
        <w:rPr>
          <w:rFonts w:ascii="Courier New" w:eastAsia="Times New Roman" w:hAnsi="Courier New" w:cs="Courier New"/>
          <w:sz w:val="23"/>
          <w:szCs w:val="23"/>
          <w:bdr w:val="none" w:sz="0" w:space="0" w:color="auto" w:frame="1"/>
          <w:shd w:val="clear" w:color="auto" w:fill="EEEEFF"/>
        </w:rPr>
        <w:t xml:space="preserve">       </w:t>
      </w:r>
      <w:proofErr w:type="gramStart"/>
      <w:r w:rsidRPr="00A238F0">
        <w:rPr>
          <w:rFonts w:ascii="Courier New" w:eastAsia="Times New Roman" w:hAnsi="Courier New" w:cs="Courier New"/>
          <w:sz w:val="23"/>
          <w:szCs w:val="23"/>
          <w:bdr w:val="none" w:sz="0" w:space="0" w:color="auto" w:frame="1"/>
          <w:shd w:val="clear" w:color="auto" w:fill="EEEEFF"/>
        </w:rPr>
        <w:t>[ 0.07363663</w:t>
      </w:r>
      <w:proofErr w:type="gramEnd"/>
      <w:r w:rsidRPr="00A238F0">
        <w:rPr>
          <w:rFonts w:ascii="Courier New" w:eastAsia="Times New Roman" w:hAnsi="Courier New" w:cs="Courier New"/>
          <w:sz w:val="23"/>
          <w:szCs w:val="23"/>
          <w:bdr w:val="none" w:sz="0" w:space="0" w:color="auto" w:frame="1"/>
          <w:shd w:val="clear" w:color="auto" w:fill="EEEEFF"/>
        </w:rPr>
        <w:t>]])]</w:t>
      </w:r>
    </w:p>
    <w:p w:rsidR="00A238F0" w:rsidRPr="00A238F0" w:rsidRDefault="00A238F0" w:rsidP="00A238F0">
      <w:pPr>
        <w:shd w:val="clear" w:color="auto" w:fill="FFFFFF"/>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In the first part of the tutorial, we finish a FC network using a very simple problem. But it allows us to play with it, and learns better insight. Almost the same code and techniques applies to a real problem</w:t>
      </w:r>
      <w:ins w:id="387" w:author="Renee Redding" w:date="2017-04-10T23:23:00Z">
        <w:r w:rsidR="00957346">
          <w:rPr>
            <w:rFonts w:ascii="Helvetica" w:eastAsia="Times New Roman" w:hAnsi="Helvetica" w:cs="Helvetica"/>
            <w:sz w:val="24"/>
            <w:szCs w:val="24"/>
          </w:rPr>
          <w:t>,</w:t>
        </w:r>
      </w:ins>
      <w:r w:rsidRPr="00A238F0">
        <w:rPr>
          <w:rFonts w:ascii="Helvetica" w:eastAsia="Times New Roman" w:hAnsi="Helvetica" w:cs="Helvetica"/>
          <w:sz w:val="24"/>
          <w:szCs w:val="24"/>
        </w:rPr>
        <w:t xml:space="preserve"> so it does not hurt either. Nevertheless, training a deep network </w:t>
      </w:r>
      <w:del w:id="388" w:author="Renee Redding" w:date="2017-04-10T23:23:00Z">
        <w:r w:rsidRPr="00A238F0" w:rsidDel="00957346">
          <w:rPr>
            <w:rFonts w:ascii="Helvetica" w:eastAsia="Times New Roman" w:hAnsi="Helvetica" w:cs="Helvetica"/>
            <w:sz w:val="24"/>
            <w:szCs w:val="24"/>
          </w:rPr>
          <w:delText xml:space="preserve">work </w:delText>
        </w:r>
      </w:del>
      <w:r w:rsidRPr="00A238F0">
        <w:rPr>
          <w:rFonts w:ascii="Helvetica" w:eastAsia="Times New Roman" w:hAnsi="Helvetica" w:cs="Helvetica"/>
          <w:sz w:val="24"/>
          <w:szCs w:val="24"/>
        </w:rPr>
        <w:t>is not simple. In the second part of the tutorial, we cover the critical DL issues and its resolutions. We will also put things to</w:t>
      </w:r>
      <w:bookmarkStart w:id="389" w:name="_GoBack"/>
      <w:bookmarkEnd w:id="389"/>
      <w:del w:id="390" w:author="Renee Redding" w:date="2017-04-10T23:23:00Z">
        <w:r w:rsidRPr="00A238F0" w:rsidDel="00957346">
          <w:rPr>
            <w:rFonts w:ascii="Helvetica" w:eastAsia="Times New Roman" w:hAnsi="Helvetica" w:cs="Helvetica"/>
            <w:sz w:val="24"/>
            <w:szCs w:val="24"/>
          </w:rPr>
          <w:delText>e</w:delText>
        </w:r>
      </w:del>
      <w:r w:rsidRPr="00A238F0">
        <w:rPr>
          <w:rFonts w:ascii="Helvetica" w:eastAsia="Times New Roman" w:hAnsi="Helvetica" w:cs="Helvetica"/>
          <w:sz w:val="24"/>
          <w:szCs w:val="24"/>
        </w:rPr>
        <w:t>gether with 2 visual recognition problems.</w:t>
      </w:r>
    </w:p>
    <w:p w:rsidR="00A238F0" w:rsidRPr="00A238F0" w:rsidRDefault="006D153A" w:rsidP="00A238F0">
      <w:pPr>
        <w:shd w:val="clear" w:color="auto" w:fill="FFFFFF"/>
        <w:spacing w:before="100" w:beforeAutospacing="1" w:after="100" w:afterAutospacing="1" w:line="240" w:lineRule="auto"/>
        <w:rPr>
          <w:rFonts w:ascii="Helvetica" w:eastAsia="Times New Roman" w:hAnsi="Helvetica" w:cs="Helvetica"/>
          <w:sz w:val="24"/>
          <w:szCs w:val="24"/>
        </w:rPr>
      </w:pPr>
      <w:hyperlink r:id="rId11" w:history="1">
        <w:r w:rsidR="00A238F0" w:rsidRPr="00A238F0">
          <w:rPr>
            <w:rFonts w:ascii="Helvetica" w:eastAsia="Times New Roman" w:hAnsi="Helvetica" w:cs="Helvetica"/>
            <w:color w:val="2A7AE2"/>
            <w:sz w:val="24"/>
            <w:szCs w:val="24"/>
          </w:rPr>
          <w:t>Part 2 of the deep learning can be found here.</w:t>
        </w:r>
      </w:hyperlink>
    </w:p>
    <w:p w:rsidR="00A238F0" w:rsidRPr="00A238F0" w:rsidRDefault="00A238F0" w:rsidP="00A238F0">
      <w:pPr>
        <w:shd w:val="clear" w:color="auto" w:fill="FFFFFF"/>
        <w:spacing w:after="0" w:line="240" w:lineRule="auto"/>
        <w:rPr>
          <w:rFonts w:ascii="Helvetica" w:eastAsia="Times New Roman" w:hAnsi="Helvetica" w:cs="Helvetica"/>
          <w:sz w:val="24"/>
          <w:szCs w:val="24"/>
        </w:rPr>
      </w:pPr>
      <w:r w:rsidRPr="00A238F0">
        <w:rPr>
          <w:rFonts w:ascii="Helvetica" w:eastAsia="Times New Roman" w:hAnsi="Helvetica" w:cs="Helvetica"/>
          <w:sz w:val="24"/>
          <w:szCs w:val="24"/>
        </w:rPr>
        <w:t xml:space="preserve">Please enable JavaScript to view the &lt;a </w:t>
      </w:r>
      <w:proofErr w:type="spellStart"/>
      <w:r w:rsidRPr="00A238F0">
        <w:rPr>
          <w:rFonts w:ascii="Helvetica" w:eastAsia="Times New Roman" w:hAnsi="Helvetica" w:cs="Helvetica"/>
          <w:sz w:val="24"/>
          <w:szCs w:val="24"/>
        </w:rPr>
        <w:t>href</w:t>
      </w:r>
      <w:proofErr w:type="spellEnd"/>
      <w:r w:rsidRPr="00A238F0">
        <w:rPr>
          <w:rFonts w:ascii="Helvetica" w:eastAsia="Times New Roman" w:hAnsi="Helvetica" w:cs="Helvetica"/>
          <w:sz w:val="24"/>
          <w:szCs w:val="24"/>
        </w:rPr>
        <w:t>="http://disqus.com/?</w:t>
      </w:r>
      <w:proofErr w:type="spellStart"/>
      <w:r w:rsidRPr="00A238F0">
        <w:rPr>
          <w:rFonts w:ascii="Helvetica" w:eastAsia="Times New Roman" w:hAnsi="Helvetica" w:cs="Helvetica"/>
          <w:sz w:val="24"/>
          <w:szCs w:val="24"/>
        </w:rPr>
        <w:t>ref_noscript</w:t>
      </w:r>
      <w:proofErr w:type="spellEnd"/>
      <w:r w:rsidRPr="00A238F0">
        <w:rPr>
          <w:rFonts w:ascii="Helvetica" w:eastAsia="Times New Roman" w:hAnsi="Helvetica" w:cs="Helvetica"/>
          <w:sz w:val="24"/>
          <w:szCs w:val="24"/>
        </w:rPr>
        <w:t xml:space="preserve">"&gt;comments powered by </w:t>
      </w:r>
      <w:proofErr w:type="spellStart"/>
      <w:r w:rsidRPr="00A238F0">
        <w:rPr>
          <w:rFonts w:ascii="Helvetica" w:eastAsia="Times New Roman" w:hAnsi="Helvetica" w:cs="Helvetica"/>
          <w:sz w:val="24"/>
          <w:szCs w:val="24"/>
        </w:rPr>
        <w:t>Disqus</w:t>
      </w:r>
      <w:proofErr w:type="spellEnd"/>
      <w:proofErr w:type="gramStart"/>
      <w:r w:rsidRPr="00A238F0">
        <w:rPr>
          <w:rFonts w:ascii="Helvetica" w:eastAsia="Times New Roman" w:hAnsi="Helvetica" w:cs="Helvetica"/>
          <w:sz w:val="24"/>
          <w:szCs w:val="24"/>
        </w:rPr>
        <w:t>.&lt;</w:t>
      </w:r>
      <w:proofErr w:type="gramEnd"/>
      <w:r w:rsidRPr="00A238F0">
        <w:rPr>
          <w:rFonts w:ascii="Helvetica" w:eastAsia="Times New Roman" w:hAnsi="Helvetica" w:cs="Helvetica"/>
          <w:sz w:val="24"/>
          <w:szCs w:val="24"/>
        </w:rPr>
        <w:t xml:space="preserve">/a&gt; </w:t>
      </w:r>
    </w:p>
    <w:p w:rsidR="00A238F0" w:rsidRPr="00A238F0" w:rsidRDefault="00A238F0" w:rsidP="00A238F0">
      <w:pPr>
        <w:numPr>
          <w:ilvl w:val="0"/>
          <w:numId w:val="2"/>
        </w:numPr>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Jonathan Hui blog</w:t>
      </w:r>
    </w:p>
    <w:p w:rsidR="00A238F0" w:rsidRPr="00A238F0" w:rsidRDefault="006D153A" w:rsidP="00A238F0">
      <w:pPr>
        <w:numPr>
          <w:ilvl w:val="0"/>
          <w:numId w:val="3"/>
        </w:numPr>
        <w:spacing w:before="100" w:beforeAutospacing="1" w:after="100" w:afterAutospacing="1" w:line="240" w:lineRule="auto"/>
        <w:rPr>
          <w:rFonts w:ascii="Helvetica" w:eastAsia="Times New Roman" w:hAnsi="Helvetica" w:cs="Helvetica"/>
          <w:sz w:val="24"/>
          <w:szCs w:val="24"/>
        </w:rPr>
      </w:pPr>
      <w:hyperlink r:id="rId12" w:history="1">
        <w:proofErr w:type="spellStart"/>
        <w:r w:rsidR="00A238F0" w:rsidRPr="00A238F0">
          <w:rPr>
            <w:rFonts w:ascii="Helvetica" w:eastAsia="Times New Roman" w:hAnsi="Helvetica" w:cs="Helvetica"/>
            <w:color w:val="2A7AE2"/>
            <w:sz w:val="24"/>
            <w:szCs w:val="24"/>
          </w:rPr>
          <w:t>jhui</w:t>
        </w:r>
        <w:proofErr w:type="spellEnd"/>
        <w:r w:rsidR="00A238F0" w:rsidRPr="00A238F0">
          <w:rPr>
            <w:rFonts w:ascii="Helvetica" w:eastAsia="Times New Roman" w:hAnsi="Helvetica" w:cs="Helvetica"/>
            <w:color w:val="2A7AE2"/>
            <w:sz w:val="24"/>
            <w:szCs w:val="24"/>
          </w:rPr>
          <w:t xml:space="preserve"> </w:t>
        </w:r>
      </w:hyperlink>
    </w:p>
    <w:p w:rsidR="00A238F0" w:rsidRPr="00A238F0" w:rsidRDefault="00A238F0" w:rsidP="00A238F0">
      <w:pPr>
        <w:spacing w:before="100" w:beforeAutospacing="1" w:after="100" w:afterAutospacing="1" w:line="240" w:lineRule="auto"/>
        <w:rPr>
          <w:rFonts w:ascii="Helvetica" w:eastAsia="Times New Roman" w:hAnsi="Helvetica" w:cs="Helvetica"/>
          <w:sz w:val="24"/>
          <w:szCs w:val="24"/>
        </w:rPr>
      </w:pPr>
      <w:r w:rsidRPr="00A238F0">
        <w:rPr>
          <w:rFonts w:ascii="Helvetica" w:eastAsia="Times New Roman" w:hAnsi="Helvetica" w:cs="Helvetica"/>
          <w:sz w:val="24"/>
          <w:szCs w:val="24"/>
        </w:rPr>
        <w:t>“Software architect”</w:t>
      </w:r>
    </w:p>
    <w:p w:rsidR="00835A12" w:rsidRDefault="00835A12"/>
    <w:sectPr w:rsidR="00835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athJax_Math-Web">
    <w:altName w:val="Times New Roman"/>
    <w:charset w:val="00"/>
    <w:family w:val="auto"/>
    <w:pitch w:val="default"/>
  </w:font>
  <w:font w:name="MathJax_Main-Web">
    <w:altName w:val="Times New Roman"/>
    <w:charset w:val="00"/>
    <w:family w:val="auto"/>
    <w:pitch w:val="default"/>
  </w:font>
  <w:font w:name="MathJax_Size2-Web">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 w:name="MathJax_Size3-Web">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0A74F0"/>
    <w:multiLevelType w:val="multilevel"/>
    <w:tmpl w:val="FE7E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C47A55"/>
    <w:multiLevelType w:val="multilevel"/>
    <w:tmpl w:val="D144C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AA450E"/>
    <w:multiLevelType w:val="multilevel"/>
    <w:tmpl w:val="D638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8F0"/>
    <w:rsid w:val="000B5C25"/>
    <w:rsid w:val="001F2F61"/>
    <w:rsid w:val="0032341B"/>
    <w:rsid w:val="005B6669"/>
    <w:rsid w:val="006D153A"/>
    <w:rsid w:val="00704FB0"/>
    <w:rsid w:val="007306E1"/>
    <w:rsid w:val="007C7D3A"/>
    <w:rsid w:val="00835A12"/>
    <w:rsid w:val="00957346"/>
    <w:rsid w:val="00A238F0"/>
    <w:rsid w:val="00E0571C"/>
    <w:rsid w:val="00E3251C"/>
    <w:rsid w:val="00F65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38F0"/>
    <w:pPr>
      <w:spacing w:before="100" w:beforeAutospacing="1" w:after="100" w:afterAutospacing="1" w:line="240" w:lineRule="auto"/>
      <w:outlineLvl w:val="0"/>
    </w:pPr>
    <w:rPr>
      <w:rFonts w:ascii="Times New Roman" w:eastAsia="Times New Roman" w:hAnsi="Times New Roman" w:cs="Times New Roman"/>
      <w:kern w:val="36"/>
      <w:sz w:val="24"/>
      <w:szCs w:val="24"/>
    </w:rPr>
  </w:style>
  <w:style w:type="paragraph" w:styleId="Heading2">
    <w:name w:val="heading 2"/>
    <w:basedOn w:val="Normal"/>
    <w:link w:val="Heading2Char"/>
    <w:uiPriority w:val="9"/>
    <w:qFormat/>
    <w:rsid w:val="00A238F0"/>
    <w:pPr>
      <w:spacing w:before="100" w:beforeAutospacing="1" w:after="100" w:afterAutospacing="1" w:line="240" w:lineRule="auto"/>
      <w:outlineLvl w:val="1"/>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A238F0"/>
    <w:pPr>
      <w:spacing w:before="100" w:beforeAutospacing="1" w:after="100" w:afterAutospacing="1" w:line="240" w:lineRule="auto"/>
      <w:outlineLvl w:val="2"/>
    </w:pPr>
    <w:rPr>
      <w:rFonts w:ascii="Times New Roman" w:eastAsia="Times New Roman" w:hAnsi="Times New Roman" w:cs="Times New Roman"/>
      <w:sz w:val="24"/>
      <w:szCs w:val="24"/>
    </w:rPr>
  </w:style>
  <w:style w:type="paragraph" w:styleId="Heading4">
    <w:name w:val="heading 4"/>
    <w:basedOn w:val="Normal"/>
    <w:link w:val="Heading4Char"/>
    <w:uiPriority w:val="9"/>
    <w:qFormat/>
    <w:rsid w:val="00A238F0"/>
    <w:pPr>
      <w:spacing w:before="100" w:beforeAutospacing="1" w:after="100" w:afterAutospacing="1" w:line="240" w:lineRule="auto"/>
      <w:outlineLvl w:val="3"/>
    </w:pPr>
    <w:rPr>
      <w:rFonts w:ascii="Times New Roman" w:eastAsia="Times New Roman" w:hAnsi="Times New Roman" w:cs="Times New Roman"/>
      <w:sz w:val="24"/>
      <w:szCs w:val="24"/>
    </w:rPr>
  </w:style>
  <w:style w:type="paragraph" w:styleId="Heading5">
    <w:name w:val="heading 5"/>
    <w:basedOn w:val="Normal"/>
    <w:link w:val="Heading5Char"/>
    <w:uiPriority w:val="9"/>
    <w:qFormat/>
    <w:rsid w:val="00A238F0"/>
    <w:pPr>
      <w:spacing w:before="100" w:beforeAutospacing="1" w:after="100" w:afterAutospacing="1" w:line="240" w:lineRule="auto"/>
      <w:outlineLvl w:val="4"/>
    </w:pPr>
    <w:rPr>
      <w:rFonts w:ascii="Times New Roman" w:eastAsia="Times New Roman" w:hAnsi="Times New Roman" w:cs="Times New Roman"/>
      <w:sz w:val="24"/>
      <w:szCs w:val="24"/>
    </w:rPr>
  </w:style>
  <w:style w:type="paragraph" w:styleId="Heading6">
    <w:name w:val="heading 6"/>
    <w:basedOn w:val="Normal"/>
    <w:link w:val="Heading6Char"/>
    <w:uiPriority w:val="9"/>
    <w:qFormat/>
    <w:rsid w:val="00A238F0"/>
    <w:pPr>
      <w:spacing w:before="100" w:beforeAutospacing="1" w:after="100" w:afterAutospacing="1" w:line="240" w:lineRule="auto"/>
      <w:outlineLvl w:val="5"/>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8F0"/>
    <w:rPr>
      <w:rFonts w:ascii="Times New Roman" w:eastAsia="Times New Roman" w:hAnsi="Times New Roman" w:cs="Times New Roman"/>
      <w:kern w:val="36"/>
      <w:sz w:val="24"/>
      <w:szCs w:val="24"/>
    </w:rPr>
  </w:style>
  <w:style w:type="character" w:customStyle="1" w:styleId="Heading2Char">
    <w:name w:val="Heading 2 Char"/>
    <w:basedOn w:val="DefaultParagraphFont"/>
    <w:link w:val="Heading2"/>
    <w:uiPriority w:val="9"/>
    <w:rsid w:val="00A238F0"/>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238F0"/>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A238F0"/>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A238F0"/>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A238F0"/>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38F0"/>
    <w:rPr>
      <w:strike w:val="0"/>
      <w:dstrike w:val="0"/>
      <w:color w:val="2A7AE2"/>
      <w:u w:val="none"/>
      <w:effect w:val="none"/>
    </w:rPr>
  </w:style>
  <w:style w:type="character" w:customStyle="1" w:styleId="HTMLPreformattedChar">
    <w:name w:val="HTML Preformatted Char"/>
    <w:basedOn w:val="DefaultParagraphFont"/>
    <w:link w:val="HTMLPreformatted"/>
    <w:uiPriority w:val="99"/>
    <w:semiHidden/>
    <w:rsid w:val="00A238F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23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rap">
    <w:name w:val="wrap"/>
    <w:basedOn w:val="Normal"/>
    <w:rsid w:val="00A238F0"/>
    <w:pPr>
      <w:spacing w:after="0" w:line="240" w:lineRule="auto"/>
    </w:pPr>
    <w:rPr>
      <w:rFonts w:ascii="Times New Roman" w:eastAsia="Times New Roman" w:hAnsi="Times New Roman" w:cs="Times New Roman"/>
      <w:sz w:val="24"/>
      <w:szCs w:val="24"/>
    </w:rPr>
  </w:style>
  <w:style w:type="paragraph" w:customStyle="1" w:styleId="site-header">
    <w:name w:val="site-header"/>
    <w:basedOn w:val="Normal"/>
    <w:rsid w:val="00A238F0"/>
    <w:pPr>
      <w:pBdr>
        <w:top w:val="single" w:sz="36" w:space="0" w:color="333333"/>
        <w:bottom w:val="single" w:sz="6" w:space="0" w:color="E8E8E8"/>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nav">
    <w:name w:val="site-nav"/>
    <w:basedOn w:val="Normal"/>
    <w:rsid w:val="00A238F0"/>
    <w:pPr>
      <w:spacing w:before="100" w:beforeAutospacing="1" w:after="100" w:afterAutospacing="1" w:line="840" w:lineRule="atLeast"/>
    </w:pPr>
    <w:rPr>
      <w:rFonts w:ascii="Times New Roman" w:eastAsia="Times New Roman" w:hAnsi="Times New Roman" w:cs="Times New Roman"/>
      <w:sz w:val="24"/>
      <w:szCs w:val="24"/>
    </w:rPr>
  </w:style>
  <w:style w:type="paragraph" w:customStyle="1" w:styleId="site-footer">
    <w:name w:val="site-footer"/>
    <w:basedOn w:val="Normal"/>
    <w:rsid w:val="00A238F0"/>
    <w:pPr>
      <w:pBdr>
        <w:top w:val="single" w:sz="6" w:space="23" w:color="E8E8E8"/>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heading">
    <w:name w:val="footer-heading"/>
    <w:basedOn w:val="Normal"/>
    <w:rsid w:val="00A238F0"/>
    <w:pPr>
      <w:spacing w:before="100" w:beforeAutospacing="1" w:after="225" w:line="240" w:lineRule="auto"/>
    </w:pPr>
    <w:rPr>
      <w:rFonts w:ascii="Times New Roman" w:eastAsia="Times New Roman" w:hAnsi="Times New Roman" w:cs="Times New Roman"/>
      <w:spacing w:val="-8"/>
      <w:sz w:val="27"/>
      <w:szCs w:val="27"/>
    </w:rPr>
  </w:style>
  <w:style w:type="paragraph" w:customStyle="1" w:styleId="footer-col-1">
    <w:name w:val="footer-col-1"/>
    <w:basedOn w:val="Normal"/>
    <w:rsid w:val="00A238F0"/>
    <w:pPr>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footer-col-2">
    <w:name w:val="footer-col-2"/>
    <w:basedOn w:val="Normal"/>
    <w:rsid w:val="00A238F0"/>
    <w:pPr>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footer-col-3">
    <w:name w:val="footer-col-3"/>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ithub-icon-svg">
    <w:name w:val="github-icon-svg"/>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itter-icon-svg">
    <w:name w:val="twitter-icon-svg"/>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content">
    <w:name w:val="page-content"/>
    <w:basedOn w:val="Normal"/>
    <w:rsid w:val="00A238F0"/>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header">
    <w:name w:val="post-header"/>
    <w:basedOn w:val="Normal"/>
    <w:rsid w:val="00A238F0"/>
    <w:pPr>
      <w:spacing w:before="150" w:after="450" w:line="240" w:lineRule="auto"/>
    </w:pPr>
    <w:rPr>
      <w:rFonts w:ascii="Times New Roman" w:eastAsia="Times New Roman" w:hAnsi="Times New Roman" w:cs="Times New Roman"/>
      <w:sz w:val="24"/>
      <w:szCs w:val="24"/>
    </w:rPr>
  </w:style>
  <w:style w:type="paragraph" w:customStyle="1" w:styleId="post-content">
    <w:name w:val="post-content"/>
    <w:basedOn w:val="Normal"/>
    <w:rsid w:val="00A238F0"/>
    <w:pPr>
      <w:spacing w:after="450" w:line="240" w:lineRule="auto"/>
    </w:pPr>
    <w:rPr>
      <w:rFonts w:ascii="Times New Roman" w:eastAsia="Times New Roman" w:hAnsi="Times New Roman" w:cs="Times New Roman"/>
      <w:sz w:val="24"/>
      <w:szCs w:val="24"/>
    </w:rPr>
  </w:style>
  <w:style w:type="paragraph" w:customStyle="1" w:styleId="imgright">
    <w:name w:val="imgright"/>
    <w:basedOn w:val="Normal"/>
    <w:rsid w:val="00A238F0"/>
    <w:pPr>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imgcap">
    <w:name w:val="imgcap"/>
    <w:basedOn w:val="Normal"/>
    <w:rsid w:val="00A238F0"/>
    <w:pPr>
      <w:spacing w:before="100" w:beforeAutospacing="1" w:after="100" w:afterAutospacing="1" w:line="240" w:lineRule="auto"/>
      <w:jc w:val="center"/>
    </w:pPr>
    <w:rPr>
      <w:rFonts w:ascii="Times New Roman" w:eastAsia="Times New Roman" w:hAnsi="Times New Roman" w:cs="Times New Roman"/>
      <w:color w:val="555555"/>
      <w:sz w:val="21"/>
      <w:szCs w:val="21"/>
    </w:rPr>
  </w:style>
  <w:style w:type="paragraph" w:customStyle="1" w:styleId="svgdiv">
    <w:name w:val="svgdiv"/>
    <w:basedOn w:val="Normal"/>
    <w:rsid w:val="00A238F0"/>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highlight">
    <w:name w:val="highlight"/>
    <w:basedOn w:val="Normal"/>
    <w:rsid w:val="00A238F0"/>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menu">
    <w:name w:val="mathjax_menu"/>
    <w:basedOn w:val="Normal"/>
    <w:rsid w:val="00A238F0"/>
    <w:pPr>
      <w:pBdr>
        <w:top w:val="single" w:sz="6" w:space="2" w:color="CCCCCC"/>
        <w:left w:val="single" w:sz="6" w:space="2" w:color="CCCCCC"/>
        <w:bottom w:val="single" w:sz="6" w:space="2" w:color="CCCCCC"/>
        <w:right w:val="single" w:sz="6" w:space="2" w:color="CCCCCC"/>
      </w:pBd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mathjaxmenuitem">
    <w:name w:val="mathjax_menuitem"/>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menuarrow">
    <w:name w:val="mathjax_menuarrow"/>
    <w:basedOn w:val="Normal"/>
    <w:rsid w:val="00A238F0"/>
    <w:pPr>
      <w:spacing w:before="100" w:beforeAutospacing="1" w:after="100" w:afterAutospacing="1" w:line="240" w:lineRule="auto"/>
    </w:pPr>
    <w:rPr>
      <w:rFonts w:ascii="Arial Unicode MS" w:eastAsia="Arial Unicode MS" w:hAnsi="Arial Unicode MS" w:cs="Arial Unicode MS"/>
      <w:color w:val="666666"/>
      <w:sz w:val="18"/>
      <w:szCs w:val="18"/>
    </w:rPr>
  </w:style>
  <w:style w:type="paragraph" w:customStyle="1" w:styleId="mathjaxmenucheck">
    <w:name w:val="mathjax_menucheck"/>
    <w:basedOn w:val="Normal"/>
    <w:rsid w:val="00A238F0"/>
    <w:pP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mathjaxmenulabel">
    <w:name w:val="mathjax_menulabel"/>
    <w:basedOn w:val="Normal"/>
    <w:rsid w:val="00A238F0"/>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mathjaxmenurule">
    <w:name w:val="mathjax_menurule"/>
    <w:basedOn w:val="Normal"/>
    <w:rsid w:val="00A238F0"/>
    <w:pPr>
      <w:pBdr>
        <w:top w:val="single" w:sz="6" w:space="0" w:color="CCCCCC"/>
      </w:pBdr>
      <w:spacing w:before="60" w:after="0" w:line="240" w:lineRule="auto"/>
      <w:ind w:left="15" w:right="15"/>
    </w:pPr>
    <w:rPr>
      <w:rFonts w:ascii="Times New Roman" w:eastAsia="Times New Roman" w:hAnsi="Times New Roman" w:cs="Times New Roman"/>
      <w:sz w:val="24"/>
      <w:szCs w:val="24"/>
    </w:rPr>
  </w:style>
  <w:style w:type="paragraph" w:customStyle="1" w:styleId="mathjaxmenuclose">
    <w:name w:val="mathjax_menuclose"/>
    <w:basedOn w:val="Normal"/>
    <w:rsid w:val="00A238F0"/>
    <w:pPr>
      <w:pBdr>
        <w:top w:val="single" w:sz="12" w:space="0" w:color="AAAAAA"/>
        <w:left w:val="single" w:sz="12" w:space="0" w:color="AAAAAA"/>
        <w:bottom w:val="single" w:sz="12" w:space="0" w:color="AAAAAA"/>
        <w:right w:val="single" w:sz="12" w:space="0" w:color="AAAAAA"/>
      </w:pBdr>
      <w:spacing w:before="100" w:beforeAutospacing="1" w:after="100" w:afterAutospacing="1" w:line="240" w:lineRule="auto"/>
    </w:pPr>
    <w:rPr>
      <w:rFonts w:ascii="Courier New" w:eastAsia="Times New Roman" w:hAnsi="Courier New" w:cs="Courier New"/>
      <w:color w:val="F0F0F0"/>
      <w:sz w:val="36"/>
      <w:szCs w:val="36"/>
    </w:rPr>
  </w:style>
  <w:style w:type="paragraph" w:customStyle="1" w:styleId="mathjaxpreview">
    <w:name w:val="mathjax_preview"/>
    <w:basedOn w:val="Normal"/>
    <w:rsid w:val="00A238F0"/>
    <w:pPr>
      <w:spacing w:before="100" w:beforeAutospacing="1" w:after="100" w:afterAutospacing="1" w:line="240" w:lineRule="auto"/>
    </w:pPr>
    <w:rPr>
      <w:rFonts w:ascii="Times New Roman" w:eastAsia="Times New Roman" w:hAnsi="Times New Roman" w:cs="Times New Roman"/>
      <w:color w:val="888888"/>
      <w:sz w:val="24"/>
      <w:szCs w:val="24"/>
    </w:rPr>
  </w:style>
  <w:style w:type="paragraph" w:customStyle="1" w:styleId="mathjaxerror">
    <w:name w:val="mathjax_error"/>
    <w:basedOn w:val="Normal"/>
    <w:rsid w:val="00A238F0"/>
    <w:pPr>
      <w:spacing w:before="100" w:beforeAutospacing="1" w:after="100" w:afterAutospacing="1" w:line="240" w:lineRule="auto"/>
    </w:pPr>
    <w:rPr>
      <w:rFonts w:ascii="Times New Roman" w:eastAsia="Times New Roman" w:hAnsi="Times New Roman" w:cs="Times New Roman"/>
      <w:i/>
      <w:iCs/>
      <w:color w:val="CC0000"/>
      <w:sz w:val="24"/>
      <w:szCs w:val="24"/>
    </w:rPr>
  </w:style>
  <w:style w:type="paragraph" w:customStyle="1" w:styleId="mjxp-script">
    <w:name w:val="mjxp-script"/>
    <w:basedOn w:val="Normal"/>
    <w:rsid w:val="00A238F0"/>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mjxp-bold">
    <w:name w:val="mjxp-bold"/>
    <w:basedOn w:val="Normal"/>
    <w:rsid w:val="00A238F0"/>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mjxp-italic">
    <w:name w:val="mjxp-italic"/>
    <w:basedOn w:val="Normal"/>
    <w:rsid w:val="00A238F0"/>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mjxp-scr">
    <w:name w:val="mjxp-scr"/>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frak">
    <w:name w:val="mjxp-frak"/>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sf">
    <w:name w:val="mjxp-sf"/>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cal">
    <w:name w:val="mjxp-cal"/>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mono">
    <w:name w:val="mjxp-mono"/>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largeop">
    <w:name w:val="mjxp-largeop"/>
    <w:basedOn w:val="Normal"/>
    <w:rsid w:val="00A238F0"/>
    <w:pPr>
      <w:spacing w:before="100" w:beforeAutospacing="1" w:after="100" w:afterAutospacing="1" w:line="240" w:lineRule="auto"/>
    </w:pPr>
    <w:rPr>
      <w:rFonts w:ascii="Times New Roman" w:eastAsia="Times New Roman" w:hAnsi="Times New Roman" w:cs="Times New Roman"/>
      <w:sz w:val="36"/>
      <w:szCs w:val="36"/>
    </w:rPr>
  </w:style>
  <w:style w:type="paragraph" w:customStyle="1" w:styleId="mjxp-math">
    <w:name w:val="mjxp-math"/>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display">
    <w:name w:val="mjxp-display"/>
    <w:basedOn w:val="Normal"/>
    <w:rsid w:val="00A238F0"/>
    <w:pPr>
      <w:spacing w:before="240" w:after="240" w:line="240" w:lineRule="auto"/>
      <w:jc w:val="center"/>
    </w:pPr>
    <w:rPr>
      <w:rFonts w:ascii="Times New Roman" w:eastAsia="Times New Roman" w:hAnsi="Times New Roman" w:cs="Times New Roman"/>
      <w:sz w:val="24"/>
      <w:szCs w:val="24"/>
    </w:rPr>
  </w:style>
  <w:style w:type="paragraph" w:customStyle="1" w:styleId="mjxp-box">
    <w:name w:val="mjxp-box"/>
    <w:basedOn w:val="Normal"/>
    <w:rsid w:val="00A238F0"/>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mjxp-rule">
    <w:name w:val="mjxp-rule"/>
    <w:basedOn w:val="Normal"/>
    <w:rsid w:val="00A238F0"/>
    <w:pPr>
      <w:spacing w:before="24" w:after="100" w:afterAutospacing="1" w:line="240" w:lineRule="auto"/>
    </w:pPr>
    <w:rPr>
      <w:rFonts w:ascii="Times New Roman" w:eastAsia="Times New Roman" w:hAnsi="Times New Roman" w:cs="Times New Roman"/>
      <w:sz w:val="24"/>
      <w:szCs w:val="24"/>
    </w:rPr>
  </w:style>
  <w:style w:type="paragraph" w:customStyle="1" w:styleId="mjxp-mo">
    <w:name w:val="mjxp-mo"/>
    <w:basedOn w:val="Normal"/>
    <w:rsid w:val="00A238F0"/>
    <w:pPr>
      <w:spacing w:after="0" w:line="240" w:lineRule="auto"/>
      <w:ind w:left="36" w:right="36"/>
    </w:pPr>
    <w:rPr>
      <w:rFonts w:ascii="Times New Roman" w:eastAsia="Times New Roman" w:hAnsi="Times New Roman" w:cs="Times New Roman"/>
      <w:sz w:val="24"/>
      <w:szCs w:val="24"/>
    </w:rPr>
  </w:style>
  <w:style w:type="paragraph" w:customStyle="1" w:styleId="mjxp-mfrac">
    <w:name w:val="mjxp-mfrac"/>
    <w:basedOn w:val="Normal"/>
    <w:rsid w:val="00A238F0"/>
    <w:pPr>
      <w:spacing w:after="0" w:line="240" w:lineRule="auto"/>
      <w:ind w:left="30" w:right="30"/>
    </w:pPr>
    <w:rPr>
      <w:rFonts w:ascii="Times New Roman" w:eastAsia="Times New Roman" w:hAnsi="Times New Roman" w:cs="Times New Roman"/>
      <w:sz w:val="24"/>
      <w:szCs w:val="24"/>
    </w:rPr>
  </w:style>
  <w:style w:type="paragraph" w:customStyle="1" w:styleId="mjxp-denom">
    <w:name w:val="mjxp-denom"/>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surd">
    <w:name w:val="mjxp-surd"/>
    <w:basedOn w:val="Normal"/>
    <w:rsid w:val="00A238F0"/>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mjxp-over">
    <w:name w:val="mjxp-over"/>
    <w:basedOn w:val="Normal"/>
    <w:rsid w:val="00A238F0"/>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mjxp-mtable">
    <w:name w:val="mjxp-mtable"/>
    <w:basedOn w:val="Normal"/>
    <w:rsid w:val="00A238F0"/>
    <w:pPr>
      <w:spacing w:after="0" w:line="240" w:lineRule="auto"/>
      <w:ind w:left="30" w:right="30"/>
    </w:pPr>
    <w:rPr>
      <w:rFonts w:ascii="Times New Roman" w:eastAsia="Times New Roman" w:hAnsi="Times New Roman" w:cs="Times New Roman"/>
      <w:sz w:val="24"/>
      <w:szCs w:val="24"/>
    </w:rPr>
  </w:style>
  <w:style w:type="paragraph" w:customStyle="1" w:styleId="mjxp-mtd">
    <w:name w:val="mjxp-mtd"/>
    <w:basedOn w:val="Normal"/>
    <w:rsid w:val="00A238F0"/>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mjxp-merror">
    <w:name w:val="mjxp-merror"/>
    <w:basedOn w:val="Normal"/>
    <w:rsid w:val="00A238F0"/>
    <w:pPr>
      <w:pBdr>
        <w:top w:val="single" w:sz="6" w:space="1" w:color="CC0000"/>
        <w:left w:val="single" w:sz="6" w:space="2" w:color="CC0000"/>
        <w:bottom w:val="single" w:sz="6" w:space="1" w:color="CC0000"/>
        <w:right w:val="single" w:sz="6" w:space="2" w:color="CC0000"/>
      </w:pBdr>
      <w:shd w:val="clear" w:color="auto" w:fill="FFFF88"/>
      <w:spacing w:before="100" w:beforeAutospacing="1" w:after="100" w:afterAutospacing="1" w:line="240" w:lineRule="auto"/>
    </w:pPr>
    <w:rPr>
      <w:rFonts w:ascii="Times New Roman" w:eastAsia="Times New Roman" w:hAnsi="Times New Roman" w:cs="Times New Roman"/>
      <w:color w:val="CC0000"/>
    </w:rPr>
  </w:style>
  <w:style w:type="paragraph" w:customStyle="1" w:styleId="mathjaxdisplay">
    <w:name w:val="mathjax_display"/>
    <w:basedOn w:val="Normal"/>
    <w:rsid w:val="00A238F0"/>
    <w:pPr>
      <w:spacing w:before="240" w:after="240" w:line="240" w:lineRule="auto"/>
      <w:jc w:val="center"/>
    </w:pPr>
    <w:rPr>
      <w:rFonts w:ascii="Times New Roman" w:eastAsia="Times New Roman" w:hAnsi="Times New Roman" w:cs="Times New Roman"/>
      <w:sz w:val="24"/>
      <w:szCs w:val="24"/>
    </w:rPr>
  </w:style>
  <w:style w:type="paragraph" w:customStyle="1" w:styleId="mathjax">
    <w:name w:val="mathjax"/>
    <w:basedOn w:val="Normal"/>
    <w:rsid w:val="00A238F0"/>
    <w:pPr>
      <w:spacing w:after="0" w:line="240" w:lineRule="auto"/>
    </w:pPr>
    <w:rPr>
      <w:rFonts w:ascii="Times New Roman" w:eastAsia="Times New Roman" w:hAnsi="Times New Roman" w:cs="Times New Roman"/>
      <w:sz w:val="24"/>
      <w:szCs w:val="24"/>
    </w:rPr>
  </w:style>
  <w:style w:type="paragraph" w:customStyle="1" w:styleId="mathjaxprocessing">
    <w:name w:val="mathjax_processing"/>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exbox">
    <w:name w:val="mathjax_exbox"/>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icon">
    <w:name w:val="menu-icon"/>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link">
    <w:name w:val="page-link"/>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
    <w:name w:val="column"/>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link">
    <w:name w:val="post-link"/>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date">
    <w:name w:val="post-date"/>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
    <w:name w:val="meta"/>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
    <w:name w:val="c"/>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rr">
    <w:name w:val="err"/>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
    <w:name w:val="k"/>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
    <w:name w:val="o"/>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
    <w:name w:val="cm"/>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p">
    <w:name w:val="cp"/>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
    <w:name w:val="c1"/>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
    <w:name w:val="cs"/>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d">
    <w:name w:val="gd"/>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
    <w:name w:val="ge"/>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
    <w:name w:val="gr"/>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h">
    <w:name w:val="gh"/>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i">
    <w:name w:val="gi"/>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
    <w:name w:val="go"/>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p">
    <w:name w:val="gp"/>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
    <w:name w:val="gs"/>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u">
    <w:name w:val="gu"/>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t">
    <w:name w:val="gt"/>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c">
    <w:name w:val="kc"/>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d">
    <w:name w:val="kd"/>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p">
    <w:name w:val="kp"/>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r">
    <w:name w:val="kr"/>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t">
    <w:name w:val="kt"/>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
    <w:name w:val="m"/>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
    <w:name w:val="s"/>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
    <w:name w:val="na"/>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b">
    <w:name w:val="nb"/>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c">
    <w:name w:val="nc"/>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
    <w:name w:val="no"/>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i">
    <w:name w:val="ni"/>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
    <w:name w:val="ne"/>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f">
    <w:name w:val="nf"/>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n">
    <w:name w:val="nn"/>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t">
    <w:name w:val="nt"/>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v">
    <w:name w:val="nv"/>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w">
    <w:name w:val="ow"/>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
    <w:name w:val="w"/>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f">
    <w:name w:val="mf"/>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h">
    <w:name w:val="mh"/>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
    <w:name w:val="mi"/>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
    <w:name w:val="mo"/>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b">
    <w:name w:val="sb"/>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
    <w:name w:val="sc"/>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d">
    <w:name w:val="sd"/>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2">
    <w:name w:val="s2"/>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
    <w:name w:val="se"/>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
    <w:name w:val="sh"/>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
    <w:name w:val="si"/>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x">
    <w:name w:val="sx"/>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r">
    <w:name w:val="sr"/>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1">
    <w:name w:val="s1"/>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
    <w:name w:val="ss"/>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p">
    <w:name w:val="bp"/>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c">
    <w:name w:val="vc"/>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g">
    <w:name w:val="vg"/>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
    <w:name w:val="vi"/>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l">
    <w:name w:val="il"/>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hoverarrow">
    <w:name w:val="mathjax_hover_arrow"/>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error">
    <w:name w:val="noerror"/>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rror">
    <w:name w:val="merror"/>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monospace">
    <w:name w:val="mjx-monospace"/>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sans-serif">
    <w:name w:val="mjx-sans-serif"/>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embox">
    <w:name w:val="mathjax_embox"/>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hitbox">
    <w:name w:val="mathjax_hitbox"/>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
    <w:name w:val="x"/>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hoverframe">
    <w:name w:val="mathjax_hover_frame"/>
    <w:basedOn w:val="Normal"/>
    <w:rsid w:val="00A238F0"/>
    <w:pPr>
      <w:pBdr>
        <w:top w:val="single" w:sz="6" w:space="0" w:color="AA66DD"/>
        <w:left w:val="single" w:sz="6" w:space="0" w:color="AA66DD"/>
        <w:bottom w:val="single" w:sz="6" w:space="0" w:color="AA66DD"/>
        <w:right w:val="single" w:sz="6" w:space="0" w:color="AA66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icon1">
    <w:name w:val="menu-icon1"/>
    <w:basedOn w:val="Normal"/>
    <w:rsid w:val="00A238F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age-link1">
    <w:name w:val="page-link1"/>
    <w:basedOn w:val="Normal"/>
    <w:rsid w:val="00A238F0"/>
    <w:pPr>
      <w:spacing w:before="100" w:beforeAutospacing="1" w:after="100" w:afterAutospacing="1" w:line="240" w:lineRule="auto"/>
      <w:ind w:left="300"/>
    </w:pPr>
    <w:rPr>
      <w:rFonts w:ascii="Times New Roman" w:eastAsia="Times New Roman" w:hAnsi="Times New Roman" w:cs="Times New Roman"/>
      <w:color w:val="727272"/>
      <w:spacing w:val="-8"/>
      <w:sz w:val="24"/>
      <w:szCs w:val="24"/>
    </w:rPr>
  </w:style>
  <w:style w:type="paragraph" w:customStyle="1" w:styleId="column1">
    <w:name w:val="column1"/>
    <w:basedOn w:val="Normal"/>
    <w:rsid w:val="00A238F0"/>
    <w:pPr>
      <w:spacing w:before="100" w:beforeAutospacing="1" w:after="225" w:line="240" w:lineRule="auto"/>
    </w:pPr>
    <w:rPr>
      <w:rFonts w:ascii="Times New Roman" w:eastAsia="Times New Roman" w:hAnsi="Times New Roman" w:cs="Times New Roman"/>
      <w:color w:val="828282"/>
      <w:spacing w:val="-5"/>
      <w:sz w:val="23"/>
      <w:szCs w:val="23"/>
    </w:rPr>
  </w:style>
  <w:style w:type="paragraph" w:customStyle="1" w:styleId="post-link1">
    <w:name w:val="post-link1"/>
    <w:basedOn w:val="Normal"/>
    <w:rsid w:val="00A238F0"/>
    <w:pPr>
      <w:spacing w:before="100" w:beforeAutospacing="1" w:after="100" w:afterAutospacing="1" w:line="240" w:lineRule="auto"/>
    </w:pPr>
    <w:rPr>
      <w:rFonts w:ascii="Times New Roman" w:eastAsia="Times New Roman" w:hAnsi="Times New Roman" w:cs="Times New Roman"/>
      <w:spacing w:val="-15"/>
      <w:sz w:val="30"/>
      <w:szCs w:val="30"/>
    </w:rPr>
  </w:style>
  <w:style w:type="paragraph" w:customStyle="1" w:styleId="post-date1">
    <w:name w:val="post-date1"/>
    <w:basedOn w:val="Normal"/>
    <w:rsid w:val="00A238F0"/>
    <w:pPr>
      <w:spacing w:before="100" w:beforeAutospacing="1" w:after="100" w:afterAutospacing="1" w:line="240" w:lineRule="auto"/>
    </w:pPr>
    <w:rPr>
      <w:rFonts w:ascii="Times New Roman" w:eastAsia="Times New Roman" w:hAnsi="Times New Roman" w:cs="Times New Roman"/>
      <w:color w:val="818181"/>
      <w:sz w:val="23"/>
      <w:szCs w:val="23"/>
    </w:rPr>
  </w:style>
  <w:style w:type="paragraph" w:customStyle="1" w:styleId="meta1">
    <w:name w:val="meta1"/>
    <w:basedOn w:val="Normal"/>
    <w:rsid w:val="00A238F0"/>
    <w:pPr>
      <w:spacing w:before="75" w:after="100" w:afterAutospacing="1" w:line="240" w:lineRule="auto"/>
    </w:pPr>
    <w:rPr>
      <w:rFonts w:ascii="Times New Roman" w:eastAsia="Times New Roman" w:hAnsi="Times New Roman" w:cs="Times New Roman"/>
      <w:color w:val="818181"/>
      <w:sz w:val="23"/>
      <w:szCs w:val="23"/>
    </w:rPr>
  </w:style>
  <w:style w:type="paragraph" w:customStyle="1" w:styleId="c2">
    <w:name w:val="c2"/>
    <w:basedOn w:val="Normal"/>
    <w:rsid w:val="00A238F0"/>
    <w:pPr>
      <w:spacing w:before="100" w:beforeAutospacing="1" w:after="100" w:afterAutospacing="1" w:line="240" w:lineRule="auto"/>
    </w:pPr>
    <w:rPr>
      <w:rFonts w:ascii="Times New Roman" w:eastAsia="Times New Roman" w:hAnsi="Times New Roman" w:cs="Times New Roman"/>
      <w:i/>
      <w:iCs/>
      <w:color w:val="999988"/>
      <w:sz w:val="24"/>
      <w:szCs w:val="24"/>
    </w:rPr>
  </w:style>
  <w:style w:type="paragraph" w:customStyle="1" w:styleId="err1">
    <w:name w:val="err1"/>
    <w:basedOn w:val="Normal"/>
    <w:rsid w:val="00A238F0"/>
    <w:pPr>
      <w:shd w:val="clear" w:color="auto" w:fill="E3D2D2"/>
      <w:spacing w:before="100" w:beforeAutospacing="1" w:after="100" w:afterAutospacing="1" w:line="240" w:lineRule="auto"/>
    </w:pPr>
    <w:rPr>
      <w:rFonts w:ascii="Times New Roman" w:eastAsia="Times New Roman" w:hAnsi="Times New Roman" w:cs="Times New Roman"/>
      <w:color w:val="A61717"/>
      <w:sz w:val="24"/>
      <w:szCs w:val="24"/>
    </w:rPr>
  </w:style>
  <w:style w:type="paragraph" w:customStyle="1" w:styleId="k1">
    <w:name w:val="k1"/>
    <w:basedOn w:val="Normal"/>
    <w:rsid w:val="00A238F0"/>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o1">
    <w:name w:val="o1"/>
    <w:basedOn w:val="Normal"/>
    <w:rsid w:val="00A238F0"/>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cm1">
    <w:name w:val="cm1"/>
    <w:basedOn w:val="Normal"/>
    <w:rsid w:val="00A238F0"/>
    <w:pPr>
      <w:spacing w:before="100" w:beforeAutospacing="1" w:after="100" w:afterAutospacing="1" w:line="240" w:lineRule="auto"/>
    </w:pPr>
    <w:rPr>
      <w:rFonts w:ascii="Times New Roman" w:eastAsia="Times New Roman" w:hAnsi="Times New Roman" w:cs="Times New Roman"/>
      <w:i/>
      <w:iCs/>
      <w:color w:val="999988"/>
      <w:sz w:val="24"/>
      <w:szCs w:val="24"/>
    </w:rPr>
  </w:style>
  <w:style w:type="paragraph" w:customStyle="1" w:styleId="cp1">
    <w:name w:val="cp1"/>
    <w:basedOn w:val="Normal"/>
    <w:rsid w:val="00A238F0"/>
    <w:pPr>
      <w:spacing w:before="100" w:beforeAutospacing="1" w:after="100" w:afterAutospacing="1" w:line="240" w:lineRule="auto"/>
    </w:pPr>
    <w:rPr>
      <w:rFonts w:ascii="Times New Roman" w:eastAsia="Times New Roman" w:hAnsi="Times New Roman" w:cs="Times New Roman"/>
      <w:b/>
      <w:bCs/>
      <w:color w:val="999999"/>
      <w:sz w:val="24"/>
      <w:szCs w:val="24"/>
    </w:rPr>
  </w:style>
  <w:style w:type="paragraph" w:customStyle="1" w:styleId="c11">
    <w:name w:val="c11"/>
    <w:basedOn w:val="Normal"/>
    <w:rsid w:val="00A238F0"/>
    <w:pPr>
      <w:spacing w:before="100" w:beforeAutospacing="1" w:after="100" w:afterAutospacing="1" w:line="240" w:lineRule="auto"/>
    </w:pPr>
    <w:rPr>
      <w:rFonts w:ascii="Times New Roman" w:eastAsia="Times New Roman" w:hAnsi="Times New Roman" w:cs="Times New Roman"/>
      <w:i/>
      <w:iCs/>
      <w:color w:val="999988"/>
      <w:sz w:val="24"/>
      <w:szCs w:val="24"/>
    </w:rPr>
  </w:style>
  <w:style w:type="paragraph" w:customStyle="1" w:styleId="cs1">
    <w:name w:val="cs1"/>
    <w:basedOn w:val="Normal"/>
    <w:rsid w:val="00A238F0"/>
    <w:pPr>
      <w:spacing w:before="100" w:beforeAutospacing="1" w:after="100" w:afterAutospacing="1" w:line="240" w:lineRule="auto"/>
    </w:pPr>
    <w:rPr>
      <w:rFonts w:ascii="Times New Roman" w:eastAsia="Times New Roman" w:hAnsi="Times New Roman" w:cs="Times New Roman"/>
      <w:b/>
      <w:bCs/>
      <w:i/>
      <w:iCs/>
      <w:color w:val="999999"/>
      <w:sz w:val="24"/>
      <w:szCs w:val="24"/>
    </w:rPr>
  </w:style>
  <w:style w:type="paragraph" w:customStyle="1" w:styleId="gd1">
    <w:name w:val="gd1"/>
    <w:basedOn w:val="Normal"/>
    <w:rsid w:val="00A238F0"/>
    <w:pPr>
      <w:shd w:val="clear" w:color="auto" w:fill="FFDDDD"/>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1">
    <w:name w:val="x1"/>
    <w:basedOn w:val="Normal"/>
    <w:rsid w:val="00A238F0"/>
    <w:pPr>
      <w:shd w:val="clear" w:color="auto" w:fill="FFAAAA"/>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ge1">
    <w:name w:val="ge1"/>
    <w:basedOn w:val="Normal"/>
    <w:rsid w:val="00A238F0"/>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gr1">
    <w:name w:val="gr1"/>
    <w:basedOn w:val="Normal"/>
    <w:rsid w:val="00A238F0"/>
    <w:pPr>
      <w:spacing w:before="100" w:beforeAutospacing="1" w:after="100" w:afterAutospacing="1" w:line="240" w:lineRule="auto"/>
    </w:pPr>
    <w:rPr>
      <w:rFonts w:ascii="Times New Roman" w:eastAsia="Times New Roman" w:hAnsi="Times New Roman" w:cs="Times New Roman"/>
      <w:color w:val="AA0000"/>
      <w:sz w:val="24"/>
      <w:szCs w:val="24"/>
    </w:rPr>
  </w:style>
  <w:style w:type="paragraph" w:customStyle="1" w:styleId="gh1">
    <w:name w:val="gh1"/>
    <w:basedOn w:val="Normal"/>
    <w:rsid w:val="00A238F0"/>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gi1">
    <w:name w:val="gi1"/>
    <w:basedOn w:val="Normal"/>
    <w:rsid w:val="00A238F0"/>
    <w:pPr>
      <w:shd w:val="clear" w:color="auto" w:fill="DDFFDD"/>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2">
    <w:name w:val="x2"/>
    <w:basedOn w:val="Normal"/>
    <w:rsid w:val="00A238F0"/>
    <w:pPr>
      <w:shd w:val="clear" w:color="auto" w:fill="AAFFAA"/>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go1">
    <w:name w:val="go1"/>
    <w:basedOn w:val="Normal"/>
    <w:rsid w:val="00A238F0"/>
    <w:pPr>
      <w:spacing w:before="100" w:beforeAutospacing="1" w:after="100" w:afterAutospacing="1" w:line="240" w:lineRule="auto"/>
    </w:pPr>
    <w:rPr>
      <w:rFonts w:ascii="Times New Roman" w:eastAsia="Times New Roman" w:hAnsi="Times New Roman" w:cs="Times New Roman"/>
      <w:color w:val="888888"/>
      <w:sz w:val="24"/>
      <w:szCs w:val="24"/>
    </w:rPr>
  </w:style>
  <w:style w:type="paragraph" w:customStyle="1" w:styleId="gp1">
    <w:name w:val="gp1"/>
    <w:basedOn w:val="Normal"/>
    <w:rsid w:val="00A238F0"/>
    <w:pPr>
      <w:spacing w:before="100" w:beforeAutospacing="1" w:after="100" w:afterAutospacing="1" w:line="240" w:lineRule="auto"/>
    </w:pPr>
    <w:rPr>
      <w:rFonts w:ascii="Times New Roman" w:eastAsia="Times New Roman" w:hAnsi="Times New Roman" w:cs="Times New Roman"/>
      <w:color w:val="555555"/>
      <w:sz w:val="24"/>
      <w:szCs w:val="24"/>
    </w:rPr>
  </w:style>
  <w:style w:type="paragraph" w:customStyle="1" w:styleId="gs1">
    <w:name w:val="gs1"/>
    <w:basedOn w:val="Normal"/>
    <w:rsid w:val="00A238F0"/>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gu1">
    <w:name w:val="gu1"/>
    <w:basedOn w:val="Normal"/>
    <w:rsid w:val="00A238F0"/>
    <w:pPr>
      <w:spacing w:before="100" w:beforeAutospacing="1" w:after="100" w:afterAutospacing="1" w:line="240" w:lineRule="auto"/>
    </w:pPr>
    <w:rPr>
      <w:rFonts w:ascii="Times New Roman" w:eastAsia="Times New Roman" w:hAnsi="Times New Roman" w:cs="Times New Roman"/>
      <w:color w:val="AAAAAA"/>
      <w:sz w:val="24"/>
      <w:szCs w:val="24"/>
    </w:rPr>
  </w:style>
  <w:style w:type="paragraph" w:customStyle="1" w:styleId="gt1">
    <w:name w:val="gt1"/>
    <w:basedOn w:val="Normal"/>
    <w:rsid w:val="00A238F0"/>
    <w:pPr>
      <w:spacing w:before="100" w:beforeAutospacing="1" w:after="100" w:afterAutospacing="1" w:line="240" w:lineRule="auto"/>
    </w:pPr>
    <w:rPr>
      <w:rFonts w:ascii="Times New Roman" w:eastAsia="Times New Roman" w:hAnsi="Times New Roman" w:cs="Times New Roman"/>
      <w:color w:val="AA0000"/>
      <w:sz w:val="24"/>
      <w:szCs w:val="24"/>
    </w:rPr>
  </w:style>
  <w:style w:type="paragraph" w:customStyle="1" w:styleId="kc1">
    <w:name w:val="kc1"/>
    <w:basedOn w:val="Normal"/>
    <w:rsid w:val="00A238F0"/>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kd1">
    <w:name w:val="kd1"/>
    <w:basedOn w:val="Normal"/>
    <w:rsid w:val="00A238F0"/>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kp1">
    <w:name w:val="kp1"/>
    <w:basedOn w:val="Normal"/>
    <w:rsid w:val="00A238F0"/>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kr1">
    <w:name w:val="kr1"/>
    <w:basedOn w:val="Normal"/>
    <w:rsid w:val="00A238F0"/>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kt1">
    <w:name w:val="kt1"/>
    <w:basedOn w:val="Normal"/>
    <w:rsid w:val="00A238F0"/>
    <w:pPr>
      <w:spacing w:before="100" w:beforeAutospacing="1" w:after="100" w:afterAutospacing="1" w:line="240" w:lineRule="auto"/>
    </w:pPr>
    <w:rPr>
      <w:rFonts w:ascii="Times New Roman" w:eastAsia="Times New Roman" w:hAnsi="Times New Roman" w:cs="Times New Roman"/>
      <w:b/>
      <w:bCs/>
      <w:color w:val="445588"/>
      <w:sz w:val="24"/>
      <w:szCs w:val="24"/>
    </w:rPr>
  </w:style>
  <w:style w:type="paragraph" w:customStyle="1" w:styleId="m1">
    <w:name w:val="m1"/>
    <w:basedOn w:val="Normal"/>
    <w:rsid w:val="00A238F0"/>
    <w:pPr>
      <w:spacing w:before="100" w:beforeAutospacing="1" w:after="100" w:afterAutospacing="1" w:line="240" w:lineRule="auto"/>
    </w:pPr>
    <w:rPr>
      <w:rFonts w:ascii="Times New Roman" w:eastAsia="Times New Roman" w:hAnsi="Times New Roman" w:cs="Times New Roman"/>
      <w:color w:val="009999"/>
      <w:sz w:val="24"/>
      <w:szCs w:val="24"/>
    </w:rPr>
  </w:style>
  <w:style w:type="paragraph" w:customStyle="1" w:styleId="s3">
    <w:name w:val="s3"/>
    <w:basedOn w:val="Normal"/>
    <w:rsid w:val="00A238F0"/>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na1">
    <w:name w:val="na1"/>
    <w:basedOn w:val="Normal"/>
    <w:rsid w:val="00A238F0"/>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nb1">
    <w:name w:val="nb1"/>
    <w:basedOn w:val="Normal"/>
    <w:rsid w:val="00A238F0"/>
    <w:pPr>
      <w:spacing w:before="100" w:beforeAutospacing="1" w:after="100" w:afterAutospacing="1" w:line="240" w:lineRule="auto"/>
    </w:pPr>
    <w:rPr>
      <w:rFonts w:ascii="Times New Roman" w:eastAsia="Times New Roman" w:hAnsi="Times New Roman" w:cs="Times New Roman"/>
      <w:color w:val="0086B3"/>
      <w:sz w:val="24"/>
      <w:szCs w:val="24"/>
    </w:rPr>
  </w:style>
  <w:style w:type="paragraph" w:customStyle="1" w:styleId="nc1">
    <w:name w:val="nc1"/>
    <w:basedOn w:val="Normal"/>
    <w:rsid w:val="00A238F0"/>
    <w:pPr>
      <w:spacing w:before="100" w:beforeAutospacing="1" w:after="100" w:afterAutospacing="1" w:line="240" w:lineRule="auto"/>
    </w:pPr>
    <w:rPr>
      <w:rFonts w:ascii="Times New Roman" w:eastAsia="Times New Roman" w:hAnsi="Times New Roman" w:cs="Times New Roman"/>
      <w:b/>
      <w:bCs/>
      <w:color w:val="445588"/>
      <w:sz w:val="24"/>
      <w:szCs w:val="24"/>
    </w:rPr>
  </w:style>
  <w:style w:type="paragraph" w:customStyle="1" w:styleId="no1">
    <w:name w:val="no1"/>
    <w:basedOn w:val="Normal"/>
    <w:rsid w:val="00A238F0"/>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ni1">
    <w:name w:val="ni1"/>
    <w:basedOn w:val="Normal"/>
    <w:rsid w:val="00A238F0"/>
    <w:pPr>
      <w:spacing w:before="100" w:beforeAutospacing="1" w:after="100" w:afterAutospacing="1" w:line="240" w:lineRule="auto"/>
    </w:pPr>
    <w:rPr>
      <w:rFonts w:ascii="Times New Roman" w:eastAsia="Times New Roman" w:hAnsi="Times New Roman" w:cs="Times New Roman"/>
      <w:color w:val="800080"/>
      <w:sz w:val="24"/>
      <w:szCs w:val="24"/>
    </w:rPr>
  </w:style>
  <w:style w:type="paragraph" w:customStyle="1" w:styleId="ne1">
    <w:name w:val="ne1"/>
    <w:basedOn w:val="Normal"/>
    <w:rsid w:val="00A238F0"/>
    <w:pPr>
      <w:spacing w:before="100" w:beforeAutospacing="1" w:after="100" w:afterAutospacing="1" w:line="240" w:lineRule="auto"/>
    </w:pPr>
    <w:rPr>
      <w:rFonts w:ascii="Times New Roman" w:eastAsia="Times New Roman" w:hAnsi="Times New Roman" w:cs="Times New Roman"/>
      <w:b/>
      <w:bCs/>
      <w:color w:val="990000"/>
      <w:sz w:val="24"/>
      <w:szCs w:val="24"/>
    </w:rPr>
  </w:style>
  <w:style w:type="paragraph" w:customStyle="1" w:styleId="nf1">
    <w:name w:val="nf1"/>
    <w:basedOn w:val="Normal"/>
    <w:rsid w:val="00A238F0"/>
    <w:pPr>
      <w:spacing w:before="100" w:beforeAutospacing="1" w:after="100" w:afterAutospacing="1" w:line="240" w:lineRule="auto"/>
    </w:pPr>
    <w:rPr>
      <w:rFonts w:ascii="Times New Roman" w:eastAsia="Times New Roman" w:hAnsi="Times New Roman" w:cs="Times New Roman"/>
      <w:b/>
      <w:bCs/>
      <w:color w:val="990000"/>
      <w:sz w:val="24"/>
      <w:szCs w:val="24"/>
    </w:rPr>
  </w:style>
  <w:style w:type="paragraph" w:customStyle="1" w:styleId="nn1">
    <w:name w:val="nn1"/>
    <w:basedOn w:val="Normal"/>
    <w:rsid w:val="00A238F0"/>
    <w:pPr>
      <w:spacing w:before="100" w:beforeAutospacing="1" w:after="100" w:afterAutospacing="1" w:line="240" w:lineRule="auto"/>
    </w:pPr>
    <w:rPr>
      <w:rFonts w:ascii="Times New Roman" w:eastAsia="Times New Roman" w:hAnsi="Times New Roman" w:cs="Times New Roman"/>
      <w:color w:val="555555"/>
      <w:sz w:val="24"/>
      <w:szCs w:val="24"/>
    </w:rPr>
  </w:style>
  <w:style w:type="paragraph" w:customStyle="1" w:styleId="nt1">
    <w:name w:val="nt1"/>
    <w:basedOn w:val="Normal"/>
    <w:rsid w:val="00A238F0"/>
    <w:pPr>
      <w:spacing w:before="100" w:beforeAutospacing="1" w:after="100" w:afterAutospacing="1" w:line="240" w:lineRule="auto"/>
    </w:pPr>
    <w:rPr>
      <w:rFonts w:ascii="Times New Roman" w:eastAsia="Times New Roman" w:hAnsi="Times New Roman" w:cs="Times New Roman"/>
      <w:color w:val="000080"/>
      <w:sz w:val="24"/>
      <w:szCs w:val="24"/>
    </w:rPr>
  </w:style>
  <w:style w:type="paragraph" w:customStyle="1" w:styleId="nv1">
    <w:name w:val="nv1"/>
    <w:basedOn w:val="Normal"/>
    <w:rsid w:val="00A238F0"/>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ow1">
    <w:name w:val="ow1"/>
    <w:basedOn w:val="Normal"/>
    <w:rsid w:val="00A238F0"/>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w1">
    <w:name w:val="w1"/>
    <w:basedOn w:val="Normal"/>
    <w:rsid w:val="00A238F0"/>
    <w:pPr>
      <w:spacing w:before="100" w:beforeAutospacing="1" w:after="100" w:afterAutospacing="1" w:line="240" w:lineRule="auto"/>
    </w:pPr>
    <w:rPr>
      <w:rFonts w:ascii="Times New Roman" w:eastAsia="Times New Roman" w:hAnsi="Times New Roman" w:cs="Times New Roman"/>
      <w:color w:val="BBBBBB"/>
      <w:sz w:val="24"/>
      <w:szCs w:val="24"/>
    </w:rPr>
  </w:style>
  <w:style w:type="paragraph" w:customStyle="1" w:styleId="mf1">
    <w:name w:val="mf1"/>
    <w:basedOn w:val="Normal"/>
    <w:rsid w:val="00A238F0"/>
    <w:pPr>
      <w:spacing w:before="100" w:beforeAutospacing="1" w:after="100" w:afterAutospacing="1" w:line="240" w:lineRule="auto"/>
    </w:pPr>
    <w:rPr>
      <w:rFonts w:ascii="Times New Roman" w:eastAsia="Times New Roman" w:hAnsi="Times New Roman" w:cs="Times New Roman"/>
      <w:color w:val="009999"/>
      <w:sz w:val="24"/>
      <w:szCs w:val="24"/>
    </w:rPr>
  </w:style>
  <w:style w:type="paragraph" w:customStyle="1" w:styleId="mh1">
    <w:name w:val="mh1"/>
    <w:basedOn w:val="Normal"/>
    <w:rsid w:val="00A238F0"/>
    <w:pPr>
      <w:spacing w:before="100" w:beforeAutospacing="1" w:after="100" w:afterAutospacing="1" w:line="240" w:lineRule="auto"/>
    </w:pPr>
    <w:rPr>
      <w:rFonts w:ascii="Times New Roman" w:eastAsia="Times New Roman" w:hAnsi="Times New Roman" w:cs="Times New Roman"/>
      <w:color w:val="009999"/>
      <w:sz w:val="24"/>
      <w:szCs w:val="24"/>
    </w:rPr>
  </w:style>
  <w:style w:type="paragraph" w:customStyle="1" w:styleId="mi1">
    <w:name w:val="mi1"/>
    <w:basedOn w:val="Normal"/>
    <w:rsid w:val="00A238F0"/>
    <w:pPr>
      <w:spacing w:before="100" w:beforeAutospacing="1" w:after="100" w:afterAutospacing="1" w:line="240" w:lineRule="auto"/>
    </w:pPr>
    <w:rPr>
      <w:rFonts w:ascii="Times New Roman" w:eastAsia="Times New Roman" w:hAnsi="Times New Roman" w:cs="Times New Roman"/>
      <w:color w:val="009999"/>
      <w:sz w:val="24"/>
      <w:szCs w:val="24"/>
    </w:rPr>
  </w:style>
  <w:style w:type="paragraph" w:customStyle="1" w:styleId="mo1">
    <w:name w:val="mo1"/>
    <w:basedOn w:val="Normal"/>
    <w:rsid w:val="00A238F0"/>
    <w:pPr>
      <w:spacing w:before="100" w:beforeAutospacing="1" w:after="100" w:afterAutospacing="1" w:line="240" w:lineRule="auto"/>
    </w:pPr>
    <w:rPr>
      <w:rFonts w:ascii="Times New Roman" w:eastAsia="Times New Roman" w:hAnsi="Times New Roman" w:cs="Times New Roman"/>
      <w:color w:val="009999"/>
      <w:sz w:val="24"/>
      <w:szCs w:val="24"/>
    </w:rPr>
  </w:style>
  <w:style w:type="paragraph" w:customStyle="1" w:styleId="sb1">
    <w:name w:val="sb1"/>
    <w:basedOn w:val="Normal"/>
    <w:rsid w:val="00A238F0"/>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sc1">
    <w:name w:val="sc1"/>
    <w:basedOn w:val="Normal"/>
    <w:rsid w:val="00A238F0"/>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sd1">
    <w:name w:val="sd1"/>
    <w:basedOn w:val="Normal"/>
    <w:rsid w:val="00A238F0"/>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s21">
    <w:name w:val="s21"/>
    <w:basedOn w:val="Normal"/>
    <w:rsid w:val="00A238F0"/>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se1">
    <w:name w:val="se1"/>
    <w:basedOn w:val="Normal"/>
    <w:rsid w:val="00A238F0"/>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sh1">
    <w:name w:val="sh1"/>
    <w:basedOn w:val="Normal"/>
    <w:rsid w:val="00A238F0"/>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si1">
    <w:name w:val="si1"/>
    <w:basedOn w:val="Normal"/>
    <w:rsid w:val="00A238F0"/>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sx1">
    <w:name w:val="sx1"/>
    <w:basedOn w:val="Normal"/>
    <w:rsid w:val="00A238F0"/>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sr1">
    <w:name w:val="sr1"/>
    <w:basedOn w:val="Normal"/>
    <w:rsid w:val="00A238F0"/>
    <w:pPr>
      <w:spacing w:before="100" w:beforeAutospacing="1" w:after="100" w:afterAutospacing="1" w:line="240" w:lineRule="auto"/>
    </w:pPr>
    <w:rPr>
      <w:rFonts w:ascii="Times New Roman" w:eastAsia="Times New Roman" w:hAnsi="Times New Roman" w:cs="Times New Roman"/>
      <w:color w:val="009926"/>
      <w:sz w:val="24"/>
      <w:szCs w:val="24"/>
    </w:rPr>
  </w:style>
  <w:style w:type="paragraph" w:customStyle="1" w:styleId="s11">
    <w:name w:val="s11"/>
    <w:basedOn w:val="Normal"/>
    <w:rsid w:val="00A238F0"/>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ss1">
    <w:name w:val="ss1"/>
    <w:basedOn w:val="Normal"/>
    <w:rsid w:val="00A238F0"/>
    <w:pPr>
      <w:spacing w:before="100" w:beforeAutospacing="1" w:after="100" w:afterAutospacing="1" w:line="240" w:lineRule="auto"/>
    </w:pPr>
    <w:rPr>
      <w:rFonts w:ascii="Times New Roman" w:eastAsia="Times New Roman" w:hAnsi="Times New Roman" w:cs="Times New Roman"/>
      <w:color w:val="990073"/>
      <w:sz w:val="24"/>
      <w:szCs w:val="24"/>
    </w:rPr>
  </w:style>
  <w:style w:type="paragraph" w:customStyle="1" w:styleId="bp1">
    <w:name w:val="bp1"/>
    <w:basedOn w:val="Normal"/>
    <w:rsid w:val="00A238F0"/>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vc1">
    <w:name w:val="vc1"/>
    <w:basedOn w:val="Normal"/>
    <w:rsid w:val="00A238F0"/>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vg1">
    <w:name w:val="vg1"/>
    <w:basedOn w:val="Normal"/>
    <w:rsid w:val="00A238F0"/>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vi1">
    <w:name w:val="vi1"/>
    <w:basedOn w:val="Normal"/>
    <w:rsid w:val="00A238F0"/>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il1">
    <w:name w:val="il1"/>
    <w:basedOn w:val="Normal"/>
    <w:rsid w:val="00A238F0"/>
    <w:pPr>
      <w:spacing w:before="100" w:beforeAutospacing="1" w:after="100" w:afterAutospacing="1" w:line="240" w:lineRule="auto"/>
    </w:pPr>
    <w:rPr>
      <w:rFonts w:ascii="Times New Roman" w:eastAsia="Times New Roman" w:hAnsi="Times New Roman" w:cs="Times New Roman"/>
      <w:color w:val="009999"/>
      <w:sz w:val="24"/>
      <w:szCs w:val="24"/>
    </w:rPr>
  </w:style>
  <w:style w:type="paragraph" w:customStyle="1" w:styleId="mathjaxhoverarrow1">
    <w:name w:val="mathjax_hover_arrow1"/>
    <w:basedOn w:val="Normal"/>
    <w:rsid w:val="00A238F0"/>
    <w:pPr>
      <w:pBdr>
        <w:top w:val="single" w:sz="12" w:space="0" w:color="AAAAAA"/>
        <w:left w:val="single" w:sz="12" w:space="0" w:color="AAAAAA"/>
        <w:bottom w:val="single" w:sz="12" w:space="0" w:color="AAAAAA"/>
        <w:right w:val="single" w:sz="12" w:space="0" w:color="AAAAAA"/>
      </w:pBdr>
      <w:spacing w:before="100" w:beforeAutospacing="1" w:after="100" w:afterAutospacing="1" w:line="240" w:lineRule="auto"/>
    </w:pPr>
    <w:rPr>
      <w:rFonts w:ascii="Courier New" w:eastAsia="Times New Roman" w:hAnsi="Courier New" w:cs="Courier New"/>
      <w:color w:val="F0F0F0"/>
      <w:sz w:val="14"/>
      <w:szCs w:val="14"/>
    </w:rPr>
  </w:style>
  <w:style w:type="paragraph" w:customStyle="1" w:styleId="mathjaxmenuarrow1">
    <w:name w:val="mathjax_menuarrow1"/>
    <w:basedOn w:val="Normal"/>
    <w:rsid w:val="00A238F0"/>
    <w:pPr>
      <w:spacing w:before="100" w:beforeAutospacing="1" w:after="100" w:afterAutospacing="1" w:line="240" w:lineRule="auto"/>
    </w:pPr>
    <w:rPr>
      <w:rFonts w:ascii="Arial Unicode MS" w:eastAsia="Arial Unicode MS" w:hAnsi="Arial Unicode MS" w:cs="Arial Unicode MS"/>
      <w:color w:val="FFFFFF"/>
      <w:sz w:val="18"/>
      <w:szCs w:val="18"/>
    </w:rPr>
  </w:style>
  <w:style w:type="paragraph" w:customStyle="1" w:styleId="noerror1">
    <w:name w:val="noerror1"/>
    <w:basedOn w:val="Normal"/>
    <w:rsid w:val="00A238F0"/>
    <w:pPr>
      <w:pBdr>
        <w:top w:val="single" w:sz="6" w:space="1" w:color="auto"/>
        <w:left w:val="single" w:sz="6" w:space="2" w:color="auto"/>
        <w:bottom w:val="single" w:sz="6" w:space="1" w:color="auto"/>
        <w:right w:val="single" w:sz="6" w:space="2" w:color="auto"/>
      </w:pBdr>
      <w:spacing w:before="100" w:beforeAutospacing="1" w:after="100" w:afterAutospacing="1" w:line="240" w:lineRule="auto"/>
    </w:pPr>
    <w:rPr>
      <w:rFonts w:ascii="Times New Roman" w:eastAsia="Times New Roman" w:hAnsi="Times New Roman" w:cs="Times New Roman"/>
      <w:color w:val="000000"/>
      <w:position w:val="-3"/>
    </w:rPr>
  </w:style>
  <w:style w:type="paragraph" w:customStyle="1" w:styleId="merror1">
    <w:name w:val="merror1"/>
    <w:basedOn w:val="Normal"/>
    <w:rsid w:val="00A238F0"/>
    <w:pPr>
      <w:pBdr>
        <w:top w:val="single" w:sz="6" w:space="1" w:color="CC0000"/>
        <w:left w:val="single" w:sz="6" w:space="2" w:color="CC0000"/>
        <w:bottom w:val="single" w:sz="6" w:space="1" w:color="CC0000"/>
        <w:right w:val="single" w:sz="6" w:space="2" w:color="CC0000"/>
      </w:pBdr>
      <w:shd w:val="clear" w:color="auto" w:fill="FFFF88"/>
      <w:spacing w:before="100" w:beforeAutospacing="1" w:after="100" w:afterAutospacing="1" w:line="240" w:lineRule="auto"/>
    </w:pPr>
    <w:rPr>
      <w:rFonts w:ascii="Times New Roman" w:eastAsia="Times New Roman" w:hAnsi="Times New Roman" w:cs="Times New Roman"/>
      <w:color w:val="CC0000"/>
    </w:rPr>
  </w:style>
  <w:style w:type="paragraph" w:customStyle="1" w:styleId="mjx-monospace1">
    <w:name w:val="mjx-monospace1"/>
    <w:basedOn w:val="Normal"/>
    <w:rsid w:val="00A238F0"/>
    <w:pPr>
      <w:spacing w:before="100" w:beforeAutospacing="1" w:after="100" w:afterAutospacing="1" w:line="240" w:lineRule="auto"/>
    </w:pPr>
    <w:rPr>
      <w:rFonts w:ascii="Courier New" w:eastAsia="Times New Roman" w:hAnsi="Courier New" w:cs="Courier New"/>
      <w:sz w:val="24"/>
      <w:szCs w:val="24"/>
    </w:rPr>
  </w:style>
  <w:style w:type="paragraph" w:customStyle="1" w:styleId="mjx-sans-serif1">
    <w:name w:val="mjx-sans-serif1"/>
    <w:basedOn w:val="Normal"/>
    <w:rsid w:val="00A238F0"/>
    <w:pPr>
      <w:spacing w:before="100" w:beforeAutospacing="1" w:after="100" w:afterAutospacing="1" w:line="240" w:lineRule="auto"/>
    </w:pPr>
    <w:rPr>
      <w:rFonts w:ascii="Arial" w:eastAsia="Times New Roman" w:hAnsi="Arial" w:cs="Arial"/>
      <w:sz w:val="24"/>
      <w:szCs w:val="24"/>
    </w:rPr>
  </w:style>
  <w:style w:type="paragraph" w:customStyle="1" w:styleId="mathjaxembox1">
    <w:name w:val="mathjax_embox1"/>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hitbox1">
    <w:name w:val="mathjax_hitbox1"/>
    <w:basedOn w:val="Normal"/>
    <w:rsid w:val="00A238F0"/>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error2">
    <w:name w:val="noerror2"/>
    <w:basedOn w:val="Normal"/>
    <w:rsid w:val="00A238F0"/>
    <w:pPr>
      <w:pBdr>
        <w:top w:val="single" w:sz="6" w:space="1" w:color="auto"/>
        <w:left w:val="single" w:sz="6" w:space="2" w:color="auto"/>
        <w:bottom w:val="single" w:sz="6" w:space="1" w:color="auto"/>
        <w:right w:val="single" w:sz="6" w:space="2" w:color="auto"/>
      </w:pBdr>
      <w:spacing w:before="100" w:beforeAutospacing="1" w:after="100" w:afterAutospacing="1" w:line="240" w:lineRule="auto"/>
    </w:pPr>
    <w:rPr>
      <w:rFonts w:ascii="Times New Roman" w:eastAsia="Times New Roman" w:hAnsi="Times New Roman" w:cs="Times New Roman"/>
      <w:color w:val="000000"/>
      <w:position w:val="-3"/>
    </w:rPr>
  </w:style>
  <w:style w:type="character" w:styleId="Strong">
    <w:name w:val="Strong"/>
    <w:basedOn w:val="DefaultParagraphFont"/>
    <w:uiPriority w:val="22"/>
    <w:qFormat/>
    <w:rsid w:val="00A238F0"/>
    <w:rPr>
      <w:b/>
      <w:bCs/>
    </w:rPr>
  </w:style>
  <w:style w:type="character" w:customStyle="1" w:styleId="mathjaxpreview1">
    <w:name w:val="mathjax_preview1"/>
    <w:basedOn w:val="DefaultParagraphFont"/>
    <w:rsid w:val="00A238F0"/>
    <w:rPr>
      <w:color w:val="888888"/>
    </w:rPr>
  </w:style>
  <w:style w:type="character" w:customStyle="1" w:styleId="mathjax1">
    <w:name w:val="mathjax1"/>
    <w:basedOn w:val="DefaultParagraphFont"/>
    <w:rsid w:val="00A238F0"/>
    <w:rPr>
      <w:b w:val="0"/>
      <w:bCs w:val="0"/>
      <w:i w:val="0"/>
      <w:iCs w:val="0"/>
      <w:caps w:val="0"/>
      <w:vanish w:val="0"/>
      <w:webHidden w:val="0"/>
      <w:spacing w:val="0"/>
      <w:sz w:val="24"/>
      <w:szCs w:val="24"/>
      <w:bdr w:val="none" w:sz="0" w:space="0" w:color="auto" w:frame="1"/>
      <w:rtl w:val="0"/>
      <w:specVanish w:val="0"/>
    </w:rPr>
  </w:style>
  <w:style w:type="character" w:customStyle="1" w:styleId="mathjax2">
    <w:name w:val="mathjax2"/>
    <w:basedOn w:val="DefaultParagraphFont"/>
    <w:rsid w:val="00A238F0"/>
    <w:rPr>
      <w:b w:val="0"/>
      <w:bCs w:val="0"/>
      <w:i w:val="0"/>
      <w:iCs w:val="0"/>
      <w:caps w:val="0"/>
      <w:vanish w:val="0"/>
      <w:webHidden w:val="0"/>
      <w:spacing w:val="0"/>
      <w:sz w:val="24"/>
      <w:szCs w:val="24"/>
      <w:bdr w:val="none" w:sz="0" w:space="0" w:color="auto" w:frame="1"/>
      <w:rtl w:val="0"/>
      <w:specVanish w:val="0"/>
    </w:rPr>
  </w:style>
  <w:style w:type="character" w:customStyle="1" w:styleId="kn">
    <w:name w:val="kn"/>
    <w:basedOn w:val="DefaultParagraphFont"/>
    <w:rsid w:val="00A238F0"/>
  </w:style>
  <w:style w:type="character" w:customStyle="1" w:styleId="p">
    <w:name w:val="p"/>
    <w:basedOn w:val="DefaultParagraphFont"/>
    <w:rsid w:val="00A238F0"/>
  </w:style>
  <w:style w:type="character" w:customStyle="1" w:styleId="n">
    <w:name w:val="n"/>
    <w:basedOn w:val="DefaultParagraphFont"/>
    <w:rsid w:val="00A238F0"/>
  </w:style>
  <w:style w:type="character" w:customStyle="1" w:styleId="mathjax3">
    <w:name w:val="mathjax3"/>
    <w:basedOn w:val="DefaultParagraphFont"/>
    <w:rsid w:val="00A238F0"/>
    <w:rPr>
      <w:b w:val="0"/>
      <w:bCs w:val="0"/>
      <w:i w:val="0"/>
      <w:iCs w:val="0"/>
      <w:caps w:val="0"/>
      <w:vanish w:val="0"/>
      <w:webHidden w:val="0"/>
      <w:spacing w:val="0"/>
      <w:sz w:val="24"/>
      <w:szCs w:val="24"/>
      <w:bdr w:val="none" w:sz="0" w:space="0" w:color="auto" w:frame="1"/>
      <w:rtl w:val="0"/>
      <w:specVanish w:val="0"/>
    </w:rPr>
  </w:style>
  <w:style w:type="character" w:customStyle="1" w:styleId="icon">
    <w:name w:val="icon"/>
    <w:basedOn w:val="DefaultParagraphFont"/>
    <w:rsid w:val="00A238F0"/>
  </w:style>
  <w:style w:type="character" w:customStyle="1" w:styleId="username">
    <w:name w:val="username"/>
    <w:basedOn w:val="DefaultParagraphFont"/>
    <w:rsid w:val="00A238F0"/>
  </w:style>
  <w:style w:type="paragraph" w:customStyle="1" w:styleId="text">
    <w:name w:val="text"/>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238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8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38F0"/>
    <w:pPr>
      <w:spacing w:before="100" w:beforeAutospacing="1" w:after="100" w:afterAutospacing="1" w:line="240" w:lineRule="auto"/>
      <w:outlineLvl w:val="0"/>
    </w:pPr>
    <w:rPr>
      <w:rFonts w:ascii="Times New Roman" w:eastAsia="Times New Roman" w:hAnsi="Times New Roman" w:cs="Times New Roman"/>
      <w:kern w:val="36"/>
      <w:sz w:val="24"/>
      <w:szCs w:val="24"/>
    </w:rPr>
  </w:style>
  <w:style w:type="paragraph" w:styleId="Heading2">
    <w:name w:val="heading 2"/>
    <w:basedOn w:val="Normal"/>
    <w:link w:val="Heading2Char"/>
    <w:uiPriority w:val="9"/>
    <w:qFormat/>
    <w:rsid w:val="00A238F0"/>
    <w:pPr>
      <w:spacing w:before="100" w:beforeAutospacing="1" w:after="100" w:afterAutospacing="1" w:line="240" w:lineRule="auto"/>
      <w:outlineLvl w:val="1"/>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A238F0"/>
    <w:pPr>
      <w:spacing w:before="100" w:beforeAutospacing="1" w:after="100" w:afterAutospacing="1" w:line="240" w:lineRule="auto"/>
      <w:outlineLvl w:val="2"/>
    </w:pPr>
    <w:rPr>
      <w:rFonts w:ascii="Times New Roman" w:eastAsia="Times New Roman" w:hAnsi="Times New Roman" w:cs="Times New Roman"/>
      <w:sz w:val="24"/>
      <w:szCs w:val="24"/>
    </w:rPr>
  </w:style>
  <w:style w:type="paragraph" w:styleId="Heading4">
    <w:name w:val="heading 4"/>
    <w:basedOn w:val="Normal"/>
    <w:link w:val="Heading4Char"/>
    <w:uiPriority w:val="9"/>
    <w:qFormat/>
    <w:rsid w:val="00A238F0"/>
    <w:pPr>
      <w:spacing w:before="100" w:beforeAutospacing="1" w:after="100" w:afterAutospacing="1" w:line="240" w:lineRule="auto"/>
      <w:outlineLvl w:val="3"/>
    </w:pPr>
    <w:rPr>
      <w:rFonts w:ascii="Times New Roman" w:eastAsia="Times New Roman" w:hAnsi="Times New Roman" w:cs="Times New Roman"/>
      <w:sz w:val="24"/>
      <w:szCs w:val="24"/>
    </w:rPr>
  </w:style>
  <w:style w:type="paragraph" w:styleId="Heading5">
    <w:name w:val="heading 5"/>
    <w:basedOn w:val="Normal"/>
    <w:link w:val="Heading5Char"/>
    <w:uiPriority w:val="9"/>
    <w:qFormat/>
    <w:rsid w:val="00A238F0"/>
    <w:pPr>
      <w:spacing w:before="100" w:beforeAutospacing="1" w:after="100" w:afterAutospacing="1" w:line="240" w:lineRule="auto"/>
      <w:outlineLvl w:val="4"/>
    </w:pPr>
    <w:rPr>
      <w:rFonts w:ascii="Times New Roman" w:eastAsia="Times New Roman" w:hAnsi="Times New Roman" w:cs="Times New Roman"/>
      <w:sz w:val="24"/>
      <w:szCs w:val="24"/>
    </w:rPr>
  </w:style>
  <w:style w:type="paragraph" w:styleId="Heading6">
    <w:name w:val="heading 6"/>
    <w:basedOn w:val="Normal"/>
    <w:link w:val="Heading6Char"/>
    <w:uiPriority w:val="9"/>
    <w:qFormat/>
    <w:rsid w:val="00A238F0"/>
    <w:pPr>
      <w:spacing w:before="100" w:beforeAutospacing="1" w:after="100" w:afterAutospacing="1" w:line="240" w:lineRule="auto"/>
      <w:outlineLvl w:val="5"/>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8F0"/>
    <w:rPr>
      <w:rFonts w:ascii="Times New Roman" w:eastAsia="Times New Roman" w:hAnsi="Times New Roman" w:cs="Times New Roman"/>
      <w:kern w:val="36"/>
      <w:sz w:val="24"/>
      <w:szCs w:val="24"/>
    </w:rPr>
  </w:style>
  <w:style w:type="character" w:customStyle="1" w:styleId="Heading2Char">
    <w:name w:val="Heading 2 Char"/>
    <w:basedOn w:val="DefaultParagraphFont"/>
    <w:link w:val="Heading2"/>
    <w:uiPriority w:val="9"/>
    <w:rsid w:val="00A238F0"/>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238F0"/>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A238F0"/>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A238F0"/>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A238F0"/>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38F0"/>
    <w:rPr>
      <w:strike w:val="0"/>
      <w:dstrike w:val="0"/>
      <w:color w:val="2A7AE2"/>
      <w:u w:val="none"/>
      <w:effect w:val="none"/>
    </w:rPr>
  </w:style>
  <w:style w:type="character" w:customStyle="1" w:styleId="HTMLPreformattedChar">
    <w:name w:val="HTML Preformatted Char"/>
    <w:basedOn w:val="DefaultParagraphFont"/>
    <w:link w:val="HTMLPreformatted"/>
    <w:uiPriority w:val="99"/>
    <w:semiHidden/>
    <w:rsid w:val="00A238F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23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rap">
    <w:name w:val="wrap"/>
    <w:basedOn w:val="Normal"/>
    <w:rsid w:val="00A238F0"/>
    <w:pPr>
      <w:spacing w:after="0" w:line="240" w:lineRule="auto"/>
    </w:pPr>
    <w:rPr>
      <w:rFonts w:ascii="Times New Roman" w:eastAsia="Times New Roman" w:hAnsi="Times New Roman" w:cs="Times New Roman"/>
      <w:sz w:val="24"/>
      <w:szCs w:val="24"/>
    </w:rPr>
  </w:style>
  <w:style w:type="paragraph" w:customStyle="1" w:styleId="site-header">
    <w:name w:val="site-header"/>
    <w:basedOn w:val="Normal"/>
    <w:rsid w:val="00A238F0"/>
    <w:pPr>
      <w:pBdr>
        <w:top w:val="single" w:sz="36" w:space="0" w:color="333333"/>
        <w:bottom w:val="single" w:sz="6" w:space="0" w:color="E8E8E8"/>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nav">
    <w:name w:val="site-nav"/>
    <w:basedOn w:val="Normal"/>
    <w:rsid w:val="00A238F0"/>
    <w:pPr>
      <w:spacing w:before="100" w:beforeAutospacing="1" w:after="100" w:afterAutospacing="1" w:line="840" w:lineRule="atLeast"/>
    </w:pPr>
    <w:rPr>
      <w:rFonts w:ascii="Times New Roman" w:eastAsia="Times New Roman" w:hAnsi="Times New Roman" w:cs="Times New Roman"/>
      <w:sz w:val="24"/>
      <w:szCs w:val="24"/>
    </w:rPr>
  </w:style>
  <w:style w:type="paragraph" w:customStyle="1" w:styleId="site-footer">
    <w:name w:val="site-footer"/>
    <w:basedOn w:val="Normal"/>
    <w:rsid w:val="00A238F0"/>
    <w:pPr>
      <w:pBdr>
        <w:top w:val="single" w:sz="6" w:space="23" w:color="E8E8E8"/>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heading">
    <w:name w:val="footer-heading"/>
    <w:basedOn w:val="Normal"/>
    <w:rsid w:val="00A238F0"/>
    <w:pPr>
      <w:spacing w:before="100" w:beforeAutospacing="1" w:after="225" w:line="240" w:lineRule="auto"/>
    </w:pPr>
    <w:rPr>
      <w:rFonts w:ascii="Times New Roman" w:eastAsia="Times New Roman" w:hAnsi="Times New Roman" w:cs="Times New Roman"/>
      <w:spacing w:val="-8"/>
      <w:sz w:val="27"/>
      <w:szCs w:val="27"/>
    </w:rPr>
  </w:style>
  <w:style w:type="paragraph" w:customStyle="1" w:styleId="footer-col-1">
    <w:name w:val="footer-col-1"/>
    <w:basedOn w:val="Normal"/>
    <w:rsid w:val="00A238F0"/>
    <w:pPr>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footer-col-2">
    <w:name w:val="footer-col-2"/>
    <w:basedOn w:val="Normal"/>
    <w:rsid w:val="00A238F0"/>
    <w:pPr>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footer-col-3">
    <w:name w:val="footer-col-3"/>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ithub-icon-svg">
    <w:name w:val="github-icon-svg"/>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itter-icon-svg">
    <w:name w:val="twitter-icon-svg"/>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content">
    <w:name w:val="page-content"/>
    <w:basedOn w:val="Normal"/>
    <w:rsid w:val="00A238F0"/>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header">
    <w:name w:val="post-header"/>
    <w:basedOn w:val="Normal"/>
    <w:rsid w:val="00A238F0"/>
    <w:pPr>
      <w:spacing w:before="150" w:after="450" w:line="240" w:lineRule="auto"/>
    </w:pPr>
    <w:rPr>
      <w:rFonts w:ascii="Times New Roman" w:eastAsia="Times New Roman" w:hAnsi="Times New Roman" w:cs="Times New Roman"/>
      <w:sz w:val="24"/>
      <w:szCs w:val="24"/>
    </w:rPr>
  </w:style>
  <w:style w:type="paragraph" w:customStyle="1" w:styleId="post-content">
    <w:name w:val="post-content"/>
    <w:basedOn w:val="Normal"/>
    <w:rsid w:val="00A238F0"/>
    <w:pPr>
      <w:spacing w:after="450" w:line="240" w:lineRule="auto"/>
    </w:pPr>
    <w:rPr>
      <w:rFonts w:ascii="Times New Roman" w:eastAsia="Times New Roman" w:hAnsi="Times New Roman" w:cs="Times New Roman"/>
      <w:sz w:val="24"/>
      <w:szCs w:val="24"/>
    </w:rPr>
  </w:style>
  <w:style w:type="paragraph" w:customStyle="1" w:styleId="imgright">
    <w:name w:val="imgright"/>
    <w:basedOn w:val="Normal"/>
    <w:rsid w:val="00A238F0"/>
    <w:pPr>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imgcap">
    <w:name w:val="imgcap"/>
    <w:basedOn w:val="Normal"/>
    <w:rsid w:val="00A238F0"/>
    <w:pPr>
      <w:spacing w:before="100" w:beforeAutospacing="1" w:after="100" w:afterAutospacing="1" w:line="240" w:lineRule="auto"/>
      <w:jc w:val="center"/>
    </w:pPr>
    <w:rPr>
      <w:rFonts w:ascii="Times New Roman" w:eastAsia="Times New Roman" w:hAnsi="Times New Roman" w:cs="Times New Roman"/>
      <w:color w:val="555555"/>
      <w:sz w:val="21"/>
      <w:szCs w:val="21"/>
    </w:rPr>
  </w:style>
  <w:style w:type="paragraph" w:customStyle="1" w:styleId="svgdiv">
    <w:name w:val="svgdiv"/>
    <w:basedOn w:val="Normal"/>
    <w:rsid w:val="00A238F0"/>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highlight">
    <w:name w:val="highlight"/>
    <w:basedOn w:val="Normal"/>
    <w:rsid w:val="00A238F0"/>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menu">
    <w:name w:val="mathjax_menu"/>
    <w:basedOn w:val="Normal"/>
    <w:rsid w:val="00A238F0"/>
    <w:pPr>
      <w:pBdr>
        <w:top w:val="single" w:sz="6" w:space="2" w:color="CCCCCC"/>
        <w:left w:val="single" w:sz="6" w:space="2" w:color="CCCCCC"/>
        <w:bottom w:val="single" w:sz="6" w:space="2" w:color="CCCCCC"/>
        <w:right w:val="single" w:sz="6" w:space="2" w:color="CCCCCC"/>
      </w:pBd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mathjaxmenuitem">
    <w:name w:val="mathjax_menuitem"/>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menuarrow">
    <w:name w:val="mathjax_menuarrow"/>
    <w:basedOn w:val="Normal"/>
    <w:rsid w:val="00A238F0"/>
    <w:pPr>
      <w:spacing w:before="100" w:beforeAutospacing="1" w:after="100" w:afterAutospacing="1" w:line="240" w:lineRule="auto"/>
    </w:pPr>
    <w:rPr>
      <w:rFonts w:ascii="Arial Unicode MS" w:eastAsia="Arial Unicode MS" w:hAnsi="Arial Unicode MS" w:cs="Arial Unicode MS"/>
      <w:color w:val="666666"/>
      <w:sz w:val="18"/>
      <w:szCs w:val="18"/>
    </w:rPr>
  </w:style>
  <w:style w:type="paragraph" w:customStyle="1" w:styleId="mathjaxmenucheck">
    <w:name w:val="mathjax_menucheck"/>
    <w:basedOn w:val="Normal"/>
    <w:rsid w:val="00A238F0"/>
    <w:pP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mathjaxmenulabel">
    <w:name w:val="mathjax_menulabel"/>
    <w:basedOn w:val="Normal"/>
    <w:rsid w:val="00A238F0"/>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mathjaxmenurule">
    <w:name w:val="mathjax_menurule"/>
    <w:basedOn w:val="Normal"/>
    <w:rsid w:val="00A238F0"/>
    <w:pPr>
      <w:pBdr>
        <w:top w:val="single" w:sz="6" w:space="0" w:color="CCCCCC"/>
      </w:pBdr>
      <w:spacing w:before="60" w:after="0" w:line="240" w:lineRule="auto"/>
      <w:ind w:left="15" w:right="15"/>
    </w:pPr>
    <w:rPr>
      <w:rFonts w:ascii="Times New Roman" w:eastAsia="Times New Roman" w:hAnsi="Times New Roman" w:cs="Times New Roman"/>
      <w:sz w:val="24"/>
      <w:szCs w:val="24"/>
    </w:rPr>
  </w:style>
  <w:style w:type="paragraph" w:customStyle="1" w:styleId="mathjaxmenuclose">
    <w:name w:val="mathjax_menuclose"/>
    <w:basedOn w:val="Normal"/>
    <w:rsid w:val="00A238F0"/>
    <w:pPr>
      <w:pBdr>
        <w:top w:val="single" w:sz="12" w:space="0" w:color="AAAAAA"/>
        <w:left w:val="single" w:sz="12" w:space="0" w:color="AAAAAA"/>
        <w:bottom w:val="single" w:sz="12" w:space="0" w:color="AAAAAA"/>
        <w:right w:val="single" w:sz="12" w:space="0" w:color="AAAAAA"/>
      </w:pBdr>
      <w:spacing w:before="100" w:beforeAutospacing="1" w:after="100" w:afterAutospacing="1" w:line="240" w:lineRule="auto"/>
    </w:pPr>
    <w:rPr>
      <w:rFonts w:ascii="Courier New" w:eastAsia="Times New Roman" w:hAnsi="Courier New" w:cs="Courier New"/>
      <w:color w:val="F0F0F0"/>
      <w:sz w:val="36"/>
      <w:szCs w:val="36"/>
    </w:rPr>
  </w:style>
  <w:style w:type="paragraph" w:customStyle="1" w:styleId="mathjaxpreview">
    <w:name w:val="mathjax_preview"/>
    <w:basedOn w:val="Normal"/>
    <w:rsid w:val="00A238F0"/>
    <w:pPr>
      <w:spacing w:before="100" w:beforeAutospacing="1" w:after="100" w:afterAutospacing="1" w:line="240" w:lineRule="auto"/>
    </w:pPr>
    <w:rPr>
      <w:rFonts w:ascii="Times New Roman" w:eastAsia="Times New Roman" w:hAnsi="Times New Roman" w:cs="Times New Roman"/>
      <w:color w:val="888888"/>
      <w:sz w:val="24"/>
      <w:szCs w:val="24"/>
    </w:rPr>
  </w:style>
  <w:style w:type="paragraph" w:customStyle="1" w:styleId="mathjaxerror">
    <w:name w:val="mathjax_error"/>
    <w:basedOn w:val="Normal"/>
    <w:rsid w:val="00A238F0"/>
    <w:pPr>
      <w:spacing w:before="100" w:beforeAutospacing="1" w:after="100" w:afterAutospacing="1" w:line="240" w:lineRule="auto"/>
    </w:pPr>
    <w:rPr>
      <w:rFonts w:ascii="Times New Roman" w:eastAsia="Times New Roman" w:hAnsi="Times New Roman" w:cs="Times New Roman"/>
      <w:i/>
      <w:iCs/>
      <w:color w:val="CC0000"/>
      <w:sz w:val="24"/>
      <w:szCs w:val="24"/>
    </w:rPr>
  </w:style>
  <w:style w:type="paragraph" w:customStyle="1" w:styleId="mjxp-script">
    <w:name w:val="mjxp-script"/>
    <w:basedOn w:val="Normal"/>
    <w:rsid w:val="00A238F0"/>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mjxp-bold">
    <w:name w:val="mjxp-bold"/>
    <w:basedOn w:val="Normal"/>
    <w:rsid w:val="00A238F0"/>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mjxp-italic">
    <w:name w:val="mjxp-italic"/>
    <w:basedOn w:val="Normal"/>
    <w:rsid w:val="00A238F0"/>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mjxp-scr">
    <w:name w:val="mjxp-scr"/>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frak">
    <w:name w:val="mjxp-frak"/>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sf">
    <w:name w:val="mjxp-sf"/>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cal">
    <w:name w:val="mjxp-cal"/>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mono">
    <w:name w:val="mjxp-mono"/>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largeop">
    <w:name w:val="mjxp-largeop"/>
    <w:basedOn w:val="Normal"/>
    <w:rsid w:val="00A238F0"/>
    <w:pPr>
      <w:spacing w:before="100" w:beforeAutospacing="1" w:after="100" w:afterAutospacing="1" w:line="240" w:lineRule="auto"/>
    </w:pPr>
    <w:rPr>
      <w:rFonts w:ascii="Times New Roman" w:eastAsia="Times New Roman" w:hAnsi="Times New Roman" w:cs="Times New Roman"/>
      <w:sz w:val="36"/>
      <w:szCs w:val="36"/>
    </w:rPr>
  </w:style>
  <w:style w:type="paragraph" w:customStyle="1" w:styleId="mjxp-math">
    <w:name w:val="mjxp-math"/>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display">
    <w:name w:val="mjxp-display"/>
    <w:basedOn w:val="Normal"/>
    <w:rsid w:val="00A238F0"/>
    <w:pPr>
      <w:spacing w:before="240" w:after="240" w:line="240" w:lineRule="auto"/>
      <w:jc w:val="center"/>
    </w:pPr>
    <w:rPr>
      <w:rFonts w:ascii="Times New Roman" w:eastAsia="Times New Roman" w:hAnsi="Times New Roman" w:cs="Times New Roman"/>
      <w:sz w:val="24"/>
      <w:szCs w:val="24"/>
    </w:rPr>
  </w:style>
  <w:style w:type="paragraph" w:customStyle="1" w:styleId="mjxp-box">
    <w:name w:val="mjxp-box"/>
    <w:basedOn w:val="Normal"/>
    <w:rsid w:val="00A238F0"/>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mjxp-rule">
    <w:name w:val="mjxp-rule"/>
    <w:basedOn w:val="Normal"/>
    <w:rsid w:val="00A238F0"/>
    <w:pPr>
      <w:spacing w:before="24" w:after="100" w:afterAutospacing="1" w:line="240" w:lineRule="auto"/>
    </w:pPr>
    <w:rPr>
      <w:rFonts w:ascii="Times New Roman" w:eastAsia="Times New Roman" w:hAnsi="Times New Roman" w:cs="Times New Roman"/>
      <w:sz w:val="24"/>
      <w:szCs w:val="24"/>
    </w:rPr>
  </w:style>
  <w:style w:type="paragraph" w:customStyle="1" w:styleId="mjxp-mo">
    <w:name w:val="mjxp-mo"/>
    <w:basedOn w:val="Normal"/>
    <w:rsid w:val="00A238F0"/>
    <w:pPr>
      <w:spacing w:after="0" w:line="240" w:lineRule="auto"/>
      <w:ind w:left="36" w:right="36"/>
    </w:pPr>
    <w:rPr>
      <w:rFonts w:ascii="Times New Roman" w:eastAsia="Times New Roman" w:hAnsi="Times New Roman" w:cs="Times New Roman"/>
      <w:sz w:val="24"/>
      <w:szCs w:val="24"/>
    </w:rPr>
  </w:style>
  <w:style w:type="paragraph" w:customStyle="1" w:styleId="mjxp-mfrac">
    <w:name w:val="mjxp-mfrac"/>
    <w:basedOn w:val="Normal"/>
    <w:rsid w:val="00A238F0"/>
    <w:pPr>
      <w:spacing w:after="0" w:line="240" w:lineRule="auto"/>
      <w:ind w:left="30" w:right="30"/>
    </w:pPr>
    <w:rPr>
      <w:rFonts w:ascii="Times New Roman" w:eastAsia="Times New Roman" w:hAnsi="Times New Roman" w:cs="Times New Roman"/>
      <w:sz w:val="24"/>
      <w:szCs w:val="24"/>
    </w:rPr>
  </w:style>
  <w:style w:type="paragraph" w:customStyle="1" w:styleId="mjxp-denom">
    <w:name w:val="mjxp-denom"/>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surd">
    <w:name w:val="mjxp-surd"/>
    <w:basedOn w:val="Normal"/>
    <w:rsid w:val="00A238F0"/>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mjxp-over">
    <w:name w:val="mjxp-over"/>
    <w:basedOn w:val="Normal"/>
    <w:rsid w:val="00A238F0"/>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mjxp-mtable">
    <w:name w:val="mjxp-mtable"/>
    <w:basedOn w:val="Normal"/>
    <w:rsid w:val="00A238F0"/>
    <w:pPr>
      <w:spacing w:after="0" w:line="240" w:lineRule="auto"/>
      <w:ind w:left="30" w:right="30"/>
    </w:pPr>
    <w:rPr>
      <w:rFonts w:ascii="Times New Roman" w:eastAsia="Times New Roman" w:hAnsi="Times New Roman" w:cs="Times New Roman"/>
      <w:sz w:val="24"/>
      <w:szCs w:val="24"/>
    </w:rPr>
  </w:style>
  <w:style w:type="paragraph" w:customStyle="1" w:styleId="mjxp-mtd">
    <w:name w:val="mjxp-mtd"/>
    <w:basedOn w:val="Normal"/>
    <w:rsid w:val="00A238F0"/>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mjxp-merror">
    <w:name w:val="mjxp-merror"/>
    <w:basedOn w:val="Normal"/>
    <w:rsid w:val="00A238F0"/>
    <w:pPr>
      <w:pBdr>
        <w:top w:val="single" w:sz="6" w:space="1" w:color="CC0000"/>
        <w:left w:val="single" w:sz="6" w:space="2" w:color="CC0000"/>
        <w:bottom w:val="single" w:sz="6" w:space="1" w:color="CC0000"/>
        <w:right w:val="single" w:sz="6" w:space="2" w:color="CC0000"/>
      </w:pBdr>
      <w:shd w:val="clear" w:color="auto" w:fill="FFFF88"/>
      <w:spacing w:before="100" w:beforeAutospacing="1" w:after="100" w:afterAutospacing="1" w:line="240" w:lineRule="auto"/>
    </w:pPr>
    <w:rPr>
      <w:rFonts w:ascii="Times New Roman" w:eastAsia="Times New Roman" w:hAnsi="Times New Roman" w:cs="Times New Roman"/>
      <w:color w:val="CC0000"/>
    </w:rPr>
  </w:style>
  <w:style w:type="paragraph" w:customStyle="1" w:styleId="mathjaxdisplay">
    <w:name w:val="mathjax_display"/>
    <w:basedOn w:val="Normal"/>
    <w:rsid w:val="00A238F0"/>
    <w:pPr>
      <w:spacing w:before="240" w:after="240" w:line="240" w:lineRule="auto"/>
      <w:jc w:val="center"/>
    </w:pPr>
    <w:rPr>
      <w:rFonts w:ascii="Times New Roman" w:eastAsia="Times New Roman" w:hAnsi="Times New Roman" w:cs="Times New Roman"/>
      <w:sz w:val="24"/>
      <w:szCs w:val="24"/>
    </w:rPr>
  </w:style>
  <w:style w:type="paragraph" w:customStyle="1" w:styleId="mathjax">
    <w:name w:val="mathjax"/>
    <w:basedOn w:val="Normal"/>
    <w:rsid w:val="00A238F0"/>
    <w:pPr>
      <w:spacing w:after="0" w:line="240" w:lineRule="auto"/>
    </w:pPr>
    <w:rPr>
      <w:rFonts w:ascii="Times New Roman" w:eastAsia="Times New Roman" w:hAnsi="Times New Roman" w:cs="Times New Roman"/>
      <w:sz w:val="24"/>
      <w:szCs w:val="24"/>
    </w:rPr>
  </w:style>
  <w:style w:type="paragraph" w:customStyle="1" w:styleId="mathjaxprocessing">
    <w:name w:val="mathjax_processing"/>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exbox">
    <w:name w:val="mathjax_exbox"/>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icon">
    <w:name w:val="menu-icon"/>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link">
    <w:name w:val="page-link"/>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
    <w:name w:val="column"/>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link">
    <w:name w:val="post-link"/>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date">
    <w:name w:val="post-date"/>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
    <w:name w:val="meta"/>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
    <w:name w:val="c"/>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rr">
    <w:name w:val="err"/>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
    <w:name w:val="k"/>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
    <w:name w:val="o"/>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
    <w:name w:val="cm"/>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p">
    <w:name w:val="cp"/>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
    <w:name w:val="c1"/>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
    <w:name w:val="cs"/>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d">
    <w:name w:val="gd"/>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
    <w:name w:val="ge"/>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
    <w:name w:val="gr"/>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h">
    <w:name w:val="gh"/>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i">
    <w:name w:val="gi"/>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
    <w:name w:val="go"/>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p">
    <w:name w:val="gp"/>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
    <w:name w:val="gs"/>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u">
    <w:name w:val="gu"/>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t">
    <w:name w:val="gt"/>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c">
    <w:name w:val="kc"/>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d">
    <w:name w:val="kd"/>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p">
    <w:name w:val="kp"/>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r">
    <w:name w:val="kr"/>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t">
    <w:name w:val="kt"/>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
    <w:name w:val="m"/>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
    <w:name w:val="s"/>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
    <w:name w:val="na"/>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b">
    <w:name w:val="nb"/>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c">
    <w:name w:val="nc"/>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
    <w:name w:val="no"/>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i">
    <w:name w:val="ni"/>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
    <w:name w:val="ne"/>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f">
    <w:name w:val="nf"/>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n">
    <w:name w:val="nn"/>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t">
    <w:name w:val="nt"/>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v">
    <w:name w:val="nv"/>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w">
    <w:name w:val="ow"/>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
    <w:name w:val="w"/>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f">
    <w:name w:val="mf"/>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h">
    <w:name w:val="mh"/>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
    <w:name w:val="mi"/>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
    <w:name w:val="mo"/>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b">
    <w:name w:val="sb"/>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
    <w:name w:val="sc"/>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d">
    <w:name w:val="sd"/>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2">
    <w:name w:val="s2"/>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
    <w:name w:val="se"/>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
    <w:name w:val="sh"/>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
    <w:name w:val="si"/>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x">
    <w:name w:val="sx"/>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r">
    <w:name w:val="sr"/>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1">
    <w:name w:val="s1"/>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
    <w:name w:val="ss"/>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p">
    <w:name w:val="bp"/>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c">
    <w:name w:val="vc"/>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g">
    <w:name w:val="vg"/>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
    <w:name w:val="vi"/>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l">
    <w:name w:val="il"/>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hoverarrow">
    <w:name w:val="mathjax_hover_arrow"/>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error">
    <w:name w:val="noerror"/>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rror">
    <w:name w:val="merror"/>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monospace">
    <w:name w:val="mjx-monospace"/>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sans-serif">
    <w:name w:val="mjx-sans-serif"/>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embox">
    <w:name w:val="mathjax_embox"/>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hitbox">
    <w:name w:val="mathjax_hitbox"/>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
    <w:name w:val="x"/>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hoverframe">
    <w:name w:val="mathjax_hover_frame"/>
    <w:basedOn w:val="Normal"/>
    <w:rsid w:val="00A238F0"/>
    <w:pPr>
      <w:pBdr>
        <w:top w:val="single" w:sz="6" w:space="0" w:color="AA66DD"/>
        <w:left w:val="single" w:sz="6" w:space="0" w:color="AA66DD"/>
        <w:bottom w:val="single" w:sz="6" w:space="0" w:color="AA66DD"/>
        <w:right w:val="single" w:sz="6" w:space="0" w:color="AA66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icon1">
    <w:name w:val="menu-icon1"/>
    <w:basedOn w:val="Normal"/>
    <w:rsid w:val="00A238F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age-link1">
    <w:name w:val="page-link1"/>
    <w:basedOn w:val="Normal"/>
    <w:rsid w:val="00A238F0"/>
    <w:pPr>
      <w:spacing w:before="100" w:beforeAutospacing="1" w:after="100" w:afterAutospacing="1" w:line="240" w:lineRule="auto"/>
      <w:ind w:left="300"/>
    </w:pPr>
    <w:rPr>
      <w:rFonts w:ascii="Times New Roman" w:eastAsia="Times New Roman" w:hAnsi="Times New Roman" w:cs="Times New Roman"/>
      <w:color w:val="727272"/>
      <w:spacing w:val="-8"/>
      <w:sz w:val="24"/>
      <w:szCs w:val="24"/>
    </w:rPr>
  </w:style>
  <w:style w:type="paragraph" w:customStyle="1" w:styleId="column1">
    <w:name w:val="column1"/>
    <w:basedOn w:val="Normal"/>
    <w:rsid w:val="00A238F0"/>
    <w:pPr>
      <w:spacing w:before="100" w:beforeAutospacing="1" w:after="225" w:line="240" w:lineRule="auto"/>
    </w:pPr>
    <w:rPr>
      <w:rFonts w:ascii="Times New Roman" w:eastAsia="Times New Roman" w:hAnsi="Times New Roman" w:cs="Times New Roman"/>
      <w:color w:val="828282"/>
      <w:spacing w:val="-5"/>
      <w:sz w:val="23"/>
      <w:szCs w:val="23"/>
    </w:rPr>
  </w:style>
  <w:style w:type="paragraph" w:customStyle="1" w:styleId="post-link1">
    <w:name w:val="post-link1"/>
    <w:basedOn w:val="Normal"/>
    <w:rsid w:val="00A238F0"/>
    <w:pPr>
      <w:spacing w:before="100" w:beforeAutospacing="1" w:after="100" w:afterAutospacing="1" w:line="240" w:lineRule="auto"/>
    </w:pPr>
    <w:rPr>
      <w:rFonts w:ascii="Times New Roman" w:eastAsia="Times New Roman" w:hAnsi="Times New Roman" w:cs="Times New Roman"/>
      <w:spacing w:val="-15"/>
      <w:sz w:val="30"/>
      <w:szCs w:val="30"/>
    </w:rPr>
  </w:style>
  <w:style w:type="paragraph" w:customStyle="1" w:styleId="post-date1">
    <w:name w:val="post-date1"/>
    <w:basedOn w:val="Normal"/>
    <w:rsid w:val="00A238F0"/>
    <w:pPr>
      <w:spacing w:before="100" w:beforeAutospacing="1" w:after="100" w:afterAutospacing="1" w:line="240" w:lineRule="auto"/>
    </w:pPr>
    <w:rPr>
      <w:rFonts w:ascii="Times New Roman" w:eastAsia="Times New Roman" w:hAnsi="Times New Roman" w:cs="Times New Roman"/>
      <w:color w:val="818181"/>
      <w:sz w:val="23"/>
      <w:szCs w:val="23"/>
    </w:rPr>
  </w:style>
  <w:style w:type="paragraph" w:customStyle="1" w:styleId="meta1">
    <w:name w:val="meta1"/>
    <w:basedOn w:val="Normal"/>
    <w:rsid w:val="00A238F0"/>
    <w:pPr>
      <w:spacing w:before="75" w:after="100" w:afterAutospacing="1" w:line="240" w:lineRule="auto"/>
    </w:pPr>
    <w:rPr>
      <w:rFonts w:ascii="Times New Roman" w:eastAsia="Times New Roman" w:hAnsi="Times New Roman" w:cs="Times New Roman"/>
      <w:color w:val="818181"/>
      <w:sz w:val="23"/>
      <w:szCs w:val="23"/>
    </w:rPr>
  </w:style>
  <w:style w:type="paragraph" w:customStyle="1" w:styleId="c2">
    <w:name w:val="c2"/>
    <w:basedOn w:val="Normal"/>
    <w:rsid w:val="00A238F0"/>
    <w:pPr>
      <w:spacing w:before="100" w:beforeAutospacing="1" w:after="100" w:afterAutospacing="1" w:line="240" w:lineRule="auto"/>
    </w:pPr>
    <w:rPr>
      <w:rFonts w:ascii="Times New Roman" w:eastAsia="Times New Roman" w:hAnsi="Times New Roman" w:cs="Times New Roman"/>
      <w:i/>
      <w:iCs/>
      <w:color w:val="999988"/>
      <w:sz w:val="24"/>
      <w:szCs w:val="24"/>
    </w:rPr>
  </w:style>
  <w:style w:type="paragraph" w:customStyle="1" w:styleId="err1">
    <w:name w:val="err1"/>
    <w:basedOn w:val="Normal"/>
    <w:rsid w:val="00A238F0"/>
    <w:pPr>
      <w:shd w:val="clear" w:color="auto" w:fill="E3D2D2"/>
      <w:spacing w:before="100" w:beforeAutospacing="1" w:after="100" w:afterAutospacing="1" w:line="240" w:lineRule="auto"/>
    </w:pPr>
    <w:rPr>
      <w:rFonts w:ascii="Times New Roman" w:eastAsia="Times New Roman" w:hAnsi="Times New Roman" w:cs="Times New Roman"/>
      <w:color w:val="A61717"/>
      <w:sz w:val="24"/>
      <w:szCs w:val="24"/>
    </w:rPr>
  </w:style>
  <w:style w:type="paragraph" w:customStyle="1" w:styleId="k1">
    <w:name w:val="k1"/>
    <w:basedOn w:val="Normal"/>
    <w:rsid w:val="00A238F0"/>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o1">
    <w:name w:val="o1"/>
    <w:basedOn w:val="Normal"/>
    <w:rsid w:val="00A238F0"/>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cm1">
    <w:name w:val="cm1"/>
    <w:basedOn w:val="Normal"/>
    <w:rsid w:val="00A238F0"/>
    <w:pPr>
      <w:spacing w:before="100" w:beforeAutospacing="1" w:after="100" w:afterAutospacing="1" w:line="240" w:lineRule="auto"/>
    </w:pPr>
    <w:rPr>
      <w:rFonts w:ascii="Times New Roman" w:eastAsia="Times New Roman" w:hAnsi="Times New Roman" w:cs="Times New Roman"/>
      <w:i/>
      <w:iCs/>
      <w:color w:val="999988"/>
      <w:sz w:val="24"/>
      <w:szCs w:val="24"/>
    </w:rPr>
  </w:style>
  <w:style w:type="paragraph" w:customStyle="1" w:styleId="cp1">
    <w:name w:val="cp1"/>
    <w:basedOn w:val="Normal"/>
    <w:rsid w:val="00A238F0"/>
    <w:pPr>
      <w:spacing w:before="100" w:beforeAutospacing="1" w:after="100" w:afterAutospacing="1" w:line="240" w:lineRule="auto"/>
    </w:pPr>
    <w:rPr>
      <w:rFonts w:ascii="Times New Roman" w:eastAsia="Times New Roman" w:hAnsi="Times New Roman" w:cs="Times New Roman"/>
      <w:b/>
      <w:bCs/>
      <w:color w:val="999999"/>
      <w:sz w:val="24"/>
      <w:szCs w:val="24"/>
    </w:rPr>
  </w:style>
  <w:style w:type="paragraph" w:customStyle="1" w:styleId="c11">
    <w:name w:val="c11"/>
    <w:basedOn w:val="Normal"/>
    <w:rsid w:val="00A238F0"/>
    <w:pPr>
      <w:spacing w:before="100" w:beforeAutospacing="1" w:after="100" w:afterAutospacing="1" w:line="240" w:lineRule="auto"/>
    </w:pPr>
    <w:rPr>
      <w:rFonts w:ascii="Times New Roman" w:eastAsia="Times New Roman" w:hAnsi="Times New Roman" w:cs="Times New Roman"/>
      <w:i/>
      <w:iCs/>
      <w:color w:val="999988"/>
      <w:sz w:val="24"/>
      <w:szCs w:val="24"/>
    </w:rPr>
  </w:style>
  <w:style w:type="paragraph" w:customStyle="1" w:styleId="cs1">
    <w:name w:val="cs1"/>
    <w:basedOn w:val="Normal"/>
    <w:rsid w:val="00A238F0"/>
    <w:pPr>
      <w:spacing w:before="100" w:beforeAutospacing="1" w:after="100" w:afterAutospacing="1" w:line="240" w:lineRule="auto"/>
    </w:pPr>
    <w:rPr>
      <w:rFonts w:ascii="Times New Roman" w:eastAsia="Times New Roman" w:hAnsi="Times New Roman" w:cs="Times New Roman"/>
      <w:b/>
      <w:bCs/>
      <w:i/>
      <w:iCs/>
      <w:color w:val="999999"/>
      <w:sz w:val="24"/>
      <w:szCs w:val="24"/>
    </w:rPr>
  </w:style>
  <w:style w:type="paragraph" w:customStyle="1" w:styleId="gd1">
    <w:name w:val="gd1"/>
    <w:basedOn w:val="Normal"/>
    <w:rsid w:val="00A238F0"/>
    <w:pPr>
      <w:shd w:val="clear" w:color="auto" w:fill="FFDDDD"/>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1">
    <w:name w:val="x1"/>
    <w:basedOn w:val="Normal"/>
    <w:rsid w:val="00A238F0"/>
    <w:pPr>
      <w:shd w:val="clear" w:color="auto" w:fill="FFAAAA"/>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ge1">
    <w:name w:val="ge1"/>
    <w:basedOn w:val="Normal"/>
    <w:rsid w:val="00A238F0"/>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gr1">
    <w:name w:val="gr1"/>
    <w:basedOn w:val="Normal"/>
    <w:rsid w:val="00A238F0"/>
    <w:pPr>
      <w:spacing w:before="100" w:beforeAutospacing="1" w:after="100" w:afterAutospacing="1" w:line="240" w:lineRule="auto"/>
    </w:pPr>
    <w:rPr>
      <w:rFonts w:ascii="Times New Roman" w:eastAsia="Times New Roman" w:hAnsi="Times New Roman" w:cs="Times New Roman"/>
      <w:color w:val="AA0000"/>
      <w:sz w:val="24"/>
      <w:szCs w:val="24"/>
    </w:rPr>
  </w:style>
  <w:style w:type="paragraph" w:customStyle="1" w:styleId="gh1">
    <w:name w:val="gh1"/>
    <w:basedOn w:val="Normal"/>
    <w:rsid w:val="00A238F0"/>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gi1">
    <w:name w:val="gi1"/>
    <w:basedOn w:val="Normal"/>
    <w:rsid w:val="00A238F0"/>
    <w:pPr>
      <w:shd w:val="clear" w:color="auto" w:fill="DDFFDD"/>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2">
    <w:name w:val="x2"/>
    <w:basedOn w:val="Normal"/>
    <w:rsid w:val="00A238F0"/>
    <w:pPr>
      <w:shd w:val="clear" w:color="auto" w:fill="AAFFAA"/>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go1">
    <w:name w:val="go1"/>
    <w:basedOn w:val="Normal"/>
    <w:rsid w:val="00A238F0"/>
    <w:pPr>
      <w:spacing w:before="100" w:beforeAutospacing="1" w:after="100" w:afterAutospacing="1" w:line="240" w:lineRule="auto"/>
    </w:pPr>
    <w:rPr>
      <w:rFonts w:ascii="Times New Roman" w:eastAsia="Times New Roman" w:hAnsi="Times New Roman" w:cs="Times New Roman"/>
      <w:color w:val="888888"/>
      <w:sz w:val="24"/>
      <w:szCs w:val="24"/>
    </w:rPr>
  </w:style>
  <w:style w:type="paragraph" w:customStyle="1" w:styleId="gp1">
    <w:name w:val="gp1"/>
    <w:basedOn w:val="Normal"/>
    <w:rsid w:val="00A238F0"/>
    <w:pPr>
      <w:spacing w:before="100" w:beforeAutospacing="1" w:after="100" w:afterAutospacing="1" w:line="240" w:lineRule="auto"/>
    </w:pPr>
    <w:rPr>
      <w:rFonts w:ascii="Times New Roman" w:eastAsia="Times New Roman" w:hAnsi="Times New Roman" w:cs="Times New Roman"/>
      <w:color w:val="555555"/>
      <w:sz w:val="24"/>
      <w:szCs w:val="24"/>
    </w:rPr>
  </w:style>
  <w:style w:type="paragraph" w:customStyle="1" w:styleId="gs1">
    <w:name w:val="gs1"/>
    <w:basedOn w:val="Normal"/>
    <w:rsid w:val="00A238F0"/>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gu1">
    <w:name w:val="gu1"/>
    <w:basedOn w:val="Normal"/>
    <w:rsid w:val="00A238F0"/>
    <w:pPr>
      <w:spacing w:before="100" w:beforeAutospacing="1" w:after="100" w:afterAutospacing="1" w:line="240" w:lineRule="auto"/>
    </w:pPr>
    <w:rPr>
      <w:rFonts w:ascii="Times New Roman" w:eastAsia="Times New Roman" w:hAnsi="Times New Roman" w:cs="Times New Roman"/>
      <w:color w:val="AAAAAA"/>
      <w:sz w:val="24"/>
      <w:szCs w:val="24"/>
    </w:rPr>
  </w:style>
  <w:style w:type="paragraph" w:customStyle="1" w:styleId="gt1">
    <w:name w:val="gt1"/>
    <w:basedOn w:val="Normal"/>
    <w:rsid w:val="00A238F0"/>
    <w:pPr>
      <w:spacing w:before="100" w:beforeAutospacing="1" w:after="100" w:afterAutospacing="1" w:line="240" w:lineRule="auto"/>
    </w:pPr>
    <w:rPr>
      <w:rFonts w:ascii="Times New Roman" w:eastAsia="Times New Roman" w:hAnsi="Times New Roman" w:cs="Times New Roman"/>
      <w:color w:val="AA0000"/>
      <w:sz w:val="24"/>
      <w:szCs w:val="24"/>
    </w:rPr>
  </w:style>
  <w:style w:type="paragraph" w:customStyle="1" w:styleId="kc1">
    <w:name w:val="kc1"/>
    <w:basedOn w:val="Normal"/>
    <w:rsid w:val="00A238F0"/>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kd1">
    <w:name w:val="kd1"/>
    <w:basedOn w:val="Normal"/>
    <w:rsid w:val="00A238F0"/>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kp1">
    <w:name w:val="kp1"/>
    <w:basedOn w:val="Normal"/>
    <w:rsid w:val="00A238F0"/>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kr1">
    <w:name w:val="kr1"/>
    <w:basedOn w:val="Normal"/>
    <w:rsid w:val="00A238F0"/>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kt1">
    <w:name w:val="kt1"/>
    <w:basedOn w:val="Normal"/>
    <w:rsid w:val="00A238F0"/>
    <w:pPr>
      <w:spacing w:before="100" w:beforeAutospacing="1" w:after="100" w:afterAutospacing="1" w:line="240" w:lineRule="auto"/>
    </w:pPr>
    <w:rPr>
      <w:rFonts w:ascii="Times New Roman" w:eastAsia="Times New Roman" w:hAnsi="Times New Roman" w:cs="Times New Roman"/>
      <w:b/>
      <w:bCs/>
      <w:color w:val="445588"/>
      <w:sz w:val="24"/>
      <w:szCs w:val="24"/>
    </w:rPr>
  </w:style>
  <w:style w:type="paragraph" w:customStyle="1" w:styleId="m1">
    <w:name w:val="m1"/>
    <w:basedOn w:val="Normal"/>
    <w:rsid w:val="00A238F0"/>
    <w:pPr>
      <w:spacing w:before="100" w:beforeAutospacing="1" w:after="100" w:afterAutospacing="1" w:line="240" w:lineRule="auto"/>
    </w:pPr>
    <w:rPr>
      <w:rFonts w:ascii="Times New Roman" w:eastAsia="Times New Roman" w:hAnsi="Times New Roman" w:cs="Times New Roman"/>
      <w:color w:val="009999"/>
      <w:sz w:val="24"/>
      <w:szCs w:val="24"/>
    </w:rPr>
  </w:style>
  <w:style w:type="paragraph" w:customStyle="1" w:styleId="s3">
    <w:name w:val="s3"/>
    <w:basedOn w:val="Normal"/>
    <w:rsid w:val="00A238F0"/>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na1">
    <w:name w:val="na1"/>
    <w:basedOn w:val="Normal"/>
    <w:rsid w:val="00A238F0"/>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nb1">
    <w:name w:val="nb1"/>
    <w:basedOn w:val="Normal"/>
    <w:rsid w:val="00A238F0"/>
    <w:pPr>
      <w:spacing w:before="100" w:beforeAutospacing="1" w:after="100" w:afterAutospacing="1" w:line="240" w:lineRule="auto"/>
    </w:pPr>
    <w:rPr>
      <w:rFonts w:ascii="Times New Roman" w:eastAsia="Times New Roman" w:hAnsi="Times New Roman" w:cs="Times New Roman"/>
      <w:color w:val="0086B3"/>
      <w:sz w:val="24"/>
      <w:szCs w:val="24"/>
    </w:rPr>
  </w:style>
  <w:style w:type="paragraph" w:customStyle="1" w:styleId="nc1">
    <w:name w:val="nc1"/>
    <w:basedOn w:val="Normal"/>
    <w:rsid w:val="00A238F0"/>
    <w:pPr>
      <w:spacing w:before="100" w:beforeAutospacing="1" w:after="100" w:afterAutospacing="1" w:line="240" w:lineRule="auto"/>
    </w:pPr>
    <w:rPr>
      <w:rFonts w:ascii="Times New Roman" w:eastAsia="Times New Roman" w:hAnsi="Times New Roman" w:cs="Times New Roman"/>
      <w:b/>
      <w:bCs/>
      <w:color w:val="445588"/>
      <w:sz w:val="24"/>
      <w:szCs w:val="24"/>
    </w:rPr>
  </w:style>
  <w:style w:type="paragraph" w:customStyle="1" w:styleId="no1">
    <w:name w:val="no1"/>
    <w:basedOn w:val="Normal"/>
    <w:rsid w:val="00A238F0"/>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ni1">
    <w:name w:val="ni1"/>
    <w:basedOn w:val="Normal"/>
    <w:rsid w:val="00A238F0"/>
    <w:pPr>
      <w:spacing w:before="100" w:beforeAutospacing="1" w:after="100" w:afterAutospacing="1" w:line="240" w:lineRule="auto"/>
    </w:pPr>
    <w:rPr>
      <w:rFonts w:ascii="Times New Roman" w:eastAsia="Times New Roman" w:hAnsi="Times New Roman" w:cs="Times New Roman"/>
      <w:color w:val="800080"/>
      <w:sz w:val="24"/>
      <w:szCs w:val="24"/>
    </w:rPr>
  </w:style>
  <w:style w:type="paragraph" w:customStyle="1" w:styleId="ne1">
    <w:name w:val="ne1"/>
    <w:basedOn w:val="Normal"/>
    <w:rsid w:val="00A238F0"/>
    <w:pPr>
      <w:spacing w:before="100" w:beforeAutospacing="1" w:after="100" w:afterAutospacing="1" w:line="240" w:lineRule="auto"/>
    </w:pPr>
    <w:rPr>
      <w:rFonts w:ascii="Times New Roman" w:eastAsia="Times New Roman" w:hAnsi="Times New Roman" w:cs="Times New Roman"/>
      <w:b/>
      <w:bCs/>
      <w:color w:val="990000"/>
      <w:sz w:val="24"/>
      <w:szCs w:val="24"/>
    </w:rPr>
  </w:style>
  <w:style w:type="paragraph" w:customStyle="1" w:styleId="nf1">
    <w:name w:val="nf1"/>
    <w:basedOn w:val="Normal"/>
    <w:rsid w:val="00A238F0"/>
    <w:pPr>
      <w:spacing w:before="100" w:beforeAutospacing="1" w:after="100" w:afterAutospacing="1" w:line="240" w:lineRule="auto"/>
    </w:pPr>
    <w:rPr>
      <w:rFonts w:ascii="Times New Roman" w:eastAsia="Times New Roman" w:hAnsi="Times New Roman" w:cs="Times New Roman"/>
      <w:b/>
      <w:bCs/>
      <w:color w:val="990000"/>
      <w:sz w:val="24"/>
      <w:szCs w:val="24"/>
    </w:rPr>
  </w:style>
  <w:style w:type="paragraph" w:customStyle="1" w:styleId="nn1">
    <w:name w:val="nn1"/>
    <w:basedOn w:val="Normal"/>
    <w:rsid w:val="00A238F0"/>
    <w:pPr>
      <w:spacing w:before="100" w:beforeAutospacing="1" w:after="100" w:afterAutospacing="1" w:line="240" w:lineRule="auto"/>
    </w:pPr>
    <w:rPr>
      <w:rFonts w:ascii="Times New Roman" w:eastAsia="Times New Roman" w:hAnsi="Times New Roman" w:cs="Times New Roman"/>
      <w:color w:val="555555"/>
      <w:sz w:val="24"/>
      <w:szCs w:val="24"/>
    </w:rPr>
  </w:style>
  <w:style w:type="paragraph" w:customStyle="1" w:styleId="nt1">
    <w:name w:val="nt1"/>
    <w:basedOn w:val="Normal"/>
    <w:rsid w:val="00A238F0"/>
    <w:pPr>
      <w:spacing w:before="100" w:beforeAutospacing="1" w:after="100" w:afterAutospacing="1" w:line="240" w:lineRule="auto"/>
    </w:pPr>
    <w:rPr>
      <w:rFonts w:ascii="Times New Roman" w:eastAsia="Times New Roman" w:hAnsi="Times New Roman" w:cs="Times New Roman"/>
      <w:color w:val="000080"/>
      <w:sz w:val="24"/>
      <w:szCs w:val="24"/>
    </w:rPr>
  </w:style>
  <w:style w:type="paragraph" w:customStyle="1" w:styleId="nv1">
    <w:name w:val="nv1"/>
    <w:basedOn w:val="Normal"/>
    <w:rsid w:val="00A238F0"/>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ow1">
    <w:name w:val="ow1"/>
    <w:basedOn w:val="Normal"/>
    <w:rsid w:val="00A238F0"/>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w1">
    <w:name w:val="w1"/>
    <w:basedOn w:val="Normal"/>
    <w:rsid w:val="00A238F0"/>
    <w:pPr>
      <w:spacing w:before="100" w:beforeAutospacing="1" w:after="100" w:afterAutospacing="1" w:line="240" w:lineRule="auto"/>
    </w:pPr>
    <w:rPr>
      <w:rFonts w:ascii="Times New Roman" w:eastAsia="Times New Roman" w:hAnsi="Times New Roman" w:cs="Times New Roman"/>
      <w:color w:val="BBBBBB"/>
      <w:sz w:val="24"/>
      <w:szCs w:val="24"/>
    </w:rPr>
  </w:style>
  <w:style w:type="paragraph" w:customStyle="1" w:styleId="mf1">
    <w:name w:val="mf1"/>
    <w:basedOn w:val="Normal"/>
    <w:rsid w:val="00A238F0"/>
    <w:pPr>
      <w:spacing w:before="100" w:beforeAutospacing="1" w:after="100" w:afterAutospacing="1" w:line="240" w:lineRule="auto"/>
    </w:pPr>
    <w:rPr>
      <w:rFonts w:ascii="Times New Roman" w:eastAsia="Times New Roman" w:hAnsi="Times New Roman" w:cs="Times New Roman"/>
      <w:color w:val="009999"/>
      <w:sz w:val="24"/>
      <w:szCs w:val="24"/>
    </w:rPr>
  </w:style>
  <w:style w:type="paragraph" w:customStyle="1" w:styleId="mh1">
    <w:name w:val="mh1"/>
    <w:basedOn w:val="Normal"/>
    <w:rsid w:val="00A238F0"/>
    <w:pPr>
      <w:spacing w:before="100" w:beforeAutospacing="1" w:after="100" w:afterAutospacing="1" w:line="240" w:lineRule="auto"/>
    </w:pPr>
    <w:rPr>
      <w:rFonts w:ascii="Times New Roman" w:eastAsia="Times New Roman" w:hAnsi="Times New Roman" w:cs="Times New Roman"/>
      <w:color w:val="009999"/>
      <w:sz w:val="24"/>
      <w:szCs w:val="24"/>
    </w:rPr>
  </w:style>
  <w:style w:type="paragraph" w:customStyle="1" w:styleId="mi1">
    <w:name w:val="mi1"/>
    <w:basedOn w:val="Normal"/>
    <w:rsid w:val="00A238F0"/>
    <w:pPr>
      <w:spacing w:before="100" w:beforeAutospacing="1" w:after="100" w:afterAutospacing="1" w:line="240" w:lineRule="auto"/>
    </w:pPr>
    <w:rPr>
      <w:rFonts w:ascii="Times New Roman" w:eastAsia="Times New Roman" w:hAnsi="Times New Roman" w:cs="Times New Roman"/>
      <w:color w:val="009999"/>
      <w:sz w:val="24"/>
      <w:szCs w:val="24"/>
    </w:rPr>
  </w:style>
  <w:style w:type="paragraph" w:customStyle="1" w:styleId="mo1">
    <w:name w:val="mo1"/>
    <w:basedOn w:val="Normal"/>
    <w:rsid w:val="00A238F0"/>
    <w:pPr>
      <w:spacing w:before="100" w:beforeAutospacing="1" w:after="100" w:afterAutospacing="1" w:line="240" w:lineRule="auto"/>
    </w:pPr>
    <w:rPr>
      <w:rFonts w:ascii="Times New Roman" w:eastAsia="Times New Roman" w:hAnsi="Times New Roman" w:cs="Times New Roman"/>
      <w:color w:val="009999"/>
      <w:sz w:val="24"/>
      <w:szCs w:val="24"/>
    </w:rPr>
  </w:style>
  <w:style w:type="paragraph" w:customStyle="1" w:styleId="sb1">
    <w:name w:val="sb1"/>
    <w:basedOn w:val="Normal"/>
    <w:rsid w:val="00A238F0"/>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sc1">
    <w:name w:val="sc1"/>
    <w:basedOn w:val="Normal"/>
    <w:rsid w:val="00A238F0"/>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sd1">
    <w:name w:val="sd1"/>
    <w:basedOn w:val="Normal"/>
    <w:rsid w:val="00A238F0"/>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s21">
    <w:name w:val="s21"/>
    <w:basedOn w:val="Normal"/>
    <w:rsid w:val="00A238F0"/>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se1">
    <w:name w:val="se1"/>
    <w:basedOn w:val="Normal"/>
    <w:rsid w:val="00A238F0"/>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sh1">
    <w:name w:val="sh1"/>
    <w:basedOn w:val="Normal"/>
    <w:rsid w:val="00A238F0"/>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si1">
    <w:name w:val="si1"/>
    <w:basedOn w:val="Normal"/>
    <w:rsid w:val="00A238F0"/>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sx1">
    <w:name w:val="sx1"/>
    <w:basedOn w:val="Normal"/>
    <w:rsid w:val="00A238F0"/>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sr1">
    <w:name w:val="sr1"/>
    <w:basedOn w:val="Normal"/>
    <w:rsid w:val="00A238F0"/>
    <w:pPr>
      <w:spacing w:before="100" w:beforeAutospacing="1" w:after="100" w:afterAutospacing="1" w:line="240" w:lineRule="auto"/>
    </w:pPr>
    <w:rPr>
      <w:rFonts w:ascii="Times New Roman" w:eastAsia="Times New Roman" w:hAnsi="Times New Roman" w:cs="Times New Roman"/>
      <w:color w:val="009926"/>
      <w:sz w:val="24"/>
      <w:szCs w:val="24"/>
    </w:rPr>
  </w:style>
  <w:style w:type="paragraph" w:customStyle="1" w:styleId="s11">
    <w:name w:val="s11"/>
    <w:basedOn w:val="Normal"/>
    <w:rsid w:val="00A238F0"/>
    <w:pPr>
      <w:spacing w:before="100" w:beforeAutospacing="1" w:after="100" w:afterAutospacing="1" w:line="240" w:lineRule="auto"/>
    </w:pPr>
    <w:rPr>
      <w:rFonts w:ascii="Times New Roman" w:eastAsia="Times New Roman" w:hAnsi="Times New Roman" w:cs="Times New Roman"/>
      <w:color w:val="DD1144"/>
      <w:sz w:val="24"/>
      <w:szCs w:val="24"/>
    </w:rPr>
  </w:style>
  <w:style w:type="paragraph" w:customStyle="1" w:styleId="ss1">
    <w:name w:val="ss1"/>
    <w:basedOn w:val="Normal"/>
    <w:rsid w:val="00A238F0"/>
    <w:pPr>
      <w:spacing w:before="100" w:beforeAutospacing="1" w:after="100" w:afterAutospacing="1" w:line="240" w:lineRule="auto"/>
    </w:pPr>
    <w:rPr>
      <w:rFonts w:ascii="Times New Roman" w:eastAsia="Times New Roman" w:hAnsi="Times New Roman" w:cs="Times New Roman"/>
      <w:color w:val="990073"/>
      <w:sz w:val="24"/>
      <w:szCs w:val="24"/>
    </w:rPr>
  </w:style>
  <w:style w:type="paragraph" w:customStyle="1" w:styleId="bp1">
    <w:name w:val="bp1"/>
    <w:basedOn w:val="Normal"/>
    <w:rsid w:val="00A238F0"/>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vc1">
    <w:name w:val="vc1"/>
    <w:basedOn w:val="Normal"/>
    <w:rsid w:val="00A238F0"/>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vg1">
    <w:name w:val="vg1"/>
    <w:basedOn w:val="Normal"/>
    <w:rsid w:val="00A238F0"/>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vi1">
    <w:name w:val="vi1"/>
    <w:basedOn w:val="Normal"/>
    <w:rsid w:val="00A238F0"/>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il1">
    <w:name w:val="il1"/>
    <w:basedOn w:val="Normal"/>
    <w:rsid w:val="00A238F0"/>
    <w:pPr>
      <w:spacing w:before="100" w:beforeAutospacing="1" w:after="100" w:afterAutospacing="1" w:line="240" w:lineRule="auto"/>
    </w:pPr>
    <w:rPr>
      <w:rFonts w:ascii="Times New Roman" w:eastAsia="Times New Roman" w:hAnsi="Times New Roman" w:cs="Times New Roman"/>
      <w:color w:val="009999"/>
      <w:sz w:val="24"/>
      <w:szCs w:val="24"/>
    </w:rPr>
  </w:style>
  <w:style w:type="paragraph" w:customStyle="1" w:styleId="mathjaxhoverarrow1">
    <w:name w:val="mathjax_hover_arrow1"/>
    <w:basedOn w:val="Normal"/>
    <w:rsid w:val="00A238F0"/>
    <w:pPr>
      <w:pBdr>
        <w:top w:val="single" w:sz="12" w:space="0" w:color="AAAAAA"/>
        <w:left w:val="single" w:sz="12" w:space="0" w:color="AAAAAA"/>
        <w:bottom w:val="single" w:sz="12" w:space="0" w:color="AAAAAA"/>
        <w:right w:val="single" w:sz="12" w:space="0" w:color="AAAAAA"/>
      </w:pBdr>
      <w:spacing w:before="100" w:beforeAutospacing="1" w:after="100" w:afterAutospacing="1" w:line="240" w:lineRule="auto"/>
    </w:pPr>
    <w:rPr>
      <w:rFonts w:ascii="Courier New" w:eastAsia="Times New Roman" w:hAnsi="Courier New" w:cs="Courier New"/>
      <w:color w:val="F0F0F0"/>
      <w:sz w:val="14"/>
      <w:szCs w:val="14"/>
    </w:rPr>
  </w:style>
  <w:style w:type="paragraph" w:customStyle="1" w:styleId="mathjaxmenuarrow1">
    <w:name w:val="mathjax_menuarrow1"/>
    <w:basedOn w:val="Normal"/>
    <w:rsid w:val="00A238F0"/>
    <w:pPr>
      <w:spacing w:before="100" w:beforeAutospacing="1" w:after="100" w:afterAutospacing="1" w:line="240" w:lineRule="auto"/>
    </w:pPr>
    <w:rPr>
      <w:rFonts w:ascii="Arial Unicode MS" w:eastAsia="Arial Unicode MS" w:hAnsi="Arial Unicode MS" w:cs="Arial Unicode MS"/>
      <w:color w:val="FFFFFF"/>
      <w:sz w:val="18"/>
      <w:szCs w:val="18"/>
    </w:rPr>
  </w:style>
  <w:style w:type="paragraph" w:customStyle="1" w:styleId="noerror1">
    <w:name w:val="noerror1"/>
    <w:basedOn w:val="Normal"/>
    <w:rsid w:val="00A238F0"/>
    <w:pPr>
      <w:pBdr>
        <w:top w:val="single" w:sz="6" w:space="1" w:color="auto"/>
        <w:left w:val="single" w:sz="6" w:space="2" w:color="auto"/>
        <w:bottom w:val="single" w:sz="6" w:space="1" w:color="auto"/>
        <w:right w:val="single" w:sz="6" w:space="2" w:color="auto"/>
      </w:pBdr>
      <w:spacing w:before="100" w:beforeAutospacing="1" w:after="100" w:afterAutospacing="1" w:line="240" w:lineRule="auto"/>
    </w:pPr>
    <w:rPr>
      <w:rFonts w:ascii="Times New Roman" w:eastAsia="Times New Roman" w:hAnsi="Times New Roman" w:cs="Times New Roman"/>
      <w:color w:val="000000"/>
      <w:position w:val="-3"/>
    </w:rPr>
  </w:style>
  <w:style w:type="paragraph" w:customStyle="1" w:styleId="merror1">
    <w:name w:val="merror1"/>
    <w:basedOn w:val="Normal"/>
    <w:rsid w:val="00A238F0"/>
    <w:pPr>
      <w:pBdr>
        <w:top w:val="single" w:sz="6" w:space="1" w:color="CC0000"/>
        <w:left w:val="single" w:sz="6" w:space="2" w:color="CC0000"/>
        <w:bottom w:val="single" w:sz="6" w:space="1" w:color="CC0000"/>
        <w:right w:val="single" w:sz="6" w:space="2" w:color="CC0000"/>
      </w:pBdr>
      <w:shd w:val="clear" w:color="auto" w:fill="FFFF88"/>
      <w:spacing w:before="100" w:beforeAutospacing="1" w:after="100" w:afterAutospacing="1" w:line="240" w:lineRule="auto"/>
    </w:pPr>
    <w:rPr>
      <w:rFonts w:ascii="Times New Roman" w:eastAsia="Times New Roman" w:hAnsi="Times New Roman" w:cs="Times New Roman"/>
      <w:color w:val="CC0000"/>
    </w:rPr>
  </w:style>
  <w:style w:type="paragraph" w:customStyle="1" w:styleId="mjx-monospace1">
    <w:name w:val="mjx-monospace1"/>
    <w:basedOn w:val="Normal"/>
    <w:rsid w:val="00A238F0"/>
    <w:pPr>
      <w:spacing w:before="100" w:beforeAutospacing="1" w:after="100" w:afterAutospacing="1" w:line="240" w:lineRule="auto"/>
    </w:pPr>
    <w:rPr>
      <w:rFonts w:ascii="Courier New" w:eastAsia="Times New Roman" w:hAnsi="Courier New" w:cs="Courier New"/>
      <w:sz w:val="24"/>
      <w:szCs w:val="24"/>
    </w:rPr>
  </w:style>
  <w:style w:type="paragraph" w:customStyle="1" w:styleId="mjx-sans-serif1">
    <w:name w:val="mjx-sans-serif1"/>
    <w:basedOn w:val="Normal"/>
    <w:rsid w:val="00A238F0"/>
    <w:pPr>
      <w:spacing w:before="100" w:beforeAutospacing="1" w:after="100" w:afterAutospacing="1" w:line="240" w:lineRule="auto"/>
    </w:pPr>
    <w:rPr>
      <w:rFonts w:ascii="Arial" w:eastAsia="Times New Roman" w:hAnsi="Arial" w:cs="Arial"/>
      <w:sz w:val="24"/>
      <w:szCs w:val="24"/>
    </w:rPr>
  </w:style>
  <w:style w:type="paragraph" w:customStyle="1" w:styleId="mathjaxembox1">
    <w:name w:val="mathjax_embox1"/>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hitbox1">
    <w:name w:val="mathjax_hitbox1"/>
    <w:basedOn w:val="Normal"/>
    <w:rsid w:val="00A238F0"/>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error2">
    <w:name w:val="noerror2"/>
    <w:basedOn w:val="Normal"/>
    <w:rsid w:val="00A238F0"/>
    <w:pPr>
      <w:pBdr>
        <w:top w:val="single" w:sz="6" w:space="1" w:color="auto"/>
        <w:left w:val="single" w:sz="6" w:space="2" w:color="auto"/>
        <w:bottom w:val="single" w:sz="6" w:space="1" w:color="auto"/>
        <w:right w:val="single" w:sz="6" w:space="2" w:color="auto"/>
      </w:pBdr>
      <w:spacing w:before="100" w:beforeAutospacing="1" w:after="100" w:afterAutospacing="1" w:line="240" w:lineRule="auto"/>
    </w:pPr>
    <w:rPr>
      <w:rFonts w:ascii="Times New Roman" w:eastAsia="Times New Roman" w:hAnsi="Times New Roman" w:cs="Times New Roman"/>
      <w:color w:val="000000"/>
      <w:position w:val="-3"/>
    </w:rPr>
  </w:style>
  <w:style w:type="character" w:styleId="Strong">
    <w:name w:val="Strong"/>
    <w:basedOn w:val="DefaultParagraphFont"/>
    <w:uiPriority w:val="22"/>
    <w:qFormat/>
    <w:rsid w:val="00A238F0"/>
    <w:rPr>
      <w:b/>
      <w:bCs/>
    </w:rPr>
  </w:style>
  <w:style w:type="character" w:customStyle="1" w:styleId="mathjaxpreview1">
    <w:name w:val="mathjax_preview1"/>
    <w:basedOn w:val="DefaultParagraphFont"/>
    <w:rsid w:val="00A238F0"/>
    <w:rPr>
      <w:color w:val="888888"/>
    </w:rPr>
  </w:style>
  <w:style w:type="character" w:customStyle="1" w:styleId="mathjax1">
    <w:name w:val="mathjax1"/>
    <w:basedOn w:val="DefaultParagraphFont"/>
    <w:rsid w:val="00A238F0"/>
    <w:rPr>
      <w:b w:val="0"/>
      <w:bCs w:val="0"/>
      <w:i w:val="0"/>
      <w:iCs w:val="0"/>
      <w:caps w:val="0"/>
      <w:vanish w:val="0"/>
      <w:webHidden w:val="0"/>
      <w:spacing w:val="0"/>
      <w:sz w:val="24"/>
      <w:szCs w:val="24"/>
      <w:bdr w:val="none" w:sz="0" w:space="0" w:color="auto" w:frame="1"/>
      <w:rtl w:val="0"/>
      <w:specVanish w:val="0"/>
    </w:rPr>
  </w:style>
  <w:style w:type="character" w:customStyle="1" w:styleId="mathjax2">
    <w:name w:val="mathjax2"/>
    <w:basedOn w:val="DefaultParagraphFont"/>
    <w:rsid w:val="00A238F0"/>
    <w:rPr>
      <w:b w:val="0"/>
      <w:bCs w:val="0"/>
      <w:i w:val="0"/>
      <w:iCs w:val="0"/>
      <w:caps w:val="0"/>
      <w:vanish w:val="0"/>
      <w:webHidden w:val="0"/>
      <w:spacing w:val="0"/>
      <w:sz w:val="24"/>
      <w:szCs w:val="24"/>
      <w:bdr w:val="none" w:sz="0" w:space="0" w:color="auto" w:frame="1"/>
      <w:rtl w:val="0"/>
      <w:specVanish w:val="0"/>
    </w:rPr>
  </w:style>
  <w:style w:type="character" w:customStyle="1" w:styleId="kn">
    <w:name w:val="kn"/>
    <w:basedOn w:val="DefaultParagraphFont"/>
    <w:rsid w:val="00A238F0"/>
  </w:style>
  <w:style w:type="character" w:customStyle="1" w:styleId="p">
    <w:name w:val="p"/>
    <w:basedOn w:val="DefaultParagraphFont"/>
    <w:rsid w:val="00A238F0"/>
  </w:style>
  <w:style w:type="character" w:customStyle="1" w:styleId="n">
    <w:name w:val="n"/>
    <w:basedOn w:val="DefaultParagraphFont"/>
    <w:rsid w:val="00A238F0"/>
  </w:style>
  <w:style w:type="character" w:customStyle="1" w:styleId="mathjax3">
    <w:name w:val="mathjax3"/>
    <w:basedOn w:val="DefaultParagraphFont"/>
    <w:rsid w:val="00A238F0"/>
    <w:rPr>
      <w:b w:val="0"/>
      <w:bCs w:val="0"/>
      <w:i w:val="0"/>
      <w:iCs w:val="0"/>
      <w:caps w:val="0"/>
      <w:vanish w:val="0"/>
      <w:webHidden w:val="0"/>
      <w:spacing w:val="0"/>
      <w:sz w:val="24"/>
      <w:szCs w:val="24"/>
      <w:bdr w:val="none" w:sz="0" w:space="0" w:color="auto" w:frame="1"/>
      <w:rtl w:val="0"/>
      <w:specVanish w:val="0"/>
    </w:rPr>
  </w:style>
  <w:style w:type="character" w:customStyle="1" w:styleId="icon">
    <w:name w:val="icon"/>
    <w:basedOn w:val="DefaultParagraphFont"/>
    <w:rsid w:val="00A238F0"/>
  </w:style>
  <w:style w:type="character" w:customStyle="1" w:styleId="username">
    <w:name w:val="username"/>
    <w:basedOn w:val="DefaultParagraphFont"/>
    <w:rsid w:val="00A238F0"/>
  </w:style>
  <w:style w:type="paragraph" w:customStyle="1" w:styleId="text">
    <w:name w:val="text"/>
    <w:basedOn w:val="Normal"/>
    <w:rsid w:val="00A238F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238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8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865428">
      <w:bodyDiv w:val="1"/>
      <w:marLeft w:val="0"/>
      <w:marRight w:val="0"/>
      <w:marTop w:val="0"/>
      <w:marBottom w:val="0"/>
      <w:divBdr>
        <w:top w:val="none" w:sz="0" w:space="0" w:color="auto"/>
        <w:left w:val="none" w:sz="0" w:space="0" w:color="auto"/>
        <w:bottom w:val="none" w:sz="0" w:space="0" w:color="auto"/>
        <w:right w:val="none" w:sz="0" w:space="0" w:color="auto"/>
      </w:divBdr>
      <w:divsChild>
        <w:div w:id="1002783017">
          <w:marLeft w:val="0"/>
          <w:marRight w:val="0"/>
          <w:marTop w:val="0"/>
          <w:marBottom w:val="0"/>
          <w:divBdr>
            <w:top w:val="none" w:sz="0" w:space="0" w:color="auto"/>
            <w:left w:val="none" w:sz="0" w:space="0" w:color="auto"/>
            <w:bottom w:val="none" w:sz="0" w:space="0" w:color="auto"/>
            <w:right w:val="none" w:sz="0" w:space="0" w:color="auto"/>
          </w:divBdr>
          <w:divsChild>
            <w:div w:id="951206876">
              <w:marLeft w:val="0"/>
              <w:marRight w:val="150"/>
              <w:marTop w:val="150"/>
              <w:marBottom w:val="0"/>
              <w:divBdr>
                <w:top w:val="none" w:sz="0" w:space="0" w:color="auto"/>
                <w:left w:val="none" w:sz="0" w:space="0" w:color="auto"/>
                <w:bottom w:val="none" w:sz="0" w:space="0" w:color="auto"/>
                <w:right w:val="none" w:sz="0" w:space="0" w:color="auto"/>
              </w:divBdr>
            </w:div>
            <w:div w:id="1812090720">
              <w:marLeft w:val="0"/>
              <w:marRight w:val="0"/>
              <w:marTop w:val="0"/>
              <w:marBottom w:val="0"/>
              <w:divBdr>
                <w:top w:val="none" w:sz="0" w:space="0" w:color="auto"/>
                <w:left w:val="none" w:sz="0" w:space="0" w:color="auto"/>
                <w:bottom w:val="none" w:sz="0" w:space="0" w:color="auto"/>
                <w:right w:val="none" w:sz="0" w:space="0" w:color="auto"/>
              </w:divBdr>
            </w:div>
          </w:divsChild>
        </w:div>
        <w:div w:id="1597132267">
          <w:marLeft w:val="0"/>
          <w:marRight w:val="0"/>
          <w:marTop w:val="0"/>
          <w:marBottom w:val="0"/>
          <w:divBdr>
            <w:top w:val="none" w:sz="0" w:space="0" w:color="auto"/>
            <w:left w:val="none" w:sz="0" w:space="0" w:color="auto"/>
            <w:bottom w:val="none" w:sz="0" w:space="0" w:color="auto"/>
            <w:right w:val="none" w:sz="0" w:space="0" w:color="auto"/>
          </w:divBdr>
          <w:divsChild>
            <w:div w:id="730690304">
              <w:marLeft w:val="0"/>
              <w:marRight w:val="0"/>
              <w:marTop w:val="0"/>
              <w:marBottom w:val="0"/>
              <w:divBdr>
                <w:top w:val="none" w:sz="0" w:space="0" w:color="auto"/>
                <w:left w:val="none" w:sz="0" w:space="0" w:color="auto"/>
                <w:bottom w:val="none" w:sz="0" w:space="0" w:color="auto"/>
                <w:right w:val="none" w:sz="0" w:space="0" w:color="auto"/>
              </w:divBdr>
              <w:divsChild>
                <w:div w:id="470753807">
                  <w:marLeft w:val="0"/>
                  <w:marRight w:val="0"/>
                  <w:marTop w:val="0"/>
                  <w:marBottom w:val="0"/>
                  <w:divBdr>
                    <w:top w:val="none" w:sz="0" w:space="0" w:color="auto"/>
                    <w:left w:val="none" w:sz="0" w:space="0" w:color="auto"/>
                    <w:bottom w:val="none" w:sz="0" w:space="0" w:color="auto"/>
                    <w:right w:val="none" w:sz="0" w:space="0" w:color="auto"/>
                  </w:divBdr>
                  <w:divsChild>
                    <w:div w:id="1251038493">
                      <w:marLeft w:val="0"/>
                      <w:marRight w:val="0"/>
                      <w:marTop w:val="240"/>
                      <w:marBottom w:val="240"/>
                      <w:divBdr>
                        <w:top w:val="none" w:sz="0" w:space="0" w:color="auto"/>
                        <w:left w:val="none" w:sz="0" w:space="0" w:color="auto"/>
                        <w:bottom w:val="none" w:sz="0" w:space="0" w:color="auto"/>
                        <w:right w:val="none" w:sz="0" w:space="0" w:color="auto"/>
                      </w:divBdr>
                    </w:div>
                    <w:div w:id="1643462140">
                      <w:marLeft w:val="0"/>
                      <w:marRight w:val="0"/>
                      <w:marTop w:val="240"/>
                      <w:marBottom w:val="240"/>
                      <w:divBdr>
                        <w:top w:val="none" w:sz="0" w:space="0" w:color="auto"/>
                        <w:left w:val="none" w:sz="0" w:space="0" w:color="auto"/>
                        <w:bottom w:val="none" w:sz="0" w:space="0" w:color="auto"/>
                        <w:right w:val="none" w:sz="0" w:space="0" w:color="auto"/>
                      </w:divBdr>
                    </w:div>
                    <w:div w:id="397436306">
                      <w:blockQuote w:val="1"/>
                      <w:marLeft w:val="720"/>
                      <w:marRight w:val="720"/>
                      <w:marTop w:val="100"/>
                      <w:marBottom w:val="100"/>
                      <w:divBdr>
                        <w:top w:val="none" w:sz="0" w:space="0" w:color="auto"/>
                        <w:left w:val="none" w:sz="0" w:space="0" w:color="auto"/>
                        <w:bottom w:val="none" w:sz="0" w:space="0" w:color="auto"/>
                        <w:right w:val="none" w:sz="0" w:space="0" w:color="auto"/>
                      </w:divBdr>
                    </w:div>
                    <w:div w:id="941255568">
                      <w:marLeft w:val="0"/>
                      <w:marRight w:val="0"/>
                      <w:marTop w:val="240"/>
                      <w:marBottom w:val="240"/>
                      <w:divBdr>
                        <w:top w:val="none" w:sz="0" w:space="0" w:color="auto"/>
                        <w:left w:val="none" w:sz="0" w:space="0" w:color="auto"/>
                        <w:bottom w:val="none" w:sz="0" w:space="0" w:color="auto"/>
                        <w:right w:val="none" w:sz="0" w:space="0" w:color="auto"/>
                      </w:divBdr>
                    </w:div>
                    <w:div w:id="674845640">
                      <w:marLeft w:val="0"/>
                      <w:marRight w:val="0"/>
                      <w:marTop w:val="240"/>
                      <w:marBottom w:val="240"/>
                      <w:divBdr>
                        <w:top w:val="none" w:sz="0" w:space="0" w:color="auto"/>
                        <w:left w:val="none" w:sz="0" w:space="0" w:color="auto"/>
                        <w:bottom w:val="none" w:sz="0" w:space="0" w:color="auto"/>
                        <w:right w:val="none" w:sz="0" w:space="0" w:color="auto"/>
                      </w:divBdr>
                    </w:div>
                    <w:div w:id="1025718540">
                      <w:marLeft w:val="0"/>
                      <w:marRight w:val="0"/>
                      <w:marTop w:val="240"/>
                      <w:marBottom w:val="240"/>
                      <w:divBdr>
                        <w:top w:val="none" w:sz="0" w:space="0" w:color="auto"/>
                        <w:left w:val="none" w:sz="0" w:space="0" w:color="auto"/>
                        <w:bottom w:val="none" w:sz="0" w:space="0" w:color="auto"/>
                        <w:right w:val="none" w:sz="0" w:space="0" w:color="auto"/>
                      </w:divBdr>
                    </w:div>
                    <w:div w:id="461580122">
                      <w:marLeft w:val="0"/>
                      <w:marRight w:val="0"/>
                      <w:marTop w:val="240"/>
                      <w:marBottom w:val="240"/>
                      <w:divBdr>
                        <w:top w:val="none" w:sz="0" w:space="0" w:color="auto"/>
                        <w:left w:val="none" w:sz="0" w:space="0" w:color="auto"/>
                        <w:bottom w:val="none" w:sz="0" w:space="0" w:color="auto"/>
                        <w:right w:val="none" w:sz="0" w:space="0" w:color="auto"/>
                      </w:divBdr>
                    </w:div>
                    <w:div w:id="778792872">
                      <w:blockQuote w:val="1"/>
                      <w:marLeft w:val="720"/>
                      <w:marRight w:val="720"/>
                      <w:marTop w:val="100"/>
                      <w:marBottom w:val="100"/>
                      <w:divBdr>
                        <w:top w:val="none" w:sz="0" w:space="0" w:color="auto"/>
                        <w:left w:val="none" w:sz="0" w:space="0" w:color="auto"/>
                        <w:bottom w:val="none" w:sz="0" w:space="0" w:color="auto"/>
                        <w:right w:val="none" w:sz="0" w:space="0" w:color="auto"/>
                      </w:divBdr>
                    </w:div>
                    <w:div w:id="833765661">
                      <w:marLeft w:val="0"/>
                      <w:marRight w:val="0"/>
                      <w:marTop w:val="0"/>
                      <w:marBottom w:val="0"/>
                      <w:divBdr>
                        <w:top w:val="none" w:sz="0" w:space="0" w:color="auto"/>
                        <w:left w:val="none" w:sz="0" w:space="0" w:color="auto"/>
                        <w:bottom w:val="none" w:sz="0" w:space="0" w:color="auto"/>
                        <w:right w:val="none" w:sz="0" w:space="0" w:color="auto"/>
                      </w:divBdr>
                    </w:div>
                    <w:div w:id="570044946">
                      <w:marLeft w:val="0"/>
                      <w:marRight w:val="0"/>
                      <w:marTop w:val="0"/>
                      <w:marBottom w:val="0"/>
                      <w:divBdr>
                        <w:top w:val="none" w:sz="0" w:space="0" w:color="auto"/>
                        <w:left w:val="none" w:sz="0" w:space="0" w:color="auto"/>
                        <w:bottom w:val="none" w:sz="0" w:space="0" w:color="auto"/>
                        <w:right w:val="none" w:sz="0" w:space="0" w:color="auto"/>
                      </w:divBdr>
                    </w:div>
                    <w:div w:id="34624930">
                      <w:marLeft w:val="0"/>
                      <w:marRight w:val="0"/>
                      <w:marTop w:val="0"/>
                      <w:marBottom w:val="0"/>
                      <w:divBdr>
                        <w:top w:val="none" w:sz="0" w:space="0" w:color="auto"/>
                        <w:left w:val="none" w:sz="0" w:space="0" w:color="auto"/>
                        <w:bottom w:val="none" w:sz="0" w:space="0" w:color="auto"/>
                        <w:right w:val="none" w:sz="0" w:space="0" w:color="auto"/>
                      </w:divBdr>
                    </w:div>
                    <w:div w:id="1212501729">
                      <w:blockQuote w:val="1"/>
                      <w:marLeft w:val="720"/>
                      <w:marRight w:val="720"/>
                      <w:marTop w:val="100"/>
                      <w:marBottom w:val="100"/>
                      <w:divBdr>
                        <w:top w:val="none" w:sz="0" w:space="0" w:color="auto"/>
                        <w:left w:val="none" w:sz="0" w:space="0" w:color="auto"/>
                        <w:bottom w:val="none" w:sz="0" w:space="0" w:color="auto"/>
                        <w:right w:val="none" w:sz="0" w:space="0" w:color="auto"/>
                      </w:divBdr>
                    </w:div>
                    <w:div w:id="482506418">
                      <w:blockQuote w:val="1"/>
                      <w:marLeft w:val="720"/>
                      <w:marRight w:val="720"/>
                      <w:marTop w:val="100"/>
                      <w:marBottom w:val="100"/>
                      <w:divBdr>
                        <w:top w:val="none" w:sz="0" w:space="0" w:color="auto"/>
                        <w:left w:val="none" w:sz="0" w:space="0" w:color="auto"/>
                        <w:bottom w:val="none" w:sz="0" w:space="0" w:color="auto"/>
                        <w:right w:val="none" w:sz="0" w:space="0" w:color="auto"/>
                      </w:divBdr>
                    </w:div>
                    <w:div w:id="707488924">
                      <w:marLeft w:val="0"/>
                      <w:marRight w:val="0"/>
                      <w:marTop w:val="240"/>
                      <w:marBottom w:val="240"/>
                      <w:divBdr>
                        <w:top w:val="none" w:sz="0" w:space="0" w:color="auto"/>
                        <w:left w:val="none" w:sz="0" w:space="0" w:color="auto"/>
                        <w:bottom w:val="none" w:sz="0" w:space="0" w:color="auto"/>
                        <w:right w:val="none" w:sz="0" w:space="0" w:color="auto"/>
                      </w:divBdr>
                    </w:div>
                    <w:div w:id="826020494">
                      <w:marLeft w:val="0"/>
                      <w:marRight w:val="0"/>
                      <w:marTop w:val="240"/>
                      <w:marBottom w:val="240"/>
                      <w:divBdr>
                        <w:top w:val="none" w:sz="0" w:space="0" w:color="auto"/>
                        <w:left w:val="none" w:sz="0" w:space="0" w:color="auto"/>
                        <w:bottom w:val="none" w:sz="0" w:space="0" w:color="auto"/>
                        <w:right w:val="none" w:sz="0" w:space="0" w:color="auto"/>
                      </w:divBdr>
                    </w:div>
                    <w:div w:id="19087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229137">
                      <w:marLeft w:val="0"/>
                      <w:marRight w:val="0"/>
                      <w:marTop w:val="240"/>
                      <w:marBottom w:val="240"/>
                      <w:divBdr>
                        <w:top w:val="none" w:sz="0" w:space="0" w:color="auto"/>
                        <w:left w:val="none" w:sz="0" w:space="0" w:color="auto"/>
                        <w:bottom w:val="none" w:sz="0" w:space="0" w:color="auto"/>
                        <w:right w:val="none" w:sz="0" w:space="0" w:color="auto"/>
                      </w:divBdr>
                    </w:div>
                    <w:div w:id="1634797191">
                      <w:marLeft w:val="0"/>
                      <w:marRight w:val="0"/>
                      <w:marTop w:val="240"/>
                      <w:marBottom w:val="240"/>
                      <w:divBdr>
                        <w:top w:val="none" w:sz="0" w:space="0" w:color="auto"/>
                        <w:left w:val="none" w:sz="0" w:space="0" w:color="auto"/>
                        <w:bottom w:val="none" w:sz="0" w:space="0" w:color="auto"/>
                        <w:right w:val="none" w:sz="0" w:space="0" w:color="auto"/>
                      </w:divBdr>
                    </w:div>
                    <w:div w:id="1904290676">
                      <w:marLeft w:val="0"/>
                      <w:marRight w:val="0"/>
                      <w:marTop w:val="240"/>
                      <w:marBottom w:val="240"/>
                      <w:divBdr>
                        <w:top w:val="none" w:sz="0" w:space="0" w:color="auto"/>
                        <w:left w:val="none" w:sz="0" w:space="0" w:color="auto"/>
                        <w:bottom w:val="none" w:sz="0" w:space="0" w:color="auto"/>
                        <w:right w:val="none" w:sz="0" w:space="0" w:color="auto"/>
                      </w:divBdr>
                    </w:div>
                    <w:div w:id="412317670">
                      <w:marLeft w:val="0"/>
                      <w:marRight w:val="0"/>
                      <w:marTop w:val="240"/>
                      <w:marBottom w:val="240"/>
                      <w:divBdr>
                        <w:top w:val="none" w:sz="0" w:space="0" w:color="auto"/>
                        <w:left w:val="none" w:sz="0" w:space="0" w:color="auto"/>
                        <w:bottom w:val="none" w:sz="0" w:space="0" w:color="auto"/>
                        <w:right w:val="none" w:sz="0" w:space="0" w:color="auto"/>
                      </w:divBdr>
                    </w:div>
                    <w:div w:id="1662125708">
                      <w:marLeft w:val="0"/>
                      <w:marRight w:val="0"/>
                      <w:marTop w:val="240"/>
                      <w:marBottom w:val="240"/>
                      <w:divBdr>
                        <w:top w:val="none" w:sz="0" w:space="0" w:color="auto"/>
                        <w:left w:val="none" w:sz="0" w:space="0" w:color="auto"/>
                        <w:bottom w:val="none" w:sz="0" w:space="0" w:color="auto"/>
                        <w:right w:val="none" w:sz="0" w:space="0" w:color="auto"/>
                      </w:divBdr>
                    </w:div>
                    <w:div w:id="528882621">
                      <w:blockQuote w:val="1"/>
                      <w:marLeft w:val="720"/>
                      <w:marRight w:val="720"/>
                      <w:marTop w:val="100"/>
                      <w:marBottom w:val="100"/>
                      <w:divBdr>
                        <w:top w:val="none" w:sz="0" w:space="0" w:color="auto"/>
                        <w:left w:val="none" w:sz="0" w:space="0" w:color="auto"/>
                        <w:bottom w:val="none" w:sz="0" w:space="0" w:color="auto"/>
                        <w:right w:val="none" w:sz="0" w:space="0" w:color="auto"/>
                      </w:divBdr>
                    </w:div>
                    <w:div w:id="561209572">
                      <w:blockQuote w:val="1"/>
                      <w:marLeft w:val="720"/>
                      <w:marRight w:val="720"/>
                      <w:marTop w:val="100"/>
                      <w:marBottom w:val="100"/>
                      <w:divBdr>
                        <w:top w:val="none" w:sz="0" w:space="0" w:color="auto"/>
                        <w:left w:val="none" w:sz="0" w:space="0" w:color="auto"/>
                        <w:bottom w:val="none" w:sz="0" w:space="0" w:color="auto"/>
                        <w:right w:val="none" w:sz="0" w:space="0" w:color="auto"/>
                      </w:divBdr>
                    </w:div>
                    <w:div w:id="874541257">
                      <w:marLeft w:val="0"/>
                      <w:marRight w:val="0"/>
                      <w:marTop w:val="240"/>
                      <w:marBottom w:val="240"/>
                      <w:divBdr>
                        <w:top w:val="none" w:sz="0" w:space="0" w:color="auto"/>
                        <w:left w:val="none" w:sz="0" w:space="0" w:color="auto"/>
                        <w:bottom w:val="none" w:sz="0" w:space="0" w:color="auto"/>
                        <w:right w:val="none" w:sz="0" w:space="0" w:color="auto"/>
                      </w:divBdr>
                    </w:div>
                    <w:div w:id="2145269095">
                      <w:marLeft w:val="0"/>
                      <w:marRight w:val="0"/>
                      <w:marTop w:val="0"/>
                      <w:marBottom w:val="0"/>
                      <w:divBdr>
                        <w:top w:val="none" w:sz="0" w:space="0" w:color="auto"/>
                        <w:left w:val="none" w:sz="0" w:space="0" w:color="auto"/>
                        <w:bottom w:val="none" w:sz="0" w:space="0" w:color="auto"/>
                        <w:right w:val="none" w:sz="0" w:space="0" w:color="auto"/>
                      </w:divBdr>
                    </w:div>
                    <w:div w:id="1525358886">
                      <w:marLeft w:val="0"/>
                      <w:marRight w:val="0"/>
                      <w:marTop w:val="240"/>
                      <w:marBottom w:val="240"/>
                      <w:divBdr>
                        <w:top w:val="none" w:sz="0" w:space="0" w:color="auto"/>
                        <w:left w:val="none" w:sz="0" w:space="0" w:color="auto"/>
                        <w:bottom w:val="none" w:sz="0" w:space="0" w:color="auto"/>
                        <w:right w:val="none" w:sz="0" w:space="0" w:color="auto"/>
                      </w:divBdr>
                    </w:div>
                    <w:div w:id="10839194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735234">
                      <w:marLeft w:val="0"/>
                      <w:marRight w:val="0"/>
                      <w:marTop w:val="240"/>
                      <w:marBottom w:val="240"/>
                      <w:divBdr>
                        <w:top w:val="none" w:sz="0" w:space="0" w:color="auto"/>
                        <w:left w:val="none" w:sz="0" w:space="0" w:color="auto"/>
                        <w:bottom w:val="none" w:sz="0" w:space="0" w:color="auto"/>
                        <w:right w:val="none" w:sz="0" w:space="0" w:color="auto"/>
                      </w:divBdr>
                    </w:div>
                    <w:div w:id="1924292320">
                      <w:marLeft w:val="0"/>
                      <w:marRight w:val="0"/>
                      <w:marTop w:val="0"/>
                      <w:marBottom w:val="0"/>
                      <w:divBdr>
                        <w:top w:val="none" w:sz="0" w:space="0" w:color="auto"/>
                        <w:left w:val="none" w:sz="0" w:space="0" w:color="auto"/>
                        <w:bottom w:val="none" w:sz="0" w:space="0" w:color="auto"/>
                        <w:right w:val="none" w:sz="0" w:space="0" w:color="auto"/>
                      </w:divBdr>
                    </w:div>
                    <w:div w:id="1435973952">
                      <w:marLeft w:val="0"/>
                      <w:marRight w:val="0"/>
                      <w:marTop w:val="240"/>
                      <w:marBottom w:val="240"/>
                      <w:divBdr>
                        <w:top w:val="none" w:sz="0" w:space="0" w:color="auto"/>
                        <w:left w:val="none" w:sz="0" w:space="0" w:color="auto"/>
                        <w:bottom w:val="none" w:sz="0" w:space="0" w:color="auto"/>
                        <w:right w:val="none" w:sz="0" w:space="0" w:color="auto"/>
                      </w:divBdr>
                    </w:div>
                    <w:div w:id="1914192244">
                      <w:marLeft w:val="0"/>
                      <w:marRight w:val="0"/>
                      <w:marTop w:val="0"/>
                      <w:marBottom w:val="0"/>
                      <w:divBdr>
                        <w:top w:val="none" w:sz="0" w:space="0" w:color="auto"/>
                        <w:left w:val="none" w:sz="0" w:space="0" w:color="auto"/>
                        <w:bottom w:val="none" w:sz="0" w:space="0" w:color="auto"/>
                        <w:right w:val="none" w:sz="0" w:space="0" w:color="auto"/>
                      </w:divBdr>
                    </w:div>
                    <w:div w:id="331564744">
                      <w:marLeft w:val="0"/>
                      <w:marRight w:val="0"/>
                      <w:marTop w:val="240"/>
                      <w:marBottom w:val="240"/>
                      <w:divBdr>
                        <w:top w:val="none" w:sz="0" w:space="0" w:color="auto"/>
                        <w:left w:val="none" w:sz="0" w:space="0" w:color="auto"/>
                        <w:bottom w:val="none" w:sz="0" w:space="0" w:color="auto"/>
                        <w:right w:val="none" w:sz="0" w:space="0" w:color="auto"/>
                      </w:divBdr>
                    </w:div>
                    <w:div w:id="1896892822">
                      <w:marLeft w:val="0"/>
                      <w:marRight w:val="0"/>
                      <w:marTop w:val="240"/>
                      <w:marBottom w:val="240"/>
                      <w:divBdr>
                        <w:top w:val="none" w:sz="0" w:space="0" w:color="auto"/>
                        <w:left w:val="none" w:sz="0" w:space="0" w:color="auto"/>
                        <w:bottom w:val="none" w:sz="0" w:space="0" w:color="auto"/>
                        <w:right w:val="none" w:sz="0" w:space="0" w:color="auto"/>
                      </w:divBdr>
                    </w:div>
                    <w:div w:id="214895153">
                      <w:marLeft w:val="0"/>
                      <w:marRight w:val="0"/>
                      <w:marTop w:val="240"/>
                      <w:marBottom w:val="240"/>
                      <w:divBdr>
                        <w:top w:val="none" w:sz="0" w:space="0" w:color="auto"/>
                        <w:left w:val="none" w:sz="0" w:space="0" w:color="auto"/>
                        <w:bottom w:val="none" w:sz="0" w:space="0" w:color="auto"/>
                        <w:right w:val="none" w:sz="0" w:space="0" w:color="auto"/>
                      </w:divBdr>
                    </w:div>
                    <w:div w:id="82847709">
                      <w:marLeft w:val="0"/>
                      <w:marRight w:val="0"/>
                      <w:marTop w:val="0"/>
                      <w:marBottom w:val="0"/>
                      <w:divBdr>
                        <w:top w:val="none" w:sz="0" w:space="0" w:color="auto"/>
                        <w:left w:val="none" w:sz="0" w:space="0" w:color="auto"/>
                        <w:bottom w:val="none" w:sz="0" w:space="0" w:color="auto"/>
                        <w:right w:val="none" w:sz="0" w:space="0" w:color="auto"/>
                      </w:divBdr>
                    </w:div>
                    <w:div w:id="1396900262">
                      <w:marLeft w:val="0"/>
                      <w:marRight w:val="0"/>
                      <w:marTop w:val="240"/>
                      <w:marBottom w:val="240"/>
                      <w:divBdr>
                        <w:top w:val="none" w:sz="0" w:space="0" w:color="auto"/>
                        <w:left w:val="none" w:sz="0" w:space="0" w:color="auto"/>
                        <w:bottom w:val="none" w:sz="0" w:space="0" w:color="auto"/>
                        <w:right w:val="none" w:sz="0" w:space="0" w:color="auto"/>
                      </w:divBdr>
                    </w:div>
                    <w:div w:id="866024537">
                      <w:marLeft w:val="0"/>
                      <w:marRight w:val="0"/>
                      <w:marTop w:val="240"/>
                      <w:marBottom w:val="240"/>
                      <w:divBdr>
                        <w:top w:val="none" w:sz="0" w:space="0" w:color="auto"/>
                        <w:left w:val="none" w:sz="0" w:space="0" w:color="auto"/>
                        <w:bottom w:val="none" w:sz="0" w:space="0" w:color="auto"/>
                        <w:right w:val="none" w:sz="0" w:space="0" w:color="auto"/>
                      </w:divBdr>
                    </w:div>
                    <w:div w:id="489443249">
                      <w:marLeft w:val="0"/>
                      <w:marRight w:val="0"/>
                      <w:marTop w:val="240"/>
                      <w:marBottom w:val="240"/>
                      <w:divBdr>
                        <w:top w:val="none" w:sz="0" w:space="0" w:color="auto"/>
                        <w:left w:val="none" w:sz="0" w:space="0" w:color="auto"/>
                        <w:bottom w:val="none" w:sz="0" w:space="0" w:color="auto"/>
                        <w:right w:val="none" w:sz="0" w:space="0" w:color="auto"/>
                      </w:divBdr>
                    </w:div>
                    <w:div w:id="1345010943">
                      <w:marLeft w:val="0"/>
                      <w:marRight w:val="0"/>
                      <w:marTop w:val="240"/>
                      <w:marBottom w:val="240"/>
                      <w:divBdr>
                        <w:top w:val="none" w:sz="0" w:space="0" w:color="auto"/>
                        <w:left w:val="none" w:sz="0" w:space="0" w:color="auto"/>
                        <w:bottom w:val="none" w:sz="0" w:space="0" w:color="auto"/>
                        <w:right w:val="none" w:sz="0" w:space="0" w:color="auto"/>
                      </w:divBdr>
                    </w:div>
                    <w:div w:id="224265838">
                      <w:marLeft w:val="0"/>
                      <w:marRight w:val="0"/>
                      <w:marTop w:val="240"/>
                      <w:marBottom w:val="240"/>
                      <w:divBdr>
                        <w:top w:val="none" w:sz="0" w:space="0" w:color="auto"/>
                        <w:left w:val="none" w:sz="0" w:space="0" w:color="auto"/>
                        <w:bottom w:val="none" w:sz="0" w:space="0" w:color="auto"/>
                        <w:right w:val="none" w:sz="0" w:space="0" w:color="auto"/>
                      </w:divBdr>
                    </w:div>
                    <w:div w:id="627666735">
                      <w:marLeft w:val="0"/>
                      <w:marRight w:val="0"/>
                      <w:marTop w:val="240"/>
                      <w:marBottom w:val="240"/>
                      <w:divBdr>
                        <w:top w:val="none" w:sz="0" w:space="0" w:color="auto"/>
                        <w:left w:val="none" w:sz="0" w:space="0" w:color="auto"/>
                        <w:bottom w:val="none" w:sz="0" w:space="0" w:color="auto"/>
                        <w:right w:val="none" w:sz="0" w:space="0" w:color="auto"/>
                      </w:divBdr>
                    </w:div>
                    <w:div w:id="229468254">
                      <w:marLeft w:val="0"/>
                      <w:marRight w:val="0"/>
                      <w:marTop w:val="240"/>
                      <w:marBottom w:val="240"/>
                      <w:divBdr>
                        <w:top w:val="none" w:sz="0" w:space="0" w:color="auto"/>
                        <w:left w:val="none" w:sz="0" w:space="0" w:color="auto"/>
                        <w:bottom w:val="none" w:sz="0" w:space="0" w:color="auto"/>
                        <w:right w:val="none" w:sz="0" w:space="0" w:color="auto"/>
                      </w:divBdr>
                    </w:div>
                    <w:div w:id="208150944">
                      <w:marLeft w:val="0"/>
                      <w:marRight w:val="0"/>
                      <w:marTop w:val="240"/>
                      <w:marBottom w:val="240"/>
                      <w:divBdr>
                        <w:top w:val="none" w:sz="0" w:space="0" w:color="auto"/>
                        <w:left w:val="none" w:sz="0" w:space="0" w:color="auto"/>
                        <w:bottom w:val="none" w:sz="0" w:space="0" w:color="auto"/>
                        <w:right w:val="none" w:sz="0" w:space="0" w:color="auto"/>
                      </w:divBdr>
                    </w:div>
                    <w:div w:id="197740918">
                      <w:marLeft w:val="0"/>
                      <w:marRight w:val="0"/>
                      <w:marTop w:val="240"/>
                      <w:marBottom w:val="240"/>
                      <w:divBdr>
                        <w:top w:val="none" w:sz="0" w:space="0" w:color="auto"/>
                        <w:left w:val="none" w:sz="0" w:space="0" w:color="auto"/>
                        <w:bottom w:val="none" w:sz="0" w:space="0" w:color="auto"/>
                        <w:right w:val="none" w:sz="0" w:space="0" w:color="auto"/>
                      </w:divBdr>
                    </w:div>
                    <w:div w:id="1471239907">
                      <w:marLeft w:val="0"/>
                      <w:marRight w:val="0"/>
                      <w:marTop w:val="240"/>
                      <w:marBottom w:val="240"/>
                      <w:divBdr>
                        <w:top w:val="none" w:sz="0" w:space="0" w:color="auto"/>
                        <w:left w:val="none" w:sz="0" w:space="0" w:color="auto"/>
                        <w:bottom w:val="none" w:sz="0" w:space="0" w:color="auto"/>
                        <w:right w:val="none" w:sz="0" w:space="0" w:color="auto"/>
                      </w:divBdr>
                    </w:div>
                    <w:div w:id="1703089809">
                      <w:marLeft w:val="0"/>
                      <w:marRight w:val="0"/>
                      <w:marTop w:val="0"/>
                      <w:marBottom w:val="0"/>
                      <w:divBdr>
                        <w:top w:val="none" w:sz="0" w:space="0" w:color="auto"/>
                        <w:left w:val="none" w:sz="0" w:space="0" w:color="auto"/>
                        <w:bottom w:val="none" w:sz="0" w:space="0" w:color="auto"/>
                        <w:right w:val="none" w:sz="0" w:space="0" w:color="auto"/>
                      </w:divBdr>
                    </w:div>
                    <w:div w:id="1265767719">
                      <w:marLeft w:val="0"/>
                      <w:marRight w:val="0"/>
                      <w:marTop w:val="0"/>
                      <w:marBottom w:val="0"/>
                      <w:divBdr>
                        <w:top w:val="none" w:sz="0" w:space="0" w:color="auto"/>
                        <w:left w:val="none" w:sz="0" w:space="0" w:color="auto"/>
                        <w:bottom w:val="none" w:sz="0" w:space="0" w:color="auto"/>
                        <w:right w:val="none" w:sz="0" w:space="0" w:color="auto"/>
                      </w:divBdr>
                    </w:div>
                    <w:div w:id="276372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169719">
                      <w:marLeft w:val="0"/>
                      <w:marRight w:val="0"/>
                      <w:marTop w:val="240"/>
                      <w:marBottom w:val="240"/>
                      <w:divBdr>
                        <w:top w:val="none" w:sz="0" w:space="0" w:color="auto"/>
                        <w:left w:val="none" w:sz="0" w:space="0" w:color="auto"/>
                        <w:bottom w:val="none" w:sz="0" w:space="0" w:color="auto"/>
                        <w:right w:val="none" w:sz="0" w:space="0" w:color="auto"/>
                      </w:divBdr>
                    </w:div>
                    <w:div w:id="1194804972">
                      <w:marLeft w:val="0"/>
                      <w:marRight w:val="0"/>
                      <w:marTop w:val="240"/>
                      <w:marBottom w:val="240"/>
                      <w:divBdr>
                        <w:top w:val="none" w:sz="0" w:space="0" w:color="auto"/>
                        <w:left w:val="none" w:sz="0" w:space="0" w:color="auto"/>
                        <w:bottom w:val="none" w:sz="0" w:space="0" w:color="auto"/>
                        <w:right w:val="none" w:sz="0" w:space="0" w:color="auto"/>
                      </w:divBdr>
                    </w:div>
                    <w:div w:id="2031489955">
                      <w:marLeft w:val="0"/>
                      <w:marRight w:val="0"/>
                      <w:marTop w:val="240"/>
                      <w:marBottom w:val="240"/>
                      <w:divBdr>
                        <w:top w:val="none" w:sz="0" w:space="0" w:color="auto"/>
                        <w:left w:val="none" w:sz="0" w:space="0" w:color="auto"/>
                        <w:bottom w:val="none" w:sz="0" w:space="0" w:color="auto"/>
                        <w:right w:val="none" w:sz="0" w:space="0" w:color="auto"/>
                      </w:divBdr>
                    </w:div>
                    <w:div w:id="1672685799">
                      <w:marLeft w:val="0"/>
                      <w:marRight w:val="0"/>
                      <w:marTop w:val="240"/>
                      <w:marBottom w:val="240"/>
                      <w:divBdr>
                        <w:top w:val="none" w:sz="0" w:space="0" w:color="auto"/>
                        <w:left w:val="none" w:sz="0" w:space="0" w:color="auto"/>
                        <w:bottom w:val="none" w:sz="0" w:space="0" w:color="auto"/>
                        <w:right w:val="none" w:sz="0" w:space="0" w:color="auto"/>
                      </w:divBdr>
                    </w:div>
                    <w:div w:id="918516957">
                      <w:marLeft w:val="0"/>
                      <w:marRight w:val="0"/>
                      <w:marTop w:val="240"/>
                      <w:marBottom w:val="240"/>
                      <w:divBdr>
                        <w:top w:val="none" w:sz="0" w:space="0" w:color="auto"/>
                        <w:left w:val="none" w:sz="0" w:space="0" w:color="auto"/>
                        <w:bottom w:val="none" w:sz="0" w:space="0" w:color="auto"/>
                        <w:right w:val="none" w:sz="0" w:space="0" w:color="auto"/>
                      </w:divBdr>
                    </w:div>
                    <w:div w:id="1896430630">
                      <w:marLeft w:val="0"/>
                      <w:marRight w:val="0"/>
                      <w:marTop w:val="240"/>
                      <w:marBottom w:val="240"/>
                      <w:divBdr>
                        <w:top w:val="none" w:sz="0" w:space="0" w:color="auto"/>
                        <w:left w:val="none" w:sz="0" w:space="0" w:color="auto"/>
                        <w:bottom w:val="none" w:sz="0" w:space="0" w:color="auto"/>
                        <w:right w:val="none" w:sz="0" w:space="0" w:color="auto"/>
                      </w:divBdr>
                    </w:div>
                    <w:div w:id="270287933">
                      <w:marLeft w:val="0"/>
                      <w:marRight w:val="0"/>
                      <w:marTop w:val="240"/>
                      <w:marBottom w:val="240"/>
                      <w:divBdr>
                        <w:top w:val="none" w:sz="0" w:space="0" w:color="auto"/>
                        <w:left w:val="none" w:sz="0" w:space="0" w:color="auto"/>
                        <w:bottom w:val="none" w:sz="0" w:space="0" w:color="auto"/>
                        <w:right w:val="none" w:sz="0" w:space="0" w:color="auto"/>
                      </w:divBdr>
                    </w:div>
                    <w:div w:id="17778133">
                      <w:marLeft w:val="0"/>
                      <w:marRight w:val="0"/>
                      <w:marTop w:val="240"/>
                      <w:marBottom w:val="240"/>
                      <w:divBdr>
                        <w:top w:val="none" w:sz="0" w:space="0" w:color="auto"/>
                        <w:left w:val="none" w:sz="0" w:space="0" w:color="auto"/>
                        <w:bottom w:val="none" w:sz="0" w:space="0" w:color="auto"/>
                        <w:right w:val="none" w:sz="0" w:space="0" w:color="auto"/>
                      </w:divBdr>
                    </w:div>
                    <w:div w:id="434643545">
                      <w:marLeft w:val="0"/>
                      <w:marRight w:val="0"/>
                      <w:marTop w:val="240"/>
                      <w:marBottom w:val="240"/>
                      <w:divBdr>
                        <w:top w:val="none" w:sz="0" w:space="0" w:color="auto"/>
                        <w:left w:val="none" w:sz="0" w:space="0" w:color="auto"/>
                        <w:bottom w:val="none" w:sz="0" w:space="0" w:color="auto"/>
                        <w:right w:val="none" w:sz="0" w:space="0" w:color="auto"/>
                      </w:divBdr>
                    </w:div>
                    <w:div w:id="1140072038">
                      <w:marLeft w:val="0"/>
                      <w:marRight w:val="0"/>
                      <w:marTop w:val="240"/>
                      <w:marBottom w:val="240"/>
                      <w:divBdr>
                        <w:top w:val="none" w:sz="0" w:space="0" w:color="auto"/>
                        <w:left w:val="none" w:sz="0" w:space="0" w:color="auto"/>
                        <w:bottom w:val="none" w:sz="0" w:space="0" w:color="auto"/>
                        <w:right w:val="none" w:sz="0" w:space="0" w:color="auto"/>
                      </w:divBdr>
                    </w:div>
                    <w:div w:id="1136682099">
                      <w:marLeft w:val="0"/>
                      <w:marRight w:val="0"/>
                      <w:marTop w:val="240"/>
                      <w:marBottom w:val="240"/>
                      <w:divBdr>
                        <w:top w:val="none" w:sz="0" w:space="0" w:color="auto"/>
                        <w:left w:val="none" w:sz="0" w:space="0" w:color="auto"/>
                        <w:bottom w:val="none" w:sz="0" w:space="0" w:color="auto"/>
                        <w:right w:val="none" w:sz="0" w:space="0" w:color="auto"/>
                      </w:divBdr>
                    </w:div>
                    <w:div w:id="830173463">
                      <w:marLeft w:val="0"/>
                      <w:marRight w:val="0"/>
                      <w:marTop w:val="240"/>
                      <w:marBottom w:val="240"/>
                      <w:divBdr>
                        <w:top w:val="none" w:sz="0" w:space="0" w:color="auto"/>
                        <w:left w:val="none" w:sz="0" w:space="0" w:color="auto"/>
                        <w:bottom w:val="none" w:sz="0" w:space="0" w:color="auto"/>
                        <w:right w:val="none" w:sz="0" w:space="0" w:color="auto"/>
                      </w:divBdr>
                    </w:div>
                    <w:div w:id="560143945">
                      <w:marLeft w:val="0"/>
                      <w:marRight w:val="0"/>
                      <w:marTop w:val="0"/>
                      <w:marBottom w:val="0"/>
                      <w:divBdr>
                        <w:top w:val="none" w:sz="0" w:space="0" w:color="auto"/>
                        <w:left w:val="none" w:sz="0" w:space="0" w:color="auto"/>
                        <w:bottom w:val="none" w:sz="0" w:space="0" w:color="auto"/>
                        <w:right w:val="none" w:sz="0" w:space="0" w:color="auto"/>
                      </w:divBdr>
                    </w:div>
                    <w:div w:id="1881241761">
                      <w:marLeft w:val="0"/>
                      <w:marRight w:val="0"/>
                      <w:marTop w:val="0"/>
                      <w:marBottom w:val="0"/>
                      <w:divBdr>
                        <w:top w:val="none" w:sz="0" w:space="0" w:color="auto"/>
                        <w:left w:val="none" w:sz="0" w:space="0" w:color="auto"/>
                        <w:bottom w:val="none" w:sz="0" w:space="0" w:color="auto"/>
                        <w:right w:val="none" w:sz="0" w:space="0" w:color="auto"/>
                      </w:divBdr>
                    </w:div>
                    <w:div w:id="1690526353">
                      <w:marLeft w:val="0"/>
                      <w:marRight w:val="0"/>
                      <w:marTop w:val="0"/>
                      <w:marBottom w:val="0"/>
                      <w:divBdr>
                        <w:top w:val="none" w:sz="0" w:space="0" w:color="auto"/>
                        <w:left w:val="none" w:sz="0" w:space="0" w:color="auto"/>
                        <w:bottom w:val="none" w:sz="0" w:space="0" w:color="auto"/>
                        <w:right w:val="none" w:sz="0" w:space="0" w:color="auto"/>
                      </w:divBdr>
                    </w:div>
                    <w:div w:id="2073848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698533">
                      <w:marLeft w:val="0"/>
                      <w:marRight w:val="0"/>
                      <w:marTop w:val="0"/>
                      <w:marBottom w:val="0"/>
                      <w:divBdr>
                        <w:top w:val="none" w:sz="0" w:space="0" w:color="auto"/>
                        <w:left w:val="none" w:sz="0" w:space="0" w:color="auto"/>
                        <w:bottom w:val="none" w:sz="0" w:space="0" w:color="auto"/>
                        <w:right w:val="none" w:sz="0" w:space="0" w:color="auto"/>
                      </w:divBdr>
                    </w:div>
                    <w:div w:id="1373847500">
                      <w:marLeft w:val="0"/>
                      <w:marRight w:val="0"/>
                      <w:marTop w:val="0"/>
                      <w:marBottom w:val="0"/>
                      <w:divBdr>
                        <w:top w:val="none" w:sz="0" w:space="0" w:color="auto"/>
                        <w:left w:val="none" w:sz="0" w:space="0" w:color="auto"/>
                        <w:bottom w:val="none" w:sz="0" w:space="0" w:color="auto"/>
                        <w:right w:val="none" w:sz="0" w:space="0" w:color="auto"/>
                      </w:divBdr>
                    </w:div>
                    <w:div w:id="288829241">
                      <w:marLeft w:val="0"/>
                      <w:marRight w:val="0"/>
                      <w:marTop w:val="240"/>
                      <w:marBottom w:val="240"/>
                      <w:divBdr>
                        <w:top w:val="none" w:sz="0" w:space="0" w:color="auto"/>
                        <w:left w:val="none" w:sz="0" w:space="0" w:color="auto"/>
                        <w:bottom w:val="none" w:sz="0" w:space="0" w:color="auto"/>
                        <w:right w:val="none" w:sz="0" w:space="0" w:color="auto"/>
                      </w:divBdr>
                    </w:div>
                    <w:div w:id="1107233178">
                      <w:marLeft w:val="0"/>
                      <w:marRight w:val="0"/>
                      <w:marTop w:val="240"/>
                      <w:marBottom w:val="240"/>
                      <w:divBdr>
                        <w:top w:val="none" w:sz="0" w:space="0" w:color="auto"/>
                        <w:left w:val="none" w:sz="0" w:space="0" w:color="auto"/>
                        <w:bottom w:val="none" w:sz="0" w:space="0" w:color="auto"/>
                        <w:right w:val="none" w:sz="0" w:space="0" w:color="auto"/>
                      </w:divBdr>
                    </w:div>
                    <w:div w:id="1735658604">
                      <w:marLeft w:val="0"/>
                      <w:marRight w:val="0"/>
                      <w:marTop w:val="240"/>
                      <w:marBottom w:val="240"/>
                      <w:divBdr>
                        <w:top w:val="none" w:sz="0" w:space="0" w:color="auto"/>
                        <w:left w:val="none" w:sz="0" w:space="0" w:color="auto"/>
                        <w:bottom w:val="none" w:sz="0" w:space="0" w:color="auto"/>
                        <w:right w:val="none" w:sz="0" w:space="0" w:color="auto"/>
                      </w:divBdr>
                    </w:div>
                    <w:div w:id="97793173">
                      <w:marLeft w:val="0"/>
                      <w:marRight w:val="0"/>
                      <w:marTop w:val="240"/>
                      <w:marBottom w:val="240"/>
                      <w:divBdr>
                        <w:top w:val="none" w:sz="0" w:space="0" w:color="auto"/>
                        <w:left w:val="none" w:sz="0" w:space="0" w:color="auto"/>
                        <w:bottom w:val="none" w:sz="0" w:space="0" w:color="auto"/>
                        <w:right w:val="none" w:sz="0" w:space="0" w:color="auto"/>
                      </w:divBdr>
                    </w:div>
                    <w:div w:id="1073553355">
                      <w:marLeft w:val="0"/>
                      <w:marRight w:val="0"/>
                      <w:marTop w:val="240"/>
                      <w:marBottom w:val="240"/>
                      <w:divBdr>
                        <w:top w:val="none" w:sz="0" w:space="0" w:color="auto"/>
                        <w:left w:val="none" w:sz="0" w:space="0" w:color="auto"/>
                        <w:bottom w:val="none" w:sz="0" w:space="0" w:color="auto"/>
                        <w:right w:val="none" w:sz="0" w:space="0" w:color="auto"/>
                      </w:divBdr>
                    </w:div>
                    <w:div w:id="862210144">
                      <w:marLeft w:val="0"/>
                      <w:marRight w:val="0"/>
                      <w:marTop w:val="240"/>
                      <w:marBottom w:val="240"/>
                      <w:divBdr>
                        <w:top w:val="none" w:sz="0" w:space="0" w:color="auto"/>
                        <w:left w:val="none" w:sz="0" w:space="0" w:color="auto"/>
                        <w:bottom w:val="none" w:sz="0" w:space="0" w:color="auto"/>
                        <w:right w:val="none" w:sz="0" w:space="0" w:color="auto"/>
                      </w:divBdr>
                    </w:div>
                    <w:div w:id="818111366">
                      <w:marLeft w:val="0"/>
                      <w:marRight w:val="0"/>
                      <w:marTop w:val="0"/>
                      <w:marBottom w:val="0"/>
                      <w:divBdr>
                        <w:top w:val="none" w:sz="0" w:space="0" w:color="auto"/>
                        <w:left w:val="none" w:sz="0" w:space="0" w:color="auto"/>
                        <w:bottom w:val="none" w:sz="0" w:space="0" w:color="auto"/>
                        <w:right w:val="none" w:sz="0" w:space="0" w:color="auto"/>
                      </w:divBdr>
                    </w:div>
                    <w:div w:id="829098429">
                      <w:marLeft w:val="0"/>
                      <w:marRight w:val="0"/>
                      <w:marTop w:val="240"/>
                      <w:marBottom w:val="240"/>
                      <w:divBdr>
                        <w:top w:val="none" w:sz="0" w:space="0" w:color="auto"/>
                        <w:left w:val="none" w:sz="0" w:space="0" w:color="auto"/>
                        <w:bottom w:val="none" w:sz="0" w:space="0" w:color="auto"/>
                        <w:right w:val="none" w:sz="0" w:space="0" w:color="auto"/>
                      </w:divBdr>
                    </w:div>
                    <w:div w:id="801310810">
                      <w:marLeft w:val="0"/>
                      <w:marRight w:val="0"/>
                      <w:marTop w:val="240"/>
                      <w:marBottom w:val="240"/>
                      <w:divBdr>
                        <w:top w:val="none" w:sz="0" w:space="0" w:color="auto"/>
                        <w:left w:val="none" w:sz="0" w:space="0" w:color="auto"/>
                        <w:bottom w:val="none" w:sz="0" w:space="0" w:color="auto"/>
                        <w:right w:val="none" w:sz="0" w:space="0" w:color="auto"/>
                      </w:divBdr>
                    </w:div>
                    <w:div w:id="1971934849">
                      <w:marLeft w:val="0"/>
                      <w:marRight w:val="0"/>
                      <w:marTop w:val="240"/>
                      <w:marBottom w:val="240"/>
                      <w:divBdr>
                        <w:top w:val="none" w:sz="0" w:space="0" w:color="auto"/>
                        <w:left w:val="none" w:sz="0" w:space="0" w:color="auto"/>
                        <w:bottom w:val="none" w:sz="0" w:space="0" w:color="auto"/>
                        <w:right w:val="none" w:sz="0" w:space="0" w:color="auto"/>
                      </w:divBdr>
                    </w:div>
                    <w:div w:id="985400417">
                      <w:marLeft w:val="0"/>
                      <w:marRight w:val="0"/>
                      <w:marTop w:val="240"/>
                      <w:marBottom w:val="240"/>
                      <w:divBdr>
                        <w:top w:val="none" w:sz="0" w:space="0" w:color="auto"/>
                        <w:left w:val="none" w:sz="0" w:space="0" w:color="auto"/>
                        <w:bottom w:val="none" w:sz="0" w:space="0" w:color="auto"/>
                        <w:right w:val="none" w:sz="0" w:space="0" w:color="auto"/>
                      </w:divBdr>
                    </w:div>
                    <w:div w:id="381906524">
                      <w:marLeft w:val="0"/>
                      <w:marRight w:val="0"/>
                      <w:marTop w:val="240"/>
                      <w:marBottom w:val="240"/>
                      <w:divBdr>
                        <w:top w:val="none" w:sz="0" w:space="0" w:color="auto"/>
                        <w:left w:val="none" w:sz="0" w:space="0" w:color="auto"/>
                        <w:bottom w:val="none" w:sz="0" w:space="0" w:color="auto"/>
                        <w:right w:val="none" w:sz="0" w:space="0" w:color="auto"/>
                      </w:divBdr>
                    </w:div>
                    <w:div w:id="1483231289">
                      <w:marLeft w:val="0"/>
                      <w:marRight w:val="0"/>
                      <w:marTop w:val="240"/>
                      <w:marBottom w:val="240"/>
                      <w:divBdr>
                        <w:top w:val="none" w:sz="0" w:space="0" w:color="auto"/>
                        <w:left w:val="none" w:sz="0" w:space="0" w:color="auto"/>
                        <w:bottom w:val="none" w:sz="0" w:space="0" w:color="auto"/>
                        <w:right w:val="none" w:sz="0" w:space="0" w:color="auto"/>
                      </w:divBdr>
                    </w:div>
                    <w:div w:id="1154448017">
                      <w:marLeft w:val="0"/>
                      <w:marRight w:val="0"/>
                      <w:marTop w:val="0"/>
                      <w:marBottom w:val="0"/>
                      <w:divBdr>
                        <w:top w:val="none" w:sz="0" w:space="0" w:color="auto"/>
                        <w:left w:val="none" w:sz="0" w:space="0" w:color="auto"/>
                        <w:bottom w:val="none" w:sz="0" w:space="0" w:color="auto"/>
                        <w:right w:val="none" w:sz="0" w:space="0" w:color="auto"/>
                      </w:divBdr>
                    </w:div>
                    <w:div w:id="829979663">
                      <w:marLeft w:val="0"/>
                      <w:marRight w:val="0"/>
                      <w:marTop w:val="240"/>
                      <w:marBottom w:val="240"/>
                      <w:divBdr>
                        <w:top w:val="none" w:sz="0" w:space="0" w:color="auto"/>
                        <w:left w:val="none" w:sz="0" w:space="0" w:color="auto"/>
                        <w:bottom w:val="none" w:sz="0" w:space="0" w:color="auto"/>
                        <w:right w:val="none" w:sz="0" w:space="0" w:color="auto"/>
                      </w:divBdr>
                    </w:div>
                    <w:div w:id="1885094514">
                      <w:marLeft w:val="0"/>
                      <w:marRight w:val="0"/>
                      <w:marTop w:val="240"/>
                      <w:marBottom w:val="240"/>
                      <w:divBdr>
                        <w:top w:val="none" w:sz="0" w:space="0" w:color="auto"/>
                        <w:left w:val="none" w:sz="0" w:space="0" w:color="auto"/>
                        <w:bottom w:val="none" w:sz="0" w:space="0" w:color="auto"/>
                        <w:right w:val="none" w:sz="0" w:space="0" w:color="auto"/>
                      </w:divBdr>
                    </w:div>
                    <w:div w:id="878012724">
                      <w:marLeft w:val="0"/>
                      <w:marRight w:val="0"/>
                      <w:marTop w:val="0"/>
                      <w:marBottom w:val="0"/>
                      <w:divBdr>
                        <w:top w:val="none" w:sz="0" w:space="0" w:color="auto"/>
                        <w:left w:val="none" w:sz="0" w:space="0" w:color="auto"/>
                        <w:bottom w:val="none" w:sz="0" w:space="0" w:color="auto"/>
                        <w:right w:val="none" w:sz="0" w:space="0" w:color="auto"/>
                      </w:divBdr>
                    </w:div>
                    <w:div w:id="480735346">
                      <w:marLeft w:val="0"/>
                      <w:marRight w:val="0"/>
                      <w:marTop w:val="0"/>
                      <w:marBottom w:val="0"/>
                      <w:divBdr>
                        <w:top w:val="none" w:sz="0" w:space="0" w:color="auto"/>
                        <w:left w:val="none" w:sz="0" w:space="0" w:color="auto"/>
                        <w:bottom w:val="none" w:sz="0" w:space="0" w:color="auto"/>
                        <w:right w:val="none" w:sz="0" w:space="0" w:color="auto"/>
                      </w:divBdr>
                    </w:div>
                    <w:div w:id="1546134924">
                      <w:marLeft w:val="0"/>
                      <w:marRight w:val="0"/>
                      <w:marTop w:val="0"/>
                      <w:marBottom w:val="0"/>
                      <w:divBdr>
                        <w:top w:val="none" w:sz="0" w:space="0" w:color="auto"/>
                        <w:left w:val="none" w:sz="0" w:space="0" w:color="auto"/>
                        <w:bottom w:val="none" w:sz="0" w:space="0" w:color="auto"/>
                        <w:right w:val="none" w:sz="0" w:space="0" w:color="auto"/>
                      </w:divBdr>
                    </w:div>
                    <w:div w:id="243296074">
                      <w:marLeft w:val="0"/>
                      <w:marRight w:val="0"/>
                      <w:marTop w:val="0"/>
                      <w:marBottom w:val="0"/>
                      <w:divBdr>
                        <w:top w:val="none" w:sz="0" w:space="0" w:color="auto"/>
                        <w:left w:val="none" w:sz="0" w:space="0" w:color="auto"/>
                        <w:bottom w:val="none" w:sz="0" w:space="0" w:color="auto"/>
                        <w:right w:val="none" w:sz="0" w:space="0" w:color="auto"/>
                      </w:divBdr>
                    </w:div>
                    <w:div w:id="505248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3851463">
                      <w:marLeft w:val="0"/>
                      <w:marRight w:val="0"/>
                      <w:marTop w:val="0"/>
                      <w:marBottom w:val="0"/>
                      <w:divBdr>
                        <w:top w:val="none" w:sz="0" w:space="0" w:color="auto"/>
                        <w:left w:val="none" w:sz="0" w:space="0" w:color="auto"/>
                        <w:bottom w:val="none" w:sz="0" w:space="0" w:color="auto"/>
                        <w:right w:val="none" w:sz="0" w:space="0" w:color="auto"/>
                      </w:divBdr>
                    </w:div>
                    <w:div w:id="5352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5271">
          <w:marLeft w:val="0"/>
          <w:marRight w:val="0"/>
          <w:marTop w:val="0"/>
          <w:marBottom w:val="0"/>
          <w:divBdr>
            <w:top w:val="none" w:sz="0" w:space="0" w:color="auto"/>
            <w:left w:val="none" w:sz="0" w:space="0" w:color="auto"/>
            <w:bottom w:val="none" w:sz="0" w:space="0" w:color="auto"/>
            <w:right w:val="none" w:sz="0" w:space="0" w:color="auto"/>
          </w:divBdr>
          <w:divsChild>
            <w:div w:id="152069642">
              <w:marLeft w:val="0"/>
              <w:marRight w:val="150"/>
              <w:marTop w:val="0"/>
              <w:marBottom w:val="0"/>
              <w:divBdr>
                <w:top w:val="none" w:sz="0" w:space="0" w:color="auto"/>
                <w:left w:val="none" w:sz="0" w:space="0" w:color="auto"/>
                <w:bottom w:val="none" w:sz="0" w:space="0" w:color="auto"/>
                <w:right w:val="none" w:sz="0" w:space="0" w:color="auto"/>
              </w:divBdr>
            </w:div>
            <w:div w:id="1781416126">
              <w:marLeft w:val="0"/>
              <w:marRight w:val="150"/>
              <w:marTop w:val="0"/>
              <w:marBottom w:val="0"/>
              <w:divBdr>
                <w:top w:val="none" w:sz="0" w:space="0" w:color="auto"/>
                <w:left w:val="none" w:sz="0" w:space="0" w:color="auto"/>
                <w:bottom w:val="none" w:sz="0" w:space="0" w:color="auto"/>
                <w:right w:val="none" w:sz="0" w:space="0" w:color="auto"/>
              </w:divBdr>
            </w:div>
            <w:div w:id="156914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hui.github.io/2017/03/18/Deep-learning-tutoria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jhui.github.io/" TargetMode="External"/><Relationship Id="rId12" Type="http://schemas.openxmlformats.org/officeDocument/2006/relationships/hyperlink" Target="https://github.com/jhu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hui.github.io/feed.xml" TargetMode="External"/><Relationship Id="rId11" Type="http://schemas.openxmlformats.org/officeDocument/2006/relationships/hyperlink" Target="https://jhui.github.io/2017/03/17/Deep-learning-tutorial-2/"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hui.github.io/abou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26</Pages>
  <Words>5961</Words>
  <Characters>33978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OPSB</Company>
  <LinksUpToDate>false</LinksUpToDate>
  <CharactersWithSpaces>39860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Redding</dc:creator>
  <cp:lastModifiedBy>Renee Redding</cp:lastModifiedBy>
  <cp:revision>8</cp:revision>
  <dcterms:created xsi:type="dcterms:W3CDTF">2017-04-10T13:46:00Z</dcterms:created>
  <dcterms:modified xsi:type="dcterms:W3CDTF">2017-04-11T04:23:00Z</dcterms:modified>
</cp:coreProperties>
</file>