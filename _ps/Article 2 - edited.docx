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5F57" w:rsidRPr="006E5F57" w:rsidRDefault="006E5F57" w:rsidP="006E5F5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205CAA"/>
          <w:sz w:val="24"/>
          <w:szCs w:val="24"/>
        </w:rPr>
        <mc:AlternateContent>
          <mc:Choice Requires="wps">
            <w:drawing>
              <wp:inline distT="0" distB="0" distL="0" distR="0">
                <wp:extent cx="381000" cy="381000"/>
                <wp:effectExtent l="0" t="0" r="0" b="0"/>
                <wp:docPr id="32" name="Rectangle 32" descr="https://jhui.github.io/assets/rssicon.sv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81000" cy="38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2" o:spid="_x0000_s1026" alt="https://jhui.github.io/assets/rssicon.svg" href="https://jhui.github.io/feed.xml" style="width:30pt;height:3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" o:button="t" filled="f" stroked="f">
                <v:fill o:detectmouseclick="t"/>
                <o:lock v:ext="edit" aspectratio="t"/>
                <w10:anchorlock/>
              </v:rect>
            </w:pict>
          </mc:Fallback>
        </mc:AlternateContent>
      </w:r>
    </w:p>
    <w:p w:rsidR="006E5F57" w:rsidRPr="006E5F57" w:rsidRDefault="007F3BFD" w:rsidP="006E5F57">
      <w:pPr>
        <w:spacing w:after="0" w:line="240" w:lineRule="auto"/>
        <w:rPr>
          <w:rFonts w:ascii="Times New Roman" w:eastAsia="Times New Roman" w:hAnsi="Times New Roman" w:cs="Times New Roman"/>
          <w:sz w:val="24"/>
          <w:szCs w:val="24"/>
        </w:rPr>
      </w:pPr>
      <w:hyperlink r:id="rId7" w:history="1">
        <w:r w:rsidR="006E5F57" w:rsidRPr="006E5F57">
          <w:rPr>
            <w:rFonts w:ascii="Times New Roman" w:eastAsia="Times New Roman" w:hAnsi="Times New Roman" w:cs="Times New Roman"/>
            <w:color w:val="333333"/>
            <w:spacing w:val="-15"/>
            <w:sz w:val="39"/>
            <w:szCs w:val="39"/>
            <w:u w:val="single"/>
          </w:rPr>
          <w:t>Jonathan Hui blog</w:t>
        </w:r>
      </w:hyperlink>
    </w:p>
    <w:p w:rsidR="006E5F57" w:rsidRPr="006E5F57" w:rsidRDefault="007F3BFD" w:rsidP="006E5F57">
      <w:pPr>
        <w:spacing w:after="0" w:line="240" w:lineRule="auto"/>
        <w:rPr>
          <w:rFonts w:ascii="Times New Roman" w:eastAsia="Times New Roman" w:hAnsi="Times New Roman" w:cs="Times New Roman"/>
          <w:sz w:val="24"/>
          <w:szCs w:val="24"/>
        </w:rPr>
      </w:pPr>
      <w:hyperlink r:id="rId8" w:history="1">
        <w:r w:rsidR="006E5F57" w:rsidRPr="006E5F57">
          <w:rPr>
            <w:rFonts w:ascii="Times New Roman" w:eastAsia="Times New Roman" w:hAnsi="Times New Roman" w:cs="Times New Roman"/>
            <w:color w:val="727272"/>
            <w:spacing w:val="-8"/>
            <w:sz w:val="24"/>
            <w:szCs w:val="24"/>
            <w:u w:val="single"/>
          </w:rPr>
          <w:t>About</w:t>
        </w:r>
      </w:hyperlink>
    </w:p>
    <w:p w:rsidR="006E5F57" w:rsidRPr="006E5F57" w:rsidRDefault="006E5F57" w:rsidP="006E5F57">
      <w:pPr>
        <w:shd w:val="clear" w:color="auto" w:fill="FFFFFF"/>
        <w:spacing w:after="0" w:line="240" w:lineRule="auto"/>
        <w:outlineLvl w:val="0"/>
        <w:rPr>
          <w:rFonts w:ascii="Helvetica" w:eastAsia="Times New Roman" w:hAnsi="Helvetica" w:cs="Helvetica"/>
          <w:color w:val="000000"/>
          <w:spacing w:val="-26"/>
          <w:kern w:val="36"/>
          <w:sz w:val="54"/>
          <w:szCs w:val="54"/>
        </w:rPr>
      </w:pPr>
      <w:proofErr w:type="gramStart"/>
      <w:r w:rsidRPr="006E5F57">
        <w:rPr>
          <w:rFonts w:ascii="Helvetica" w:eastAsia="Times New Roman" w:hAnsi="Helvetica" w:cs="Helvetica"/>
          <w:color w:val="000000"/>
          <w:spacing w:val="-26"/>
          <w:kern w:val="36"/>
          <w:sz w:val="54"/>
          <w:szCs w:val="54"/>
        </w:rPr>
        <w:t>“Deep learning without going down the rabbit holes.</w:t>
      </w:r>
      <w:proofErr w:type="gramEnd"/>
      <w:r w:rsidRPr="006E5F57">
        <w:rPr>
          <w:rFonts w:ascii="Helvetica" w:eastAsia="Times New Roman" w:hAnsi="Helvetica" w:cs="Helvetica"/>
          <w:color w:val="000000"/>
          <w:spacing w:val="-26"/>
          <w:kern w:val="36"/>
          <w:sz w:val="54"/>
          <w:szCs w:val="54"/>
        </w:rPr>
        <w:t xml:space="preserve"> (Part 2)”</w:t>
      </w:r>
    </w:p>
    <w:p w:rsidR="006E5F57" w:rsidRPr="006E5F57" w:rsidRDefault="006E5F57" w:rsidP="006E5F57">
      <w:pPr>
        <w:shd w:val="clear" w:color="auto" w:fill="FFFFFF"/>
        <w:spacing w:before="75" w:after="0" w:line="240" w:lineRule="auto"/>
        <w:rPr>
          <w:rFonts w:ascii="Helvetica" w:eastAsia="Times New Roman" w:hAnsi="Helvetica" w:cs="Helvetica"/>
          <w:color w:val="818181"/>
          <w:sz w:val="23"/>
          <w:szCs w:val="23"/>
        </w:rPr>
      </w:pPr>
      <w:r w:rsidRPr="006E5F57">
        <w:rPr>
          <w:rFonts w:ascii="Helvetica" w:eastAsia="Times New Roman" w:hAnsi="Helvetica" w:cs="Helvetica"/>
          <w:color w:val="818181"/>
          <w:sz w:val="23"/>
          <w:szCs w:val="23"/>
        </w:rPr>
        <w:t>Mar 17, 2017</w:t>
      </w:r>
    </w:p>
    <w:p w:rsidR="006E5F57" w:rsidRPr="006E5F57" w:rsidRDefault="006E5F57" w:rsidP="006E5F57">
      <w:pPr>
        <w:shd w:val="clear" w:color="auto" w:fill="FFFFFF"/>
        <w:spacing w:after="0" w:line="240" w:lineRule="auto"/>
        <w:rPr>
          <w:rFonts w:ascii="Helvetica" w:eastAsia="Times New Roman" w:hAnsi="Helvetica" w:cs="Helvetica"/>
          <w:color w:val="000000"/>
          <w:sz w:val="24"/>
          <w:szCs w:val="24"/>
        </w:rPr>
      </w:pPr>
      <w:r w:rsidRPr="006E5F57">
        <w:rPr>
          <w:rFonts w:ascii="Helvetica" w:eastAsia="Times New Roman" w:hAnsi="Helvetica" w:cs="Helvetica"/>
          <w:b/>
          <w:bCs/>
          <w:color w:val="000000"/>
          <w:sz w:val="24"/>
          <w:szCs w:val="24"/>
        </w:rPr>
        <w:t xml:space="preserve">This is </w:t>
      </w:r>
      <w:ins w:id="0" w:author="Renee Redding" w:date="2017-04-11T21:22:00Z">
        <w:r w:rsidR="00ED437E">
          <w:rPr>
            <w:rFonts w:ascii="Helvetica" w:eastAsia="Times New Roman" w:hAnsi="Helvetica" w:cs="Helvetica"/>
            <w:b/>
            <w:bCs/>
            <w:color w:val="000000"/>
            <w:sz w:val="24"/>
            <w:szCs w:val="24"/>
          </w:rPr>
          <w:t xml:space="preserve">a </w:t>
        </w:r>
      </w:ins>
      <w:r w:rsidRPr="006E5F57">
        <w:rPr>
          <w:rFonts w:ascii="Helvetica" w:eastAsia="Times New Roman" w:hAnsi="Helvetica" w:cs="Helvetica"/>
          <w:b/>
          <w:bCs/>
          <w:color w:val="000000"/>
          <w:sz w:val="24"/>
          <w:szCs w:val="24"/>
        </w:rPr>
        <w:t>work in progress…</w:t>
      </w:r>
    </w:p>
    <w:p w:rsidR="006E5F57" w:rsidRPr="006E5F57" w:rsidRDefault="007F3BFD" w:rsidP="006E5F57">
      <w:pPr>
        <w:shd w:val="clear" w:color="auto" w:fill="FFFFFF"/>
        <w:spacing w:after="0" w:line="240" w:lineRule="auto"/>
        <w:rPr>
          <w:rFonts w:ascii="Helvetica" w:eastAsia="Times New Roman" w:hAnsi="Helvetica" w:cs="Helvetica"/>
          <w:color w:val="000000"/>
          <w:sz w:val="24"/>
          <w:szCs w:val="24"/>
        </w:rPr>
      </w:pPr>
      <w:hyperlink r:id="rId9" w:history="1">
        <w:r w:rsidR="006E5F57" w:rsidRPr="006E5F57">
          <w:rPr>
            <w:rFonts w:ascii="Helvetica" w:eastAsia="Times New Roman" w:hAnsi="Helvetica" w:cs="Helvetica"/>
            <w:color w:val="205CAA"/>
            <w:sz w:val="24"/>
            <w:szCs w:val="24"/>
            <w:u w:val="single"/>
          </w:rPr>
          <w:t xml:space="preserve">Part 1 of the deep learning </w:t>
        </w:r>
        <w:proofErr w:type="gramStart"/>
        <w:r w:rsidR="006E5F57" w:rsidRPr="006E5F57">
          <w:rPr>
            <w:rFonts w:ascii="Helvetica" w:eastAsia="Times New Roman" w:hAnsi="Helvetica" w:cs="Helvetica"/>
            <w:color w:val="205CAA"/>
            <w:sz w:val="24"/>
            <w:szCs w:val="24"/>
            <w:u w:val="single"/>
          </w:rPr>
          <w:t>can be found</w:t>
        </w:r>
        <w:proofErr w:type="gramEnd"/>
        <w:r w:rsidR="006E5F57" w:rsidRPr="006E5F57">
          <w:rPr>
            <w:rFonts w:ascii="Helvetica" w:eastAsia="Times New Roman" w:hAnsi="Helvetica" w:cs="Helvetica"/>
            <w:color w:val="205CAA"/>
            <w:sz w:val="24"/>
            <w:szCs w:val="24"/>
            <w:u w:val="single"/>
          </w:rPr>
          <w:t xml:space="preserve"> here</w:t>
        </w:r>
      </w:hyperlink>
    </w:p>
    <w:p w:rsidR="006E5F57" w:rsidRPr="006E5F57" w:rsidRDefault="006E5F57" w:rsidP="006E5F57">
      <w:pPr>
        <w:shd w:val="clear" w:color="auto" w:fill="FFFFFF"/>
        <w:spacing w:before="600" w:after="300" w:line="240" w:lineRule="auto"/>
        <w:outlineLvl w:val="2"/>
        <w:rPr>
          <w:rFonts w:ascii="Helvetica" w:eastAsia="Times New Roman" w:hAnsi="Helvetica" w:cs="Helvetica"/>
          <w:color w:val="000000"/>
          <w:spacing w:val="-15"/>
          <w:sz w:val="39"/>
          <w:szCs w:val="39"/>
        </w:rPr>
      </w:pPr>
      <w:proofErr w:type="spellStart"/>
      <w:r w:rsidRPr="006E5F57">
        <w:rPr>
          <w:rFonts w:ascii="Helvetica" w:eastAsia="Times New Roman" w:hAnsi="Helvetica" w:cs="Helvetica"/>
          <w:color w:val="000000"/>
          <w:spacing w:val="-15"/>
          <w:sz w:val="39"/>
          <w:szCs w:val="39"/>
        </w:rPr>
        <w:t>Overfit</w:t>
      </w:r>
      <w:proofErr w:type="spellEnd"/>
    </w:p>
    <w:p w:rsidR="006E5F57" w:rsidRPr="006E5F57" w:rsidRDefault="006E5F57" w:rsidP="006E5F57">
      <w:pPr>
        <w:shd w:val="clear" w:color="auto" w:fill="FFFFFF"/>
        <w:spacing w:after="0" w:line="240" w:lineRule="auto"/>
        <w:rPr>
          <w:rFonts w:ascii="Helvetica" w:eastAsia="Times New Roman" w:hAnsi="Helvetica" w:cs="Helvetica"/>
          <w:color w:val="000000"/>
          <w:sz w:val="24"/>
          <w:szCs w:val="24"/>
        </w:rPr>
      </w:pPr>
      <w:r w:rsidRPr="006E5F57">
        <w:rPr>
          <w:rFonts w:ascii="Helvetica" w:eastAsia="Times New Roman" w:hAnsi="Helvetica" w:cs="Helvetica"/>
          <w:color w:val="000000"/>
          <w:sz w:val="24"/>
          <w:szCs w:val="24"/>
        </w:rPr>
        <w:t xml:space="preserve">In part </w:t>
      </w:r>
      <w:del w:id="1" w:author="Renee Redding" w:date="2017-04-11T21:22:00Z">
        <w:r w:rsidRPr="006E5F57" w:rsidDel="00ED437E">
          <w:rPr>
            <w:rFonts w:ascii="Helvetica" w:eastAsia="Times New Roman" w:hAnsi="Helvetica" w:cs="Helvetica"/>
            <w:color w:val="000000"/>
            <w:sz w:val="24"/>
            <w:szCs w:val="24"/>
          </w:rPr>
          <w:delText>1</w:delText>
        </w:r>
      </w:del>
      <w:proofErr w:type="gramStart"/>
      <w:ins w:id="2" w:author="Renee Redding" w:date="2017-04-11T21:22:00Z">
        <w:r w:rsidR="00ED437E" w:rsidRPr="006E5F57">
          <w:rPr>
            <w:rFonts w:ascii="Helvetica" w:eastAsia="Times New Roman" w:hAnsi="Helvetica" w:cs="Helvetica"/>
            <w:color w:val="000000"/>
            <w:sz w:val="24"/>
            <w:szCs w:val="24"/>
          </w:rPr>
          <w:t>one</w:t>
        </w:r>
      </w:ins>
      <w:r w:rsidRPr="006E5F57">
        <w:rPr>
          <w:rFonts w:ascii="Helvetica" w:eastAsia="Times New Roman" w:hAnsi="Helvetica" w:cs="Helvetica"/>
          <w:color w:val="000000"/>
          <w:sz w:val="24"/>
          <w:szCs w:val="24"/>
        </w:rPr>
        <w:t>,</w:t>
      </w:r>
      <w:proofErr w:type="gramEnd"/>
      <w:r w:rsidRPr="006E5F57">
        <w:rPr>
          <w:rFonts w:ascii="Helvetica" w:eastAsia="Times New Roman" w:hAnsi="Helvetica" w:cs="Helvetica"/>
          <w:color w:val="000000"/>
          <w:sz w:val="24"/>
          <w:szCs w:val="24"/>
        </w:rPr>
        <w:t xml:space="preserve"> we prepare a simple model with 4 layers of computation</w:t>
      </w:r>
      <w:ins w:id="3" w:author="Renee Redding" w:date="2017-04-11T21:22:00Z">
        <w:r w:rsidR="00ED437E">
          <w:rPr>
            <w:rFonts w:ascii="Helvetica" w:eastAsia="Times New Roman" w:hAnsi="Helvetica" w:cs="Helvetica"/>
            <w:color w:val="000000"/>
            <w:sz w:val="24"/>
            <w:szCs w:val="24"/>
          </w:rPr>
          <w:t>al</w:t>
        </w:r>
      </w:ins>
      <w:r w:rsidRPr="006E5F57">
        <w:rPr>
          <w:rFonts w:ascii="Helvetica" w:eastAsia="Times New Roman" w:hAnsi="Helvetica" w:cs="Helvetica"/>
          <w:color w:val="000000"/>
          <w:sz w:val="24"/>
          <w:szCs w:val="24"/>
        </w:rPr>
        <w:t xml:space="preserve"> nodes. The solutions for </w:t>
      </w:r>
      <w:r w:rsidRPr="006E5F57">
        <w:rPr>
          <w:rFonts w:ascii="MathJax_Math-italic" w:eastAsia="Times New Roman" w:hAnsi="MathJax_Math-italic" w:cs="Helvetica"/>
          <w:color w:val="000000"/>
          <w:sz w:val="29"/>
          <w:szCs w:val="29"/>
          <w:bdr w:val="none" w:sz="0" w:space="0" w:color="auto" w:frame="1"/>
        </w:rPr>
        <w:t>W</w:t>
      </w:r>
      <w:r w:rsidRPr="006E5F57">
        <w:rPr>
          <w:rFonts w:ascii="Helvetica" w:eastAsia="Times New Roman" w:hAnsi="Helvetica" w:cs="Helvetica"/>
          <w:color w:val="000000"/>
          <w:sz w:val="24"/>
          <w:szCs w:val="24"/>
          <w:bdr w:val="none" w:sz="0" w:space="0" w:color="auto" w:frame="1"/>
        </w:rPr>
        <w:t>W</w:t>
      </w:r>
      <w:r w:rsidRPr="006E5F57">
        <w:rPr>
          <w:rFonts w:ascii="Helvetica" w:eastAsia="Times New Roman" w:hAnsi="Helvetica" w:cs="Helvetica"/>
          <w:color w:val="000000"/>
          <w:sz w:val="24"/>
          <w:szCs w:val="24"/>
        </w:rPr>
        <w:t xml:space="preserve"> are not unique. Should we prefer one solution </w:t>
      </w:r>
      <w:proofErr w:type="gramStart"/>
      <w:r w:rsidRPr="006E5F57">
        <w:rPr>
          <w:rFonts w:ascii="Helvetica" w:eastAsia="Times New Roman" w:hAnsi="Helvetica" w:cs="Helvetica"/>
          <w:color w:val="000000"/>
          <w:sz w:val="24"/>
          <w:szCs w:val="24"/>
        </w:rPr>
        <w:t>over</w:t>
      </w:r>
      <w:proofErr w:type="gramEnd"/>
      <w:r w:rsidRPr="006E5F57">
        <w:rPr>
          <w:rFonts w:ascii="Helvetica" w:eastAsia="Times New Roman" w:hAnsi="Helvetica" w:cs="Helvetica"/>
          <w:color w:val="000000"/>
          <w:sz w:val="24"/>
          <w:szCs w:val="24"/>
        </w:rPr>
        <w:t xml:space="preserve"> the other</w:t>
      </w:r>
      <w:del w:id="4" w:author="Renee Redding" w:date="2017-04-11T21:22:00Z">
        <w:r w:rsidRPr="006E5F57" w:rsidDel="00ED437E">
          <w:rPr>
            <w:rFonts w:ascii="Helvetica" w:eastAsia="Times New Roman" w:hAnsi="Helvetica" w:cs="Helvetica"/>
            <w:color w:val="000000"/>
            <w:sz w:val="24"/>
            <w:szCs w:val="24"/>
          </w:rPr>
          <w:delText>,</w:delText>
        </w:r>
      </w:del>
      <w:r w:rsidRPr="006E5F57">
        <w:rPr>
          <w:rFonts w:ascii="Helvetica" w:eastAsia="Times New Roman" w:hAnsi="Helvetica" w:cs="Helvetica"/>
          <w:color w:val="000000"/>
          <w:sz w:val="24"/>
          <w:szCs w:val="24"/>
        </w:rPr>
        <w:t xml:space="preserve"> or should we select smaller values for </w:t>
      </w:r>
      <w:r w:rsidRPr="006E5F57">
        <w:rPr>
          <w:rFonts w:ascii="MathJax_Math-italic" w:eastAsia="Times New Roman" w:hAnsi="MathJax_Math-italic" w:cs="Helvetica"/>
          <w:color w:val="000000"/>
          <w:sz w:val="29"/>
          <w:szCs w:val="29"/>
          <w:bdr w:val="none" w:sz="0" w:space="0" w:color="auto" w:frame="1"/>
        </w:rPr>
        <w:t>W</w:t>
      </w:r>
      <w:r w:rsidRPr="006E5F57">
        <w:rPr>
          <w:rFonts w:ascii="Helvetica" w:eastAsia="Times New Roman" w:hAnsi="Helvetica" w:cs="Helvetica"/>
          <w:color w:val="000000"/>
          <w:sz w:val="24"/>
          <w:szCs w:val="24"/>
          <w:bdr w:val="none" w:sz="0" w:space="0" w:color="auto" w:frame="1"/>
        </w:rPr>
        <w:t>W</w:t>
      </w:r>
      <w:r w:rsidRPr="006E5F57">
        <w:rPr>
          <w:rFonts w:ascii="Helvetica" w:eastAsia="Times New Roman" w:hAnsi="Helvetica" w:cs="Helvetica"/>
          <w:color w:val="000000"/>
          <w:sz w:val="24"/>
          <w:szCs w:val="24"/>
        </w:rPr>
        <w:t xml:space="preserve">? </w:t>
      </w:r>
      <w:ins w:id="5" w:author="Renee Redding" w:date="2017-04-11T21:22:00Z">
        <w:r w:rsidR="00ED437E">
          <w:rPr>
            <w:rFonts w:ascii="Helvetica" w:eastAsia="Times New Roman" w:hAnsi="Helvetica" w:cs="Helvetica"/>
            <w:color w:val="000000"/>
            <w:sz w:val="24"/>
            <w:szCs w:val="24"/>
          </w:rPr>
          <w:t>Does</w:t>
        </w:r>
      </w:ins>
      <w:del w:id="6" w:author="Renee Redding" w:date="2017-04-11T21:22:00Z">
        <w:r w:rsidRPr="006E5F57" w:rsidDel="00ED437E">
          <w:rPr>
            <w:rFonts w:ascii="Helvetica" w:eastAsia="Times New Roman" w:hAnsi="Helvetica" w:cs="Helvetica"/>
            <w:color w:val="000000"/>
            <w:sz w:val="24"/>
            <w:szCs w:val="24"/>
          </w:rPr>
          <w:delText>Are</w:delText>
        </w:r>
      </w:del>
      <w:r w:rsidRPr="006E5F57">
        <w:rPr>
          <w:rFonts w:ascii="Helvetica" w:eastAsia="Times New Roman" w:hAnsi="Helvetica" w:cs="Helvetica"/>
          <w:color w:val="000000"/>
          <w:sz w:val="24"/>
          <w:szCs w:val="24"/>
        </w:rPr>
        <w:t xml:space="preserve"> part of the network cancel out each other?</w:t>
      </w:r>
    </w:p>
    <w:p w:rsidR="006E5F57" w:rsidRPr="006E5F57" w:rsidRDefault="006E5F57" w:rsidP="006E5F57">
      <w:pPr>
        <w:shd w:val="clear" w:color="auto" w:fill="FFFFFF"/>
        <w:spacing w:before="300" w:after="300" w:line="240" w:lineRule="auto"/>
        <w:rPr>
          <w:rFonts w:ascii="Helvetica" w:eastAsia="Times New Roman" w:hAnsi="Helvetica" w:cs="Helvetica"/>
          <w:color w:val="000000"/>
          <w:sz w:val="24"/>
          <w:szCs w:val="24"/>
        </w:rPr>
      </w:pPr>
      <w:r w:rsidRPr="006E5F57">
        <w:rPr>
          <w:rFonts w:ascii="Helvetica" w:eastAsia="Times New Roman" w:hAnsi="Helvetica" w:cs="Helvetica"/>
          <w:color w:val="000000"/>
          <w:sz w:val="24"/>
          <w:szCs w:val="24"/>
        </w:rPr>
        <w:t>This lead</w:t>
      </w:r>
      <w:ins w:id="7" w:author="Renee Redding" w:date="2017-04-11T21:22:00Z">
        <w:r w:rsidR="00ED437E">
          <w:rPr>
            <w:rFonts w:ascii="Helvetica" w:eastAsia="Times New Roman" w:hAnsi="Helvetica" w:cs="Helvetica"/>
            <w:color w:val="000000"/>
            <w:sz w:val="24"/>
            <w:szCs w:val="24"/>
          </w:rPr>
          <w:t>s</w:t>
        </w:r>
      </w:ins>
      <w:r w:rsidRPr="006E5F57">
        <w:rPr>
          <w:rFonts w:ascii="Helvetica" w:eastAsia="Times New Roman" w:hAnsi="Helvetica" w:cs="Helvetica"/>
          <w:color w:val="000000"/>
          <w:sz w:val="24"/>
          <w:szCs w:val="24"/>
        </w:rPr>
        <w:t xml:space="preserve"> us to a very important topic. When we increase the complexity of our model, we risk the chance of</w:t>
      </w:r>
      <w:ins w:id="8" w:author="Renee Redding" w:date="2017-04-11T21:22:00Z">
        <w:r w:rsidR="00ED437E">
          <w:rPr>
            <w:rFonts w:ascii="Helvetica" w:eastAsia="Times New Roman" w:hAnsi="Helvetica" w:cs="Helvetica"/>
            <w:color w:val="000000"/>
            <w:sz w:val="24"/>
            <w:szCs w:val="24"/>
          </w:rPr>
          <w:t xml:space="preserve"> including</w:t>
        </w:r>
      </w:ins>
      <w:del w:id="9" w:author="Renee Redding" w:date="2017-04-11T21:22:00Z">
        <w:r w:rsidRPr="006E5F57" w:rsidDel="00ED437E">
          <w:rPr>
            <w:rFonts w:ascii="Helvetica" w:eastAsia="Times New Roman" w:hAnsi="Helvetica" w:cs="Helvetica"/>
            <w:color w:val="000000"/>
            <w:sz w:val="24"/>
            <w:szCs w:val="24"/>
          </w:rPr>
          <w:delText xml:space="preserve"> modeling</w:delText>
        </w:r>
      </w:del>
      <w:r w:rsidRPr="006E5F57">
        <w:rPr>
          <w:rFonts w:ascii="Helvetica" w:eastAsia="Times New Roman" w:hAnsi="Helvetica" w:cs="Helvetica"/>
          <w:color w:val="000000"/>
          <w:sz w:val="24"/>
          <w:szCs w:val="24"/>
        </w:rPr>
        <w:t xml:space="preserve"> the noise in</w:t>
      </w:r>
      <w:del w:id="10" w:author="Renee Redding" w:date="2017-04-11T21:23:00Z">
        <w:r w:rsidRPr="006E5F57" w:rsidDel="00ED437E">
          <w:rPr>
            <w:rFonts w:ascii="Helvetica" w:eastAsia="Times New Roman" w:hAnsi="Helvetica" w:cs="Helvetica"/>
            <w:color w:val="000000"/>
            <w:sz w:val="24"/>
            <w:szCs w:val="24"/>
          </w:rPr>
          <w:delText>to</w:delText>
        </w:r>
      </w:del>
      <w:r w:rsidRPr="006E5F57">
        <w:rPr>
          <w:rFonts w:ascii="Helvetica" w:eastAsia="Times New Roman" w:hAnsi="Helvetica" w:cs="Helvetica"/>
          <w:color w:val="000000"/>
          <w:sz w:val="24"/>
          <w:szCs w:val="24"/>
        </w:rPr>
        <w:t xml:space="preserve"> the model. If we do not have enough sample data to cancel out the noise, we make bad predictions. </w:t>
      </w:r>
      <w:proofErr w:type="gramStart"/>
      <w:r w:rsidRPr="006E5F57">
        <w:rPr>
          <w:rFonts w:ascii="Helvetica" w:eastAsia="Times New Roman" w:hAnsi="Helvetica" w:cs="Helvetica"/>
          <w:color w:val="000000"/>
          <w:sz w:val="24"/>
          <w:szCs w:val="24"/>
        </w:rPr>
        <w:t>But</w:t>
      </w:r>
      <w:proofErr w:type="gramEnd"/>
      <w:ins w:id="11" w:author="Renee Redding" w:date="2017-04-11T21:23:00Z">
        <w:r w:rsidR="00ED437E">
          <w:rPr>
            <w:rFonts w:ascii="Helvetica" w:eastAsia="Times New Roman" w:hAnsi="Helvetica" w:cs="Helvetica"/>
            <w:color w:val="000000"/>
            <w:sz w:val="24"/>
            <w:szCs w:val="24"/>
          </w:rPr>
          <w:t>,</w:t>
        </w:r>
      </w:ins>
      <w:r w:rsidRPr="006E5F57">
        <w:rPr>
          <w:rFonts w:ascii="Helvetica" w:eastAsia="Times New Roman" w:hAnsi="Helvetica" w:cs="Helvetica"/>
          <w:color w:val="000000"/>
          <w:sz w:val="24"/>
          <w:szCs w:val="24"/>
        </w:rPr>
        <w:t xml:space="preserve"> even without the noise, we can still have a bad model. </w:t>
      </w:r>
      <w:proofErr w:type="gramStart"/>
      <w:r w:rsidRPr="006E5F57">
        <w:rPr>
          <w:rFonts w:ascii="Helvetica" w:eastAsia="Times New Roman" w:hAnsi="Helvetica" w:cs="Helvetica"/>
          <w:color w:val="000000"/>
          <w:sz w:val="24"/>
          <w:szCs w:val="24"/>
        </w:rPr>
        <w:t>Let’s</w:t>
      </w:r>
      <w:proofErr w:type="gramEnd"/>
      <w:r w:rsidRPr="006E5F57">
        <w:rPr>
          <w:rFonts w:ascii="Helvetica" w:eastAsia="Times New Roman" w:hAnsi="Helvetica" w:cs="Helvetica"/>
          <w:color w:val="000000"/>
          <w:sz w:val="24"/>
          <w:szCs w:val="24"/>
        </w:rPr>
        <w:t xml:space="preserve"> walk through an example. We start with training samples with input values and output range from </w:t>
      </w:r>
      <w:proofErr w:type="gramStart"/>
      <w:r w:rsidRPr="006E5F57">
        <w:rPr>
          <w:rFonts w:ascii="Helvetica" w:eastAsia="Times New Roman" w:hAnsi="Helvetica" w:cs="Helvetica"/>
          <w:color w:val="000000"/>
          <w:sz w:val="24"/>
          <w:szCs w:val="24"/>
        </w:rPr>
        <w:t>0</w:t>
      </w:r>
      <w:proofErr w:type="gramEnd"/>
      <w:r w:rsidRPr="006E5F57">
        <w:rPr>
          <w:rFonts w:ascii="Helvetica" w:eastAsia="Times New Roman" w:hAnsi="Helvetica" w:cs="Helvetica"/>
          <w:color w:val="000000"/>
          <w:sz w:val="24"/>
          <w:szCs w:val="24"/>
        </w:rPr>
        <w:t xml:space="preserve"> to 20. How will you create an equation to link the data points below</w:t>
      </w:r>
      <w:ins w:id="12" w:author="Renee Redding" w:date="2017-04-11T21:23:00Z">
        <w:r w:rsidR="00ED437E">
          <w:rPr>
            <w:rFonts w:ascii="Helvetica" w:eastAsia="Times New Roman" w:hAnsi="Helvetica" w:cs="Helvetica"/>
            <w:color w:val="000000"/>
            <w:sz w:val="24"/>
            <w:szCs w:val="24"/>
          </w:rPr>
          <w:t>?</w:t>
        </w:r>
      </w:ins>
      <w:del w:id="13" w:author="Renee Redding" w:date="2017-04-11T21:23:00Z">
        <w:r w:rsidRPr="006E5F57" w:rsidDel="00ED437E">
          <w:rPr>
            <w:rFonts w:ascii="Helvetica" w:eastAsia="Times New Roman" w:hAnsi="Helvetica" w:cs="Helvetica"/>
            <w:color w:val="000000"/>
            <w:sz w:val="24"/>
            <w:szCs w:val="24"/>
          </w:rPr>
          <w:delText>.</w:delText>
        </w:r>
      </w:del>
    </w:p>
    <w:p w:rsidR="006E5F57" w:rsidRPr="006E5F57" w:rsidRDefault="006E5F57" w:rsidP="006E5F57">
      <w:pPr>
        <w:shd w:val="clear" w:color="auto" w:fill="FFFFFF"/>
        <w:spacing w:line="240" w:lineRule="auto"/>
        <w:jc w:val="center"/>
        <w:rPr>
          <w:rFonts w:ascii="Helvetica" w:eastAsia="Times New Roman" w:hAnsi="Helvetica" w:cs="Helvetica"/>
          <w:color w:val="555555"/>
          <w:sz w:val="21"/>
          <w:szCs w:val="21"/>
        </w:rPr>
      </w:pPr>
    </w:p>
    <w:p w:rsidR="006E5F57" w:rsidRPr="006E5F57" w:rsidRDefault="006E5F57" w:rsidP="006E5F57">
      <w:pPr>
        <w:shd w:val="clear" w:color="auto" w:fill="FFFFFF"/>
        <w:spacing w:after="0" w:line="240" w:lineRule="auto"/>
        <w:rPr>
          <w:rFonts w:ascii="Helvetica" w:eastAsia="Times New Roman" w:hAnsi="Helvetica" w:cs="Helvetica"/>
          <w:color w:val="000000"/>
          <w:sz w:val="24"/>
          <w:szCs w:val="24"/>
        </w:rPr>
      </w:pPr>
      <w:r w:rsidRPr="006E5F57">
        <w:rPr>
          <w:rFonts w:ascii="Helvetica" w:eastAsia="Times New Roman" w:hAnsi="Helvetica" w:cs="Helvetica"/>
          <w:color w:val="000000"/>
          <w:sz w:val="24"/>
          <w:szCs w:val="24"/>
        </w:rPr>
        <w:t>One possib</w:t>
      </w:r>
      <w:ins w:id="14" w:author="Renee Redding" w:date="2017-04-11T21:23:00Z">
        <w:r w:rsidR="00ED437E">
          <w:rPr>
            <w:rFonts w:ascii="Helvetica" w:eastAsia="Times New Roman" w:hAnsi="Helvetica" w:cs="Helvetica"/>
            <w:color w:val="000000"/>
            <w:sz w:val="24"/>
            <w:szCs w:val="24"/>
          </w:rPr>
          <w:t>i</w:t>
        </w:r>
      </w:ins>
      <w:r w:rsidRPr="006E5F57">
        <w:rPr>
          <w:rFonts w:ascii="Helvetica" w:eastAsia="Times New Roman" w:hAnsi="Helvetica" w:cs="Helvetica"/>
          <w:color w:val="000000"/>
          <w:sz w:val="24"/>
          <w:szCs w:val="24"/>
        </w:rPr>
        <w:t>lity is </w:t>
      </w:r>
      <w:r w:rsidRPr="006E5F57">
        <w:rPr>
          <w:rFonts w:ascii="MathJax_Math-italic" w:eastAsia="Times New Roman" w:hAnsi="MathJax_Math-italic" w:cs="Helvetica"/>
          <w:color w:val="000000"/>
          <w:sz w:val="29"/>
          <w:szCs w:val="29"/>
          <w:bdr w:val="none" w:sz="0" w:space="0" w:color="auto" w:frame="1"/>
        </w:rPr>
        <w:t>y</w:t>
      </w:r>
      <w:r w:rsidRPr="006E5F57">
        <w:rPr>
          <w:rFonts w:ascii="MathJax_Main" w:eastAsia="Times New Roman" w:hAnsi="MathJax_Main" w:cs="Helvetica"/>
          <w:color w:val="000000"/>
          <w:sz w:val="29"/>
          <w:szCs w:val="29"/>
          <w:bdr w:val="none" w:sz="0" w:space="0" w:color="auto" w:frame="1"/>
        </w:rPr>
        <w:t>=</w:t>
      </w:r>
      <w:proofErr w:type="spellStart"/>
      <w:r w:rsidRPr="006E5F57">
        <w:rPr>
          <w:rFonts w:ascii="MathJax_Math-italic" w:eastAsia="Times New Roman" w:hAnsi="MathJax_Math-italic" w:cs="Helvetica"/>
          <w:color w:val="000000"/>
          <w:sz w:val="29"/>
          <w:szCs w:val="29"/>
          <w:bdr w:val="none" w:sz="0" w:space="0" w:color="auto" w:frame="1"/>
        </w:rPr>
        <w:t>x</w:t>
      </w:r>
      <w:r w:rsidRPr="006E5F57">
        <w:rPr>
          <w:rFonts w:ascii="Helvetica" w:eastAsia="Times New Roman" w:hAnsi="Helvetica" w:cs="Helvetica"/>
          <w:color w:val="000000"/>
          <w:sz w:val="24"/>
          <w:szCs w:val="24"/>
          <w:bdr w:val="none" w:sz="0" w:space="0" w:color="auto" w:frame="1"/>
        </w:rPr>
        <w:t>y</w:t>
      </w:r>
      <w:proofErr w:type="spellEnd"/>
      <w:r w:rsidRPr="006E5F57">
        <w:rPr>
          <w:rFonts w:ascii="Helvetica" w:eastAsia="Times New Roman" w:hAnsi="Helvetica" w:cs="Helvetica"/>
          <w:color w:val="000000"/>
          <w:sz w:val="24"/>
          <w:szCs w:val="24"/>
          <w:bdr w:val="none" w:sz="0" w:space="0" w:color="auto" w:frame="1"/>
        </w:rPr>
        <w:t>=x</w:t>
      </w:r>
      <w:r w:rsidRPr="006E5F57">
        <w:rPr>
          <w:rFonts w:ascii="Helvetica" w:eastAsia="Times New Roman" w:hAnsi="Helvetica" w:cs="Helvetica"/>
          <w:color w:val="000000"/>
          <w:sz w:val="24"/>
          <w:szCs w:val="24"/>
        </w:rPr>
        <w:t> which is simple and just miss</w:t>
      </w:r>
      <w:ins w:id="15" w:author="Renee Redding" w:date="2017-04-11T21:23:00Z">
        <w:r w:rsidR="00ED437E">
          <w:rPr>
            <w:rFonts w:ascii="Helvetica" w:eastAsia="Times New Roman" w:hAnsi="Helvetica" w:cs="Helvetica"/>
            <w:color w:val="000000"/>
            <w:sz w:val="24"/>
            <w:szCs w:val="24"/>
          </w:rPr>
          <w:t>es</w:t>
        </w:r>
      </w:ins>
      <w:r w:rsidRPr="006E5F57">
        <w:rPr>
          <w:rFonts w:ascii="Helvetica" w:eastAsia="Times New Roman" w:hAnsi="Helvetica" w:cs="Helvetica"/>
          <w:color w:val="000000"/>
          <w:sz w:val="24"/>
          <w:szCs w:val="24"/>
        </w:rPr>
        <w:t xml:space="preserve"> </w:t>
      </w:r>
      <w:proofErr w:type="gramStart"/>
      <w:r w:rsidRPr="006E5F57">
        <w:rPr>
          <w:rFonts w:ascii="Helvetica" w:eastAsia="Times New Roman" w:hAnsi="Helvetica" w:cs="Helvetica"/>
          <w:color w:val="000000"/>
          <w:sz w:val="24"/>
          <w:szCs w:val="24"/>
        </w:rPr>
        <w:t>2</w:t>
      </w:r>
      <w:proofErr w:type="gramEnd"/>
      <w:r w:rsidRPr="006E5F57">
        <w:rPr>
          <w:rFonts w:ascii="Helvetica" w:eastAsia="Times New Roman" w:hAnsi="Helvetica" w:cs="Helvetica"/>
          <w:color w:val="000000"/>
          <w:sz w:val="24"/>
          <w:szCs w:val="24"/>
        </w:rPr>
        <w:t xml:space="preserve"> on the left and 2 on the right.</w:t>
      </w:r>
    </w:p>
    <w:p w:rsidR="006E5F57" w:rsidRPr="006E5F57" w:rsidRDefault="006E5F57" w:rsidP="006E5F57">
      <w:pPr>
        <w:shd w:val="clear" w:color="auto" w:fill="FFFFFF"/>
        <w:spacing w:line="240" w:lineRule="auto"/>
        <w:jc w:val="center"/>
        <w:rPr>
          <w:rFonts w:ascii="Helvetica" w:eastAsia="Times New Roman" w:hAnsi="Helvetica" w:cs="Helvetica"/>
          <w:color w:val="555555"/>
          <w:sz w:val="21"/>
          <w:szCs w:val="21"/>
        </w:rPr>
      </w:pPr>
    </w:p>
    <w:p w:rsidR="006E5F57" w:rsidRPr="006E5F57" w:rsidRDefault="006E5F57" w:rsidP="006E5F57">
      <w:pPr>
        <w:shd w:val="clear" w:color="auto" w:fill="FFFFFF"/>
        <w:spacing w:before="300" w:after="300" w:line="240" w:lineRule="auto"/>
        <w:rPr>
          <w:rFonts w:ascii="Helvetica" w:eastAsia="Times New Roman" w:hAnsi="Helvetica" w:cs="Helvetica"/>
          <w:color w:val="000000"/>
          <w:sz w:val="24"/>
          <w:szCs w:val="24"/>
        </w:rPr>
      </w:pPr>
      <w:proofErr w:type="gramStart"/>
      <w:r w:rsidRPr="006E5F57">
        <w:rPr>
          <w:rFonts w:ascii="Helvetica" w:eastAsia="Times New Roman" w:hAnsi="Helvetica" w:cs="Helvetica"/>
          <w:color w:val="000000"/>
          <w:sz w:val="24"/>
          <w:szCs w:val="24"/>
        </w:rPr>
        <w:t>But</w:t>
      </w:r>
      <w:proofErr w:type="gramEnd"/>
      <w:ins w:id="16" w:author="Renee Redding" w:date="2017-04-11T21:23:00Z">
        <w:r w:rsidR="00ED437E">
          <w:rPr>
            <w:rFonts w:ascii="Helvetica" w:eastAsia="Times New Roman" w:hAnsi="Helvetica" w:cs="Helvetica"/>
            <w:color w:val="000000"/>
            <w:sz w:val="24"/>
            <w:szCs w:val="24"/>
          </w:rPr>
          <w:t>,</w:t>
        </w:r>
      </w:ins>
      <w:r w:rsidRPr="006E5F57">
        <w:rPr>
          <w:rFonts w:ascii="Helvetica" w:eastAsia="Times New Roman" w:hAnsi="Helvetica" w:cs="Helvetica"/>
          <w:color w:val="000000"/>
          <w:sz w:val="24"/>
          <w:szCs w:val="24"/>
        </w:rPr>
        <w:t xml:space="preserve"> when we show it to our </w:t>
      </w:r>
      <w:ins w:id="17" w:author="Renee Redding" w:date="2017-04-11T21:23:00Z">
        <w:r w:rsidR="00ED437E">
          <w:rPr>
            <w:rFonts w:ascii="Helvetica" w:eastAsia="Times New Roman" w:hAnsi="Helvetica" w:cs="Helvetica"/>
            <w:color w:val="000000"/>
            <w:sz w:val="24"/>
            <w:szCs w:val="24"/>
          </w:rPr>
          <w:t>a</w:t>
        </w:r>
      </w:ins>
      <w:del w:id="18" w:author="Renee Redding" w:date="2017-04-11T21:23:00Z">
        <w:r w:rsidRPr="006E5F57" w:rsidDel="00ED437E">
          <w:rPr>
            <w:rFonts w:ascii="Helvetica" w:eastAsia="Times New Roman" w:hAnsi="Helvetica" w:cs="Helvetica"/>
            <w:color w:val="000000"/>
            <w:sz w:val="24"/>
            <w:szCs w:val="24"/>
          </w:rPr>
          <w:delText>A</w:delText>
        </w:r>
      </w:del>
      <w:r w:rsidRPr="006E5F57">
        <w:rPr>
          <w:rFonts w:ascii="Helvetica" w:eastAsia="Times New Roman" w:hAnsi="Helvetica" w:cs="Helvetica"/>
          <w:color w:val="000000"/>
          <w:sz w:val="24"/>
          <w:szCs w:val="24"/>
        </w:rPr>
        <w:t>ndroid</w:t>
      </w:r>
      <w:ins w:id="19" w:author="Renee Redding" w:date="2017-04-11T21:23:00Z">
        <w:r w:rsidR="00ED437E">
          <w:rPr>
            <w:rFonts w:ascii="Helvetica" w:eastAsia="Times New Roman" w:hAnsi="Helvetica" w:cs="Helvetica"/>
            <w:color w:val="000000"/>
            <w:sz w:val="24"/>
            <w:szCs w:val="24"/>
          </w:rPr>
          <w:t>,</w:t>
        </w:r>
      </w:ins>
      <w:r w:rsidRPr="006E5F57">
        <w:rPr>
          <w:rFonts w:ascii="Helvetica" w:eastAsia="Times New Roman" w:hAnsi="Helvetica" w:cs="Helvetica"/>
          <w:color w:val="000000"/>
          <w:sz w:val="24"/>
          <w:szCs w:val="24"/>
        </w:rPr>
        <w:t xml:space="preserve"> Pieter, wh</w:t>
      </w:r>
      <w:ins w:id="20" w:author="Renee Redding" w:date="2017-04-11T21:23:00Z">
        <w:r w:rsidR="00ED437E">
          <w:rPr>
            <w:rFonts w:ascii="Helvetica" w:eastAsia="Times New Roman" w:hAnsi="Helvetica" w:cs="Helvetica"/>
            <w:color w:val="000000"/>
            <w:sz w:val="24"/>
            <w:szCs w:val="24"/>
          </w:rPr>
          <w:t>o</w:t>
        </w:r>
      </w:ins>
      <w:del w:id="21" w:author="Renee Redding" w:date="2017-04-11T21:23:00Z">
        <w:r w:rsidRPr="006E5F57" w:rsidDel="00ED437E">
          <w:rPr>
            <w:rFonts w:ascii="Helvetica" w:eastAsia="Times New Roman" w:hAnsi="Helvetica" w:cs="Helvetica"/>
            <w:color w:val="000000"/>
            <w:sz w:val="24"/>
            <w:szCs w:val="24"/>
          </w:rPr>
          <w:delText>ich</w:delText>
        </w:r>
      </w:del>
      <w:r w:rsidRPr="006E5F57">
        <w:rPr>
          <w:rFonts w:ascii="Helvetica" w:eastAsia="Times New Roman" w:hAnsi="Helvetica" w:cs="Helvetica"/>
          <w:color w:val="000000"/>
          <w:sz w:val="24"/>
          <w:szCs w:val="24"/>
        </w:rPr>
        <w:t xml:space="preserve"> has </w:t>
      </w:r>
      <w:ins w:id="22" w:author="Renee Redding" w:date="2017-04-11T21:23:00Z">
        <w:r w:rsidR="00ED437E">
          <w:rPr>
            <w:rFonts w:ascii="Helvetica" w:eastAsia="Times New Roman" w:hAnsi="Helvetica" w:cs="Helvetica"/>
            <w:color w:val="000000"/>
            <w:sz w:val="24"/>
            <w:szCs w:val="24"/>
          </w:rPr>
          <w:t xml:space="preserve">a </w:t>
        </w:r>
      </w:ins>
      <w:r w:rsidRPr="006E5F57">
        <w:rPr>
          <w:rFonts w:ascii="Helvetica" w:eastAsia="Times New Roman" w:hAnsi="Helvetica" w:cs="Helvetica"/>
          <w:color w:val="000000"/>
          <w:sz w:val="24"/>
          <w:szCs w:val="24"/>
        </w:rPr>
        <w:t>much higher computation</w:t>
      </w:r>
      <w:ins w:id="23" w:author="Renee Redding" w:date="2017-04-11T21:23:00Z">
        <w:r w:rsidR="00ED437E">
          <w:rPr>
            <w:rFonts w:ascii="Helvetica" w:eastAsia="Times New Roman" w:hAnsi="Helvetica" w:cs="Helvetica"/>
            <w:color w:val="000000"/>
            <w:sz w:val="24"/>
            <w:szCs w:val="24"/>
          </w:rPr>
          <w:t>al</w:t>
        </w:r>
      </w:ins>
      <w:r w:rsidRPr="006E5F57">
        <w:rPr>
          <w:rFonts w:ascii="Helvetica" w:eastAsia="Times New Roman" w:hAnsi="Helvetica" w:cs="Helvetica"/>
          <w:color w:val="000000"/>
          <w:sz w:val="24"/>
          <w:szCs w:val="24"/>
        </w:rPr>
        <w:t xml:space="preserve"> capability than us, he models it as:</w:t>
      </w:r>
    </w:p>
    <w:p w:rsidR="006E5F57" w:rsidRPr="006E5F57" w:rsidRDefault="006E5F57" w:rsidP="006E5F57">
      <w:pPr>
        <w:shd w:val="clear" w:color="auto" w:fill="FFFFFF"/>
        <w:spacing w:line="240" w:lineRule="auto"/>
        <w:jc w:val="center"/>
        <w:rPr>
          <w:rFonts w:ascii="Helvetica" w:eastAsia="Times New Roman" w:hAnsi="Helvetica" w:cs="Helvetica"/>
          <w:color w:val="000000"/>
          <w:sz w:val="24"/>
          <w:szCs w:val="24"/>
        </w:rPr>
      </w:pPr>
      <w:r w:rsidRPr="006E5F57">
        <w:rPr>
          <w:rFonts w:ascii="MathJax_Math-italic" w:eastAsia="Times New Roman" w:hAnsi="MathJax_Math-italic" w:cs="Helvetica"/>
          <w:color w:val="000000"/>
          <w:sz w:val="29"/>
          <w:szCs w:val="29"/>
          <w:bdr w:val="none" w:sz="0" w:space="0" w:color="auto" w:frame="1"/>
        </w:rPr>
        <w:t>y</w:t>
      </w:r>
      <w:r w:rsidRPr="006E5F57">
        <w:rPr>
          <w:rFonts w:ascii="MathJax_Main" w:eastAsia="Times New Roman" w:hAnsi="MathJax_Main" w:cs="Helvetica"/>
          <w:color w:val="000000"/>
          <w:sz w:val="29"/>
          <w:szCs w:val="29"/>
          <w:bdr w:val="none" w:sz="0" w:space="0" w:color="auto" w:frame="1"/>
        </w:rPr>
        <w:t>=1.9</w:t>
      </w:r>
      <w:r w:rsidRPr="006E5F57">
        <w:rPr>
          <w:rFonts w:ascii="Cambria Math" w:eastAsia="Times New Roman" w:hAnsi="Cambria Math" w:cs="Cambria Math"/>
          <w:color w:val="000000"/>
          <w:sz w:val="29"/>
          <w:szCs w:val="29"/>
          <w:bdr w:val="none" w:sz="0" w:space="0" w:color="auto" w:frame="1"/>
        </w:rPr>
        <w:t>⋅</w:t>
      </w:r>
      <w:r w:rsidRPr="006E5F57">
        <w:rPr>
          <w:rFonts w:ascii="MathJax_Main" w:eastAsia="Times New Roman" w:hAnsi="MathJax_Main" w:cs="Helvetica"/>
          <w:color w:val="000000"/>
          <w:sz w:val="29"/>
          <w:szCs w:val="29"/>
          <w:bdr w:val="none" w:sz="0" w:space="0" w:color="auto" w:frame="1"/>
        </w:rPr>
        <w:t>10</w:t>
      </w:r>
      <w:r w:rsidRPr="006E5F57">
        <w:rPr>
          <w:rFonts w:ascii="MathJax_Main" w:eastAsia="Times New Roman" w:hAnsi="MathJax_Main" w:cs="Helvetica"/>
          <w:color w:val="000000"/>
          <w:sz w:val="24"/>
          <w:szCs w:val="24"/>
          <w:bdr w:val="none" w:sz="0" w:space="0" w:color="auto" w:frame="1"/>
        </w:rPr>
        <w:t>−</w:t>
      </w:r>
      <w:r w:rsidRPr="006E5F57">
        <w:rPr>
          <w:rFonts w:ascii="MathJax_Main" w:eastAsia="Times New Roman" w:hAnsi="MathJax_Main" w:cs="Helvetica"/>
          <w:color w:val="000000"/>
          <w:sz w:val="20"/>
          <w:szCs w:val="20"/>
          <w:bdr w:val="none" w:sz="0" w:space="0" w:color="auto" w:frame="1"/>
        </w:rPr>
        <w:t>7</w:t>
      </w:r>
      <w:r w:rsidRPr="006E5F57">
        <w:rPr>
          <w:rFonts w:ascii="MathJax_Math-italic" w:eastAsia="Times New Roman" w:hAnsi="MathJax_Math-italic" w:cs="Helvetica"/>
          <w:color w:val="000000"/>
          <w:sz w:val="29"/>
          <w:szCs w:val="29"/>
          <w:bdr w:val="none" w:sz="0" w:space="0" w:color="auto" w:frame="1"/>
        </w:rPr>
        <w:t>x</w:t>
      </w:r>
      <w:r w:rsidRPr="006E5F57">
        <w:rPr>
          <w:rFonts w:ascii="MathJax_Main" w:eastAsia="Times New Roman" w:hAnsi="MathJax_Main" w:cs="Helvetica"/>
          <w:color w:val="000000"/>
          <w:sz w:val="20"/>
          <w:szCs w:val="20"/>
          <w:bdr w:val="none" w:sz="0" w:space="0" w:color="auto" w:frame="1"/>
        </w:rPr>
        <w:t>9</w:t>
      </w:r>
      <w:r w:rsidRPr="006E5F57">
        <w:rPr>
          <w:rFonts w:ascii="MathJax_Main" w:eastAsia="Times New Roman" w:hAnsi="MathJax_Main" w:cs="Helvetica"/>
          <w:color w:val="000000"/>
          <w:sz w:val="29"/>
          <w:szCs w:val="29"/>
          <w:bdr w:val="none" w:sz="0" w:space="0" w:color="auto" w:frame="1"/>
        </w:rPr>
        <w:t>−1.6</w:t>
      </w:r>
      <w:r w:rsidRPr="006E5F57">
        <w:rPr>
          <w:rFonts w:ascii="Cambria Math" w:eastAsia="Times New Roman" w:hAnsi="Cambria Math" w:cs="Cambria Math"/>
          <w:color w:val="000000"/>
          <w:sz w:val="29"/>
          <w:szCs w:val="29"/>
          <w:bdr w:val="none" w:sz="0" w:space="0" w:color="auto" w:frame="1"/>
        </w:rPr>
        <w:t>⋅</w:t>
      </w:r>
      <w:r w:rsidRPr="006E5F57">
        <w:rPr>
          <w:rFonts w:ascii="MathJax_Main" w:eastAsia="Times New Roman" w:hAnsi="MathJax_Main" w:cs="Helvetica"/>
          <w:color w:val="000000"/>
          <w:sz w:val="29"/>
          <w:szCs w:val="29"/>
          <w:bdr w:val="none" w:sz="0" w:space="0" w:color="auto" w:frame="1"/>
        </w:rPr>
        <w:t>10</w:t>
      </w:r>
      <w:r w:rsidRPr="006E5F57">
        <w:rPr>
          <w:rFonts w:ascii="MathJax_Main" w:eastAsia="Times New Roman" w:hAnsi="MathJax_Main" w:cs="Helvetica"/>
          <w:color w:val="000000"/>
          <w:sz w:val="24"/>
          <w:szCs w:val="24"/>
          <w:bdr w:val="none" w:sz="0" w:space="0" w:color="auto" w:frame="1"/>
        </w:rPr>
        <w:t>−</w:t>
      </w:r>
      <w:r w:rsidRPr="006E5F57">
        <w:rPr>
          <w:rFonts w:ascii="MathJax_Main" w:eastAsia="Times New Roman" w:hAnsi="MathJax_Main" w:cs="Helvetica"/>
          <w:color w:val="000000"/>
          <w:sz w:val="20"/>
          <w:szCs w:val="20"/>
          <w:bdr w:val="none" w:sz="0" w:space="0" w:color="auto" w:frame="1"/>
        </w:rPr>
        <w:t>5</w:t>
      </w:r>
      <w:r w:rsidRPr="006E5F57">
        <w:rPr>
          <w:rFonts w:ascii="MathJax_Math-italic" w:eastAsia="Times New Roman" w:hAnsi="MathJax_Math-italic" w:cs="Helvetica"/>
          <w:color w:val="000000"/>
          <w:sz w:val="29"/>
          <w:szCs w:val="29"/>
          <w:bdr w:val="none" w:sz="0" w:space="0" w:color="auto" w:frame="1"/>
        </w:rPr>
        <w:t>x</w:t>
      </w:r>
      <w:r w:rsidRPr="006E5F57">
        <w:rPr>
          <w:rFonts w:ascii="MathJax_Main" w:eastAsia="Times New Roman" w:hAnsi="MathJax_Main" w:cs="Helvetica"/>
          <w:color w:val="000000"/>
          <w:sz w:val="20"/>
          <w:szCs w:val="20"/>
          <w:bdr w:val="none" w:sz="0" w:space="0" w:color="auto" w:frame="1"/>
        </w:rPr>
        <w:t>8</w:t>
      </w:r>
      <w:r w:rsidRPr="006E5F57">
        <w:rPr>
          <w:rFonts w:ascii="MathJax_Main" w:eastAsia="Times New Roman" w:hAnsi="MathJax_Main" w:cs="Helvetica"/>
          <w:color w:val="000000"/>
          <w:sz w:val="29"/>
          <w:szCs w:val="29"/>
          <w:bdr w:val="none" w:sz="0" w:space="0" w:color="auto" w:frame="1"/>
        </w:rPr>
        <w:t>+5.6</w:t>
      </w:r>
      <w:r w:rsidRPr="006E5F57">
        <w:rPr>
          <w:rFonts w:ascii="Cambria Math" w:eastAsia="Times New Roman" w:hAnsi="Cambria Math" w:cs="Cambria Math"/>
          <w:color w:val="000000"/>
          <w:sz w:val="29"/>
          <w:szCs w:val="29"/>
          <w:bdr w:val="none" w:sz="0" w:space="0" w:color="auto" w:frame="1"/>
        </w:rPr>
        <w:t>⋅</w:t>
      </w:r>
      <w:r w:rsidRPr="006E5F57">
        <w:rPr>
          <w:rFonts w:ascii="MathJax_Main" w:eastAsia="Times New Roman" w:hAnsi="MathJax_Main" w:cs="Helvetica"/>
          <w:color w:val="000000"/>
          <w:sz w:val="29"/>
          <w:szCs w:val="29"/>
          <w:bdr w:val="none" w:sz="0" w:space="0" w:color="auto" w:frame="1"/>
        </w:rPr>
        <w:t>10</w:t>
      </w:r>
      <w:r w:rsidRPr="006E5F57">
        <w:rPr>
          <w:rFonts w:ascii="MathJax_Main" w:eastAsia="Times New Roman" w:hAnsi="MathJax_Main" w:cs="Helvetica"/>
          <w:color w:val="000000"/>
          <w:sz w:val="24"/>
          <w:szCs w:val="24"/>
          <w:bdr w:val="none" w:sz="0" w:space="0" w:color="auto" w:frame="1"/>
        </w:rPr>
        <w:t>−</w:t>
      </w:r>
      <w:r w:rsidRPr="006E5F57">
        <w:rPr>
          <w:rFonts w:ascii="MathJax_Main" w:eastAsia="Times New Roman" w:hAnsi="MathJax_Main" w:cs="Helvetica"/>
          <w:color w:val="000000"/>
          <w:sz w:val="20"/>
          <w:szCs w:val="20"/>
          <w:bdr w:val="none" w:sz="0" w:space="0" w:color="auto" w:frame="1"/>
        </w:rPr>
        <w:t>4</w:t>
      </w:r>
      <w:r w:rsidRPr="006E5F57">
        <w:rPr>
          <w:rFonts w:ascii="MathJax_Math-italic" w:eastAsia="Times New Roman" w:hAnsi="MathJax_Math-italic" w:cs="Helvetica"/>
          <w:color w:val="000000"/>
          <w:sz w:val="29"/>
          <w:szCs w:val="29"/>
          <w:bdr w:val="none" w:sz="0" w:space="0" w:color="auto" w:frame="1"/>
        </w:rPr>
        <w:t>x</w:t>
      </w:r>
      <w:r w:rsidRPr="006E5F57">
        <w:rPr>
          <w:rFonts w:ascii="MathJax_Main" w:eastAsia="Times New Roman" w:hAnsi="MathJax_Main" w:cs="Helvetica"/>
          <w:color w:val="000000"/>
          <w:sz w:val="20"/>
          <w:szCs w:val="20"/>
          <w:bdr w:val="none" w:sz="0" w:space="0" w:color="auto" w:frame="1"/>
        </w:rPr>
        <w:t>7</w:t>
      </w:r>
      <w:r w:rsidRPr="006E5F57">
        <w:rPr>
          <w:rFonts w:ascii="MathJax_Main" w:eastAsia="Times New Roman" w:hAnsi="MathJax_Main" w:cs="Helvetica"/>
          <w:color w:val="000000"/>
          <w:sz w:val="29"/>
          <w:szCs w:val="29"/>
          <w:bdr w:val="none" w:sz="0" w:space="0" w:color="auto" w:frame="1"/>
        </w:rPr>
        <w:t>−0.01</w:t>
      </w:r>
      <w:r w:rsidRPr="006E5F57">
        <w:rPr>
          <w:rFonts w:ascii="MathJax_Math-italic" w:eastAsia="Times New Roman" w:hAnsi="MathJax_Math-italic" w:cs="Helvetica"/>
          <w:color w:val="000000"/>
          <w:sz w:val="29"/>
          <w:szCs w:val="29"/>
          <w:bdr w:val="none" w:sz="0" w:space="0" w:color="auto" w:frame="1"/>
        </w:rPr>
        <w:t>x</w:t>
      </w:r>
      <w:r w:rsidRPr="006E5F57">
        <w:rPr>
          <w:rFonts w:ascii="MathJax_Main" w:eastAsia="Times New Roman" w:hAnsi="MathJax_Main" w:cs="Helvetica"/>
          <w:color w:val="000000"/>
          <w:sz w:val="20"/>
          <w:szCs w:val="20"/>
          <w:bdr w:val="none" w:sz="0" w:space="0" w:color="auto" w:frame="1"/>
        </w:rPr>
        <w:t>6</w:t>
      </w:r>
      <w:r w:rsidRPr="006E5F57">
        <w:rPr>
          <w:rFonts w:ascii="MathJax_Main" w:eastAsia="Times New Roman" w:hAnsi="MathJax_Main" w:cs="Helvetica"/>
          <w:color w:val="000000"/>
          <w:sz w:val="29"/>
          <w:szCs w:val="29"/>
          <w:bdr w:val="none" w:sz="0" w:space="0" w:color="auto" w:frame="1"/>
        </w:rPr>
        <w:t>+0.11</w:t>
      </w:r>
      <w:r w:rsidRPr="006E5F57">
        <w:rPr>
          <w:rFonts w:ascii="MathJax_Math-italic" w:eastAsia="Times New Roman" w:hAnsi="MathJax_Math-italic" w:cs="Helvetica"/>
          <w:color w:val="000000"/>
          <w:sz w:val="29"/>
          <w:szCs w:val="29"/>
          <w:bdr w:val="none" w:sz="0" w:space="0" w:color="auto" w:frame="1"/>
        </w:rPr>
        <w:t>x</w:t>
      </w:r>
      <w:r w:rsidRPr="006E5F57">
        <w:rPr>
          <w:rFonts w:ascii="MathJax_Main" w:eastAsia="Times New Roman" w:hAnsi="MathJax_Main" w:cs="Helvetica"/>
          <w:color w:val="000000"/>
          <w:sz w:val="20"/>
          <w:szCs w:val="20"/>
          <w:bdr w:val="none" w:sz="0" w:space="0" w:color="auto" w:frame="1"/>
        </w:rPr>
        <w:t>5</w:t>
      </w:r>
      <w:r w:rsidRPr="006E5F57">
        <w:rPr>
          <w:rFonts w:ascii="MathJax_Main" w:eastAsia="Times New Roman" w:hAnsi="MathJax_Main" w:cs="Helvetica"/>
          <w:color w:val="000000"/>
          <w:sz w:val="29"/>
          <w:szCs w:val="29"/>
          <w:bdr w:val="none" w:sz="0" w:space="0" w:color="auto" w:frame="1"/>
        </w:rPr>
        <w:t>−0.63</w:t>
      </w:r>
      <w:r w:rsidRPr="006E5F57">
        <w:rPr>
          <w:rFonts w:ascii="MathJax_Math-italic" w:eastAsia="Times New Roman" w:hAnsi="MathJax_Math-italic" w:cs="Helvetica"/>
          <w:color w:val="000000"/>
          <w:sz w:val="29"/>
          <w:szCs w:val="29"/>
          <w:bdr w:val="none" w:sz="0" w:space="0" w:color="auto" w:frame="1"/>
        </w:rPr>
        <w:t>x</w:t>
      </w:r>
      <w:r w:rsidRPr="006E5F57">
        <w:rPr>
          <w:rFonts w:ascii="MathJax_Main" w:eastAsia="Times New Roman" w:hAnsi="MathJax_Main" w:cs="Helvetica"/>
          <w:color w:val="000000"/>
          <w:sz w:val="20"/>
          <w:szCs w:val="20"/>
          <w:bdr w:val="none" w:sz="0" w:space="0" w:color="auto" w:frame="1"/>
        </w:rPr>
        <w:t>4</w:t>
      </w:r>
      <w:r w:rsidRPr="006E5F57">
        <w:rPr>
          <w:rFonts w:ascii="MathJax_Main" w:eastAsia="Times New Roman" w:hAnsi="MathJax_Main" w:cs="Helvetica"/>
          <w:color w:val="000000"/>
          <w:sz w:val="29"/>
          <w:szCs w:val="29"/>
          <w:bdr w:val="none" w:sz="0" w:space="0" w:color="auto" w:frame="1"/>
        </w:rPr>
        <w:t>+1.9</w:t>
      </w:r>
      <w:r w:rsidRPr="006E5F57">
        <w:rPr>
          <w:rFonts w:ascii="MathJax_Math-italic" w:eastAsia="Times New Roman" w:hAnsi="MathJax_Math-italic" w:cs="Helvetica"/>
          <w:color w:val="000000"/>
          <w:sz w:val="29"/>
          <w:szCs w:val="29"/>
          <w:bdr w:val="none" w:sz="0" w:space="0" w:color="auto" w:frame="1"/>
        </w:rPr>
        <w:t>x</w:t>
      </w:r>
      <w:r w:rsidRPr="006E5F57">
        <w:rPr>
          <w:rFonts w:ascii="MathJax_Main" w:eastAsia="Times New Roman" w:hAnsi="MathJax_Main" w:cs="Helvetica"/>
          <w:color w:val="000000"/>
          <w:sz w:val="20"/>
          <w:szCs w:val="20"/>
          <w:bdr w:val="none" w:sz="0" w:space="0" w:color="auto" w:frame="1"/>
        </w:rPr>
        <w:t>3</w:t>
      </w:r>
      <w:r w:rsidRPr="006E5F57">
        <w:rPr>
          <w:rFonts w:ascii="MathJax_Main" w:eastAsia="Times New Roman" w:hAnsi="MathJax_Main" w:cs="Helvetica"/>
          <w:color w:val="000000"/>
          <w:sz w:val="29"/>
          <w:szCs w:val="29"/>
          <w:bdr w:val="none" w:sz="0" w:space="0" w:color="auto" w:frame="1"/>
        </w:rPr>
        <w:t>−2.19</w:t>
      </w:r>
      <w:r w:rsidRPr="006E5F57">
        <w:rPr>
          <w:rFonts w:ascii="MathJax_Math-italic" w:eastAsia="Times New Roman" w:hAnsi="MathJax_Math-italic" w:cs="Helvetica"/>
          <w:color w:val="000000"/>
          <w:sz w:val="29"/>
          <w:szCs w:val="29"/>
          <w:bdr w:val="none" w:sz="0" w:space="0" w:color="auto" w:frame="1"/>
        </w:rPr>
        <w:t>x</w:t>
      </w:r>
      <w:r w:rsidRPr="006E5F57">
        <w:rPr>
          <w:rFonts w:ascii="MathJax_Main" w:eastAsia="Times New Roman" w:hAnsi="MathJax_Main" w:cs="Helvetica"/>
          <w:color w:val="000000"/>
          <w:sz w:val="20"/>
          <w:szCs w:val="20"/>
          <w:bdr w:val="none" w:sz="0" w:space="0" w:color="auto" w:frame="1"/>
        </w:rPr>
        <w:t>2</w:t>
      </w:r>
      <w:r w:rsidRPr="006E5F57">
        <w:rPr>
          <w:rFonts w:ascii="MathJax_Main" w:eastAsia="Times New Roman" w:hAnsi="MathJax_Main" w:cs="Helvetica"/>
          <w:color w:val="000000"/>
          <w:sz w:val="29"/>
          <w:szCs w:val="29"/>
          <w:bdr w:val="none" w:sz="0" w:space="0" w:color="auto" w:frame="1"/>
        </w:rPr>
        <w:t>+0.9</w:t>
      </w:r>
      <w:r w:rsidRPr="006E5F57">
        <w:rPr>
          <w:rFonts w:ascii="MathJax_Math-italic" w:eastAsia="Times New Roman" w:hAnsi="MathJax_Math-italic" w:cs="Helvetica"/>
          <w:color w:val="000000"/>
          <w:sz w:val="29"/>
          <w:szCs w:val="29"/>
          <w:bdr w:val="none" w:sz="0" w:space="0" w:color="auto" w:frame="1"/>
        </w:rPr>
        <w:t>x</w:t>
      </w:r>
      <w:r w:rsidRPr="006E5F57">
        <w:rPr>
          <w:rFonts w:ascii="MathJax_Main" w:eastAsia="Times New Roman" w:hAnsi="MathJax_Main" w:cs="Helvetica"/>
          <w:color w:val="000000"/>
          <w:sz w:val="29"/>
          <w:szCs w:val="29"/>
          <w:bdr w:val="none" w:sz="0" w:space="0" w:color="auto" w:frame="1"/>
        </w:rPr>
        <w:t>−0.0082</w:t>
      </w:r>
      <w:r w:rsidRPr="006E5F57">
        <w:rPr>
          <w:rFonts w:ascii="Helvetica" w:eastAsia="Times New Roman" w:hAnsi="Helvetica" w:cs="Helvetica"/>
          <w:color w:val="000000"/>
          <w:sz w:val="24"/>
          <w:szCs w:val="24"/>
          <w:bdr w:val="none" w:sz="0" w:space="0" w:color="auto" w:frame="1"/>
        </w:rPr>
        <w:t>y=1.9</w:t>
      </w:r>
      <w:r w:rsidRPr="006E5F57">
        <w:rPr>
          <w:rFonts w:ascii="Cambria Math" w:eastAsia="Times New Roman" w:hAnsi="Cambria Math" w:cs="Cambria Math"/>
          <w:color w:val="000000"/>
          <w:sz w:val="24"/>
          <w:szCs w:val="24"/>
          <w:bdr w:val="none" w:sz="0" w:space="0" w:color="auto" w:frame="1"/>
        </w:rPr>
        <w:t>⋅</w:t>
      </w:r>
      <w:r w:rsidRPr="006E5F57">
        <w:rPr>
          <w:rFonts w:ascii="Helvetica" w:eastAsia="Times New Roman" w:hAnsi="Helvetica" w:cs="Helvetica"/>
          <w:color w:val="000000"/>
          <w:sz w:val="24"/>
          <w:szCs w:val="24"/>
          <w:bdr w:val="none" w:sz="0" w:space="0" w:color="auto" w:frame="1"/>
        </w:rPr>
        <w:t>10−7x9−1.6</w:t>
      </w:r>
      <w:r w:rsidRPr="006E5F57">
        <w:rPr>
          <w:rFonts w:ascii="Cambria Math" w:eastAsia="Times New Roman" w:hAnsi="Cambria Math" w:cs="Cambria Math"/>
          <w:color w:val="000000"/>
          <w:sz w:val="24"/>
          <w:szCs w:val="24"/>
          <w:bdr w:val="none" w:sz="0" w:space="0" w:color="auto" w:frame="1"/>
        </w:rPr>
        <w:t>⋅</w:t>
      </w:r>
      <w:r w:rsidRPr="006E5F57">
        <w:rPr>
          <w:rFonts w:ascii="Helvetica" w:eastAsia="Times New Roman" w:hAnsi="Helvetica" w:cs="Helvetica"/>
          <w:color w:val="000000"/>
          <w:sz w:val="24"/>
          <w:szCs w:val="24"/>
          <w:bdr w:val="none" w:sz="0" w:space="0" w:color="auto" w:frame="1"/>
        </w:rPr>
        <w:t>10−5x8+5.6</w:t>
      </w:r>
      <w:r w:rsidRPr="006E5F57">
        <w:rPr>
          <w:rFonts w:ascii="Cambria Math" w:eastAsia="Times New Roman" w:hAnsi="Cambria Math" w:cs="Cambria Math"/>
          <w:color w:val="000000"/>
          <w:sz w:val="24"/>
          <w:szCs w:val="24"/>
          <w:bdr w:val="none" w:sz="0" w:space="0" w:color="auto" w:frame="1"/>
        </w:rPr>
        <w:t>⋅</w:t>
      </w:r>
      <w:r w:rsidRPr="006E5F57">
        <w:rPr>
          <w:rFonts w:ascii="Helvetica" w:eastAsia="Times New Roman" w:hAnsi="Helvetica" w:cs="Helvetica"/>
          <w:color w:val="000000"/>
          <w:sz w:val="24"/>
          <w:szCs w:val="24"/>
          <w:bdr w:val="none" w:sz="0" w:space="0" w:color="auto" w:frame="1"/>
        </w:rPr>
        <w:t>10−4x7−0.01x6+0.11x5−0.63x4+1.9x3−2.19x2+0.9x−0.0082</w:t>
      </w:r>
    </w:p>
    <w:p w:rsidR="006E5F57" w:rsidRPr="006E5F57" w:rsidRDefault="006E5F57" w:rsidP="006E5F57">
      <w:pPr>
        <w:shd w:val="clear" w:color="auto" w:fill="FFFFFF"/>
        <w:spacing w:line="240" w:lineRule="auto"/>
        <w:jc w:val="center"/>
        <w:rPr>
          <w:rFonts w:ascii="Helvetica" w:eastAsia="Times New Roman" w:hAnsi="Helvetica" w:cs="Helvetica"/>
          <w:color w:val="555555"/>
          <w:sz w:val="21"/>
          <w:szCs w:val="21"/>
        </w:rPr>
      </w:pPr>
    </w:p>
    <w:p w:rsidR="006E5F57" w:rsidRPr="006E5F57" w:rsidRDefault="006E5F57" w:rsidP="006E5F57">
      <w:pPr>
        <w:shd w:val="clear" w:color="auto" w:fill="FFFFFF"/>
        <w:spacing w:before="300" w:after="300" w:line="240" w:lineRule="auto"/>
        <w:rPr>
          <w:rFonts w:ascii="Helvetica" w:eastAsia="Times New Roman" w:hAnsi="Helvetica" w:cs="Helvetica"/>
          <w:color w:val="000000"/>
          <w:sz w:val="24"/>
          <w:szCs w:val="24"/>
        </w:rPr>
      </w:pPr>
      <w:r w:rsidRPr="006E5F57">
        <w:rPr>
          <w:rFonts w:ascii="Helvetica" w:eastAsia="Times New Roman" w:hAnsi="Helvetica" w:cs="Helvetica"/>
          <w:color w:val="000000"/>
          <w:sz w:val="24"/>
          <w:szCs w:val="24"/>
        </w:rPr>
        <w:lastRenderedPageBreak/>
        <w:t>Which model is correct? The answer is “don’t know”. Someone thinks the first one is simpl</w:t>
      </w:r>
      <w:del w:id="24" w:author="Renee Redding" w:date="2017-04-11T21:24:00Z">
        <w:r w:rsidRPr="006E5F57" w:rsidDel="00ED437E">
          <w:rPr>
            <w:rFonts w:ascii="Helvetica" w:eastAsia="Times New Roman" w:hAnsi="Helvetica" w:cs="Helvetica"/>
            <w:color w:val="000000"/>
            <w:sz w:val="24"/>
            <w:szCs w:val="24"/>
          </w:rPr>
          <w:delText>i</w:delText>
        </w:r>
      </w:del>
      <w:r w:rsidRPr="006E5F57">
        <w:rPr>
          <w:rFonts w:ascii="Helvetica" w:eastAsia="Times New Roman" w:hAnsi="Helvetica" w:cs="Helvetica"/>
          <w:color w:val="000000"/>
          <w:sz w:val="24"/>
          <w:szCs w:val="24"/>
        </w:rPr>
        <w:t>er</w:t>
      </w:r>
      <w:ins w:id="25" w:author="Renee Redding" w:date="2017-04-11T21:24:00Z">
        <w:r w:rsidR="00ED437E">
          <w:rPr>
            <w:rFonts w:ascii="Helvetica" w:eastAsia="Times New Roman" w:hAnsi="Helvetica" w:cs="Helvetica"/>
            <w:color w:val="000000"/>
            <w:sz w:val="24"/>
            <w:szCs w:val="24"/>
          </w:rPr>
          <w:t>. S</w:t>
        </w:r>
      </w:ins>
      <w:del w:id="26" w:author="Renee Redding" w:date="2017-04-11T21:24:00Z">
        <w:r w:rsidRPr="006E5F57" w:rsidDel="00ED437E">
          <w:rPr>
            <w:rFonts w:ascii="Helvetica" w:eastAsia="Times New Roman" w:hAnsi="Helvetica" w:cs="Helvetica"/>
            <w:color w:val="000000"/>
            <w:sz w:val="24"/>
            <w:szCs w:val="24"/>
          </w:rPr>
          <w:delText>, and s</w:delText>
        </w:r>
      </w:del>
      <w:r w:rsidRPr="006E5F57">
        <w:rPr>
          <w:rFonts w:ascii="Helvetica" w:eastAsia="Times New Roman" w:hAnsi="Helvetica" w:cs="Helvetica"/>
          <w:color w:val="000000"/>
          <w:sz w:val="24"/>
          <w:szCs w:val="24"/>
        </w:rPr>
        <w:t>imple explanation</w:t>
      </w:r>
      <w:ins w:id="27" w:author="Renee Redding" w:date="2017-04-11T21:24:00Z">
        <w:r w:rsidR="00ED437E">
          <w:rPr>
            <w:rFonts w:ascii="Helvetica" w:eastAsia="Times New Roman" w:hAnsi="Helvetica" w:cs="Helvetica"/>
            <w:color w:val="000000"/>
            <w:sz w:val="24"/>
            <w:szCs w:val="24"/>
          </w:rPr>
          <w:t>s</w:t>
        </w:r>
      </w:ins>
      <w:r w:rsidRPr="006E5F57">
        <w:rPr>
          <w:rFonts w:ascii="Helvetica" w:eastAsia="Times New Roman" w:hAnsi="Helvetica" w:cs="Helvetica"/>
          <w:color w:val="000000"/>
          <w:sz w:val="24"/>
          <w:szCs w:val="24"/>
        </w:rPr>
        <w:t xml:space="preserve"> deserve</w:t>
      </w:r>
      <w:del w:id="28" w:author="Renee Redding" w:date="2017-04-11T21:24:00Z">
        <w:r w:rsidRPr="006E5F57" w:rsidDel="00ED437E">
          <w:rPr>
            <w:rFonts w:ascii="Helvetica" w:eastAsia="Times New Roman" w:hAnsi="Helvetica" w:cs="Helvetica"/>
            <w:color w:val="000000"/>
            <w:sz w:val="24"/>
            <w:szCs w:val="24"/>
          </w:rPr>
          <w:delText>s</w:delText>
        </w:r>
      </w:del>
      <w:r w:rsidRPr="006E5F57">
        <w:rPr>
          <w:rFonts w:ascii="Helvetica" w:eastAsia="Times New Roman" w:hAnsi="Helvetica" w:cs="Helvetica"/>
          <w:color w:val="000000"/>
          <w:sz w:val="24"/>
          <w:szCs w:val="24"/>
        </w:rPr>
        <w:t xml:space="preserve"> more credit</w:t>
      </w:r>
      <w:del w:id="29" w:author="Renee Redding" w:date="2017-04-11T21:24:00Z">
        <w:r w:rsidRPr="006E5F57" w:rsidDel="00ED437E">
          <w:rPr>
            <w:rFonts w:ascii="Helvetica" w:eastAsia="Times New Roman" w:hAnsi="Helvetica" w:cs="Helvetica"/>
            <w:color w:val="000000"/>
            <w:sz w:val="24"/>
            <w:szCs w:val="24"/>
          </w:rPr>
          <w:delText>s</w:delText>
        </w:r>
      </w:del>
      <w:r w:rsidRPr="006E5F57">
        <w:rPr>
          <w:rFonts w:ascii="Helvetica" w:eastAsia="Times New Roman" w:hAnsi="Helvetica" w:cs="Helvetica"/>
          <w:color w:val="000000"/>
          <w:sz w:val="24"/>
          <w:szCs w:val="24"/>
        </w:rPr>
        <w:t xml:space="preserve">. </w:t>
      </w:r>
      <w:proofErr w:type="gramStart"/>
      <w:r w:rsidRPr="006E5F57">
        <w:rPr>
          <w:rFonts w:ascii="Helvetica" w:eastAsia="Times New Roman" w:hAnsi="Helvetica" w:cs="Helvetica"/>
          <w:color w:val="000000"/>
          <w:sz w:val="24"/>
          <w:szCs w:val="24"/>
        </w:rPr>
        <w:t>But</w:t>
      </w:r>
      <w:proofErr w:type="gramEnd"/>
      <w:ins w:id="30" w:author="Renee Redding" w:date="2017-04-11T21:24:00Z">
        <w:r w:rsidR="00ED437E">
          <w:rPr>
            <w:rFonts w:ascii="Helvetica" w:eastAsia="Times New Roman" w:hAnsi="Helvetica" w:cs="Helvetica"/>
            <w:color w:val="000000"/>
            <w:sz w:val="24"/>
            <w:szCs w:val="24"/>
          </w:rPr>
          <w:t>,</w:t>
        </w:r>
      </w:ins>
      <w:r w:rsidRPr="006E5F57">
        <w:rPr>
          <w:rFonts w:ascii="Helvetica" w:eastAsia="Times New Roman" w:hAnsi="Helvetica" w:cs="Helvetica"/>
          <w:color w:val="000000"/>
          <w:sz w:val="24"/>
          <w:szCs w:val="24"/>
        </w:rPr>
        <w:t xml:space="preserve"> if you show it to a stock broker, they may say the second curve looks closer to the market closing price of a stock.</w:t>
      </w:r>
    </w:p>
    <w:p w:rsidR="006E5F57" w:rsidRPr="006E5F57" w:rsidRDefault="006E5F57" w:rsidP="006E5F57">
      <w:pPr>
        <w:shd w:val="clear" w:color="auto" w:fill="FFFFFF"/>
        <w:spacing w:before="300" w:after="300" w:line="240" w:lineRule="auto"/>
        <w:rPr>
          <w:rFonts w:ascii="Helvetica" w:eastAsia="Times New Roman" w:hAnsi="Helvetica" w:cs="Helvetica"/>
          <w:color w:val="000000"/>
          <w:sz w:val="24"/>
          <w:szCs w:val="24"/>
        </w:rPr>
      </w:pPr>
      <w:r w:rsidRPr="006E5F57">
        <w:rPr>
          <w:rFonts w:ascii="Helvetica" w:eastAsia="Times New Roman" w:hAnsi="Helvetica" w:cs="Helvetica"/>
          <w:color w:val="000000"/>
          <w:sz w:val="24"/>
          <w:szCs w:val="24"/>
        </w:rPr>
        <w:t>Instead, we should ask whether our model is too “custom tailor</w:t>
      </w:r>
      <w:ins w:id="31" w:author="Renee Redding" w:date="2017-04-11T21:24:00Z">
        <w:r w:rsidR="00ED437E">
          <w:rPr>
            <w:rFonts w:ascii="Helvetica" w:eastAsia="Times New Roman" w:hAnsi="Helvetica" w:cs="Helvetica"/>
            <w:color w:val="000000"/>
            <w:sz w:val="24"/>
            <w:szCs w:val="24"/>
          </w:rPr>
          <w:t>ed</w:t>
        </w:r>
      </w:ins>
      <w:r w:rsidRPr="006E5F57">
        <w:rPr>
          <w:rFonts w:ascii="Helvetica" w:eastAsia="Times New Roman" w:hAnsi="Helvetica" w:cs="Helvetica"/>
          <w:color w:val="000000"/>
          <w:sz w:val="24"/>
          <w:szCs w:val="24"/>
        </w:rPr>
        <w:t xml:space="preserve">” for the training data, and fails to make generalized predictions. </w:t>
      </w:r>
      <w:proofErr w:type="gramStart"/>
      <w:r w:rsidRPr="006E5F57">
        <w:rPr>
          <w:rFonts w:ascii="Helvetica" w:eastAsia="Times New Roman" w:hAnsi="Helvetica" w:cs="Helvetica"/>
          <w:color w:val="000000"/>
          <w:sz w:val="24"/>
          <w:szCs w:val="24"/>
        </w:rPr>
        <w:t xml:space="preserve">The second curve fits the sample data </w:t>
      </w:r>
      <w:del w:id="32" w:author="Renee Redding" w:date="2017-04-11T21:25:00Z">
        <w:r w:rsidRPr="006E5F57" w:rsidDel="00ED437E">
          <w:rPr>
            <w:rFonts w:ascii="Helvetica" w:eastAsia="Times New Roman" w:hAnsi="Helvetica" w:cs="Helvetica"/>
            <w:color w:val="000000"/>
            <w:sz w:val="24"/>
            <w:szCs w:val="24"/>
          </w:rPr>
          <w:delText>100</w:delText>
        </w:r>
      </w:del>
      <w:del w:id="33" w:author="Renee Redding" w:date="2017-04-11T21:24:00Z">
        <w:r w:rsidRPr="006E5F57" w:rsidDel="00ED437E">
          <w:rPr>
            <w:rFonts w:ascii="Helvetica" w:eastAsia="Times New Roman" w:hAnsi="Helvetica" w:cs="Helvetica"/>
            <w:color w:val="000000"/>
            <w:sz w:val="24"/>
            <w:szCs w:val="24"/>
          </w:rPr>
          <w:delText xml:space="preserve">% </w:delText>
        </w:r>
      </w:del>
      <w:del w:id="34" w:author="Renee Redding" w:date="2017-04-11T21:25:00Z">
        <w:r w:rsidRPr="006E5F57" w:rsidDel="00ED437E">
          <w:rPr>
            <w:rFonts w:ascii="Helvetica" w:eastAsia="Times New Roman" w:hAnsi="Helvetica" w:cs="Helvetica"/>
            <w:color w:val="000000"/>
            <w:sz w:val="24"/>
            <w:szCs w:val="24"/>
          </w:rPr>
          <w:delText>but</w:delText>
        </w:r>
      </w:del>
      <w:ins w:id="35" w:author="Renee Redding" w:date="2017-04-11T21:25:00Z">
        <w:r w:rsidR="00ED437E">
          <w:rPr>
            <w:rFonts w:ascii="Helvetica" w:eastAsia="Times New Roman" w:hAnsi="Helvetica" w:cs="Helvetica"/>
            <w:color w:val="000000"/>
            <w:sz w:val="24"/>
            <w:szCs w:val="24"/>
          </w:rPr>
          <w:t>completely, but</w:t>
        </w:r>
      </w:ins>
      <w:r w:rsidRPr="006E5F57">
        <w:rPr>
          <w:rFonts w:ascii="Helvetica" w:eastAsia="Times New Roman" w:hAnsi="Helvetica" w:cs="Helvetica"/>
          <w:color w:val="000000"/>
          <w:sz w:val="24"/>
          <w:szCs w:val="24"/>
        </w:rPr>
        <w:t xml:space="preserve"> will make poor predictions if the true model is a straight line.</w:t>
      </w:r>
      <w:proofErr w:type="gramEnd"/>
    </w:p>
    <w:p w:rsidR="006E5F57" w:rsidRPr="006E5F57" w:rsidRDefault="006E5F57" w:rsidP="006E5F57">
      <w:pPr>
        <w:shd w:val="clear" w:color="auto" w:fill="FFFFFF"/>
        <w:spacing w:before="600" w:after="300" w:line="240" w:lineRule="auto"/>
        <w:outlineLvl w:val="3"/>
        <w:rPr>
          <w:rFonts w:ascii="Helvetica" w:eastAsia="Times New Roman" w:hAnsi="Helvetica" w:cs="Helvetica"/>
          <w:color w:val="000000"/>
          <w:spacing w:val="-15"/>
          <w:sz w:val="30"/>
          <w:szCs w:val="30"/>
        </w:rPr>
      </w:pPr>
      <w:r w:rsidRPr="006E5F57">
        <w:rPr>
          <w:rFonts w:ascii="Helvetica" w:eastAsia="Times New Roman" w:hAnsi="Helvetica" w:cs="Helvetica"/>
          <w:color w:val="000000"/>
          <w:spacing w:val="-15"/>
          <w:sz w:val="30"/>
          <w:szCs w:val="30"/>
        </w:rPr>
        <w:t>Validation</w:t>
      </w:r>
    </w:p>
    <w:p w:rsidR="006E5F57" w:rsidRPr="006E5F57" w:rsidRDefault="006E5F57" w:rsidP="006E5F57">
      <w:pPr>
        <w:shd w:val="clear" w:color="auto" w:fill="FFFFFF"/>
        <w:spacing w:after="0" w:line="240" w:lineRule="auto"/>
        <w:rPr>
          <w:rFonts w:ascii="Helvetica" w:eastAsia="Times New Roman" w:hAnsi="Helvetica" w:cs="Helvetica"/>
          <w:color w:val="000000"/>
          <w:sz w:val="24"/>
          <w:szCs w:val="24"/>
        </w:rPr>
      </w:pPr>
      <w:r w:rsidRPr="006E5F57">
        <w:rPr>
          <w:rFonts w:ascii="Helvetica" w:eastAsia="Times New Roman" w:hAnsi="Helvetica" w:cs="Helvetica"/>
          <w:b/>
          <w:bCs/>
          <w:color w:val="000000"/>
          <w:sz w:val="24"/>
          <w:szCs w:val="24"/>
        </w:rPr>
        <w:t>Machine learning is about making predictions.</w:t>
      </w:r>
      <w:r w:rsidRPr="006E5F57">
        <w:rPr>
          <w:rFonts w:ascii="Helvetica" w:eastAsia="Times New Roman" w:hAnsi="Helvetica" w:cs="Helvetica"/>
          <w:color w:val="000000"/>
          <w:sz w:val="24"/>
          <w:szCs w:val="24"/>
        </w:rPr>
        <w:t xml:space="preserve"> A model that has 100% accuracy in training can be a bad model. For that, we split our testing data into </w:t>
      </w:r>
      <w:del w:id="36" w:author="Renee Redding" w:date="2017-04-11T22:14:00Z">
        <w:r w:rsidRPr="006E5F57" w:rsidDel="007E1384">
          <w:rPr>
            <w:rFonts w:ascii="Helvetica" w:eastAsia="Times New Roman" w:hAnsi="Helvetica" w:cs="Helvetica"/>
            <w:color w:val="000000"/>
            <w:sz w:val="24"/>
            <w:szCs w:val="24"/>
          </w:rPr>
          <w:delText>3</w:delText>
        </w:r>
      </w:del>
      <w:ins w:id="37" w:author="Renee Redding" w:date="2017-04-11T22:14:00Z">
        <w:r w:rsidR="007E1384" w:rsidRPr="006E5F57">
          <w:rPr>
            <w:rFonts w:ascii="Helvetica" w:eastAsia="Times New Roman" w:hAnsi="Helvetica" w:cs="Helvetica"/>
            <w:color w:val="000000"/>
            <w:sz w:val="24"/>
            <w:szCs w:val="24"/>
          </w:rPr>
          <w:t>three</w:t>
        </w:r>
      </w:ins>
      <w:r w:rsidRPr="006E5F57">
        <w:rPr>
          <w:rFonts w:ascii="Helvetica" w:eastAsia="Times New Roman" w:hAnsi="Helvetica" w:cs="Helvetica"/>
          <w:color w:val="000000"/>
          <w:sz w:val="24"/>
          <w:szCs w:val="24"/>
        </w:rPr>
        <w:t xml:space="preserve"> parts: say 80% for training, 10% for validation and 10% for testing. During training, we use the training dataset to build models with different </w:t>
      </w:r>
      <w:proofErr w:type="spellStart"/>
      <w:r w:rsidRPr="006E5F57">
        <w:rPr>
          <w:rFonts w:ascii="Helvetica" w:eastAsia="Times New Roman" w:hAnsi="Helvetica" w:cs="Helvetica"/>
          <w:color w:val="000000"/>
          <w:sz w:val="24"/>
          <w:szCs w:val="24"/>
        </w:rPr>
        <w:t>hyperparameters</w:t>
      </w:r>
      <w:proofErr w:type="spellEnd"/>
      <w:r w:rsidRPr="006E5F57">
        <w:rPr>
          <w:rFonts w:ascii="Helvetica" w:eastAsia="Times New Roman" w:hAnsi="Helvetica" w:cs="Helvetica"/>
          <w:color w:val="000000"/>
          <w:sz w:val="24"/>
          <w:szCs w:val="24"/>
        </w:rPr>
        <w:t xml:space="preserve">. We run those models with the validation dataset and pick the one with the highest accuracy. This strategy works if the validation dataset is similar to what we want to predict. </w:t>
      </w:r>
      <w:proofErr w:type="gramStart"/>
      <w:r w:rsidRPr="006E5F57">
        <w:rPr>
          <w:rFonts w:ascii="Helvetica" w:eastAsia="Times New Roman" w:hAnsi="Helvetica" w:cs="Helvetica"/>
          <w:color w:val="000000"/>
          <w:sz w:val="24"/>
          <w:szCs w:val="24"/>
        </w:rPr>
        <w:t>But</w:t>
      </w:r>
      <w:proofErr w:type="gramEnd"/>
      <w:ins w:id="38" w:author="Renee Redding" w:date="2017-04-11T22:15:00Z">
        <w:r w:rsidR="007E1384">
          <w:rPr>
            <w:rFonts w:ascii="Helvetica" w:eastAsia="Times New Roman" w:hAnsi="Helvetica" w:cs="Helvetica"/>
            <w:color w:val="000000"/>
            <w:sz w:val="24"/>
            <w:szCs w:val="24"/>
          </w:rPr>
          <w:t>,</w:t>
        </w:r>
      </w:ins>
      <w:r w:rsidRPr="006E5F57">
        <w:rPr>
          <w:rFonts w:ascii="Helvetica" w:eastAsia="Times New Roman" w:hAnsi="Helvetica" w:cs="Helvetica"/>
          <w:color w:val="000000"/>
          <w:sz w:val="24"/>
          <w:szCs w:val="24"/>
        </w:rPr>
        <w:t xml:space="preserve"> as a last safeguard, we use the 10% testing data for a final insanity check. This testing data is for </w:t>
      </w:r>
      <w:del w:id="39" w:author="Renee Redding" w:date="2017-04-11T22:15:00Z">
        <w:r w:rsidRPr="006E5F57" w:rsidDel="007E1384">
          <w:rPr>
            <w:rFonts w:ascii="Helvetica" w:eastAsia="Times New Roman" w:hAnsi="Helvetica" w:cs="Helvetica"/>
            <w:color w:val="000000"/>
            <w:sz w:val="24"/>
            <w:szCs w:val="24"/>
          </w:rPr>
          <w:delText>one last</w:delText>
        </w:r>
      </w:del>
      <w:ins w:id="40" w:author="Renee Redding" w:date="2017-04-11T22:15:00Z">
        <w:r w:rsidR="007E1384">
          <w:rPr>
            <w:rFonts w:ascii="Helvetica" w:eastAsia="Times New Roman" w:hAnsi="Helvetica" w:cs="Helvetica"/>
            <w:color w:val="000000"/>
            <w:sz w:val="24"/>
            <w:szCs w:val="24"/>
          </w:rPr>
          <w:t>a final</w:t>
        </w:r>
      </w:ins>
      <w:r w:rsidRPr="006E5F57">
        <w:rPr>
          <w:rFonts w:ascii="Helvetica" w:eastAsia="Times New Roman" w:hAnsi="Helvetica" w:cs="Helvetica"/>
          <w:color w:val="000000"/>
          <w:sz w:val="24"/>
          <w:szCs w:val="24"/>
        </w:rPr>
        <w:t xml:space="preserve"> verification</w:t>
      </w:r>
      <w:ins w:id="41" w:author="Renee Redding" w:date="2017-04-11T22:15:00Z">
        <w:r w:rsidR="007E1384">
          <w:rPr>
            <w:rFonts w:ascii="Helvetica" w:eastAsia="Times New Roman" w:hAnsi="Helvetica" w:cs="Helvetica"/>
            <w:color w:val="000000"/>
            <w:sz w:val="24"/>
            <w:szCs w:val="24"/>
          </w:rPr>
          <w:t>,</w:t>
        </w:r>
      </w:ins>
      <w:r w:rsidRPr="006E5F57">
        <w:rPr>
          <w:rFonts w:ascii="Helvetica" w:eastAsia="Times New Roman" w:hAnsi="Helvetica" w:cs="Helvetica"/>
          <w:color w:val="000000"/>
          <w:sz w:val="24"/>
          <w:szCs w:val="24"/>
        </w:rPr>
        <w:t xml:space="preserve"> but not for model selection. If your testing result is dramatically different from the validation result, </w:t>
      </w:r>
      <w:del w:id="42" w:author="Renee Redding" w:date="2017-04-11T22:15:00Z">
        <w:r w:rsidRPr="006E5F57" w:rsidDel="007E1384">
          <w:rPr>
            <w:rFonts w:ascii="Helvetica" w:eastAsia="Times New Roman" w:hAnsi="Helvetica" w:cs="Helvetica"/>
            <w:color w:val="000000"/>
            <w:sz w:val="24"/>
            <w:szCs w:val="24"/>
          </w:rPr>
          <w:delText>we need to randomize the data more, or to collect more data.</w:delText>
        </w:r>
      </w:del>
      <w:ins w:id="43" w:author="Renee Redding" w:date="2017-04-11T22:15:00Z">
        <w:r w:rsidR="007E1384">
          <w:rPr>
            <w:rFonts w:ascii="Helvetica" w:eastAsia="Times New Roman" w:hAnsi="Helvetica" w:cs="Helvetica"/>
            <w:color w:val="000000"/>
            <w:sz w:val="24"/>
            <w:szCs w:val="24"/>
          </w:rPr>
          <w:t xml:space="preserve">the data </w:t>
        </w:r>
        <w:proofErr w:type="gramStart"/>
        <w:r w:rsidR="007E1384">
          <w:rPr>
            <w:rFonts w:ascii="Helvetica" w:eastAsia="Times New Roman" w:hAnsi="Helvetica" w:cs="Helvetica"/>
            <w:color w:val="000000"/>
            <w:sz w:val="24"/>
            <w:szCs w:val="24"/>
          </w:rPr>
          <w:t>should be randomized</w:t>
        </w:r>
        <w:proofErr w:type="gramEnd"/>
        <w:r w:rsidR="007E1384">
          <w:rPr>
            <w:rFonts w:ascii="Helvetica" w:eastAsia="Times New Roman" w:hAnsi="Helvetica" w:cs="Helvetica"/>
            <w:color w:val="000000"/>
            <w:sz w:val="24"/>
            <w:szCs w:val="24"/>
          </w:rPr>
          <w:t xml:space="preserve"> more or more data should be collected.</w:t>
        </w:r>
      </w:ins>
    </w:p>
    <w:p w:rsidR="006E5F57" w:rsidRPr="006E5F57" w:rsidRDefault="006E5F57" w:rsidP="006E5F57">
      <w:pPr>
        <w:shd w:val="clear" w:color="auto" w:fill="FFFFFF"/>
        <w:spacing w:before="600" w:after="300" w:line="240" w:lineRule="auto"/>
        <w:outlineLvl w:val="3"/>
        <w:rPr>
          <w:rFonts w:ascii="Helvetica" w:eastAsia="Times New Roman" w:hAnsi="Helvetica" w:cs="Helvetica"/>
          <w:color w:val="000000"/>
          <w:spacing w:val="-15"/>
          <w:sz w:val="30"/>
          <w:szCs w:val="30"/>
        </w:rPr>
      </w:pPr>
      <w:r w:rsidRPr="006E5F57">
        <w:rPr>
          <w:rFonts w:ascii="Helvetica" w:eastAsia="Times New Roman" w:hAnsi="Helvetica" w:cs="Helvetica"/>
          <w:color w:val="000000"/>
          <w:spacing w:val="-15"/>
          <w:sz w:val="30"/>
          <w:szCs w:val="30"/>
        </w:rPr>
        <w:t>Visualization</w:t>
      </w:r>
    </w:p>
    <w:p w:rsidR="006E5F57" w:rsidRPr="006E5F57" w:rsidRDefault="006E5F57" w:rsidP="006E5F57">
      <w:pPr>
        <w:shd w:val="clear" w:color="auto" w:fill="FFFFFF"/>
        <w:spacing w:before="300" w:after="300" w:line="240" w:lineRule="auto"/>
        <w:rPr>
          <w:rFonts w:ascii="Helvetica" w:eastAsia="Times New Roman" w:hAnsi="Helvetica" w:cs="Helvetica"/>
          <w:color w:val="000000"/>
          <w:sz w:val="24"/>
          <w:szCs w:val="24"/>
        </w:rPr>
      </w:pPr>
      <w:r w:rsidRPr="006E5F57">
        <w:rPr>
          <w:rFonts w:ascii="Helvetica" w:eastAsia="Times New Roman" w:hAnsi="Helvetica" w:cs="Helvetica"/>
          <w:color w:val="000000"/>
          <w:sz w:val="24"/>
          <w:szCs w:val="24"/>
        </w:rPr>
        <w:t>We can train a model to create a boundary to separate the blue dots from the white dots below. A complex model can produce sophisticated boundaries compar</w:t>
      </w:r>
      <w:ins w:id="44" w:author="Renee Redding" w:date="2017-04-11T22:17:00Z">
        <w:r w:rsidR="007E1384">
          <w:rPr>
            <w:rFonts w:ascii="Helvetica" w:eastAsia="Times New Roman" w:hAnsi="Helvetica" w:cs="Helvetica"/>
            <w:color w:val="000000"/>
            <w:sz w:val="24"/>
            <w:szCs w:val="24"/>
          </w:rPr>
          <w:t>ed</w:t>
        </w:r>
      </w:ins>
      <w:del w:id="45" w:author="Renee Redding" w:date="2017-04-11T22:17:00Z">
        <w:r w:rsidRPr="006E5F57" w:rsidDel="007E1384">
          <w:rPr>
            <w:rFonts w:ascii="Helvetica" w:eastAsia="Times New Roman" w:hAnsi="Helvetica" w:cs="Helvetica"/>
            <w:color w:val="000000"/>
            <w:sz w:val="24"/>
            <w:szCs w:val="24"/>
          </w:rPr>
          <w:delText>ing</w:delText>
        </w:r>
      </w:del>
      <w:r w:rsidRPr="006E5F57">
        <w:rPr>
          <w:rFonts w:ascii="Helvetica" w:eastAsia="Times New Roman" w:hAnsi="Helvetica" w:cs="Helvetica"/>
          <w:color w:val="000000"/>
          <w:sz w:val="24"/>
          <w:szCs w:val="24"/>
        </w:rPr>
        <w:t xml:space="preserve"> to a low complexity model. In the </w:t>
      </w:r>
      <w:del w:id="46" w:author="Renee Redding" w:date="2017-04-11T22:17:00Z">
        <w:r w:rsidRPr="006E5F57" w:rsidDel="007E1384">
          <w:rPr>
            <w:rFonts w:ascii="Helvetica" w:eastAsia="Times New Roman" w:hAnsi="Helvetica" w:cs="Helvetica"/>
            <w:color w:val="000000"/>
            <w:sz w:val="24"/>
            <w:szCs w:val="24"/>
          </w:rPr>
          <w:delText>yellow circled</w:delText>
        </w:r>
      </w:del>
      <w:ins w:id="47" w:author="Renee Redding" w:date="2017-04-11T22:17:00Z">
        <w:r w:rsidR="007E1384" w:rsidRPr="006E5F57">
          <w:rPr>
            <w:rFonts w:ascii="Helvetica" w:eastAsia="Times New Roman" w:hAnsi="Helvetica" w:cs="Helvetica"/>
            <w:color w:val="000000"/>
            <w:sz w:val="24"/>
            <w:szCs w:val="24"/>
          </w:rPr>
          <w:t>yellow-circled</w:t>
        </w:r>
      </w:ins>
      <w:r w:rsidRPr="006E5F57">
        <w:rPr>
          <w:rFonts w:ascii="Helvetica" w:eastAsia="Times New Roman" w:hAnsi="Helvetica" w:cs="Helvetica"/>
          <w:color w:val="000000"/>
          <w:sz w:val="24"/>
          <w:szCs w:val="24"/>
        </w:rPr>
        <w:t xml:space="preserve"> area, if we miss the </w:t>
      </w:r>
      <w:del w:id="48" w:author="Renee Redding" w:date="2017-04-11T22:17:00Z">
        <w:r w:rsidRPr="006E5F57" w:rsidDel="007E1384">
          <w:rPr>
            <w:rFonts w:ascii="Helvetica" w:eastAsia="Times New Roman" w:hAnsi="Helvetica" w:cs="Helvetica"/>
            <w:color w:val="000000"/>
            <w:sz w:val="24"/>
            <w:szCs w:val="24"/>
          </w:rPr>
          <w:delText>2</w:delText>
        </w:r>
      </w:del>
      <w:ins w:id="49" w:author="Renee Redding" w:date="2017-04-11T22:17:00Z">
        <w:r w:rsidR="007E1384" w:rsidRPr="006E5F57">
          <w:rPr>
            <w:rFonts w:ascii="Helvetica" w:eastAsia="Times New Roman" w:hAnsi="Helvetica" w:cs="Helvetica"/>
            <w:color w:val="000000"/>
            <w:sz w:val="24"/>
            <w:szCs w:val="24"/>
          </w:rPr>
          <w:t>two</w:t>
        </w:r>
      </w:ins>
      <w:r w:rsidRPr="006E5F57">
        <w:rPr>
          <w:rFonts w:ascii="Helvetica" w:eastAsia="Times New Roman" w:hAnsi="Helvetica" w:cs="Helvetica"/>
          <w:color w:val="000000"/>
          <w:sz w:val="24"/>
          <w:szCs w:val="24"/>
        </w:rPr>
        <w:t xml:space="preserve"> left white dot samples in our training, a complex model may create an odd shape</w:t>
      </w:r>
      <w:ins w:id="50" w:author="Renee Redding" w:date="2017-04-11T22:17:00Z">
        <w:r w:rsidR="007E1384">
          <w:rPr>
            <w:rFonts w:ascii="Helvetica" w:eastAsia="Times New Roman" w:hAnsi="Helvetica" w:cs="Helvetica"/>
            <w:color w:val="000000"/>
            <w:sz w:val="24"/>
            <w:szCs w:val="24"/>
          </w:rPr>
          <w:t>d</w:t>
        </w:r>
      </w:ins>
      <w:r w:rsidRPr="006E5F57">
        <w:rPr>
          <w:rFonts w:ascii="Helvetica" w:eastAsia="Times New Roman" w:hAnsi="Helvetica" w:cs="Helvetica"/>
          <w:color w:val="000000"/>
          <w:sz w:val="24"/>
          <w:szCs w:val="24"/>
        </w:rPr>
        <w:t xml:space="preserve"> boundary just to include this white dot. A low complexity model may produce a smoother surface</w:t>
      </w:r>
      <w:ins w:id="51" w:author="Renee Redding" w:date="2017-04-11T22:17:00Z">
        <w:r w:rsidR="007E1384">
          <w:rPr>
            <w:rFonts w:ascii="Helvetica" w:eastAsia="Times New Roman" w:hAnsi="Helvetica" w:cs="Helvetica"/>
            <w:color w:val="000000"/>
            <w:sz w:val="24"/>
            <w:szCs w:val="24"/>
          </w:rPr>
          <w:t>,</w:t>
        </w:r>
      </w:ins>
      <w:r w:rsidRPr="006E5F57">
        <w:rPr>
          <w:rFonts w:ascii="Helvetica" w:eastAsia="Times New Roman" w:hAnsi="Helvetica" w:cs="Helvetica"/>
          <w:color w:val="000000"/>
          <w:sz w:val="24"/>
          <w:szCs w:val="24"/>
        </w:rPr>
        <w:t xml:space="preserve"> which by chance may include those </w:t>
      </w:r>
      <w:ins w:id="52" w:author="Renee Redding" w:date="2017-04-11T22:17:00Z">
        <w:r w:rsidR="007E1384">
          <w:rPr>
            <w:rFonts w:ascii="Helvetica" w:eastAsia="Times New Roman" w:hAnsi="Helvetica" w:cs="Helvetica"/>
            <w:color w:val="000000"/>
            <w:sz w:val="24"/>
            <w:szCs w:val="24"/>
          </w:rPr>
          <w:t>two</w:t>
        </w:r>
      </w:ins>
      <w:del w:id="53" w:author="Renee Redding" w:date="2017-04-11T22:17:00Z">
        <w:r w:rsidRPr="006E5F57" w:rsidDel="007E1384">
          <w:rPr>
            <w:rFonts w:ascii="Helvetica" w:eastAsia="Times New Roman" w:hAnsi="Helvetica" w:cs="Helvetica"/>
            <w:color w:val="000000"/>
            <w:sz w:val="24"/>
            <w:szCs w:val="24"/>
          </w:rPr>
          <w:delText>2</w:delText>
        </w:r>
      </w:del>
      <w:r w:rsidRPr="006E5F57">
        <w:rPr>
          <w:rFonts w:ascii="Helvetica" w:eastAsia="Times New Roman" w:hAnsi="Helvetica" w:cs="Helvetica"/>
          <w:color w:val="000000"/>
          <w:sz w:val="24"/>
          <w:szCs w:val="24"/>
        </w:rPr>
        <w:t xml:space="preserve"> white dots. A complex model may mishandle outliers. For example, a complex model should ignore the white dot in the green circle </w:t>
      </w:r>
      <w:del w:id="54" w:author="Renee Redding" w:date="2017-04-11T22:17:00Z">
        <w:r w:rsidRPr="006E5F57" w:rsidDel="007E1384">
          <w:rPr>
            <w:rFonts w:ascii="Helvetica" w:eastAsia="Times New Roman" w:hAnsi="Helvetica" w:cs="Helvetica"/>
            <w:color w:val="000000"/>
            <w:sz w:val="24"/>
            <w:szCs w:val="24"/>
          </w:rPr>
          <w:delText xml:space="preserve">like </w:delText>
        </w:r>
      </w:del>
      <w:ins w:id="55" w:author="Renee Redding" w:date="2017-04-11T22:17:00Z">
        <w:r w:rsidR="007E1384">
          <w:rPr>
            <w:rFonts w:ascii="Helvetica" w:eastAsia="Times New Roman" w:hAnsi="Helvetica" w:cs="Helvetica"/>
            <w:color w:val="000000"/>
            <w:sz w:val="24"/>
            <w:szCs w:val="24"/>
          </w:rPr>
          <w:t>just as</w:t>
        </w:r>
        <w:r w:rsidR="007E1384" w:rsidRPr="006E5F57">
          <w:rPr>
            <w:rFonts w:ascii="Helvetica" w:eastAsia="Times New Roman" w:hAnsi="Helvetica" w:cs="Helvetica"/>
            <w:color w:val="000000"/>
            <w:sz w:val="24"/>
            <w:szCs w:val="24"/>
          </w:rPr>
          <w:t xml:space="preserve"> </w:t>
        </w:r>
      </w:ins>
      <w:r w:rsidRPr="006E5F57">
        <w:rPr>
          <w:rFonts w:ascii="Helvetica" w:eastAsia="Times New Roman" w:hAnsi="Helvetica" w:cs="Helvetica"/>
          <w:color w:val="000000"/>
          <w:sz w:val="24"/>
          <w:szCs w:val="24"/>
        </w:rPr>
        <w:t>a simple model does.</w:t>
      </w:r>
    </w:p>
    <w:p w:rsidR="006E5F57" w:rsidRPr="006E5F57" w:rsidRDefault="006E5F57" w:rsidP="006E5F57">
      <w:pPr>
        <w:shd w:val="clear" w:color="auto" w:fill="FFFFFF"/>
        <w:spacing w:line="240" w:lineRule="auto"/>
        <w:jc w:val="center"/>
        <w:rPr>
          <w:rFonts w:ascii="Helvetica" w:eastAsia="Times New Roman" w:hAnsi="Helvetica" w:cs="Helvetica"/>
          <w:color w:val="555555"/>
          <w:sz w:val="21"/>
          <w:szCs w:val="21"/>
        </w:rPr>
      </w:pPr>
    </w:p>
    <w:p w:rsidR="006E5F57" w:rsidRPr="006E5F57" w:rsidRDefault="006E5F57" w:rsidP="006E5F57">
      <w:pPr>
        <w:shd w:val="clear" w:color="auto" w:fill="FFFFFF"/>
        <w:spacing w:before="300" w:after="300" w:line="240" w:lineRule="auto"/>
        <w:rPr>
          <w:rFonts w:ascii="Helvetica" w:eastAsia="Times New Roman" w:hAnsi="Helvetica" w:cs="Helvetica"/>
          <w:color w:val="000000"/>
          <w:sz w:val="24"/>
          <w:szCs w:val="24"/>
        </w:rPr>
      </w:pPr>
      <w:r w:rsidRPr="006E5F57">
        <w:rPr>
          <w:rFonts w:ascii="Helvetica" w:eastAsia="Times New Roman" w:hAnsi="Helvetica" w:cs="Helvetica"/>
          <w:color w:val="000000"/>
          <w:sz w:val="24"/>
          <w:szCs w:val="24"/>
        </w:rPr>
        <w:t xml:space="preserve">Recall from Pieter’s equation, our sample data </w:t>
      </w:r>
      <w:proofErr w:type="gramStart"/>
      <w:r w:rsidRPr="006E5F57">
        <w:rPr>
          <w:rFonts w:ascii="Helvetica" w:eastAsia="Times New Roman" w:hAnsi="Helvetica" w:cs="Helvetica"/>
          <w:color w:val="000000"/>
          <w:sz w:val="24"/>
          <w:szCs w:val="24"/>
        </w:rPr>
        <w:t>can be model</w:t>
      </w:r>
      <w:ins w:id="56" w:author="Renee Redding" w:date="2017-04-11T22:18:00Z">
        <w:r w:rsidR="007E1384">
          <w:rPr>
            <w:rFonts w:ascii="Helvetica" w:eastAsia="Times New Roman" w:hAnsi="Helvetica" w:cs="Helvetica"/>
            <w:color w:val="000000"/>
            <w:sz w:val="24"/>
            <w:szCs w:val="24"/>
          </w:rPr>
          <w:t>ed</w:t>
        </w:r>
      </w:ins>
      <w:proofErr w:type="gramEnd"/>
      <w:r w:rsidRPr="006E5F57">
        <w:rPr>
          <w:rFonts w:ascii="Helvetica" w:eastAsia="Times New Roman" w:hAnsi="Helvetica" w:cs="Helvetica"/>
          <w:color w:val="000000"/>
          <w:sz w:val="24"/>
          <w:szCs w:val="24"/>
        </w:rPr>
        <w:t xml:space="preserve"> nicely with the following equations:</w:t>
      </w:r>
    </w:p>
    <w:p w:rsidR="006E5F57" w:rsidRPr="006E5F57" w:rsidRDefault="006E5F57" w:rsidP="006E5F57">
      <w:pPr>
        <w:shd w:val="clear" w:color="auto" w:fill="FFFFFF"/>
        <w:spacing w:line="240" w:lineRule="auto"/>
        <w:jc w:val="center"/>
        <w:rPr>
          <w:rFonts w:ascii="Helvetica" w:eastAsia="Times New Roman" w:hAnsi="Helvetica" w:cs="Helvetica"/>
          <w:color w:val="000000"/>
          <w:sz w:val="24"/>
          <w:szCs w:val="24"/>
        </w:rPr>
      </w:pPr>
      <w:r w:rsidRPr="006E5F57">
        <w:rPr>
          <w:rFonts w:ascii="MathJax_Math-italic" w:eastAsia="Times New Roman" w:hAnsi="MathJax_Math-italic" w:cs="Helvetica"/>
          <w:color w:val="000000"/>
          <w:sz w:val="29"/>
          <w:szCs w:val="29"/>
          <w:bdr w:val="none" w:sz="0" w:space="0" w:color="auto" w:frame="1"/>
        </w:rPr>
        <w:t>y</w:t>
      </w:r>
      <w:r w:rsidRPr="006E5F57">
        <w:rPr>
          <w:rFonts w:ascii="MathJax_Main" w:eastAsia="Times New Roman" w:hAnsi="MathJax_Main" w:cs="Helvetica"/>
          <w:color w:val="000000"/>
          <w:sz w:val="29"/>
          <w:szCs w:val="29"/>
          <w:bdr w:val="none" w:sz="0" w:space="0" w:color="auto" w:frame="1"/>
        </w:rPr>
        <w:t>=1.9</w:t>
      </w:r>
      <w:r w:rsidRPr="006E5F57">
        <w:rPr>
          <w:rFonts w:ascii="Cambria Math" w:eastAsia="Times New Roman" w:hAnsi="Cambria Math" w:cs="Cambria Math"/>
          <w:color w:val="000000"/>
          <w:sz w:val="29"/>
          <w:szCs w:val="29"/>
          <w:bdr w:val="none" w:sz="0" w:space="0" w:color="auto" w:frame="1"/>
        </w:rPr>
        <w:t>⋅</w:t>
      </w:r>
      <w:r w:rsidRPr="006E5F57">
        <w:rPr>
          <w:rFonts w:ascii="MathJax_Main" w:eastAsia="Times New Roman" w:hAnsi="MathJax_Main" w:cs="Helvetica"/>
          <w:color w:val="000000"/>
          <w:sz w:val="29"/>
          <w:szCs w:val="29"/>
          <w:bdr w:val="none" w:sz="0" w:space="0" w:color="auto" w:frame="1"/>
        </w:rPr>
        <w:t>10</w:t>
      </w:r>
      <w:r w:rsidRPr="006E5F57">
        <w:rPr>
          <w:rFonts w:ascii="MathJax_Main" w:eastAsia="Times New Roman" w:hAnsi="MathJax_Main" w:cs="Helvetica"/>
          <w:color w:val="000000"/>
          <w:sz w:val="24"/>
          <w:szCs w:val="24"/>
          <w:bdr w:val="none" w:sz="0" w:space="0" w:color="auto" w:frame="1"/>
        </w:rPr>
        <w:t>−</w:t>
      </w:r>
      <w:r w:rsidRPr="006E5F57">
        <w:rPr>
          <w:rFonts w:ascii="MathJax_Main" w:eastAsia="Times New Roman" w:hAnsi="MathJax_Main" w:cs="Helvetica"/>
          <w:color w:val="000000"/>
          <w:sz w:val="20"/>
          <w:szCs w:val="20"/>
          <w:bdr w:val="none" w:sz="0" w:space="0" w:color="auto" w:frame="1"/>
        </w:rPr>
        <w:t>7</w:t>
      </w:r>
      <w:r w:rsidRPr="006E5F57">
        <w:rPr>
          <w:rFonts w:ascii="MathJax_Math-italic" w:eastAsia="Times New Roman" w:hAnsi="MathJax_Math-italic" w:cs="Helvetica"/>
          <w:color w:val="000000"/>
          <w:sz w:val="29"/>
          <w:szCs w:val="29"/>
          <w:bdr w:val="none" w:sz="0" w:space="0" w:color="auto" w:frame="1"/>
        </w:rPr>
        <w:t>x</w:t>
      </w:r>
      <w:r w:rsidRPr="006E5F57">
        <w:rPr>
          <w:rFonts w:ascii="MathJax_Main" w:eastAsia="Times New Roman" w:hAnsi="MathJax_Main" w:cs="Helvetica"/>
          <w:color w:val="000000"/>
          <w:sz w:val="20"/>
          <w:szCs w:val="20"/>
          <w:bdr w:val="none" w:sz="0" w:space="0" w:color="auto" w:frame="1"/>
        </w:rPr>
        <w:t>9</w:t>
      </w:r>
      <w:r w:rsidRPr="006E5F57">
        <w:rPr>
          <w:rFonts w:ascii="MathJax_Main" w:eastAsia="Times New Roman" w:hAnsi="MathJax_Main" w:cs="Helvetica"/>
          <w:color w:val="000000"/>
          <w:sz w:val="29"/>
          <w:szCs w:val="29"/>
          <w:bdr w:val="none" w:sz="0" w:space="0" w:color="auto" w:frame="1"/>
        </w:rPr>
        <w:t>−1.6</w:t>
      </w:r>
      <w:r w:rsidRPr="006E5F57">
        <w:rPr>
          <w:rFonts w:ascii="Cambria Math" w:eastAsia="Times New Roman" w:hAnsi="Cambria Math" w:cs="Cambria Math"/>
          <w:color w:val="000000"/>
          <w:sz w:val="29"/>
          <w:szCs w:val="29"/>
          <w:bdr w:val="none" w:sz="0" w:space="0" w:color="auto" w:frame="1"/>
        </w:rPr>
        <w:t>⋅</w:t>
      </w:r>
      <w:r w:rsidRPr="006E5F57">
        <w:rPr>
          <w:rFonts w:ascii="MathJax_Main" w:eastAsia="Times New Roman" w:hAnsi="MathJax_Main" w:cs="Helvetica"/>
          <w:color w:val="000000"/>
          <w:sz w:val="29"/>
          <w:szCs w:val="29"/>
          <w:bdr w:val="none" w:sz="0" w:space="0" w:color="auto" w:frame="1"/>
        </w:rPr>
        <w:t>10</w:t>
      </w:r>
      <w:r w:rsidRPr="006E5F57">
        <w:rPr>
          <w:rFonts w:ascii="MathJax_Main" w:eastAsia="Times New Roman" w:hAnsi="MathJax_Main" w:cs="Helvetica"/>
          <w:color w:val="000000"/>
          <w:sz w:val="24"/>
          <w:szCs w:val="24"/>
          <w:bdr w:val="none" w:sz="0" w:space="0" w:color="auto" w:frame="1"/>
        </w:rPr>
        <w:t>−</w:t>
      </w:r>
      <w:r w:rsidRPr="006E5F57">
        <w:rPr>
          <w:rFonts w:ascii="MathJax_Main" w:eastAsia="Times New Roman" w:hAnsi="MathJax_Main" w:cs="Helvetica"/>
          <w:color w:val="000000"/>
          <w:sz w:val="20"/>
          <w:szCs w:val="20"/>
          <w:bdr w:val="none" w:sz="0" w:space="0" w:color="auto" w:frame="1"/>
        </w:rPr>
        <w:t>5</w:t>
      </w:r>
      <w:r w:rsidRPr="006E5F57">
        <w:rPr>
          <w:rFonts w:ascii="MathJax_Math-italic" w:eastAsia="Times New Roman" w:hAnsi="MathJax_Math-italic" w:cs="Helvetica"/>
          <w:color w:val="000000"/>
          <w:sz w:val="29"/>
          <w:szCs w:val="29"/>
          <w:bdr w:val="none" w:sz="0" w:space="0" w:color="auto" w:frame="1"/>
        </w:rPr>
        <w:t>x</w:t>
      </w:r>
      <w:r w:rsidRPr="006E5F57">
        <w:rPr>
          <w:rFonts w:ascii="MathJax_Main" w:eastAsia="Times New Roman" w:hAnsi="MathJax_Main" w:cs="Helvetica"/>
          <w:color w:val="000000"/>
          <w:sz w:val="20"/>
          <w:szCs w:val="20"/>
          <w:bdr w:val="none" w:sz="0" w:space="0" w:color="auto" w:frame="1"/>
        </w:rPr>
        <w:t>8</w:t>
      </w:r>
      <w:r w:rsidRPr="006E5F57">
        <w:rPr>
          <w:rFonts w:ascii="MathJax_Main" w:eastAsia="Times New Roman" w:hAnsi="MathJax_Main" w:cs="Helvetica"/>
          <w:color w:val="000000"/>
          <w:sz w:val="29"/>
          <w:szCs w:val="29"/>
          <w:bdr w:val="none" w:sz="0" w:space="0" w:color="auto" w:frame="1"/>
        </w:rPr>
        <w:t>+5.6</w:t>
      </w:r>
      <w:r w:rsidRPr="006E5F57">
        <w:rPr>
          <w:rFonts w:ascii="Cambria Math" w:eastAsia="Times New Roman" w:hAnsi="Cambria Math" w:cs="Cambria Math"/>
          <w:color w:val="000000"/>
          <w:sz w:val="29"/>
          <w:szCs w:val="29"/>
          <w:bdr w:val="none" w:sz="0" w:space="0" w:color="auto" w:frame="1"/>
        </w:rPr>
        <w:t>⋅</w:t>
      </w:r>
      <w:r w:rsidRPr="006E5F57">
        <w:rPr>
          <w:rFonts w:ascii="MathJax_Main" w:eastAsia="Times New Roman" w:hAnsi="MathJax_Main" w:cs="Helvetica"/>
          <w:color w:val="000000"/>
          <w:sz w:val="29"/>
          <w:szCs w:val="29"/>
          <w:bdr w:val="none" w:sz="0" w:space="0" w:color="auto" w:frame="1"/>
        </w:rPr>
        <w:t>10</w:t>
      </w:r>
      <w:r w:rsidRPr="006E5F57">
        <w:rPr>
          <w:rFonts w:ascii="MathJax_Main" w:eastAsia="Times New Roman" w:hAnsi="MathJax_Main" w:cs="Helvetica"/>
          <w:color w:val="000000"/>
          <w:sz w:val="24"/>
          <w:szCs w:val="24"/>
          <w:bdr w:val="none" w:sz="0" w:space="0" w:color="auto" w:frame="1"/>
        </w:rPr>
        <w:t>−</w:t>
      </w:r>
      <w:r w:rsidRPr="006E5F57">
        <w:rPr>
          <w:rFonts w:ascii="MathJax_Main" w:eastAsia="Times New Roman" w:hAnsi="MathJax_Main" w:cs="Helvetica"/>
          <w:color w:val="000000"/>
          <w:sz w:val="20"/>
          <w:szCs w:val="20"/>
          <w:bdr w:val="none" w:sz="0" w:space="0" w:color="auto" w:frame="1"/>
        </w:rPr>
        <w:t>4</w:t>
      </w:r>
      <w:r w:rsidRPr="006E5F57">
        <w:rPr>
          <w:rFonts w:ascii="MathJax_Math-italic" w:eastAsia="Times New Roman" w:hAnsi="MathJax_Math-italic" w:cs="Helvetica"/>
          <w:color w:val="000000"/>
          <w:sz w:val="29"/>
          <w:szCs w:val="29"/>
          <w:bdr w:val="none" w:sz="0" w:space="0" w:color="auto" w:frame="1"/>
        </w:rPr>
        <w:t>x</w:t>
      </w:r>
      <w:r w:rsidRPr="006E5F57">
        <w:rPr>
          <w:rFonts w:ascii="MathJax_Main" w:eastAsia="Times New Roman" w:hAnsi="MathJax_Main" w:cs="Helvetica"/>
          <w:color w:val="000000"/>
          <w:sz w:val="20"/>
          <w:szCs w:val="20"/>
          <w:bdr w:val="none" w:sz="0" w:space="0" w:color="auto" w:frame="1"/>
        </w:rPr>
        <w:t>7</w:t>
      </w:r>
      <w:r w:rsidRPr="006E5F57">
        <w:rPr>
          <w:rFonts w:ascii="MathJax_Main" w:eastAsia="Times New Roman" w:hAnsi="MathJax_Main" w:cs="Helvetica"/>
          <w:color w:val="000000"/>
          <w:sz w:val="29"/>
          <w:szCs w:val="29"/>
          <w:bdr w:val="none" w:sz="0" w:space="0" w:color="auto" w:frame="1"/>
        </w:rPr>
        <w:t>−0.01</w:t>
      </w:r>
      <w:r w:rsidRPr="006E5F57">
        <w:rPr>
          <w:rFonts w:ascii="MathJax_Math-italic" w:eastAsia="Times New Roman" w:hAnsi="MathJax_Math-italic" w:cs="Helvetica"/>
          <w:color w:val="000000"/>
          <w:sz w:val="29"/>
          <w:szCs w:val="29"/>
          <w:bdr w:val="none" w:sz="0" w:space="0" w:color="auto" w:frame="1"/>
        </w:rPr>
        <w:t>x</w:t>
      </w:r>
      <w:r w:rsidRPr="006E5F57">
        <w:rPr>
          <w:rFonts w:ascii="MathJax_Main" w:eastAsia="Times New Roman" w:hAnsi="MathJax_Main" w:cs="Helvetica"/>
          <w:color w:val="000000"/>
          <w:sz w:val="20"/>
          <w:szCs w:val="20"/>
          <w:bdr w:val="none" w:sz="0" w:space="0" w:color="auto" w:frame="1"/>
        </w:rPr>
        <w:t>6</w:t>
      </w:r>
      <w:r w:rsidRPr="006E5F57">
        <w:rPr>
          <w:rFonts w:ascii="MathJax_Main" w:eastAsia="Times New Roman" w:hAnsi="MathJax_Main" w:cs="Helvetica"/>
          <w:color w:val="000000"/>
          <w:sz w:val="29"/>
          <w:szCs w:val="29"/>
          <w:bdr w:val="none" w:sz="0" w:space="0" w:color="auto" w:frame="1"/>
        </w:rPr>
        <w:t>+0.11</w:t>
      </w:r>
      <w:r w:rsidRPr="006E5F57">
        <w:rPr>
          <w:rFonts w:ascii="MathJax_Math-italic" w:eastAsia="Times New Roman" w:hAnsi="MathJax_Math-italic" w:cs="Helvetica"/>
          <w:color w:val="000000"/>
          <w:sz w:val="29"/>
          <w:szCs w:val="29"/>
          <w:bdr w:val="none" w:sz="0" w:space="0" w:color="auto" w:frame="1"/>
        </w:rPr>
        <w:t>x</w:t>
      </w:r>
      <w:r w:rsidRPr="006E5F57">
        <w:rPr>
          <w:rFonts w:ascii="MathJax_Main" w:eastAsia="Times New Roman" w:hAnsi="MathJax_Main" w:cs="Helvetica"/>
          <w:color w:val="000000"/>
          <w:sz w:val="20"/>
          <w:szCs w:val="20"/>
          <w:bdr w:val="none" w:sz="0" w:space="0" w:color="auto" w:frame="1"/>
        </w:rPr>
        <w:t>5</w:t>
      </w:r>
      <w:r w:rsidRPr="006E5F57">
        <w:rPr>
          <w:rFonts w:ascii="MathJax_Main" w:eastAsia="Times New Roman" w:hAnsi="MathJax_Main" w:cs="Helvetica"/>
          <w:color w:val="000000"/>
          <w:sz w:val="29"/>
          <w:szCs w:val="29"/>
          <w:bdr w:val="none" w:sz="0" w:space="0" w:color="auto" w:frame="1"/>
        </w:rPr>
        <w:t>−0.63</w:t>
      </w:r>
      <w:r w:rsidRPr="006E5F57">
        <w:rPr>
          <w:rFonts w:ascii="MathJax_Math-italic" w:eastAsia="Times New Roman" w:hAnsi="MathJax_Math-italic" w:cs="Helvetica"/>
          <w:color w:val="000000"/>
          <w:sz w:val="29"/>
          <w:szCs w:val="29"/>
          <w:bdr w:val="none" w:sz="0" w:space="0" w:color="auto" w:frame="1"/>
        </w:rPr>
        <w:t>x</w:t>
      </w:r>
      <w:r w:rsidRPr="006E5F57">
        <w:rPr>
          <w:rFonts w:ascii="MathJax_Main" w:eastAsia="Times New Roman" w:hAnsi="MathJax_Main" w:cs="Helvetica"/>
          <w:color w:val="000000"/>
          <w:sz w:val="20"/>
          <w:szCs w:val="20"/>
          <w:bdr w:val="none" w:sz="0" w:space="0" w:color="auto" w:frame="1"/>
        </w:rPr>
        <w:t>4</w:t>
      </w:r>
      <w:r w:rsidRPr="006E5F57">
        <w:rPr>
          <w:rFonts w:ascii="MathJax_Main" w:eastAsia="Times New Roman" w:hAnsi="MathJax_Main" w:cs="Helvetica"/>
          <w:color w:val="000000"/>
          <w:sz w:val="29"/>
          <w:szCs w:val="29"/>
          <w:bdr w:val="none" w:sz="0" w:space="0" w:color="auto" w:frame="1"/>
        </w:rPr>
        <w:t>+1.9</w:t>
      </w:r>
      <w:r w:rsidRPr="006E5F57">
        <w:rPr>
          <w:rFonts w:ascii="MathJax_Math-italic" w:eastAsia="Times New Roman" w:hAnsi="MathJax_Math-italic" w:cs="Helvetica"/>
          <w:color w:val="000000"/>
          <w:sz w:val="29"/>
          <w:szCs w:val="29"/>
          <w:bdr w:val="none" w:sz="0" w:space="0" w:color="auto" w:frame="1"/>
        </w:rPr>
        <w:t>x</w:t>
      </w:r>
      <w:r w:rsidRPr="006E5F57">
        <w:rPr>
          <w:rFonts w:ascii="MathJax_Main" w:eastAsia="Times New Roman" w:hAnsi="MathJax_Main" w:cs="Helvetica"/>
          <w:color w:val="000000"/>
          <w:sz w:val="20"/>
          <w:szCs w:val="20"/>
          <w:bdr w:val="none" w:sz="0" w:space="0" w:color="auto" w:frame="1"/>
        </w:rPr>
        <w:t>3</w:t>
      </w:r>
      <w:r w:rsidRPr="006E5F57">
        <w:rPr>
          <w:rFonts w:ascii="MathJax_Main" w:eastAsia="Times New Roman" w:hAnsi="MathJax_Main" w:cs="Helvetica"/>
          <w:color w:val="000000"/>
          <w:sz w:val="29"/>
          <w:szCs w:val="29"/>
          <w:bdr w:val="none" w:sz="0" w:space="0" w:color="auto" w:frame="1"/>
        </w:rPr>
        <w:t>−2.19</w:t>
      </w:r>
      <w:r w:rsidRPr="006E5F57">
        <w:rPr>
          <w:rFonts w:ascii="MathJax_Math-italic" w:eastAsia="Times New Roman" w:hAnsi="MathJax_Math-italic" w:cs="Helvetica"/>
          <w:color w:val="000000"/>
          <w:sz w:val="29"/>
          <w:szCs w:val="29"/>
          <w:bdr w:val="none" w:sz="0" w:space="0" w:color="auto" w:frame="1"/>
        </w:rPr>
        <w:t>x</w:t>
      </w:r>
      <w:r w:rsidRPr="006E5F57">
        <w:rPr>
          <w:rFonts w:ascii="MathJax_Main" w:eastAsia="Times New Roman" w:hAnsi="MathJax_Main" w:cs="Helvetica"/>
          <w:color w:val="000000"/>
          <w:sz w:val="20"/>
          <w:szCs w:val="20"/>
          <w:bdr w:val="none" w:sz="0" w:space="0" w:color="auto" w:frame="1"/>
        </w:rPr>
        <w:t>2</w:t>
      </w:r>
      <w:r w:rsidRPr="006E5F57">
        <w:rPr>
          <w:rFonts w:ascii="MathJax_Main" w:eastAsia="Times New Roman" w:hAnsi="MathJax_Main" w:cs="Helvetica"/>
          <w:color w:val="000000"/>
          <w:sz w:val="29"/>
          <w:szCs w:val="29"/>
          <w:bdr w:val="none" w:sz="0" w:space="0" w:color="auto" w:frame="1"/>
        </w:rPr>
        <w:t>+0.9</w:t>
      </w:r>
      <w:r w:rsidRPr="006E5F57">
        <w:rPr>
          <w:rFonts w:ascii="MathJax_Math-italic" w:eastAsia="Times New Roman" w:hAnsi="MathJax_Math-italic" w:cs="Helvetica"/>
          <w:color w:val="000000"/>
          <w:sz w:val="29"/>
          <w:szCs w:val="29"/>
          <w:bdr w:val="none" w:sz="0" w:space="0" w:color="auto" w:frame="1"/>
        </w:rPr>
        <w:t>x</w:t>
      </w:r>
      <w:r w:rsidRPr="006E5F57">
        <w:rPr>
          <w:rFonts w:ascii="MathJax_Main" w:eastAsia="Times New Roman" w:hAnsi="MathJax_Main" w:cs="Helvetica"/>
          <w:color w:val="000000"/>
          <w:sz w:val="29"/>
          <w:szCs w:val="29"/>
          <w:bdr w:val="none" w:sz="0" w:space="0" w:color="auto" w:frame="1"/>
        </w:rPr>
        <w:t>−0.0082</w:t>
      </w:r>
      <w:r w:rsidRPr="006E5F57">
        <w:rPr>
          <w:rFonts w:ascii="Helvetica" w:eastAsia="Times New Roman" w:hAnsi="Helvetica" w:cs="Helvetica"/>
          <w:color w:val="000000"/>
          <w:sz w:val="24"/>
          <w:szCs w:val="24"/>
          <w:bdr w:val="none" w:sz="0" w:space="0" w:color="auto" w:frame="1"/>
        </w:rPr>
        <w:t>y=1.9</w:t>
      </w:r>
      <w:r w:rsidRPr="006E5F57">
        <w:rPr>
          <w:rFonts w:ascii="Cambria Math" w:eastAsia="Times New Roman" w:hAnsi="Cambria Math" w:cs="Cambria Math"/>
          <w:color w:val="000000"/>
          <w:sz w:val="24"/>
          <w:szCs w:val="24"/>
          <w:bdr w:val="none" w:sz="0" w:space="0" w:color="auto" w:frame="1"/>
        </w:rPr>
        <w:t>⋅</w:t>
      </w:r>
      <w:r w:rsidRPr="006E5F57">
        <w:rPr>
          <w:rFonts w:ascii="Helvetica" w:eastAsia="Times New Roman" w:hAnsi="Helvetica" w:cs="Helvetica"/>
          <w:color w:val="000000"/>
          <w:sz w:val="24"/>
          <w:szCs w:val="24"/>
          <w:bdr w:val="none" w:sz="0" w:space="0" w:color="auto" w:frame="1"/>
        </w:rPr>
        <w:t>10−7x9−1.6</w:t>
      </w:r>
      <w:r w:rsidRPr="006E5F57">
        <w:rPr>
          <w:rFonts w:ascii="Cambria Math" w:eastAsia="Times New Roman" w:hAnsi="Cambria Math" w:cs="Cambria Math"/>
          <w:color w:val="000000"/>
          <w:sz w:val="24"/>
          <w:szCs w:val="24"/>
          <w:bdr w:val="none" w:sz="0" w:space="0" w:color="auto" w:frame="1"/>
        </w:rPr>
        <w:t>⋅</w:t>
      </w:r>
      <w:r w:rsidRPr="006E5F57">
        <w:rPr>
          <w:rFonts w:ascii="Helvetica" w:eastAsia="Times New Roman" w:hAnsi="Helvetica" w:cs="Helvetica"/>
          <w:color w:val="000000"/>
          <w:sz w:val="24"/>
          <w:szCs w:val="24"/>
          <w:bdr w:val="none" w:sz="0" w:space="0" w:color="auto" w:frame="1"/>
        </w:rPr>
        <w:t>10−5x8+5.6</w:t>
      </w:r>
      <w:r w:rsidRPr="006E5F57">
        <w:rPr>
          <w:rFonts w:ascii="Cambria Math" w:eastAsia="Times New Roman" w:hAnsi="Cambria Math" w:cs="Cambria Math"/>
          <w:color w:val="000000"/>
          <w:sz w:val="24"/>
          <w:szCs w:val="24"/>
          <w:bdr w:val="none" w:sz="0" w:space="0" w:color="auto" w:frame="1"/>
        </w:rPr>
        <w:t>⋅</w:t>
      </w:r>
      <w:r w:rsidRPr="006E5F57">
        <w:rPr>
          <w:rFonts w:ascii="Helvetica" w:eastAsia="Times New Roman" w:hAnsi="Helvetica" w:cs="Helvetica"/>
          <w:color w:val="000000"/>
          <w:sz w:val="24"/>
          <w:szCs w:val="24"/>
          <w:bdr w:val="none" w:sz="0" w:space="0" w:color="auto" w:frame="1"/>
        </w:rPr>
        <w:t>10−4x7−0.01x6+0.11x5−0.63x4+1.9x3−2.19x2+0.9x−0.0082</w:t>
      </w:r>
    </w:p>
    <w:p w:rsidR="006E5F57" w:rsidRPr="006E5F57" w:rsidRDefault="006E5F57" w:rsidP="006E5F57">
      <w:pPr>
        <w:shd w:val="clear" w:color="auto" w:fill="FFFFFF"/>
        <w:spacing w:after="0" w:line="240" w:lineRule="auto"/>
        <w:rPr>
          <w:rFonts w:ascii="Helvetica" w:eastAsia="Times New Roman" w:hAnsi="Helvetica" w:cs="Helvetica"/>
          <w:color w:val="000000"/>
          <w:sz w:val="24"/>
          <w:szCs w:val="24"/>
        </w:rPr>
      </w:pPr>
      <w:r w:rsidRPr="006E5F57">
        <w:rPr>
          <w:rFonts w:ascii="Helvetica" w:eastAsia="Times New Roman" w:hAnsi="Helvetica" w:cs="Helvetica"/>
          <w:color w:val="000000"/>
          <w:sz w:val="24"/>
          <w:szCs w:val="24"/>
        </w:rPr>
        <w:lastRenderedPageBreak/>
        <w:t>In fact, there are infinite answers using as many polynomial orders </w:t>
      </w:r>
      <w:proofErr w:type="spellStart"/>
      <w:r w:rsidRPr="006E5F57">
        <w:rPr>
          <w:rFonts w:ascii="MathJax_Math-italic" w:eastAsia="Times New Roman" w:hAnsi="MathJax_Math-italic" w:cs="Helvetica"/>
          <w:color w:val="000000"/>
          <w:sz w:val="29"/>
          <w:szCs w:val="29"/>
          <w:bdr w:val="none" w:sz="0" w:space="0" w:color="auto" w:frame="1"/>
        </w:rPr>
        <w:t>x</w:t>
      </w:r>
      <w:r w:rsidRPr="006E5F57">
        <w:rPr>
          <w:rFonts w:ascii="MathJax_Math-italic" w:eastAsia="Times New Roman" w:hAnsi="MathJax_Math-italic" w:cs="Helvetica"/>
          <w:color w:val="000000"/>
          <w:sz w:val="20"/>
          <w:szCs w:val="20"/>
          <w:bdr w:val="none" w:sz="0" w:space="0" w:color="auto" w:frame="1"/>
        </w:rPr>
        <w:t>k</w:t>
      </w:r>
      <w:proofErr w:type="spellEnd"/>
      <w:r w:rsidRPr="006E5F57">
        <w:rPr>
          <w:rFonts w:ascii="MathJax_Main" w:eastAsia="Times New Roman" w:hAnsi="MathJax_Main" w:cs="Helvetica"/>
          <w:color w:val="000000"/>
          <w:sz w:val="29"/>
          <w:szCs w:val="29"/>
          <w:bdr w:val="none" w:sz="0" w:space="0" w:color="auto" w:frame="1"/>
        </w:rPr>
        <w:t>…</w:t>
      </w:r>
      <w:proofErr w:type="spellStart"/>
      <w:r w:rsidRPr="006E5F57">
        <w:rPr>
          <w:rFonts w:ascii="Helvetica" w:eastAsia="Times New Roman" w:hAnsi="Helvetica" w:cs="Helvetica"/>
          <w:color w:val="000000"/>
          <w:sz w:val="24"/>
          <w:szCs w:val="24"/>
          <w:bdr w:val="none" w:sz="0" w:space="0" w:color="auto" w:frame="1"/>
        </w:rPr>
        <w:t>xk</w:t>
      </w:r>
      <w:proofErr w:type="spellEnd"/>
      <w:r w:rsidRPr="006E5F57">
        <w:rPr>
          <w:rFonts w:ascii="Helvetica" w:eastAsia="Times New Roman" w:hAnsi="Helvetica" w:cs="Helvetica"/>
          <w:color w:val="000000"/>
          <w:sz w:val="24"/>
          <w:szCs w:val="24"/>
          <w:bdr w:val="none" w:sz="0" w:space="0" w:color="auto" w:frame="1"/>
        </w:rPr>
        <w:t>…</w:t>
      </w:r>
    </w:p>
    <w:p w:rsidR="006E5F57" w:rsidRPr="006E5F57" w:rsidRDefault="006E5F57" w:rsidP="006E5F57">
      <w:pPr>
        <w:shd w:val="clear" w:color="auto" w:fill="FFFFFF"/>
        <w:spacing w:after="0" w:line="240" w:lineRule="auto"/>
        <w:rPr>
          <w:rFonts w:ascii="Helvetica" w:eastAsia="Times New Roman" w:hAnsi="Helvetica" w:cs="Helvetica"/>
          <w:color w:val="000000"/>
          <w:sz w:val="24"/>
          <w:szCs w:val="24"/>
        </w:rPr>
      </w:pPr>
      <w:r w:rsidRPr="006E5F57">
        <w:rPr>
          <w:rFonts w:ascii="Helvetica" w:eastAsia="Times New Roman" w:hAnsi="Helvetica" w:cs="Helvetica"/>
          <w:color w:val="000000"/>
          <w:sz w:val="24"/>
          <w:szCs w:val="24"/>
        </w:rPr>
        <w:t>Compar</w:t>
      </w:r>
      <w:ins w:id="57" w:author="Renee Redding" w:date="2017-04-11T22:18:00Z">
        <w:r w:rsidR="007E1384">
          <w:rPr>
            <w:rFonts w:ascii="Helvetica" w:eastAsia="Times New Roman" w:hAnsi="Helvetica" w:cs="Helvetica"/>
            <w:color w:val="000000"/>
            <w:sz w:val="24"/>
            <w:szCs w:val="24"/>
          </w:rPr>
          <w:t>ed</w:t>
        </w:r>
      </w:ins>
      <w:del w:id="58" w:author="Renee Redding" w:date="2017-04-11T22:18:00Z">
        <w:r w:rsidRPr="006E5F57" w:rsidDel="007E1384">
          <w:rPr>
            <w:rFonts w:ascii="Helvetica" w:eastAsia="Times New Roman" w:hAnsi="Helvetica" w:cs="Helvetica"/>
            <w:color w:val="000000"/>
            <w:sz w:val="24"/>
            <w:szCs w:val="24"/>
          </w:rPr>
          <w:delText>ing</w:delText>
        </w:r>
      </w:del>
      <w:r w:rsidRPr="006E5F57">
        <w:rPr>
          <w:rFonts w:ascii="Helvetica" w:eastAsia="Times New Roman" w:hAnsi="Helvetica" w:cs="Helvetica"/>
          <w:color w:val="000000"/>
          <w:sz w:val="24"/>
          <w:szCs w:val="24"/>
        </w:rPr>
        <w:t xml:space="preserve"> with the linear model </w:t>
      </w:r>
      <w:r w:rsidRPr="006E5F57">
        <w:rPr>
          <w:rFonts w:ascii="MathJax_Math-italic" w:eastAsia="Times New Roman" w:hAnsi="MathJax_Math-italic" w:cs="Helvetica"/>
          <w:color w:val="000000"/>
          <w:sz w:val="29"/>
          <w:szCs w:val="29"/>
          <w:bdr w:val="none" w:sz="0" w:space="0" w:color="auto" w:frame="1"/>
        </w:rPr>
        <w:t>y</w:t>
      </w:r>
      <w:r w:rsidRPr="006E5F57">
        <w:rPr>
          <w:rFonts w:ascii="MathJax_Main" w:eastAsia="Times New Roman" w:hAnsi="MathJax_Main" w:cs="Helvetica"/>
          <w:color w:val="000000"/>
          <w:sz w:val="29"/>
          <w:szCs w:val="29"/>
          <w:bdr w:val="none" w:sz="0" w:space="0" w:color="auto" w:frame="1"/>
        </w:rPr>
        <w:t>=</w:t>
      </w:r>
      <w:proofErr w:type="spellStart"/>
      <w:r w:rsidRPr="006E5F57">
        <w:rPr>
          <w:rFonts w:ascii="MathJax_Math-italic" w:eastAsia="Times New Roman" w:hAnsi="MathJax_Math-italic" w:cs="Helvetica"/>
          <w:color w:val="000000"/>
          <w:sz w:val="29"/>
          <w:szCs w:val="29"/>
          <w:bdr w:val="none" w:sz="0" w:space="0" w:color="auto" w:frame="1"/>
        </w:rPr>
        <w:t>x</w:t>
      </w:r>
      <w:r w:rsidRPr="006E5F57">
        <w:rPr>
          <w:rFonts w:ascii="Helvetica" w:eastAsia="Times New Roman" w:hAnsi="Helvetica" w:cs="Helvetica"/>
          <w:color w:val="000000"/>
          <w:sz w:val="24"/>
          <w:szCs w:val="24"/>
          <w:bdr w:val="none" w:sz="0" w:space="0" w:color="auto" w:frame="1"/>
        </w:rPr>
        <w:t>y</w:t>
      </w:r>
      <w:proofErr w:type="spellEnd"/>
      <w:r w:rsidRPr="006E5F57">
        <w:rPr>
          <w:rFonts w:ascii="Helvetica" w:eastAsia="Times New Roman" w:hAnsi="Helvetica" w:cs="Helvetica"/>
          <w:color w:val="000000"/>
          <w:sz w:val="24"/>
          <w:szCs w:val="24"/>
          <w:bdr w:val="none" w:sz="0" w:space="0" w:color="auto" w:frame="1"/>
        </w:rPr>
        <w:t>=x</w:t>
      </w:r>
      <w:r w:rsidRPr="006E5F57">
        <w:rPr>
          <w:rFonts w:ascii="Helvetica" w:eastAsia="Times New Roman" w:hAnsi="Helvetica" w:cs="Helvetica"/>
          <w:color w:val="000000"/>
          <w:sz w:val="24"/>
          <w:szCs w:val="24"/>
        </w:rPr>
        <w:t>, we realize that the </w:t>
      </w:r>
      <w:r w:rsidRPr="006E5F57">
        <w:rPr>
          <w:rFonts w:ascii="MathJax_Main" w:eastAsia="Times New Roman" w:hAnsi="MathJax_Main" w:cs="Helvetica"/>
          <w:color w:val="000000"/>
          <w:sz w:val="29"/>
          <w:szCs w:val="29"/>
          <w:bdr w:val="none" w:sz="0" w:space="0" w:color="auto" w:frame="1"/>
        </w:rPr>
        <w:t>||</w:t>
      </w:r>
      <w:r w:rsidRPr="006E5F57">
        <w:rPr>
          <w:rFonts w:ascii="MathJax_Math-italic" w:eastAsia="Times New Roman" w:hAnsi="MathJax_Math-italic" w:cs="Helvetica"/>
          <w:color w:val="000000"/>
          <w:sz w:val="29"/>
          <w:szCs w:val="29"/>
          <w:bdr w:val="none" w:sz="0" w:space="0" w:color="auto" w:frame="1"/>
        </w:rPr>
        <w:t>coefficient</w:t>
      </w:r>
      <w:r w:rsidRPr="006E5F57">
        <w:rPr>
          <w:rFonts w:ascii="MathJax_Main" w:eastAsia="Times New Roman" w:hAnsi="MathJax_Main" w:cs="Helvetica"/>
          <w:color w:val="000000"/>
          <w:sz w:val="29"/>
          <w:szCs w:val="29"/>
          <w:bdr w:val="none" w:sz="0" w:space="0" w:color="auto" w:frame="1"/>
        </w:rPr>
        <w:t>||</w:t>
      </w:r>
      <w:r w:rsidRPr="006E5F57">
        <w:rPr>
          <w:rFonts w:ascii="Helvetica" w:eastAsia="Times New Roman" w:hAnsi="Helvetica" w:cs="Helvetica"/>
          <w:color w:val="000000"/>
          <w:sz w:val="24"/>
          <w:szCs w:val="24"/>
          <w:bdr w:val="none" w:sz="0" w:space="0" w:color="auto" w:frame="1"/>
        </w:rPr>
        <w:t>||coefficient||</w:t>
      </w:r>
      <w:r w:rsidRPr="006E5F57">
        <w:rPr>
          <w:rFonts w:ascii="Helvetica" w:eastAsia="Times New Roman" w:hAnsi="Helvetica" w:cs="Helvetica"/>
          <w:color w:val="000000"/>
          <w:sz w:val="24"/>
          <w:szCs w:val="24"/>
        </w:rPr>
        <w:t> in Pieter</w:t>
      </w:r>
      <w:ins w:id="59" w:author="Renee Redding" w:date="2017-04-11T22:18:00Z">
        <w:r w:rsidR="007E1384">
          <w:rPr>
            <w:rFonts w:ascii="Helvetica" w:eastAsia="Times New Roman" w:hAnsi="Helvetica" w:cs="Helvetica"/>
            <w:color w:val="000000"/>
            <w:sz w:val="24"/>
            <w:szCs w:val="24"/>
          </w:rPr>
          <w:t>’s</w:t>
        </w:r>
      </w:ins>
      <w:r w:rsidRPr="006E5F57">
        <w:rPr>
          <w:rFonts w:ascii="Helvetica" w:eastAsia="Times New Roman" w:hAnsi="Helvetica" w:cs="Helvetica"/>
          <w:color w:val="000000"/>
          <w:sz w:val="24"/>
          <w:szCs w:val="24"/>
        </w:rPr>
        <w:t xml:space="preserve"> equation is higher. In addition</w:t>
      </w:r>
      <w:del w:id="60" w:author="Renee Redding" w:date="2017-04-11T22:18:00Z">
        <w:r w:rsidRPr="006E5F57" w:rsidDel="007E1384">
          <w:rPr>
            <w:rFonts w:ascii="Helvetica" w:eastAsia="Times New Roman" w:hAnsi="Helvetica" w:cs="Helvetica"/>
            <w:color w:val="000000"/>
            <w:sz w:val="24"/>
            <w:szCs w:val="24"/>
          </w:rPr>
          <w:delText>al</w:delText>
        </w:r>
      </w:del>
      <w:r w:rsidRPr="006E5F57">
        <w:rPr>
          <w:rFonts w:ascii="Helvetica" w:eastAsia="Times New Roman" w:hAnsi="Helvetica" w:cs="Helvetica"/>
          <w:color w:val="000000"/>
          <w:sz w:val="24"/>
          <w:szCs w:val="24"/>
        </w:rPr>
        <w:t xml:space="preserve">, the higher the order, </w:t>
      </w:r>
      <w:del w:id="61" w:author="Renee Redding" w:date="2017-04-11T22:18:00Z">
        <w:r w:rsidRPr="006E5F57" w:rsidDel="007E1384">
          <w:rPr>
            <w:rFonts w:ascii="Helvetica" w:eastAsia="Times New Roman" w:hAnsi="Helvetica" w:cs="Helvetica"/>
            <w:color w:val="000000"/>
            <w:sz w:val="24"/>
            <w:szCs w:val="24"/>
          </w:rPr>
          <w:delText>it will be harder</w:delText>
        </w:r>
      </w:del>
      <w:ins w:id="62" w:author="Renee Redding" w:date="2017-04-11T22:18:00Z">
        <w:r w:rsidR="007E1384">
          <w:rPr>
            <w:rFonts w:ascii="Helvetica" w:eastAsia="Times New Roman" w:hAnsi="Helvetica" w:cs="Helvetica"/>
            <w:color w:val="000000"/>
            <w:sz w:val="24"/>
            <w:szCs w:val="24"/>
          </w:rPr>
          <w:t>the harder it will be</w:t>
        </w:r>
      </w:ins>
      <w:r w:rsidRPr="006E5F57">
        <w:rPr>
          <w:rFonts w:ascii="Helvetica" w:eastAsia="Times New Roman" w:hAnsi="Helvetica" w:cs="Helvetica"/>
          <w:color w:val="000000"/>
          <w:sz w:val="24"/>
          <w:szCs w:val="24"/>
        </w:rPr>
        <w:t xml:space="preserve"> to train the model because we have a bigger search space for the parameters. In additional, some areas of the search space have a very steep gradient.</w:t>
      </w:r>
    </w:p>
    <w:p w:rsidR="006E5F57" w:rsidRPr="006E5F57" w:rsidRDefault="006E5F57" w:rsidP="006E5F57">
      <w:pPr>
        <w:shd w:val="clear" w:color="auto" w:fill="FFFFFF"/>
        <w:spacing w:before="300" w:after="300" w:line="240" w:lineRule="auto"/>
        <w:rPr>
          <w:rFonts w:ascii="Helvetica" w:eastAsia="Times New Roman" w:hAnsi="Helvetica" w:cs="Helvetica"/>
          <w:color w:val="000000"/>
          <w:sz w:val="24"/>
          <w:szCs w:val="24"/>
        </w:rPr>
      </w:pPr>
      <w:r w:rsidRPr="006E5F57">
        <w:rPr>
          <w:rFonts w:ascii="Helvetica" w:eastAsia="Times New Roman" w:hAnsi="Helvetica" w:cs="Helvetica"/>
          <w:color w:val="000000"/>
          <w:sz w:val="24"/>
          <w:szCs w:val="24"/>
        </w:rPr>
        <w:t>Let us create a polynom</w:t>
      </w:r>
      <w:ins w:id="63" w:author="Renee Redding" w:date="2017-04-11T22:18:00Z">
        <w:r w:rsidR="007E1384">
          <w:rPr>
            <w:rFonts w:ascii="Helvetica" w:eastAsia="Times New Roman" w:hAnsi="Helvetica" w:cs="Helvetica"/>
            <w:color w:val="000000"/>
            <w:sz w:val="24"/>
            <w:szCs w:val="24"/>
          </w:rPr>
          <w:t>i</w:t>
        </w:r>
      </w:ins>
      <w:r w:rsidRPr="006E5F57">
        <w:rPr>
          <w:rFonts w:ascii="Helvetica" w:eastAsia="Times New Roman" w:hAnsi="Helvetica" w:cs="Helvetica"/>
          <w:color w:val="000000"/>
          <w:sz w:val="24"/>
          <w:szCs w:val="24"/>
        </w:rPr>
        <w:t>al model with order 5 to fit our sample data.</w:t>
      </w:r>
    </w:p>
    <w:p w:rsidR="006E5F57" w:rsidRPr="006E5F57" w:rsidRDefault="006E5F57" w:rsidP="006E5F57">
      <w:pPr>
        <w:shd w:val="clear" w:color="auto" w:fill="FFFFFF"/>
        <w:spacing w:line="240" w:lineRule="auto"/>
        <w:jc w:val="center"/>
        <w:rPr>
          <w:rFonts w:ascii="Helvetica" w:eastAsia="Times New Roman" w:hAnsi="Helvetica" w:cs="Helvetica"/>
          <w:color w:val="000000"/>
          <w:sz w:val="24"/>
          <w:szCs w:val="24"/>
        </w:rPr>
      </w:pPr>
      <w:r w:rsidRPr="006E5F57">
        <w:rPr>
          <w:rFonts w:ascii="MathJax_Math-italic" w:eastAsia="Times New Roman" w:hAnsi="MathJax_Math-italic" w:cs="Helvetica"/>
          <w:color w:val="000000"/>
          <w:sz w:val="29"/>
          <w:szCs w:val="29"/>
          <w:bdr w:val="none" w:sz="0" w:space="0" w:color="auto" w:frame="1"/>
        </w:rPr>
        <w:t>y</w:t>
      </w:r>
      <w:r w:rsidRPr="006E5F57">
        <w:rPr>
          <w:rFonts w:ascii="MathJax_Main" w:eastAsia="Times New Roman" w:hAnsi="MathJax_Main" w:cs="Helvetica"/>
          <w:color w:val="000000"/>
          <w:sz w:val="29"/>
          <w:szCs w:val="29"/>
          <w:bdr w:val="none" w:sz="0" w:space="0" w:color="auto" w:frame="1"/>
        </w:rPr>
        <w:t>=</w:t>
      </w:r>
      <w:r w:rsidRPr="006E5F57">
        <w:rPr>
          <w:rFonts w:ascii="MathJax_Math-italic" w:eastAsia="Times New Roman" w:hAnsi="MathJax_Math-italic" w:cs="Helvetica"/>
          <w:color w:val="000000"/>
          <w:sz w:val="29"/>
          <w:szCs w:val="29"/>
          <w:bdr w:val="none" w:sz="0" w:space="0" w:color="auto" w:frame="1"/>
        </w:rPr>
        <w:t>c</w:t>
      </w:r>
      <w:r w:rsidRPr="006E5F57">
        <w:rPr>
          <w:rFonts w:ascii="MathJax_Main" w:eastAsia="Times New Roman" w:hAnsi="MathJax_Main" w:cs="Helvetica"/>
          <w:color w:val="000000"/>
          <w:sz w:val="20"/>
          <w:szCs w:val="20"/>
          <w:bdr w:val="none" w:sz="0" w:space="0" w:color="auto" w:frame="1"/>
        </w:rPr>
        <w:t>5</w:t>
      </w:r>
      <w:r w:rsidRPr="006E5F57">
        <w:rPr>
          <w:rFonts w:ascii="MathJax_Math-italic" w:eastAsia="Times New Roman" w:hAnsi="MathJax_Math-italic" w:cs="Helvetica"/>
          <w:color w:val="000000"/>
          <w:sz w:val="29"/>
          <w:szCs w:val="29"/>
          <w:bdr w:val="none" w:sz="0" w:space="0" w:color="auto" w:frame="1"/>
        </w:rPr>
        <w:t>x</w:t>
      </w:r>
      <w:r w:rsidRPr="006E5F57">
        <w:rPr>
          <w:rFonts w:ascii="MathJax_Main" w:eastAsia="Times New Roman" w:hAnsi="MathJax_Main" w:cs="Helvetica"/>
          <w:color w:val="000000"/>
          <w:sz w:val="20"/>
          <w:szCs w:val="20"/>
          <w:bdr w:val="none" w:sz="0" w:space="0" w:color="auto" w:frame="1"/>
        </w:rPr>
        <w:t>5</w:t>
      </w:r>
      <w:r w:rsidRPr="006E5F57">
        <w:rPr>
          <w:rFonts w:ascii="MathJax_Main" w:eastAsia="Times New Roman" w:hAnsi="MathJax_Main" w:cs="Helvetica"/>
          <w:color w:val="000000"/>
          <w:sz w:val="29"/>
          <w:szCs w:val="29"/>
          <w:bdr w:val="none" w:sz="0" w:space="0" w:color="auto" w:frame="1"/>
        </w:rPr>
        <w:t>+</w:t>
      </w:r>
      <w:r w:rsidRPr="006E5F57">
        <w:rPr>
          <w:rFonts w:ascii="MathJax_Math-italic" w:eastAsia="Times New Roman" w:hAnsi="MathJax_Math-italic" w:cs="Helvetica"/>
          <w:color w:val="000000"/>
          <w:sz w:val="29"/>
          <w:szCs w:val="29"/>
          <w:bdr w:val="none" w:sz="0" w:space="0" w:color="auto" w:frame="1"/>
        </w:rPr>
        <w:t>c</w:t>
      </w:r>
      <w:r w:rsidRPr="006E5F57">
        <w:rPr>
          <w:rFonts w:ascii="MathJax_Main" w:eastAsia="Times New Roman" w:hAnsi="MathJax_Main" w:cs="Helvetica"/>
          <w:color w:val="000000"/>
          <w:sz w:val="20"/>
          <w:szCs w:val="20"/>
          <w:bdr w:val="none" w:sz="0" w:space="0" w:color="auto" w:frame="1"/>
        </w:rPr>
        <w:t>4</w:t>
      </w:r>
      <w:r w:rsidRPr="006E5F57">
        <w:rPr>
          <w:rFonts w:ascii="MathJax_Math-italic" w:eastAsia="Times New Roman" w:hAnsi="MathJax_Math-italic" w:cs="Helvetica"/>
          <w:color w:val="000000"/>
          <w:sz w:val="29"/>
          <w:szCs w:val="29"/>
          <w:bdr w:val="none" w:sz="0" w:space="0" w:color="auto" w:frame="1"/>
        </w:rPr>
        <w:t>x</w:t>
      </w:r>
      <w:r w:rsidRPr="006E5F57">
        <w:rPr>
          <w:rFonts w:ascii="MathJax_Main" w:eastAsia="Times New Roman" w:hAnsi="MathJax_Main" w:cs="Helvetica"/>
          <w:color w:val="000000"/>
          <w:sz w:val="20"/>
          <w:szCs w:val="20"/>
          <w:bdr w:val="none" w:sz="0" w:space="0" w:color="auto" w:frame="1"/>
        </w:rPr>
        <w:t>4</w:t>
      </w:r>
      <w:r w:rsidRPr="006E5F57">
        <w:rPr>
          <w:rFonts w:ascii="MathJax_Main" w:eastAsia="Times New Roman" w:hAnsi="MathJax_Main" w:cs="Helvetica"/>
          <w:color w:val="000000"/>
          <w:sz w:val="29"/>
          <w:szCs w:val="29"/>
          <w:bdr w:val="none" w:sz="0" w:space="0" w:color="auto" w:frame="1"/>
        </w:rPr>
        <w:t>+</w:t>
      </w:r>
      <w:r w:rsidRPr="006E5F57">
        <w:rPr>
          <w:rFonts w:ascii="MathJax_Math-italic" w:eastAsia="Times New Roman" w:hAnsi="MathJax_Math-italic" w:cs="Helvetica"/>
          <w:color w:val="000000"/>
          <w:sz w:val="29"/>
          <w:szCs w:val="29"/>
          <w:bdr w:val="none" w:sz="0" w:space="0" w:color="auto" w:frame="1"/>
        </w:rPr>
        <w:t>c</w:t>
      </w:r>
      <w:r w:rsidRPr="006E5F57">
        <w:rPr>
          <w:rFonts w:ascii="MathJax_Main" w:eastAsia="Times New Roman" w:hAnsi="MathJax_Main" w:cs="Helvetica"/>
          <w:color w:val="000000"/>
          <w:sz w:val="20"/>
          <w:szCs w:val="20"/>
          <w:bdr w:val="none" w:sz="0" w:space="0" w:color="auto" w:frame="1"/>
        </w:rPr>
        <w:t>3</w:t>
      </w:r>
      <w:r w:rsidRPr="006E5F57">
        <w:rPr>
          <w:rFonts w:ascii="MathJax_Math-italic" w:eastAsia="Times New Roman" w:hAnsi="MathJax_Math-italic" w:cs="Helvetica"/>
          <w:color w:val="000000"/>
          <w:sz w:val="29"/>
          <w:szCs w:val="29"/>
          <w:bdr w:val="none" w:sz="0" w:space="0" w:color="auto" w:frame="1"/>
        </w:rPr>
        <w:t>x</w:t>
      </w:r>
      <w:r w:rsidRPr="006E5F57">
        <w:rPr>
          <w:rFonts w:ascii="MathJax_Main" w:eastAsia="Times New Roman" w:hAnsi="MathJax_Main" w:cs="Helvetica"/>
          <w:color w:val="000000"/>
          <w:sz w:val="20"/>
          <w:szCs w:val="20"/>
          <w:bdr w:val="none" w:sz="0" w:space="0" w:color="auto" w:frame="1"/>
        </w:rPr>
        <w:t>3</w:t>
      </w:r>
      <w:r w:rsidRPr="006E5F57">
        <w:rPr>
          <w:rFonts w:ascii="MathJax_Main" w:eastAsia="Times New Roman" w:hAnsi="MathJax_Main" w:cs="Helvetica"/>
          <w:color w:val="000000"/>
          <w:sz w:val="29"/>
          <w:szCs w:val="29"/>
          <w:bdr w:val="none" w:sz="0" w:space="0" w:color="auto" w:frame="1"/>
        </w:rPr>
        <w:t>+</w:t>
      </w:r>
      <w:r w:rsidRPr="006E5F57">
        <w:rPr>
          <w:rFonts w:ascii="MathJax_Math-italic" w:eastAsia="Times New Roman" w:hAnsi="MathJax_Math-italic" w:cs="Helvetica"/>
          <w:color w:val="000000"/>
          <w:sz w:val="29"/>
          <w:szCs w:val="29"/>
          <w:bdr w:val="none" w:sz="0" w:space="0" w:color="auto" w:frame="1"/>
        </w:rPr>
        <w:t>c</w:t>
      </w:r>
      <w:r w:rsidRPr="006E5F57">
        <w:rPr>
          <w:rFonts w:ascii="MathJax_Main" w:eastAsia="Times New Roman" w:hAnsi="MathJax_Main" w:cs="Helvetica"/>
          <w:color w:val="000000"/>
          <w:sz w:val="20"/>
          <w:szCs w:val="20"/>
          <w:bdr w:val="none" w:sz="0" w:space="0" w:color="auto" w:frame="1"/>
        </w:rPr>
        <w:t>2</w:t>
      </w:r>
      <w:r w:rsidRPr="006E5F57">
        <w:rPr>
          <w:rFonts w:ascii="MathJax_Math-italic" w:eastAsia="Times New Roman" w:hAnsi="MathJax_Math-italic" w:cs="Helvetica"/>
          <w:color w:val="000000"/>
          <w:sz w:val="29"/>
          <w:szCs w:val="29"/>
          <w:bdr w:val="none" w:sz="0" w:space="0" w:color="auto" w:frame="1"/>
        </w:rPr>
        <w:t>x</w:t>
      </w:r>
      <w:r w:rsidRPr="006E5F57">
        <w:rPr>
          <w:rFonts w:ascii="MathJax_Main" w:eastAsia="Times New Roman" w:hAnsi="MathJax_Main" w:cs="Helvetica"/>
          <w:color w:val="000000"/>
          <w:sz w:val="20"/>
          <w:szCs w:val="20"/>
          <w:bdr w:val="none" w:sz="0" w:space="0" w:color="auto" w:frame="1"/>
        </w:rPr>
        <w:t>2</w:t>
      </w:r>
      <w:r w:rsidRPr="006E5F57">
        <w:rPr>
          <w:rFonts w:ascii="MathJax_Main" w:eastAsia="Times New Roman" w:hAnsi="MathJax_Main" w:cs="Helvetica"/>
          <w:color w:val="000000"/>
          <w:sz w:val="29"/>
          <w:szCs w:val="29"/>
          <w:bdr w:val="none" w:sz="0" w:space="0" w:color="auto" w:frame="1"/>
        </w:rPr>
        <w:t>+</w:t>
      </w:r>
      <w:r w:rsidRPr="006E5F57">
        <w:rPr>
          <w:rFonts w:ascii="MathJax_Math-italic" w:eastAsia="Times New Roman" w:hAnsi="MathJax_Math-italic" w:cs="Helvetica"/>
          <w:color w:val="000000"/>
          <w:sz w:val="29"/>
          <w:szCs w:val="29"/>
          <w:bdr w:val="none" w:sz="0" w:space="0" w:color="auto" w:frame="1"/>
        </w:rPr>
        <w:t>c</w:t>
      </w:r>
      <w:r w:rsidRPr="006E5F57">
        <w:rPr>
          <w:rFonts w:ascii="MathJax_Main" w:eastAsia="Times New Roman" w:hAnsi="MathJax_Main" w:cs="Helvetica"/>
          <w:color w:val="000000"/>
          <w:sz w:val="20"/>
          <w:szCs w:val="20"/>
          <w:bdr w:val="none" w:sz="0" w:space="0" w:color="auto" w:frame="1"/>
        </w:rPr>
        <w:t>1</w:t>
      </w:r>
      <w:r w:rsidRPr="006E5F57">
        <w:rPr>
          <w:rFonts w:ascii="MathJax_Math-italic" w:eastAsia="Times New Roman" w:hAnsi="MathJax_Math-italic" w:cs="Helvetica"/>
          <w:color w:val="000000"/>
          <w:sz w:val="29"/>
          <w:szCs w:val="29"/>
          <w:bdr w:val="none" w:sz="0" w:space="0" w:color="auto" w:frame="1"/>
        </w:rPr>
        <w:t>x</w:t>
      </w:r>
      <w:r w:rsidRPr="006E5F57">
        <w:rPr>
          <w:rFonts w:ascii="MathJax_Main" w:eastAsia="Times New Roman" w:hAnsi="MathJax_Main" w:cs="Helvetica"/>
          <w:color w:val="000000"/>
          <w:sz w:val="29"/>
          <w:szCs w:val="29"/>
          <w:bdr w:val="none" w:sz="0" w:space="0" w:color="auto" w:frame="1"/>
        </w:rPr>
        <w:t>+</w:t>
      </w:r>
      <w:r w:rsidRPr="006E5F57">
        <w:rPr>
          <w:rFonts w:ascii="MathJax_Math-italic" w:eastAsia="Times New Roman" w:hAnsi="MathJax_Math-italic" w:cs="Helvetica"/>
          <w:color w:val="000000"/>
          <w:sz w:val="29"/>
          <w:szCs w:val="29"/>
          <w:bdr w:val="none" w:sz="0" w:space="0" w:color="auto" w:frame="1"/>
        </w:rPr>
        <w:t>c</w:t>
      </w:r>
      <w:r w:rsidRPr="006E5F57">
        <w:rPr>
          <w:rFonts w:ascii="MathJax_Main" w:eastAsia="Times New Roman" w:hAnsi="MathJax_Main" w:cs="Helvetica"/>
          <w:color w:val="000000"/>
          <w:sz w:val="20"/>
          <w:szCs w:val="20"/>
          <w:bdr w:val="none" w:sz="0" w:space="0" w:color="auto" w:frame="1"/>
        </w:rPr>
        <w:t>0</w:t>
      </w:r>
      <w:r w:rsidRPr="006E5F57">
        <w:rPr>
          <w:rFonts w:ascii="Helvetica" w:eastAsia="Times New Roman" w:hAnsi="Helvetica" w:cs="Helvetica"/>
          <w:color w:val="000000"/>
          <w:sz w:val="24"/>
          <w:szCs w:val="24"/>
          <w:bdr w:val="none" w:sz="0" w:space="0" w:color="auto" w:frame="1"/>
        </w:rPr>
        <w:t>y=c5x5+c4x4+c3x3+c2x2+c1x+c0</w:t>
      </w:r>
    </w:p>
    <w:p w:rsidR="006E5F57" w:rsidRPr="006E5F57" w:rsidRDefault="006E5F57" w:rsidP="006E5F57">
      <w:pPr>
        <w:shd w:val="clear" w:color="auto" w:fill="FFFFFF"/>
        <w:spacing w:before="300" w:after="300" w:line="240" w:lineRule="auto"/>
        <w:rPr>
          <w:rFonts w:ascii="Helvetica" w:eastAsia="Times New Roman" w:hAnsi="Helvetica" w:cs="Helvetica"/>
          <w:color w:val="000000"/>
          <w:sz w:val="24"/>
          <w:szCs w:val="24"/>
        </w:rPr>
      </w:pPr>
      <w:r w:rsidRPr="006E5F57">
        <w:rPr>
          <w:rFonts w:ascii="Helvetica" w:eastAsia="Times New Roman" w:hAnsi="Helvetica" w:cs="Helvetica"/>
          <w:color w:val="000000"/>
          <w:sz w:val="24"/>
          <w:szCs w:val="24"/>
        </w:rPr>
        <w:t xml:space="preserve">We need more </w:t>
      </w:r>
      <w:del w:id="64" w:author="Renee Redding" w:date="2017-04-11T22:19:00Z">
        <w:r w:rsidRPr="006E5F57" w:rsidDel="007E1384">
          <w:rPr>
            <w:rFonts w:ascii="Helvetica" w:eastAsia="Times New Roman" w:hAnsi="Helvetica" w:cs="Helvetica"/>
            <w:color w:val="000000"/>
            <w:sz w:val="24"/>
            <w:szCs w:val="24"/>
          </w:rPr>
          <w:delText xml:space="preserve">iterations </w:delText>
        </w:r>
      </w:del>
      <w:ins w:id="65" w:author="Renee Redding" w:date="2017-04-11T22:19:00Z">
        <w:r w:rsidR="007E1384">
          <w:rPr>
            <w:rFonts w:ascii="Helvetica" w:eastAsia="Times New Roman" w:hAnsi="Helvetica" w:cs="Helvetica"/>
            <w:color w:val="000000"/>
            <w:sz w:val="24"/>
            <w:szCs w:val="24"/>
          </w:rPr>
          <w:t>repetitions</w:t>
        </w:r>
        <w:r w:rsidR="007E1384" w:rsidRPr="006E5F57">
          <w:rPr>
            <w:rFonts w:ascii="Helvetica" w:eastAsia="Times New Roman" w:hAnsi="Helvetica" w:cs="Helvetica"/>
            <w:color w:val="000000"/>
            <w:sz w:val="24"/>
            <w:szCs w:val="24"/>
          </w:rPr>
          <w:t xml:space="preserve"> </w:t>
        </w:r>
      </w:ins>
      <w:r w:rsidRPr="006E5F57">
        <w:rPr>
          <w:rFonts w:ascii="Helvetica" w:eastAsia="Times New Roman" w:hAnsi="Helvetica" w:cs="Helvetica"/>
          <w:color w:val="000000"/>
          <w:sz w:val="24"/>
          <w:szCs w:val="24"/>
        </w:rPr>
        <w:t xml:space="preserve">to train this model and </w:t>
      </w:r>
      <w:ins w:id="66" w:author="Renee Redding" w:date="2017-04-11T22:19:00Z">
        <w:r w:rsidR="007E1384">
          <w:rPr>
            <w:rFonts w:ascii="Helvetica" w:eastAsia="Times New Roman" w:hAnsi="Helvetica" w:cs="Helvetica"/>
            <w:color w:val="000000"/>
            <w:sz w:val="24"/>
            <w:szCs w:val="24"/>
          </w:rPr>
          <w:t xml:space="preserve">that will </w:t>
        </w:r>
      </w:ins>
      <w:del w:id="67" w:author="Renee Redding" w:date="2017-04-11T22:19:00Z">
        <w:r w:rsidRPr="006E5F57" w:rsidDel="007E1384">
          <w:rPr>
            <w:rFonts w:ascii="Helvetica" w:eastAsia="Times New Roman" w:hAnsi="Helvetica" w:cs="Helvetica"/>
            <w:color w:val="000000"/>
            <w:sz w:val="24"/>
            <w:szCs w:val="24"/>
          </w:rPr>
          <w:delText>result</w:delText>
        </w:r>
      </w:del>
      <w:ins w:id="68" w:author="Renee Redding" w:date="2017-04-11T22:19:00Z">
        <w:r w:rsidR="007E1384" w:rsidRPr="006E5F57">
          <w:rPr>
            <w:rFonts w:ascii="Helvetica" w:eastAsia="Times New Roman" w:hAnsi="Helvetica" w:cs="Helvetica"/>
            <w:color w:val="000000"/>
            <w:sz w:val="24"/>
            <w:szCs w:val="24"/>
          </w:rPr>
          <w:t>result</w:t>
        </w:r>
      </w:ins>
      <w:r w:rsidRPr="006E5F57">
        <w:rPr>
          <w:rFonts w:ascii="Helvetica" w:eastAsia="Times New Roman" w:hAnsi="Helvetica" w:cs="Helvetica"/>
          <w:color w:val="000000"/>
          <w:sz w:val="24"/>
          <w:szCs w:val="24"/>
        </w:rPr>
        <w:t xml:space="preserve"> is less accura</w:t>
      </w:r>
      <w:ins w:id="69" w:author="Renee Redding" w:date="2017-04-11T22:19:00Z">
        <w:r w:rsidR="007E1384">
          <w:rPr>
            <w:rFonts w:ascii="Helvetica" w:eastAsia="Times New Roman" w:hAnsi="Helvetica" w:cs="Helvetica"/>
            <w:color w:val="000000"/>
            <w:sz w:val="24"/>
            <w:szCs w:val="24"/>
          </w:rPr>
          <w:t>cy</w:t>
        </w:r>
      </w:ins>
      <w:del w:id="70" w:author="Renee Redding" w:date="2017-04-11T22:19:00Z">
        <w:r w:rsidRPr="006E5F57" w:rsidDel="007E1384">
          <w:rPr>
            <w:rFonts w:ascii="Helvetica" w:eastAsia="Times New Roman" w:hAnsi="Helvetica" w:cs="Helvetica"/>
            <w:color w:val="000000"/>
            <w:sz w:val="24"/>
            <w:szCs w:val="24"/>
          </w:rPr>
          <w:delText>te</w:delText>
        </w:r>
      </w:del>
      <w:r w:rsidRPr="006E5F57">
        <w:rPr>
          <w:rFonts w:ascii="Helvetica" w:eastAsia="Times New Roman" w:hAnsi="Helvetica" w:cs="Helvetica"/>
          <w:color w:val="000000"/>
          <w:sz w:val="24"/>
          <w:szCs w:val="24"/>
        </w:rPr>
        <w:t xml:space="preserve"> than a model with order </w:t>
      </w:r>
      <w:ins w:id="71" w:author="Renee Redding" w:date="2017-04-11T22:19:00Z">
        <w:r w:rsidR="007E1384">
          <w:rPr>
            <w:rFonts w:ascii="Helvetica" w:eastAsia="Times New Roman" w:hAnsi="Helvetica" w:cs="Helvetica"/>
            <w:color w:val="000000"/>
            <w:sz w:val="24"/>
            <w:szCs w:val="24"/>
          </w:rPr>
          <w:t>three</w:t>
        </w:r>
      </w:ins>
      <w:del w:id="72" w:author="Renee Redding" w:date="2017-04-11T22:19:00Z">
        <w:r w:rsidRPr="006E5F57" w:rsidDel="007E1384">
          <w:rPr>
            <w:rFonts w:ascii="Helvetica" w:eastAsia="Times New Roman" w:hAnsi="Helvetica" w:cs="Helvetica"/>
            <w:color w:val="000000"/>
            <w:sz w:val="24"/>
            <w:szCs w:val="24"/>
          </w:rPr>
          <w:delText>3</w:delText>
        </w:r>
      </w:del>
      <w:r w:rsidRPr="006E5F57">
        <w:rPr>
          <w:rFonts w:ascii="Helvetica" w:eastAsia="Times New Roman" w:hAnsi="Helvetica" w:cs="Helvetica"/>
          <w:color w:val="000000"/>
          <w:sz w:val="24"/>
          <w:szCs w:val="24"/>
        </w:rPr>
        <w:t>.</w:t>
      </w:r>
    </w:p>
    <w:p w:rsidR="006E5F57" w:rsidRPr="006E5F57" w:rsidRDefault="006E5F57" w:rsidP="006E5F57">
      <w:pPr>
        <w:shd w:val="clear" w:color="auto" w:fill="FFFFFF"/>
        <w:spacing w:line="240" w:lineRule="auto"/>
        <w:jc w:val="center"/>
        <w:rPr>
          <w:rFonts w:ascii="Helvetica" w:eastAsia="Times New Roman" w:hAnsi="Helvetica" w:cs="Helvetica"/>
          <w:color w:val="555555"/>
          <w:sz w:val="21"/>
          <w:szCs w:val="21"/>
        </w:rPr>
      </w:pPr>
    </w:p>
    <w:p w:rsidR="006E5F57" w:rsidRPr="006E5F57" w:rsidRDefault="006E5F57" w:rsidP="006E5F57">
      <w:pPr>
        <w:shd w:val="clear" w:color="auto" w:fill="FFFFFF"/>
        <w:spacing w:before="300" w:after="300" w:line="240" w:lineRule="auto"/>
        <w:rPr>
          <w:rFonts w:ascii="Helvetica" w:eastAsia="Times New Roman" w:hAnsi="Helvetica" w:cs="Helvetica"/>
          <w:color w:val="000000"/>
          <w:sz w:val="24"/>
          <w:szCs w:val="24"/>
        </w:rPr>
      </w:pPr>
      <w:r w:rsidRPr="006E5F57">
        <w:rPr>
          <w:rFonts w:ascii="Helvetica" w:eastAsia="Times New Roman" w:hAnsi="Helvetica" w:cs="Helvetica"/>
          <w:color w:val="000000"/>
          <w:sz w:val="24"/>
          <w:szCs w:val="24"/>
        </w:rPr>
        <w:t xml:space="preserve">So why </w:t>
      </w:r>
      <w:proofErr w:type="gramStart"/>
      <w:r w:rsidRPr="006E5F57">
        <w:rPr>
          <w:rFonts w:ascii="Helvetica" w:eastAsia="Times New Roman" w:hAnsi="Helvetica" w:cs="Helvetica"/>
          <w:color w:val="000000"/>
          <w:sz w:val="24"/>
          <w:szCs w:val="24"/>
        </w:rPr>
        <w:t>don’t</w:t>
      </w:r>
      <w:proofErr w:type="gramEnd"/>
      <w:r w:rsidRPr="006E5F57">
        <w:rPr>
          <w:rFonts w:ascii="Helvetica" w:eastAsia="Times New Roman" w:hAnsi="Helvetica" w:cs="Helvetica"/>
          <w:color w:val="000000"/>
          <w:sz w:val="24"/>
          <w:szCs w:val="24"/>
        </w:rPr>
        <w:t xml:space="preserve"> we focus on making a model with the right complexity. In real life problems, a complex model is the only way to push accuracy to an acceptable level</w:t>
      </w:r>
      <w:ins w:id="73" w:author="Renee Redding" w:date="2017-04-11T22:19:00Z">
        <w:r w:rsidR="007E1384">
          <w:rPr>
            <w:rFonts w:ascii="Helvetica" w:eastAsia="Times New Roman" w:hAnsi="Helvetica" w:cs="Helvetica"/>
            <w:color w:val="000000"/>
            <w:sz w:val="24"/>
            <w:szCs w:val="24"/>
          </w:rPr>
          <w:t>.</w:t>
        </w:r>
      </w:ins>
      <w:del w:id="74" w:author="Renee Redding" w:date="2017-04-11T22:19:00Z">
        <w:r w:rsidRPr="006E5F57" w:rsidDel="007E1384">
          <w:rPr>
            <w:rFonts w:ascii="Helvetica" w:eastAsia="Times New Roman" w:hAnsi="Helvetica" w:cs="Helvetica"/>
            <w:color w:val="000000"/>
            <w:sz w:val="24"/>
            <w:szCs w:val="24"/>
          </w:rPr>
          <w:delText>,</w:delText>
        </w:r>
      </w:del>
      <w:r w:rsidRPr="006E5F57">
        <w:rPr>
          <w:rFonts w:ascii="Helvetica" w:eastAsia="Times New Roman" w:hAnsi="Helvetica" w:cs="Helvetica"/>
          <w:color w:val="000000"/>
          <w:sz w:val="24"/>
          <w:szCs w:val="24"/>
        </w:rPr>
        <w:t xml:space="preserve"> </w:t>
      </w:r>
      <w:ins w:id="75" w:author="Renee Redding" w:date="2017-04-11T22:19:00Z">
        <w:r w:rsidR="007E1384">
          <w:rPr>
            <w:rFonts w:ascii="Helvetica" w:eastAsia="Times New Roman" w:hAnsi="Helvetica" w:cs="Helvetica"/>
            <w:color w:val="000000"/>
            <w:sz w:val="24"/>
            <w:szCs w:val="24"/>
          </w:rPr>
          <w:t>O</w:t>
        </w:r>
      </w:ins>
      <w:del w:id="76" w:author="Renee Redding" w:date="2017-04-11T22:19:00Z">
        <w:r w:rsidRPr="006E5F57" w:rsidDel="007E1384">
          <w:rPr>
            <w:rFonts w:ascii="Helvetica" w:eastAsia="Times New Roman" w:hAnsi="Helvetica" w:cs="Helvetica"/>
            <w:color w:val="000000"/>
            <w:sz w:val="24"/>
            <w:szCs w:val="24"/>
          </w:rPr>
          <w:delText>and o</w:delText>
        </w:r>
      </w:del>
      <w:r w:rsidRPr="006E5F57">
        <w:rPr>
          <w:rFonts w:ascii="Helvetica" w:eastAsia="Times New Roman" w:hAnsi="Helvetica" w:cs="Helvetica"/>
          <w:color w:val="000000"/>
          <w:sz w:val="24"/>
          <w:szCs w:val="24"/>
        </w:rPr>
        <w:t xml:space="preserve">verfitting is </w:t>
      </w:r>
      <w:proofErr w:type="gramStart"/>
      <w:r w:rsidRPr="006E5F57">
        <w:rPr>
          <w:rFonts w:ascii="Helvetica" w:eastAsia="Times New Roman" w:hAnsi="Helvetica" w:cs="Helvetica"/>
          <w:color w:val="000000"/>
          <w:sz w:val="24"/>
          <w:szCs w:val="24"/>
        </w:rPr>
        <w:t>un</w:t>
      </w:r>
      <w:proofErr w:type="gramEnd"/>
      <w:del w:id="77" w:author="Renee Redding" w:date="2017-04-11T22:19:00Z">
        <w:r w:rsidRPr="006E5F57" w:rsidDel="007E1384">
          <w:rPr>
            <w:rFonts w:ascii="Helvetica" w:eastAsia="Times New Roman" w:hAnsi="Helvetica" w:cs="Helvetica"/>
            <w:color w:val="000000"/>
            <w:sz w:val="24"/>
            <w:szCs w:val="24"/>
          </w:rPr>
          <w:delText>-</w:delText>
        </w:r>
      </w:del>
      <w:r w:rsidRPr="006E5F57">
        <w:rPr>
          <w:rFonts w:ascii="Helvetica" w:eastAsia="Times New Roman" w:hAnsi="Helvetica" w:cs="Helvetica"/>
          <w:color w:val="000000"/>
          <w:sz w:val="24"/>
          <w:szCs w:val="24"/>
        </w:rPr>
        <w:t>avoidable. You may even find it harder to train a model if the model is over simplified. A better solution is to introduce methods to reduce overfitting rather than make the model simp</w:t>
      </w:r>
      <w:del w:id="78" w:author="Renee Redding" w:date="2017-04-11T22:20:00Z">
        <w:r w:rsidRPr="006E5F57" w:rsidDel="007E1384">
          <w:rPr>
            <w:rFonts w:ascii="Helvetica" w:eastAsia="Times New Roman" w:hAnsi="Helvetica" w:cs="Helvetica"/>
            <w:color w:val="000000"/>
            <w:sz w:val="24"/>
            <w:szCs w:val="24"/>
          </w:rPr>
          <w:delText>i</w:delText>
        </w:r>
      </w:del>
      <w:r w:rsidRPr="006E5F57">
        <w:rPr>
          <w:rFonts w:ascii="Helvetica" w:eastAsia="Times New Roman" w:hAnsi="Helvetica" w:cs="Helvetica"/>
          <w:color w:val="000000"/>
          <w:sz w:val="24"/>
          <w:szCs w:val="24"/>
        </w:rPr>
        <w:t xml:space="preserve">ler. One simple solution is to add more sample data such that it is much harder to </w:t>
      </w:r>
      <w:proofErr w:type="spellStart"/>
      <w:r w:rsidRPr="006E5F57">
        <w:rPr>
          <w:rFonts w:ascii="Helvetica" w:eastAsia="Times New Roman" w:hAnsi="Helvetica" w:cs="Helvetica"/>
          <w:color w:val="000000"/>
          <w:sz w:val="24"/>
          <w:szCs w:val="24"/>
        </w:rPr>
        <w:t>overfit</w:t>
      </w:r>
      <w:proofErr w:type="spellEnd"/>
      <w:r w:rsidRPr="006E5F57">
        <w:rPr>
          <w:rFonts w:ascii="Helvetica" w:eastAsia="Times New Roman" w:hAnsi="Helvetica" w:cs="Helvetica"/>
          <w:color w:val="000000"/>
          <w:sz w:val="24"/>
          <w:szCs w:val="24"/>
        </w:rPr>
        <w:t>. Here, double the sample data produces a model closer to a straight line. Unfortunately, labeling large training dataset in real problems can be expensive.</w:t>
      </w:r>
    </w:p>
    <w:p w:rsidR="006E5F57" w:rsidRPr="006E5F57" w:rsidRDefault="006E5F57" w:rsidP="006E5F57">
      <w:pPr>
        <w:shd w:val="clear" w:color="auto" w:fill="FFFFFF"/>
        <w:spacing w:line="240" w:lineRule="auto"/>
        <w:jc w:val="center"/>
        <w:rPr>
          <w:rFonts w:ascii="Helvetica" w:eastAsia="Times New Roman" w:hAnsi="Helvetica" w:cs="Helvetica"/>
          <w:color w:val="555555"/>
          <w:sz w:val="21"/>
          <w:szCs w:val="21"/>
        </w:rPr>
      </w:pPr>
    </w:p>
    <w:p w:rsidR="006E5F57" w:rsidRPr="006E5F57" w:rsidRDefault="006E5F57" w:rsidP="006E5F57">
      <w:pPr>
        <w:shd w:val="clear" w:color="auto" w:fill="FFFFFF"/>
        <w:spacing w:before="600" w:after="300" w:line="240" w:lineRule="auto"/>
        <w:outlineLvl w:val="2"/>
        <w:rPr>
          <w:rFonts w:ascii="Helvetica" w:eastAsia="Times New Roman" w:hAnsi="Helvetica" w:cs="Helvetica"/>
          <w:color w:val="000000"/>
          <w:spacing w:val="-15"/>
          <w:sz w:val="39"/>
          <w:szCs w:val="39"/>
        </w:rPr>
      </w:pPr>
      <w:r w:rsidRPr="006E5F57">
        <w:rPr>
          <w:rFonts w:ascii="Helvetica" w:eastAsia="Times New Roman" w:hAnsi="Helvetica" w:cs="Helvetica"/>
          <w:color w:val="000000"/>
          <w:spacing w:val="-15"/>
          <w:sz w:val="39"/>
          <w:szCs w:val="39"/>
        </w:rPr>
        <w:t>Regularization</w:t>
      </w:r>
    </w:p>
    <w:p w:rsidR="006E5F57" w:rsidRPr="006E5F57" w:rsidRDefault="006E5F57" w:rsidP="006E5F57">
      <w:pPr>
        <w:shd w:val="clear" w:color="auto" w:fill="FFFFFF"/>
        <w:spacing w:after="0" w:line="240" w:lineRule="auto"/>
        <w:rPr>
          <w:rFonts w:ascii="Helvetica" w:eastAsia="Times New Roman" w:hAnsi="Helvetica" w:cs="Helvetica"/>
          <w:color w:val="000000"/>
          <w:sz w:val="24"/>
          <w:szCs w:val="24"/>
        </w:rPr>
      </w:pPr>
      <w:r w:rsidRPr="006E5F57">
        <w:rPr>
          <w:rFonts w:ascii="Helvetica" w:eastAsia="Times New Roman" w:hAnsi="Helvetica" w:cs="Helvetica"/>
          <w:b/>
          <w:bCs/>
          <w:color w:val="000000"/>
          <w:sz w:val="24"/>
          <w:szCs w:val="24"/>
        </w:rPr>
        <w:t>Regularization punishes over-complexity.</w:t>
      </w:r>
      <w:r w:rsidRPr="006E5F57">
        <w:rPr>
          <w:rFonts w:ascii="Helvetica" w:eastAsia="Times New Roman" w:hAnsi="Helvetica" w:cs="Helvetica"/>
          <w:color w:val="000000"/>
          <w:sz w:val="24"/>
          <w:szCs w:val="24"/>
        </w:rPr>
        <w:t xml:space="preserve"> As we </w:t>
      </w:r>
      <w:ins w:id="79" w:author="Renee Redding" w:date="2017-04-11T22:20:00Z">
        <w:r w:rsidR="007E1384">
          <w:rPr>
            <w:rFonts w:ascii="Helvetica" w:eastAsia="Times New Roman" w:hAnsi="Helvetica" w:cs="Helvetica"/>
            <w:color w:val="000000"/>
            <w:sz w:val="24"/>
            <w:szCs w:val="24"/>
          </w:rPr>
          <w:t xml:space="preserve">have </w:t>
        </w:r>
      </w:ins>
      <w:r w:rsidRPr="006E5F57">
        <w:rPr>
          <w:rFonts w:ascii="Helvetica" w:eastAsia="Times New Roman" w:hAnsi="Helvetica" w:cs="Helvetica"/>
          <w:color w:val="000000"/>
          <w:sz w:val="24"/>
          <w:szCs w:val="24"/>
        </w:rPr>
        <w:t>observe</w:t>
      </w:r>
      <w:ins w:id="80" w:author="Renee Redding" w:date="2017-04-11T22:20:00Z">
        <w:r w:rsidR="007E1384">
          <w:rPr>
            <w:rFonts w:ascii="Helvetica" w:eastAsia="Times New Roman" w:hAnsi="Helvetica" w:cs="Helvetica"/>
            <w:color w:val="000000"/>
            <w:sz w:val="24"/>
            <w:szCs w:val="24"/>
          </w:rPr>
          <w:t>d</w:t>
        </w:r>
      </w:ins>
      <w:r w:rsidRPr="006E5F57">
        <w:rPr>
          <w:rFonts w:ascii="Helvetica" w:eastAsia="Times New Roman" w:hAnsi="Helvetica" w:cs="Helvetica"/>
          <w:color w:val="000000"/>
          <w:sz w:val="24"/>
          <w:szCs w:val="24"/>
        </w:rPr>
        <w:t xml:space="preserve"> before, there are many solutions to a DL problem</w:t>
      </w:r>
      <w:ins w:id="81" w:author="Renee Redding" w:date="2017-04-11T22:20:00Z">
        <w:r w:rsidR="007E1384">
          <w:rPr>
            <w:rFonts w:ascii="Helvetica" w:eastAsia="Times New Roman" w:hAnsi="Helvetica" w:cs="Helvetica"/>
            <w:color w:val="000000"/>
            <w:sz w:val="24"/>
            <w:szCs w:val="24"/>
          </w:rPr>
          <w:t>. I</w:t>
        </w:r>
      </w:ins>
      <w:del w:id="82" w:author="Renee Redding" w:date="2017-04-11T22:20:00Z">
        <w:r w:rsidRPr="006E5F57" w:rsidDel="007E1384">
          <w:rPr>
            <w:rFonts w:ascii="Helvetica" w:eastAsia="Times New Roman" w:hAnsi="Helvetica" w:cs="Helvetica"/>
            <w:color w:val="000000"/>
            <w:sz w:val="24"/>
            <w:szCs w:val="24"/>
          </w:rPr>
          <w:delText xml:space="preserve"> but i</w:delText>
        </w:r>
      </w:del>
      <w:r w:rsidRPr="006E5F57">
        <w:rPr>
          <w:rFonts w:ascii="Helvetica" w:eastAsia="Times New Roman" w:hAnsi="Helvetica" w:cs="Helvetica"/>
          <w:color w:val="000000"/>
          <w:sz w:val="24"/>
          <w:szCs w:val="24"/>
        </w:rPr>
        <w:t>n order to have a close fit, the coefficient of our training parameters will have larger magnitude.</w:t>
      </w:r>
    </w:p>
    <w:p w:rsidR="006E5F57" w:rsidRPr="006E5F57" w:rsidRDefault="006E5F57" w:rsidP="006E5F57">
      <w:pPr>
        <w:shd w:val="clear" w:color="auto" w:fill="FFFFFF"/>
        <w:spacing w:line="240" w:lineRule="auto"/>
        <w:jc w:val="center"/>
        <w:rPr>
          <w:rFonts w:ascii="Helvetica" w:eastAsia="Times New Roman" w:hAnsi="Helvetica" w:cs="Helvetica"/>
          <w:color w:val="000000"/>
          <w:sz w:val="24"/>
          <w:szCs w:val="24"/>
        </w:rPr>
      </w:pPr>
      <w:r w:rsidRPr="006E5F57">
        <w:rPr>
          <w:rFonts w:ascii="MathJax_Main" w:eastAsia="Times New Roman" w:hAnsi="MathJax_Main" w:cs="Helvetica"/>
          <w:color w:val="000000"/>
          <w:sz w:val="29"/>
          <w:szCs w:val="29"/>
          <w:bdr w:val="none" w:sz="0" w:space="0" w:color="auto" w:frame="1"/>
        </w:rPr>
        <w:t>||</w:t>
      </w:r>
      <w:r w:rsidRPr="006E5F57">
        <w:rPr>
          <w:rFonts w:ascii="MathJax_Math-italic" w:eastAsia="Times New Roman" w:hAnsi="MathJax_Math-italic" w:cs="Helvetica"/>
          <w:color w:val="000000"/>
          <w:sz w:val="29"/>
          <w:szCs w:val="29"/>
          <w:bdr w:val="none" w:sz="0" w:space="0" w:color="auto" w:frame="1"/>
        </w:rPr>
        <w:t>c</w:t>
      </w:r>
      <w:r w:rsidRPr="006E5F57">
        <w:rPr>
          <w:rFonts w:ascii="MathJax_Main" w:eastAsia="Times New Roman" w:hAnsi="MathJax_Main" w:cs="Helvetica"/>
          <w:color w:val="000000"/>
          <w:sz w:val="29"/>
          <w:szCs w:val="29"/>
          <w:bdr w:val="none" w:sz="0" w:space="0" w:color="auto" w:frame="1"/>
        </w:rPr>
        <w:t>||</w:t>
      </w:r>
      <w:proofErr w:type="gramStart"/>
      <w:r w:rsidRPr="006E5F57">
        <w:rPr>
          <w:rFonts w:ascii="MathJax_Main" w:eastAsia="Times New Roman" w:hAnsi="MathJax_Main" w:cs="Helvetica"/>
          <w:color w:val="000000"/>
          <w:sz w:val="29"/>
          <w:szCs w:val="29"/>
          <w:bdr w:val="none" w:sz="0" w:space="0" w:color="auto" w:frame="1"/>
        </w:rPr>
        <w:t>=(</w:t>
      </w:r>
      <w:proofErr w:type="gramEnd"/>
      <w:r w:rsidRPr="006E5F57">
        <w:rPr>
          <w:rFonts w:ascii="MathJax_Math-italic" w:eastAsia="Times New Roman" w:hAnsi="MathJax_Math-italic" w:cs="Helvetica"/>
          <w:color w:val="000000"/>
          <w:sz w:val="29"/>
          <w:szCs w:val="29"/>
          <w:bdr w:val="none" w:sz="0" w:space="0" w:color="auto" w:frame="1"/>
        </w:rPr>
        <w:t>c</w:t>
      </w:r>
      <w:r w:rsidRPr="006E5F57">
        <w:rPr>
          <w:rFonts w:ascii="MathJax_Main" w:eastAsia="Times New Roman" w:hAnsi="MathJax_Main" w:cs="Helvetica"/>
          <w:color w:val="000000"/>
          <w:sz w:val="20"/>
          <w:szCs w:val="20"/>
          <w:bdr w:val="none" w:sz="0" w:space="0" w:color="auto" w:frame="1"/>
        </w:rPr>
        <w:t>25</w:t>
      </w:r>
      <w:r w:rsidRPr="006E5F57">
        <w:rPr>
          <w:rFonts w:ascii="MathJax_Main" w:eastAsia="Times New Roman" w:hAnsi="MathJax_Main" w:cs="Helvetica"/>
          <w:color w:val="000000"/>
          <w:sz w:val="29"/>
          <w:szCs w:val="29"/>
          <w:bdr w:val="none" w:sz="0" w:space="0" w:color="auto" w:frame="1"/>
        </w:rPr>
        <w:t>+</w:t>
      </w:r>
      <w:r w:rsidRPr="006E5F57">
        <w:rPr>
          <w:rFonts w:ascii="MathJax_Math-italic" w:eastAsia="Times New Roman" w:hAnsi="MathJax_Math-italic" w:cs="Helvetica"/>
          <w:color w:val="000000"/>
          <w:sz w:val="29"/>
          <w:szCs w:val="29"/>
          <w:bdr w:val="none" w:sz="0" w:space="0" w:color="auto" w:frame="1"/>
        </w:rPr>
        <w:t>c</w:t>
      </w:r>
      <w:r w:rsidRPr="006E5F57">
        <w:rPr>
          <w:rFonts w:ascii="MathJax_Main" w:eastAsia="Times New Roman" w:hAnsi="MathJax_Main" w:cs="Helvetica"/>
          <w:color w:val="000000"/>
          <w:sz w:val="20"/>
          <w:szCs w:val="20"/>
          <w:bdr w:val="none" w:sz="0" w:space="0" w:color="auto" w:frame="1"/>
        </w:rPr>
        <w:t>23</w:t>
      </w:r>
      <w:r w:rsidRPr="006E5F57">
        <w:rPr>
          <w:rFonts w:ascii="MathJax_Main" w:eastAsia="Times New Roman" w:hAnsi="MathJax_Main" w:cs="Helvetica"/>
          <w:color w:val="000000"/>
          <w:sz w:val="29"/>
          <w:szCs w:val="29"/>
          <w:bdr w:val="none" w:sz="0" w:space="0" w:color="auto" w:frame="1"/>
        </w:rPr>
        <w:t>+</w:t>
      </w:r>
      <w:r w:rsidRPr="006E5F57">
        <w:rPr>
          <w:rFonts w:ascii="MathJax_Math-italic" w:eastAsia="Times New Roman" w:hAnsi="MathJax_Math-italic" w:cs="Helvetica"/>
          <w:color w:val="000000"/>
          <w:sz w:val="29"/>
          <w:szCs w:val="29"/>
          <w:bdr w:val="none" w:sz="0" w:space="0" w:color="auto" w:frame="1"/>
        </w:rPr>
        <w:t>c</w:t>
      </w:r>
      <w:r w:rsidRPr="006E5F57">
        <w:rPr>
          <w:rFonts w:ascii="MathJax_Main" w:eastAsia="Times New Roman" w:hAnsi="MathJax_Main" w:cs="Helvetica"/>
          <w:color w:val="000000"/>
          <w:sz w:val="20"/>
          <w:szCs w:val="20"/>
          <w:bdr w:val="none" w:sz="0" w:space="0" w:color="auto" w:frame="1"/>
        </w:rPr>
        <w:t>23</w:t>
      </w:r>
      <w:r w:rsidRPr="006E5F57">
        <w:rPr>
          <w:rFonts w:ascii="MathJax_Main" w:eastAsia="Times New Roman" w:hAnsi="MathJax_Main" w:cs="Helvetica"/>
          <w:color w:val="000000"/>
          <w:sz w:val="29"/>
          <w:szCs w:val="29"/>
          <w:bdr w:val="none" w:sz="0" w:space="0" w:color="auto" w:frame="1"/>
        </w:rPr>
        <w:t>+</w:t>
      </w:r>
      <w:r w:rsidRPr="006E5F57">
        <w:rPr>
          <w:rFonts w:ascii="MathJax_Math-italic" w:eastAsia="Times New Roman" w:hAnsi="MathJax_Math-italic" w:cs="Helvetica"/>
          <w:color w:val="000000"/>
          <w:sz w:val="29"/>
          <w:szCs w:val="29"/>
          <w:bdr w:val="none" w:sz="0" w:space="0" w:color="auto" w:frame="1"/>
        </w:rPr>
        <w:t>c</w:t>
      </w:r>
      <w:r w:rsidRPr="006E5F57">
        <w:rPr>
          <w:rFonts w:ascii="MathJax_Main" w:eastAsia="Times New Roman" w:hAnsi="MathJax_Main" w:cs="Helvetica"/>
          <w:color w:val="000000"/>
          <w:sz w:val="20"/>
          <w:szCs w:val="20"/>
          <w:bdr w:val="none" w:sz="0" w:space="0" w:color="auto" w:frame="1"/>
        </w:rPr>
        <w:t>22</w:t>
      </w:r>
      <w:r w:rsidRPr="006E5F57">
        <w:rPr>
          <w:rFonts w:ascii="MathJax_Main" w:eastAsia="Times New Roman" w:hAnsi="MathJax_Main" w:cs="Helvetica"/>
          <w:color w:val="000000"/>
          <w:sz w:val="29"/>
          <w:szCs w:val="29"/>
          <w:bdr w:val="none" w:sz="0" w:space="0" w:color="auto" w:frame="1"/>
        </w:rPr>
        <w:t>+</w:t>
      </w:r>
      <w:r w:rsidRPr="006E5F57">
        <w:rPr>
          <w:rFonts w:ascii="MathJax_Math-italic" w:eastAsia="Times New Roman" w:hAnsi="MathJax_Math-italic" w:cs="Helvetica"/>
          <w:color w:val="000000"/>
          <w:sz w:val="29"/>
          <w:szCs w:val="29"/>
          <w:bdr w:val="none" w:sz="0" w:space="0" w:color="auto" w:frame="1"/>
        </w:rPr>
        <w:t>c</w:t>
      </w:r>
      <w:r w:rsidRPr="006E5F57">
        <w:rPr>
          <w:rFonts w:ascii="MathJax_Main" w:eastAsia="Times New Roman" w:hAnsi="MathJax_Main" w:cs="Helvetica"/>
          <w:color w:val="000000"/>
          <w:sz w:val="20"/>
          <w:szCs w:val="20"/>
          <w:bdr w:val="none" w:sz="0" w:space="0" w:color="auto" w:frame="1"/>
        </w:rPr>
        <w:t>21</w:t>
      </w:r>
      <w:r w:rsidRPr="006E5F57">
        <w:rPr>
          <w:rFonts w:ascii="MathJax_Main" w:eastAsia="Times New Roman" w:hAnsi="MathJax_Main" w:cs="Helvetica"/>
          <w:color w:val="000000"/>
          <w:sz w:val="29"/>
          <w:szCs w:val="29"/>
          <w:bdr w:val="none" w:sz="0" w:space="0" w:color="auto" w:frame="1"/>
        </w:rPr>
        <w:t>+</w:t>
      </w:r>
      <w:r w:rsidRPr="006E5F57">
        <w:rPr>
          <w:rFonts w:ascii="MathJax_Math-italic" w:eastAsia="Times New Roman" w:hAnsi="MathJax_Math-italic" w:cs="Helvetica"/>
          <w:color w:val="000000"/>
          <w:sz w:val="29"/>
          <w:szCs w:val="29"/>
          <w:bdr w:val="none" w:sz="0" w:space="0" w:color="auto" w:frame="1"/>
        </w:rPr>
        <w:t>c</w:t>
      </w:r>
      <w:r w:rsidRPr="006E5F57">
        <w:rPr>
          <w:rFonts w:ascii="MathJax_Main" w:eastAsia="Times New Roman" w:hAnsi="MathJax_Main" w:cs="Helvetica"/>
          <w:color w:val="000000"/>
          <w:sz w:val="20"/>
          <w:szCs w:val="20"/>
          <w:bdr w:val="none" w:sz="0" w:space="0" w:color="auto" w:frame="1"/>
        </w:rPr>
        <w:t>20</w:t>
      </w:r>
      <w:r w:rsidRPr="006E5F57">
        <w:rPr>
          <w:rFonts w:ascii="MathJax_Main" w:eastAsia="Times New Roman" w:hAnsi="MathJax_Main" w:cs="Helvetica"/>
          <w:color w:val="000000"/>
          <w:sz w:val="29"/>
          <w:szCs w:val="29"/>
          <w:bdr w:val="none" w:sz="0" w:space="0" w:color="auto" w:frame="1"/>
        </w:rPr>
        <w:t>)−−−−−−−−−−−−−−−−−−−−−−</w:t>
      </w:r>
      <w:r w:rsidRPr="006E5F57">
        <w:rPr>
          <w:rFonts w:ascii="MathJax_Size2" w:eastAsia="Times New Roman" w:hAnsi="MathJax_Size2" w:cs="Helvetica"/>
          <w:color w:val="000000"/>
          <w:sz w:val="29"/>
          <w:szCs w:val="29"/>
          <w:bdr w:val="none" w:sz="0" w:space="0" w:color="auto" w:frame="1"/>
        </w:rPr>
        <w:t>√</w:t>
      </w:r>
      <w:r w:rsidRPr="006E5F57">
        <w:rPr>
          <w:rFonts w:ascii="Helvetica" w:eastAsia="Times New Roman" w:hAnsi="Helvetica" w:cs="Helvetica"/>
          <w:color w:val="000000"/>
          <w:sz w:val="24"/>
          <w:szCs w:val="24"/>
          <w:bdr w:val="none" w:sz="0" w:space="0" w:color="auto" w:frame="1"/>
        </w:rPr>
        <w:t>||c||=(c52+c32+c32+c22+c12+c02)</w:t>
      </w:r>
    </w:p>
    <w:p w:rsidR="006E5F57" w:rsidRPr="006E5F57" w:rsidRDefault="006E5F57" w:rsidP="006E5F57">
      <w:pPr>
        <w:shd w:val="clear" w:color="auto" w:fill="FFFFFF"/>
        <w:spacing w:after="0" w:line="240" w:lineRule="auto"/>
        <w:rPr>
          <w:rFonts w:ascii="Helvetica" w:eastAsia="Times New Roman" w:hAnsi="Helvetica" w:cs="Helvetica"/>
          <w:color w:val="000000"/>
          <w:sz w:val="24"/>
          <w:szCs w:val="24"/>
        </w:rPr>
      </w:pPr>
      <w:r w:rsidRPr="006E5F57">
        <w:rPr>
          <w:rFonts w:ascii="Helvetica" w:eastAsia="Times New Roman" w:hAnsi="Helvetica" w:cs="Helvetica"/>
          <w:color w:val="000000"/>
          <w:sz w:val="24"/>
          <w:szCs w:val="24"/>
        </w:rPr>
        <w:t>For example, if we set </w:t>
      </w:r>
      <w:r w:rsidRPr="006E5F57">
        <w:rPr>
          <w:rFonts w:ascii="MathJax_Math-italic" w:eastAsia="Times New Roman" w:hAnsi="MathJax_Math-italic" w:cs="Helvetica"/>
          <w:color w:val="000000"/>
          <w:sz w:val="29"/>
          <w:szCs w:val="29"/>
          <w:bdr w:val="none" w:sz="0" w:space="0" w:color="auto" w:frame="1"/>
        </w:rPr>
        <w:t>c</w:t>
      </w:r>
      <w:r w:rsidRPr="006E5F57">
        <w:rPr>
          <w:rFonts w:ascii="MathJax_Main" w:eastAsia="Times New Roman" w:hAnsi="MathJax_Main" w:cs="Helvetica"/>
          <w:color w:val="000000"/>
          <w:sz w:val="20"/>
          <w:szCs w:val="20"/>
          <w:bdr w:val="none" w:sz="0" w:space="0" w:color="auto" w:frame="1"/>
        </w:rPr>
        <w:t>2</w:t>
      </w:r>
      <w:proofErr w:type="gramStart"/>
      <w:r w:rsidRPr="006E5F57">
        <w:rPr>
          <w:rFonts w:ascii="MathJax_Main" w:eastAsia="Times New Roman" w:hAnsi="MathJax_Main" w:cs="Helvetica"/>
          <w:color w:val="000000"/>
          <w:sz w:val="29"/>
          <w:szCs w:val="29"/>
          <w:bdr w:val="none" w:sz="0" w:space="0" w:color="auto" w:frame="1"/>
        </w:rPr>
        <w:t>,</w:t>
      </w:r>
      <w:r w:rsidRPr="006E5F57">
        <w:rPr>
          <w:rFonts w:ascii="MathJax_Math-italic" w:eastAsia="Times New Roman" w:hAnsi="MathJax_Math-italic" w:cs="Helvetica"/>
          <w:color w:val="000000"/>
          <w:sz w:val="29"/>
          <w:szCs w:val="29"/>
          <w:bdr w:val="none" w:sz="0" w:space="0" w:color="auto" w:frame="1"/>
        </w:rPr>
        <w:t>c</w:t>
      </w:r>
      <w:r w:rsidRPr="006E5F57">
        <w:rPr>
          <w:rFonts w:ascii="MathJax_Main" w:eastAsia="Times New Roman" w:hAnsi="MathJax_Main" w:cs="Helvetica"/>
          <w:color w:val="000000"/>
          <w:sz w:val="20"/>
          <w:szCs w:val="20"/>
          <w:bdr w:val="none" w:sz="0" w:space="0" w:color="auto" w:frame="1"/>
        </w:rPr>
        <w:t>3</w:t>
      </w:r>
      <w:r w:rsidRPr="006E5F57">
        <w:rPr>
          <w:rFonts w:ascii="MathJax_Main" w:eastAsia="Times New Roman" w:hAnsi="MathJax_Main" w:cs="Helvetica"/>
          <w:color w:val="000000"/>
          <w:sz w:val="29"/>
          <w:szCs w:val="29"/>
          <w:bdr w:val="none" w:sz="0" w:space="0" w:color="auto" w:frame="1"/>
        </w:rPr>
        <w:t>,</w:t>
      </w:r>
      <w:r w:rsidRPr="006E5F57">
        <w:rPr>
          <w:rFonts w:ascii="MathJax_Math-italic" w:eastAsia="Times New Roman" w:hAnsi="MathJax_Math-italic" w:cs="Helvetica"/>
          <w:color w:val="000000"/>
          <w:sz w:val="29"/>
          <w:szCs w:val="29"/>
          <w:bdr w:val="none" w:sz="0" w:space="0" w:color="auto" w:frame="1"/>
        </w:rPr>
        <w:t>c</w:t>
      </w:r>
      <w:r w:rsidRPr="006E5F57">
        <w:rPr>
          <w:rFonts w:ascii="MathJax_Main" w:eastAsia="Times New Roman" w:hAnsi="MathJax_Main" w:cs="Helvetica"/>
          <w:color w:val="000000"/>
          <w:sz w:val="20"/>
          <w:szCs w:val="20"/>
          <w:bdr w:val="none" w:sz="0" w:space="0" w:color="auto" w:frame="1"/>
        </w:rPr>
        <w:t>4</w:t>
      </w:r>
      <w:proofErr w:type="gramEnd"/>
      <w:r w:rsidRPr="006E5F57">
        <w:rPr>
          <w:rFonts w:ascii="MathJax_Main" w:eastAsia="Times New Roman" w:hAnsi="MathJax_Main" w:cs="Helvetica"/>
          <w:color w:val="000000"/>
          <w:sz w:val="29"/>
          <w:szCs w:val="29"/>
          <w:bdr w:val="none" w:sz="0" w:space="0" w:color="auto" w:frame="1"/>
        </w:rPr>
        <w:t> and </w:t>
      </w:r>
      <w:r w:rsidRPr="006E5F57">
        <w:rPr>
          <w:rFonts w:ascii="MathJax_Math-italic" w:eastAsia="Times New Roman" w:hAnsi="MathJax_Math-italic" w:cs="Helvetica"/>
          <w:color w:val="000000"/>
          <w:sz w:val="29"/>
          <w:szCs w:val="29"/>
          <w:bdr w:val="none" w:sz="0" w:space="0" w:color="auto" w:frame="1"/>
        </w:rPr>
        <w:t>c</w:t>
      </w:r>
      <w:r w:rsidRPr="006E5F57">
        <w:rPr>
          <w:rFonts w:ascii="MathJax_Main" w:eastAsia="Times New Roman" w:hAnsi="MathJax_Main" w:cs="Helvetica"/>
          <w:color w:val="000000"/>
          <w:sz w:val="20"/>
          <w:szCs w:val="20"/>
          <w:bdr w:val="none" w:sz="0" w:space="0" w:color="auto" w:frame="1"/>
        </w:rPr>
        <w:t>5</w:t>
      </w:r>
      <w:r w:rsidRPr="006E5F57">
        <w:rPr>
          <w:rFonts w:ascii="Helvetica" w:eastAsia="Times New Roman" w:hAnsi="Helvetica" w:cs="Helvetica"/>
          <w:color w:val="000000"/>
          <w:sz w:val="24"/>
          <w:szCs w:val="24"/>
          <w:bdr w:val="none" w:sz="0" w:space="0" w:color="auto" w:frame="1"/>
        </w:rPr>
        <w:t>c2,c3,c4 and c5</w:t>
      </w:r>
      <w:r w:rsidRPr="006E5F57">
        <w:rPr>
          <w:rFonts w:ascii="Helvetica" w:eastAsia="Times New Roman" w:hAnsi="Helvetica" w:cs="Helvetica"/>
          <w:color w:val="000000"/>
          <w:sz w:val="24"/>
          <w:szCs w:val="24"/>
        </w:rPr>
        <w:t xml:space="preserve"> to 0, we get a simple straight line model. To have our training not to </w:t>
      </w:r>
      <w:proofErr w:type="spellStart"/>
      <w:r w:rsidRPr="006E5F57">
        <w:rPr>
          <w:rFonts w:ascii="Helvetica" w:eastAsia="Times New Roman" w:hAnsi="Helvetica" w:cs="Helvetica"/>
          <w:color w:val="000000"/>
          <w:sz w:val="24"/>
          <w:szCs w:val="24"/>
        </w:rPr>
        <w:t>overfit</w:t>
      </w:r>
      <w:proofErr w:type="spellEnd"/>
      <w:r w:rsidRPr="006E5F57">
        <w:rPr>
          <w:rFonts w:ascii="Helvetica" w:eastAsia="Times New Roman" w:hAnsi="Helvetica" w:cs="Helvetica"/>
          <w:color w:val="000000"/>
          <w:sz w:val="24"/>
          <w:szCs w:val="24"/>
        </w:rPr>
        <w:t xml:space="preserve"> the training data, we add a penalty in the cost function to penalize large magnitude.</w:t>
      </w:r>
    </w:p>
    <w:p w:rsidR="006E5F57" w:rsidRPr="006E5F57" w:rsidRDefault="006E5F57" w:rsidP="006E5F57">
      <w:pPr>
        <w:shd w:val="clear" w:color="auto" w:fill="FFFFFF"/>
        <w:spacing w:line="240" w:lineRule="auto"/>
        <w:jc w:val="center"/>
        <w:rPr>
          <w:rFonts w:ascii="Helvetica" w:eastAsia="Times New Roman" w:hAnsi="Helvetica" w:cs="Helvetica"/>
          <w:color w:val="000000"/>
          <w:sz w:val="24"/>
          <w:szCs w:val="24"/>
        </w:rPr>
      </w:pPr>
      <w:r w:rsidRPr="006E5F57">
        <w:rPr>
          <w:rFonts w:ascii="MathJax_Math-italic" w:eastAsia="Times New Roman" w:hAnsi="MathJax_Math-italic" w:cs="Helvetica"/>
          <w:color w:val="000000"/>
          <w:sz w:val="29"/>
          <w:szCs w:val="29"/>
          <w:bdr w:val="none" w:sz="0" w:space="0" w:color="auto" w:frame="1"/>
        </w:rPr>
        <w:t>J</w:t>
      </w:r>
      <w:r w:rsidRPr="006E5F57">
        <w:rPr>
          <w:rFonts w:ascii="MathJax_Main" w:eastAsia="Times New Roman" w:hAnsi="MathJax_Main" w:cs="Helvetica"/>
          <w:color w:val="000000"/>
          <w:sz w:val="29"/>
          <w:szCs w:val="29"/>
          <w:bdr w:val="none" w:sz="0" w:space="0" w:color="auto" w:frame="1"/>
        </w:rPr>
        <w:t xml:space="preserve">=mean square </w:t>
      </w:r>
      <w:proofErr w:type="spellStart"/>
      <w:r w:rsidRPr="006E5F57">
        <w:rPr>
          <w:rFonts w:ascii="MathJax_Main" w:eastAsia="Times New Roman" w:hAnsi="MathJax_Main" w:cs="Helvetica"/>
          <w:color w:val="000000"/>
          <w:sz w:val="29"/>
          <w:szCs w:val="29"/>
          <w:bdr w:val="none" w:sz="0" w:space="0" w:color="auto" w:frame="1"/>
        </w:rPr>
        <w:t>error+</w:t>
      </w:r>
      <w:r w:rsidRPr="006E5F57">
        <w:rPr>
          <w:rFonts w:ascii="MathJax_Math-italic" w:eastAsia="Times New Roman" w:hAnsi="MathJax_Math-italic" w:cs="Helvetica"/>
          <w:color w:val="000000"/>
          <w:sz w:val="29"/>
          <w:szCs w:val="29"/>
          <w:bdr w:val="none" w:sz="0" w:space="0" w:color="auto" w:frame="1"/>
        </w:rPr>
        <w:t>λ</w:t>
      </w:r>
      <w:proofErr w:type="spellEnd"/>
      <w:r w:rsidRPr="006E5F57">
        <w:rPr>
          <w:rFonts w:ascii="Cambria Math" w:eastAsia="Times New Roman" w:hAnsi="Cambria Math" w:cs="Cambria Math"/>
          <w:color w:val="000000"/>
          <w:sz w:val="29"/>
          <w:szCs w:val="29"/>
          <w:bdr w:val="none" w:sz="0" w:space="0" w:color="auto" w:frame="1"/>
        </w:rPr>
        <w:t>⋅</w:t>
      </w:r>
      <w:r w:rsidRPr="006E5F57">
        <w:rPr>
          <w:rFonts w:ascii="MathJax_Main" w:eastAsia="Times New Roman" w:hAnsi="MathJax_Main" w:cs="Helvetica"/>
          <w:color w:val="000000"/>
          <w:sz w:val="29"/>
          <w:szCs w:val="29"/>
          <w:bdr w:val="none" w:sz="0" w:space="0" w:color="auto" w:frame="1"/>
        </w:rPr>
        <w:t>||</w:t>
      </w:r>
      <w:r w:rsidRPr="006E5F57">
        <w:rPr>
          <w:rFonts w:ascii="MathJax_Math-italic" w:eastAsia="Times New Roman" w:hAnsi="MathJax_Math-italic" w:cs="Helvetica"/>
          <w:color w:val="000000"/>
          <w:sz w:val="29"/>
          <w:szCs w:val="29"/>
          <w:bdr w:val="none" w:sz="0" w:space="0" w:color="auto" w:frame="1"/>
        </w:rPr>
        <w:t>W</w:t>
      </w:r>
      <w:r w:rsidRPr="006E5F57">
        <w:rPr>
          <w:rFonts w:ascii="MathJax_Main" w:eastAsia="Times New Roman" w:hAnsi="MathJax_Main" w:cs="Helvetica"/>
          <w:color w:val="000000"/>
          <w:sz w:val="29"/>
          <w:szCs w:val="29"/>
          <w:bdr w:val="none" w:sz="0" w:space="0" w:color="auto" w:frame="1"/>
        </w:rPr>
        <w:t>||</w:t>
      </w:r>
      <w:r w:rsidRPr="006E5F57">
        <w:rPr>
          <w:rFonts w:ascii="Helvetica" w:eastAsia="Times New Roman" w:hAnsi="Helvetica" w:cs="Helvetica"/>
          <w:color w:val="000000"/>
          <w:sz w:val="24"/>
          <w:szCs w:val="24"/>
          <w:bdr w:val="none" w:sz="0" w:space="0" w:color="auto" w:frame="1"/>
        </w:rPr>
        <w:t xml:space="preserve">J=mean square </w:t>
      </w:r>
      <w:proofErr w:type="spellStart"/>
      <w:r w:rsidRPr="006E5F57">
        <w:rPr>
          <w:rFonts w:ascii="Helvetica" w:eastAsia="Times New Roman" w:hAnsi="Helvetica" w:cs="Helvetica"/>
          <w:color w:val="000000"/>
          <w:sz w:val="24"/>
          <w:szCs w:val="24"/>
          <w:bdr w:val="none" w:sz="0" w:space="0" w:color="auto" w:frame="1"/>
        </w:rPr>
        <w:t>error+λ</w:t>
      </w:r>
      <w:proofErr w:type="spellEnd"/>
      <w:r w:rsidRPr="006E5F57">
        <w:rPr>
          <w:rFonts w:ascii="Cambria Math" w:eastAsia="Times New Roman" w:hAnsi="Cambria Math" w:cs="Cambria Math"/>
          <w:color w:val="000000"/>
          <w:sz w:val="24"/>
          <w:szCs w:val="24"/>
          <w:bdr w:val="none" w:sz="0" w:space="0" w:color="auto" w:frame="1"/>
        </w:rPr>
        <w:t>⋅</w:t>
      </w:r>
      <w:r w:rsidRPr="006E5F57">
        <w:rPr>
          <w:rFonts w:ascii="Helvetica" w:eastAsia="Times New Roman" w:hAnsi="Helvetica" w:cs="Helvetica"/>
          <w:color w:val="000000"/>
          <w:sz w:val="24"/>
          <w:szCs w:val="24"/>
          <w:bdr w:val="none" w:sz="0" w:space="0" w:color="auto" w:frame="1"/>
        </w:rPr>
        <w:t>||W||</w:t>
      </w:r>
    </w:p>
    <w:p w:rsidR="006E5F57" w:rsidRPr="006E5F57" w:rsidRDefault="006E5F57" w:rsidP="006E5F57">
      <w:pPr>
        <w:shd w:val="clear" w:color="auto" w:fill="FFFFFF"/>
        <w:spacing w:after="0" w:line="240" w:lineRule="auto"/>
        <w:rPr>
          <w:rFonts w:ascii="Helvetica" w:eastAsia="Times New Roman" w:hAnsi="Helvetica" w:cs="Helvetica"/>
          <w:color w:val="000000"/>
          <w:sz w:val="24"/>
          <w:szCs w:val="24"/>
        </w:rPr>
      </w:pPr>
      <w:r w:rsidRPr="006E5F57">
        <w:rPr>
          <w:rFonts w:ascii="Helvetica" w:eastAsia="Times New Roman" w:hAnsi="Helvetica" w:cs="Helvetica"/>
          <w:color w:val="000000"/>
          <w:sz w:val="24"/>
          <w:szCs w:val="24"/>
        </w:rPr>
        <w:t xml:space="preserve">This </w:t>
      </w:r>
      <w:proofErr w:type="gramStart"/>
      <w:r w:rsidRPr="006E5F57">
        <w:rPr>
          <w:rFonts w:ascii="Helvetica" w:eastAsia="Times New Roman" w:hAnsi="Helvetica" w:cs="Helvetica"/>
          <w:color w:val="000000"/>
          <w:sz w:val="24"/>
          <w:szCs w:val="24"/>
        </w:rPr>
        <w:t>is called</w:t>
      </w:r>
      <w:proofErr w:type="gramEnd"/>
      <w:r w:rsidRPr="006E5F57">
        <w:rPr>
          <w:rFonts w:ascii="Helvetica" w:eastAsia="Times New Roman" w:hAnsi="Helvetica" w:cs="Helvetica"/>
          <w:color w:val="000000"/>
          <w:sz w:val="24"/>
          <w:szCs w:val="24"/>
        </w:rPr>
        <w:t> </w:t>
      </w:r>
      <w:r w:rsidRPr="006E5F57">
        <w:rPr>
          <w:rFonts w:ascii="Helvetica" w:eastAsia="Times New Roman" w:hAnsi="Helvetica" w:cs="Helvetica"/>
          <w:b/>
          <w:bCs/>
          <w:color w:val="000000"/>
          <w:sz w:val="24"/>
          <w:szCs w:val="24"/>
        </w:rPr>
        <w:t>regularization</w:t>
      </w:r>
      <w:r w:rsidRPr="006E5F57">
        <w:rPr>
          <w:rFonts w:ascii="Helvetica" w:eastAsia="Times New Roman" w:hAnsi="Helvetica" w:cs="Helvetica"/>
          <w:color w:val="000000"/>
          <w:sz w:val="24"/>
          <w:szCs w:val="24"/>
        </w:rPr>
        <w:t>. Here</w:t>
      </w:r>
      <w:ins w:id="83" w:author="Renee Redding" w:date="2017-04-11T22:21:00Z">
        <w:r w:rsidR="007E1384">
          <w:rPr>
            <w:rFonts w:ascii="Helvetica" w:eastAsia="Times New Roman" w:hAnsi="Helvetica" w:cs="Helvetica"/>
            <w:color w:val="000000"/>
            <w:sz w:val="24"/>
            <w:szCs w:val="24"/>
          </w:rPr>
          <w:t>,</w:t>
        </w:r>
      </w:ins>
      <w:r w:rsidRPr="006E5F57">
        <w:rPr>
          <w:rFonts w:ascii="Helvetica" w:eastAsia="Times New Roman" w:hAnsi="Helvetica" w:cs="Helvetica"/>
          <w:color w:val="000000"/>
          <w:sz w:val="24"/>
          <w:szCs w:val="24"/>
        </w:rPr>
        <w:t xml:space="preserve"> we introduce another </w:t>
      </w:r>
      <w:proofErr w:type="spellStart"/>
      <w:r w:rsidRPr="006E5F57">
        <w:rPr>
          <w:rFonts w:ascii="Helvetica" w:eastAsia="Times New Roman" w:hAnsi="Helvetica" w:cs="Helvetica"/>
          <w:color w:val="000000"/>
          <w:sz w:val="24"/>
          <w:szCs w:val="24"/>
        </w:rPr>
        <w:t>hyperparameter</w:t>
      </w:r>
      <w:proofErr w:type="spellEnd"/>
      <w:r w:rsidRPr="006E5F57">
        <w:rPr>
          <w:rFonts w:ascii="Helvetica" w:eastAsia="Times New Roman" w:hAnsi="Helvetica" w:cs="Helvetica"/>
          <w:color w:val="000000"/>
          <w:sz w:val="24"/>
          <w:szCs w:val="24"/>
        </w:rPr>
        <w:t xml:space="preserve"> called regularization factor </w:t>
      </w:r>
      <w:proofErr w:type="spellStart"/>
      <w:r w:rsidRPr="006E5F57">
        <w:rPr>
          <w:rFonts w:ascii="MathJax_Math-italic" w:eastAsia="Times New Roman" w:hAnsi="MathJax_Math-italic" w:cs="Helvetica"/>
          <w:color w:val="000000"/>
          <w:sz w:val="29"/>
          <w:szCs w:val="29"/>
          <w:bdr w:val="none" w:sz="0" w:space="0" w:color="auto" w:frame="1"/>
        </w:rPr>
        <w:t>λ</w:t>
      </w:r>
      <w:r w:rsidRPr="006E5F57">
        <w:rPr>
          <w:rFonts w:ascii="Helvetica" w:eastAsia="Times New Roman" w:hAnsi="Helvetica" w:cs="Helvetica"/>
          <w:color w:val="000000"/>
          <w:sz w:val="24"/>
          <w:szCs w:val="24"/>
          <w:bdr w:val="none" w:sz="0" w:space="0" w:color="auto" w:frame="1"/>
        </w:rPr>
        <w:t>λ</w:t>
      </w:r>
      <w:proofErr w:type="spellEnd"/>
      <w:r w:rsidRPr="006E5F57">
        <w:rPr>
          <w:rFonts w:ascii="Helvetica" w:eastAsia="Times New Roman" w:hAnsi="Helvetica" w:cs="Helvetica"/>
          <w:color w:val="000000"/>
          <w:sz w:val="24"/>
          <w:szCs w:val="24"/>
        </w:rPr>
        <w:t> to penalize overfitting.</w:t>
      </w:r>
    </w:p>
    <w:p w:rsidR="006E5F57" w:rsidRPr="006E5F57" w:rsidRDefault="006E5F57" w:rsidP="006E5F57">
      <w:pPr>
        <w:shd w:val="clear" w:color="auto" w:fill="FFFFFF"/>
        <w:spacing w:after="0" w:line="240" w:lineRule="auto"/>
        <w:rPr>
          <w:rFonts w:ascii="Helvetica" w:eastAsia="Times New Roman" w:hAnsi="Helvetica" w:cs="Helvetica"/>
          <w:color w:val="000000"/>
          <w:sz w:val="24"/>
          <w:szCs w:val="24"/>
        </w:rPr>
      </w:pPr>
      <w:r w:rsidRPr="006E5F57">
        <w:rPr>
          <w:rFonts w:ascii="Helvetica" w:eastAsia="Times New Roman" w:hAnsi="Helvetica" w:cs="Helvetica"/>
          <w:color w:val="000000"/>
          <w:sz w:val="24"/>
          <w:szCs w:val="24"/>
        </w:rPr>
        <w:t>In this example, we use a L2 norm (</w:t>
      </w:r>
      <w:r w:rsidRPr="006E5F57">
        <w:rPr>
          <w:rFonts w:ascii="Helvetica" w:eastAsia="Times New Roman" w:hAnsi="Helvetica" w:cs="Helvetica"/>
          <w:b/>
          <w:bCs/>
          <w:color w:val="000000"/>
          <w:sz w:val="24"/>
          <w:szCs w:val="24"/>
        </w:rPr>
        <w:t>L2 regularization</w:t>
      </w:r>
      <w:r w:rsidRPr="006E5F57">
        <w:rPr>
          <w:rFonts w:ascii="Helvetica" w:eastAsia="Times New Roman" w:hAnsi="Helvetica" w:cs="Helvetica"/>
          <w:color w:val="000000"/>
          <w:sz w:val="24"/>
          <w:szCs w:val="24"/>
        </w:rPr>
        <w:t>) </w:t>
      </w:r>
      <w:r w:rsidRPr="006E5F57">
        <w:rPr>
          <w:rFonts w:ascii="MathJax_Main" w:eastAsia="Times New Roman" w:hAnsi="MathJax_Main" w:cs="Helvetica"/>
          <w:color w:val="000000"/>
          <w:sz w:val="29"/>
          <w:szCs w:val="29"/>
          <w:bdr w:val="none" w:sz="0" w:space="0" w:color="auto" w:frame="1"/>
        </w:rPr>
        <w:t>||</w:t>
      </w:r>
      <w:r w:rsidRPr="006E5F57">
        <w:rPr>
          <w:rFonts w:ascii="MathJax_Math-italic" w:eastAsia="Times New Roman" w:hAnsi="MathJax_Math-italic" w:cs="Helvetica"/>
          <w:color w:val="000000"/>
          <w:sz w:val="29"/>
          <w:szCs w:val="29"/>
          <w:bdr w:val="none" w:sz="0" w:space="0" w:color="auto" w:frame="1"/>
        </w:rPr>
        <w:t>W</w:t>
      </w:r>
      <w:r w:rsidRPr="006E5F57">
        <w:rPr>
          <w:rFonts w:ascii="MathJax_Main" w:eastAsia="Times New Roman" w:hAnsi="MathJax_Main" w:cs="Helvetica"/>
          <w:color w:val="000000"/>
          <w:sz w:val="29"/>
          <w:szCs w:val="29"/>
          <w:bdr w:val="none" w:sz="0" w:space="0" w:color="auto" w:frame="1"/>
        </w:rPr>
        <w:t>||</w:t>
      </w:r>
      <w:r w:rsidRPr="006E5F57">
        <w:rPr>
          <w:rFonts w:ascii="Helvetica" w:eastAsia="Times New Roman" w:hAnsi="Helvetica" w:cs="Helvetica"/>
          <w:color w:val="000000"/>
          <w:sz w:val="24"/>
          <w:szCs w:val="24"/>
          <w:bdr w:val="none" w:sz="0" w:space="0" w:color="auto" w:frame="1"/>
        </w:rPr>
        <w:t>||W||</w:t>
      </w:r>
      <w:r w:rsidRPr="006E5F57">
        <w:rPr>
          <w:rFonts w:ascii="Helvetica" w:eastAsia="Times New Roman" w:hAnsi="Helvetica" w:cs="Helvetica"/>
          <w:color w:val="000000"/>
          <w:sz w:val="24"/>
          <w:szCs w:val="24"/>
        </w:rPr>
        <w:t xml:space="preserve"> as the </w:t>
      </w:r>
      <w:del w:id="84" w:author="Renee Redding" w:date="2017-04-11T22:21:00Z">
        <w:r w:rsidRPr="006E5F57" w:rsidDel="007E1384">
          <w:rPr>
            <w:rFonts w:ascii="Helvetica" w:eastAsia="Times New Roman" w:hAnsi="Helvetica" w:cs="Helvetica"/>
            <w:color w:val="000000"/>
            <w:sz w:val="24"/>
            <w:szCs w:val="24"/>
          </w:rPr>
          <w:delText>penality</w:delText>
        </w:r>
      </w:del>
      <w:ins w:id="85" w:author="Renee Redding" w:date="2017-04-11T22:21:00Z">
        <w:r w:rsidR="007E1384" w:rsidRPr="006E5F57">
          <w:rPr>
            <w:rFonts w:ascii="Helvetica" w:eastAsia="Times New Roman" w:hAnsi="Helvetica" w:cs="Helvetica"/>
            <w:color w:val="000000"/>
            <w:sz w:val="24"/>
            <w:szCs w:val="24"/>
          </w:rPr>
          <w:t>penalty</w:t>
        </w:r>
      </w:ins>
      <w:r w:rsidRPr="006E5F57">
        <w:rPr>
          <w:rFonts w:ascii="Helvetica" w:eastAsia="Times New Roman" w:hAnsi="Helvetica" w:cs="Helvetica"/>
          <w:color w:val="000000"/>
          <w:sz w:val="24"/>
          <w:szCs w:val="24"/>
        </w:rPr>
        <w:t>.</w:t>
      </w:r>
    </w:p>
    <w:p w:rsidR="006E5F57" w:rsidRPr="006E5F57" w:rsidRDefault="006E5F57" w:rsidP="006E5F57">
      <w:pPr>
        <w:shd w:val="clear" w:color="auto" w:fill="FFFFFF"/>
        <w:spacing w:after="0" w:line="240" w:lineRule="auto"/>
        <w:rPr>
          <w:rFonts w:ascii="Helvetica" w:eastAsia="Times New Roman" w:hAnsi="Helvetica" w:cs="Helvetica"/>
          <w:color w:val="000000"/>
          <w:sz w:val="24"/>
          <w:szCs w:val="24"/>
        </w:rPr>
      </w:pPr>
      <w:r w:rsidRPr="006E5F57">
        <w:rPr>
          <w:rFonts w:ascii="Helvetica" w:eastAsia="Times New Roman" w:hAnsi="Helvetica" w:cs="Helvetica"/>
          <w:color w:val="000000"/>
          <w:sz w:val="24"/>
          <w:szCs w:val="24"/>
        </w:rPr>
        <w:lastRenderedPageBreak/>
        <w:t xml:space="preserve">After many </w:t>
      </w:r>
      <w:ins w:id="86" w:author="Renee Redding" w:date="2017-04-11T22:21:00Z">
        <w:r w:rsidR="007E1384">
          <w:rPr>
            <w:rFonts w:ascii="Helvetica" w:eastAsia="Times New Roman" w:hAnsi="Helvetica" w:cs="Helvetica"/>
            <w:color w:val="000000"/>
            <w:sz w:val="24"/>
            <w:szCs w:val="24"/>
          </w:rPr>
          <w:t xml:space="preserve">repetitions of </w:t>
        </w:r>
      </w:ins>
      <w:r w:rsidRPr="006E5F57">
        <w:rPr>
          <w:rFonts w:ascii="Helvetica" w:eastAsia="Times New Roman" w:hAnsi="Helvetica" w:cs="Helvetica"/>
          <w:color w:val="000000"/>
          <w:sz w:val="24"/>
          <w:szCs w:val="24"/>
        </w:rPr>
        <w:t>tr</w:t>
      </w:r>
      <w:ins w:id="87" w:author="Renee Redding" w:date="2017-04-11T22:21:00Z">
        <w:r w:rsidR="007E1384">
          <w:rPr>
            <w:rFonts w:ascii="Helvetica" w:eastAsia="Times New Roman" w:hAnsi="Helvetica" w:cs="Helvetica"/>
            <w:color w:val="000000"/>
            <w:sz w:val="24"/>
            <w:szCs w:val="24"/>
          </w:rPr>
          <w:t>ial</w:t>
        </w:r>
      </w:ins>
      <w:del w:id="88" w:author="Renee Redding" w:date="2017-04-11T22:21:00Z">
        <w:r w:rsidRPr="006E5F57" w:rsidDel="007E1384">
          <w:rPr>
            <w:rFonts w:ascii="Helvetica" w:eastAsia="Times New Roman" w:hAnsi="Helvetica" w:cs="Helvetica"/>
            <w:color w:val="000000"/>
            <w:sz w:val="24"/>
            <w:szCs w:val="24"/>
          </w:rPr>
          <w:delText>y</w:delText>
        </w:r>
      </w:del>
      <w:r w:rsidRPr="006E5F57">
        <w:rPr>
          <w:rFonts w:ascii="Helvetica" w:eastAsia="Times New Roman" w:hAnsi="Helvetica" w:cs="Helvetica"/>
          <w:color w:val="000000"/>
          <w:sz w:val="24"/>
          <w:szCs w:val="24"/>
        </w:rPr>
        <w:t xml:space="preserve"> and error, we pick </w:t>
      </w:r>
      <w:proofErr w:type="spellStart"/>
      <w:r w:rsidRPr="006E5F57">
        <w:rPr>
          <w:rFonts w:ascii="MathJax_Math-italic" w:eastAsia="Times New Roman" w:hAnsi="MathJax_Math-italic" w:cs="Helvetica"/>
          <w:color w:val="000000"/>
          <w:sz w:val="29"/>
          <w:szCs w:val="29"/>
          <w:bdr w:val="none" w:sz="0" w:space="0" w:color="auto" w:frame="1"/>
        </w:rPr>
        <w:t>λ</w:t>
      </w:r>
      <w:r w:rsidRPr="006E5F57">
        <w:rPr>
          <w:rFonts w:ascii="Helvetica" w:eastAsia="Times New Roman" w:hAnsi="Helvetica" w:cs="Helvetica"/>
          <w:color w:val="000000"/>
          <w:sz w:val="24"/>
          <w:szCs w:val="24"/>
          <w:bdr w:val="none" w:sz="0" w:space="0" w:color="auto" w:frame="1"/>
        </w:rPr>
        <w:t>λ</w:t>
      </w:r>
      <w:proofErr w:type="spellEnd"/>
      <w:r w:rsidRPr="006E5F57">
        <w:rPr>
          <w:rFonts w:ascii="Helvetica" w:eastAsia="Times New Roman" w:hAnsi="Helvetica" w:cs="Helvetica"/>
          <w:color w:val="000000"/>
          <w:sz w:val="24"/>
          <w:szCs w:val="24"/>
        </w:rPr>
        <w:t xml:space="preserve"> to be </w:t>
      </w:r>
      <w:proofErr w:type="gramStart"/>
      <w:r w:rsidRPr="006E5F57">
        <w:rPr>
          <w:rFonts w:ascii="Helvetica" w:eastAsia="Times New Roman" w:hAnsi="Helvetica" w:cs="Helvetica"/>
          <w:color w:val="000000"/>
          <w:sz w:val="24"/>
          <w:szCs w:val="24"/>
        </w:rPr>
        <w:t>1</w:t>
      </w:r>
      <w:proofErr w:type="gramEnd"/>
      <w:r w:rsidRPr="006E5F57">
        <w:rPr>
          <w:rFonts w:ascii="Helvetica" w:eastAsia="Times New Roman" w:hAnsi="Helvetica" w:cs="Helvetica"/>
          <w:color w:val="000000"/>
          <w:sz w:val="24"/>
          <w:szCs w:val="24"/>
        </w:rPr>
        <w:t xml:space="preserve">. With </w:t>
      </w:r>
      <w:del w:id="89" w:author="Renee Redding" w:date="2017-04-11T22:21:00Z">
        <w:r w:rsidRPr="006E5F57" w:rsidDel="007E1384">
          <w:rPr>
            <w:rFonts w:ascii="Helvetica" w:eastAsia="Times New Roman" w:hAnsi="Helvetica" w:cs="Helvetica"/>
            <w:color w:val="000000"/>
            <w:sz w:val="24"/>
            <w:szCs w:val="24"/>
          </w:rPr>
          <w:delText xml:space="preserve">the </w:delText>
        </w:r>
      </w:del>
      <w:r w:rsidRPr="006E5F57">
        <w:rPr>
          <w:rFonts w:ascii="Helvetica" w:eastAsia="Times New Roman" w:hAnsi="Helvetica" w:cs="Helvetica"/>
          <w:color w:val="000000"/>
          <w:sz w:val="24"/>
          <w:szCs w:val="24"/>
        </w:rPr>
        <w:t>regularization, our model makes better predictions.</w:t>
      </w:r>
    </w:p>
    <w:p w:rsidR="006E5F57" w:rsidRPr="006E5F57" w:rsidRDefault="006E5F57" w:rsidP="006E5F57">
      <w:pPr>
        <w:shd w:val="clear" w:color="auto" w:fill="FFFFFF"/>
        <w:spacing w:line="240" w:lineRule="auto"/>
        <w:jc w:val="center"/>
        <w:rPr>
          <w:rFonts w:ascii="Helvetica" w:eastAsia="Times New Roman" w:hAnsi="Helvetica" w:cs="Helvetica"/>
          <w:color w:val="555555"/>
          <w:sz w:val="21"/>
          <w:szCs w:val="21"/>
        </w:rPr>
      </w:pPr>
    </w:p>
    <w:p w:rsidR="006E5F57" w:rsidRPr="006E5F57" w:rsidRDefault="006E5F57" w:rsidP="006E5F57">
      <w:pPr>
        <w:shd w:val="clear" w:color="auto" w:fill="FFFFFF"/>
        <w:spacing w:after="0" w:line="240" w:lineRule="auto"/>
        <w:rPr>
          <w:rFonts w:ascii="Helvetica" w:eastAsia="Times New Roman" w:hAnsi="Helvetica" w:cs="Helvetica"/>
          <w:color w:val="000000"/>
          <w:sz w:val="24"/>
          <w:szCs w:val="24"/>
        </w:rPr>
      </w:pPr>
      <w:r w:rsidRPr="006E5F57">
        <w:rPr>
          <w:rFonts w:ascii="Helvetica" w:eastAsia="Times New Roman" w:hAnsi="Helvetica" w:cs="Helvetica"/>
          <w:color w:val="000000"/>
          <w:sz w:val="24"/>
          <w:szCs w:val="24"/>
        </w:rPr>
        <w:t xml:space="preserve">Like other </w:t>
      </w:r>
      <w:proofErr w:type="spellStart"/>
      <w:r w:rsidRPr="006E5F57">
        <w:rPr>
          <w:rFonts w:ascii="Helvetica" w:eastAsia="Times New Roman" w:hAnsi="Helvetica" w:cs="Helvetica"/>
          <w:color w:val="000000"/>
          <w:sz w:val="24"/>
          <w:szCs w:val="24"/>
        </w:rPr>
        <w:t>hyperparameters</w:t>
      </w:r>
      <w:proofErr w:type="spellEnd"/>
      <w:r w:rsidRPr="006E5F57">
        <w:rPr>
          <w:rFonts w:ascii="Helvetica" w:eastAsia="Times New Roman" w:hAnsi="Helvetica" w:cs="Helvetica"/>
          <w:color w:val="000000"/>
          <w:sz w:val="24"/>
          <w:szCs w:val="24"/>
        </w:rPr>
        <w:t xml:space="preserve"> for training, the process is tr</w:t>
      </w:r>
      <w:ins w:id="90" w:author="Renee Redding" w:date="2017-04-11T22:21:00Z">
        <w:r w:rsidR="007E1384">
          <w:rPr>
            <w:rFonts w:ascii="Helvetica" w:eastAsia="Times New Roman" w:hAnsi="Helvetica" w:cs="Helvetica"/>
            <w:color w:val="000000"/>
            <w:sz w:val="24"/>
            <w:szCs w:val="24"/>
          </w:rPr>
          <w:t>ial</w:t>
        </w:r>
      </w:ins>
      <w:del w:id="91" w:author="Renee Redding" w:date="2017-04-11T22:21:00Z">
        <w:r w:rsidRPr="006E5F57" w:rsidDel="007E1384">
          <w:rPr>
            <w:rFonts w:ascii="Helvetica" w:eastAsia="Times New Roman" w:hAnsi="Helvetica" w:cs="Helvetica"/>
            <w:color w:val="000000"/>
            <w:sz w:val="24"/>
            <w:szCs w:val="24"/>
          </w:rPr>
          <w:delText>y</w:delText>
        </w:r>
      </w:del>
      <w:r w:rsidRPr="006E5F57">
        <w:rPr>
          <w:rFonts w:ascii="Helvetica" w:eastAsia="Times New Roman" w:hAnsi="Helvetica" w:cs="Helvetica"/>
          <w:color w:val="000000"/>
          <w:sz w:val="24"/>
          <w:szCs w:val="24"/>
        </w:rPr>
        <w:t xml:space="preserve"> and error. In fact</w:t>
      </w:r>
      <w:ins w:id="92" w:author="Renee Redding" w:date="2017-04-11T22:21:00Z">
        <w:r w:rsidR="007E1384">
          <w:rPr>
            <w:rFonts w:ascii="Helvetica" w:eastAsia="Times New Roman" w:hAnsi="Helvetica" w:cs="Helvetica"/>
            <w:color w:val="000000"/>
            <w:sz w:val="24"/>
            <w:szCs w:val="24"/>
          </w:rPr>
          <w:t>,</w:t>
        </w:r>
      </w:ins>
      <w:r w:rsidRPr="006E5F57">
        <w:rPr>
          <w:rFonts w:ascii="Helvetica" w:eastAsia="Times New Roman" w:hAnsi="Helvetica" w:cs="Helvetica"/>
          <w:color w:val="000000"/>
          <w:sz w:val="24"/>
          <w:szCs w:val="24"/>
        </w:rPr>
        <w:t xml:space="preserve"> we use a </w:t>
      </w:r>
      <w:proofErr w:type="spellStart"/>
      <w:r w:rsidRPr="006E5F57">
        <w:rPr>
          <w:rFonts w:ascii="Helvetica" w:eastAsia="Times New Roman" w:hAnsi="Helvetica" w:cs="Helvetica"/>
          <w:color w:val="000000"/>
          <w:sz w:val="24"/>
          <w:szCs w:val="24"/>
        </w:rPr>
        <w:t>relativ</w:t>
      </w:r>
      <w:del w:id="93" w:author="Renee Redding" w:date="2017-04-11T22:21:00Z">
        <w:r w:rsidRPr="006E5F57" w:rsidDel="007E1384">
          <w:rPr>
            <w:rFonts w:ascii="Helvetica" w:eastAsia="Times New Roman" w:hAnsi="Helvetica" w:cs="Helvetica"/>
            <w:color w:val="000000"/>
            <w:sz w:val="24"/>
            <w:szCs w:val="24"/>
          </w:rPr>
          <w:delText>e</w:delText>
        </w:r>
      </w:del>
      <w:ins w:id="94" w:author="Renee Redding" w:date="2017-04-11T22:21:00Z">
        <w:r w:rsidR="007E1384">
          <w:rPr>
            <w:rFonts w:ascii="Helvetica" w:eastAsia="Times New Roman" w:hAnsi="Helvetica" w:cs="Helvetica"/>
            <w:color w:val="000000"/>
            <w:sz w:val="24"/>
            <w:szCs w:val="24"/>
          </w:rPr>
          <w:t>ly</w:t>
        </w:r>
      </w:ins>
      <w:proofErr w:type="spellEnd"/>
      <w:r w:rsidRPr="006E5F57">
        <w:rPr>
          <w:rFonts w:ascii="Helvetica" w:eastAsia="Times New Roman" w:hAnsi="Helvetica" w:cs="Helvetica"/>
          <w:color w:val="000000"/>
          <w:sz w:val="24"/>
          <w:szCs w:val="24"/>
        </w:rPr>
        <w:t xml:space="preserve"> high </w:t>
      </w:r>
      <w:proofErr w:type="spellStart"/>
      <w:r w:rsidRPr="006E5F57">
        <w:rPr>
          <w:rFonts w:ascii="MathJax_Math-italic" w:eastAsia="Times New Roman" w:hAnsi="MathJax_Math-italic" w:cs="Helvetica"/>
          <w:color w:val="000000"/>
          <w:sz w:val="29"/>
          <w:szCs w:val="29"/>
          <w:bdr w:val="none" w:sz="0" w:space="0" w:color="auto" w:frame="1"/>
        </w:rPr>
        <w:t>λ</w:t>
      </w:r>
      <w:r w:rsidRPr="006E5F57">
        <w:rPr>
          <w:rFonts w:ascii="Helvetica" w:eastAsia="Times New Roman" w:hAnsi="Helvetica" w:cs="Helvetica"/>
          <w:color w:val="000000"/>
          <w:sz w:val="24"/>
          <w:szCs w:val="24"/>
          <w:bdr w:val="none" w:sz="0" w:space="0" w:color="auto" w:frame="1"/>
        </w:rPr>
        <w:t>λ</w:t>
      </w:r>
      <w:proofErr w:type="spellEnd"/>
      <w:r w:rsidRPr="006E5F57">
        <w:rPr>
          <w:rFonts w:ascii="Helvetica" w:eastAsia="Times New Roman" w:hAnsi="Helvetica" w:cs="Helvetica"/>
          <w:color w:val="000000"/>
          <w:sz w:val="24"/>
          <w:szCs w:val="24"/>
        </w:rPr>
        <w:t> in this problem because there are only a few trainable parameters in the model. In real life problems, </w:t>
      </w:r>
      <w:proofErr w:type="spellStart"/>
      <w:r w:rsidRPr="006E5F57">
        <w:rPr>
          <w:rFonts w:ascii="MathJax_Math-italic" w:eastAsia="Times New Roman" w:hAnsi="MathJax_Math-italic" w:cs="Helvetica"/>
          <w:color w:val="000000"/>
          <w:sz w:val="29"/>
          <w:szCs w:val="29"/>
          <w:bdr w:val="none" w:sz="0" w:space="0" w:color="auto" w:frame="1"/>
        </w:rPr>
        <w:t>λ</w:t>
      </w:r>
      <w:r w:rsidRPr="006E5F57">
        <w:rPr>
          <w:rFonts w:ascii="Helvetica" w:eastAsia="Times New Roman" w:hAnsi="Helvetica" w:cs="Helvetica"/>
          <w:color w:val="000000"/>
          <w:sz w:val="24"/>
          <w:szCs w:val="24"/>
          <w:bdr w:val="none" w:sz="0" w:space="0" w:color="auto" w:frame="1"/>
        </w:rPr>
        <w:t>λ</w:t>
      </w:r>
      <w:proofErr w:type="spellEnd"/>
      <w:r w:rsidRPr="006E5F57">
        <w:rPr>
          <w:rFonts w:ascii="Helvetica" w:eastAsia="Times New Roman" w:hAnsi="Helvetica" w:cs="Helvetica"/>
          <w:color w:val="000000"/>
          <w:sz w:val="24"/>
          <w:szCs w:val="24"/>
        </w:rPr>
        <w:t> is lower because we are dealing with larger amount</w:t>
      </w:r>
      <w:ins w:id="95" w:author="Renee Redding" w:date="2017-04-11T22:22:00Z">
        <w:r w:rsidR="007E1384">
          <w:rPr>
            <w:rFonts w:ascii="Helvetica" w:eastAsia="Times New Roman" w:hAnsi="Helvetica" w:cs="Helvetica"/>
            <w:color w:val="000000"/>
            <w:sz w:val="24"/>
            <w:szCs w:val="24"/>
          </w:rPr>
          <w:t>s</w:t>
        </w:r>
      </w:ins>
      <w:r w:rsidRPr="006E5F57">
        <w:rPr>
          <w:rFonts w:ascii="Helvetica" w:eastAsia="Times New Roman" w:hAnsi="Helvetica" w:cs="Helvetica"/>
          <w:color w:val="000000"/>
          <w:sz w:val="24"/>
          <w:szCs w:val="24"/>
        </w:rPr>
        <w:t xml:space="preserve"> of trainable parameters.</w:t>
      </w:r>
    </w:p>
    <w:p w:rsidR="006E5F57" w:rsidRPr="006E5F57" w:rsidRDefault="006E5F57" w:rsidP="006E5F57">
      <w:pPr>
        <w:shd w:val="clear" w:color="auto" w:fill="FFFFFF"/>
        <w:spacing w:before="300" w:after="300" w:line="240" w:lineRule="auto"/>
        <w:rPr>
          <w:rFonts w:ascii="Helvetica" w:eastAsia="Times New Roman" w:hAnsi="Helvetica" w:cs="Helvetica"/>
          <w:color w:val="000000"/>
          <w:sz w:val="24"/>
          <w:szCs w:val="24"/>
        </w:rPr>
      </w:pPr>
      <w:r w:rsidRPr="006E5F57">
        <w:rPr>
          <w:rFonts w:ascii="Helvetica" w:eastAsia="Times New Roman" w:hAnsi="Helvetica" w:cs="Helvetica"/>
          <w:color w:val="000000"/>
          <w:sz w:val="24"/>
          <w:szCs w:val="24"/>
        </w:rPr>
        <w:t xml:space="preserve">There is another interesting observation. The loss may jump up sharply and drop to the previous level after a few thousand </w:t>
      </w:r>
      <w:ins w:id="96" w:author="Renee Redding" w:date="2017-04-11T22:22:00Z">
        <w:r w:rsidR="007E1384">
          <w:rPr>
            <w:rFonts w:ascii="Helvetica" w:eastAsia="Times New Roman" w:hAnsi="Helvetica" w:cs="Helvetica"/>
            <w:color w:val="000000"/>
            <w:sz w:val="24"/>
            <w:szCs w:val="24"/>
          </w:rPr>
          <w:t>repetitions.</w:t>
        </w:r>
      </w:ins>
      <w:del w:id="97" w:author="Renee Redding" w:date="2017-04-11T22:22:00Z">
        <w:r w:rsidRPr="006E5F57" w:rsidDel="007E1384">
          <w:rPr>
            <w:rFonts w:ascii="Helvetica" w:eastAsia="Times New Roman" w:hAnsi="Helvetica" w:cs="Helvetica"/>
            <w:color w:val="000000"/>
            <w:sz w:val="24"/>
            <w:szCs w:val="24"/>
          </w:rPr>
          <w:delText>iterations</w:delText>
        </w:r>
      </w:del>
      <w:r w:rsidRPr="006E5F57">
        <w:rPr>
          <w:rFonts w:ascii="Helvetica" w:eastAsia="Times New Roman" w:hAnsi="Helvetica" w:cs="Helvetica"/>
          <w:color w:val="000000"/>
          <w:sz w:val="24"/>
          <w:szCs w:val="24"/>
        </w:rPr>
        <w:t>.</w:t>
      </w:r>
    </w:p>
    <w:p w:rsidR="006E5F57" w:rsidRPr="006E5F57" w:rsidRDefault="006E5F57" w:rsidP="006E5F57">
      <w:pPr>
        <w:shd w:val="clear" w:color="auto" w:fill="FFFFFF"/>
        <w:spacing w:before="300" w:after="300" w:line="240" w:lineRule="auto"/>
        <w:rPr>
          <w:rFonts w:ascii="Helvetica" w:eastAsia="Times New Roman" w:hAnsi="Helvetica" w:cs="Helvetica"/>
          <w:color w:val="000000"/>
          <w:sz w:val="24"/>
          <w:szCs w:val="24"/>
        </w:rPr>
      </w:pPr>
      <w:r w:rsidRPr="006E5F57">
        <w:rPr>
          <w:rFonts w:ascii="Helvetica" w:eastAsia="Times New Roman" w:hAnsi="Helvetica" w:cs="Helvetica"/>
          <w:color w:val="000000"/>
          <w:sz w:val="24"/>
          <w:szCs w:val="24"/>
        </w:rPr>
        <w:t>If we look into the equation, we realize the gradient</w:t>
      </w:r>
    </w:p>
    <w:p w:rsidR="006E5F57" w:rsidRPr="006E5F57" w:rsidRDefault="006E5F57" w:rsidP="006E5F57">
      <w:pPr>
        <w:shd w:val="clear" w:color="auto" w:fill="FFFFFF"/>
        <w:spacing w:line="240" w:lineRule="auto"/>
        <w:jc w:val="center"/>
        <w:rPr>
          <w:rFonts w:ascii="Helvetica" w:eastAsia="Times New Roman" w:hAnsi="Helvetica" w:cs="Helvetica"/>
          <w:color w:val="000000"/>
          <w:sz w:val="24"/>
          <w:szCs w:val="24"/>
        </w:rPr>
      </w:pPr>
      <w:r w:rsidRPr="006E5F57">
        <w:rPr>
          <w:rFonts w:ascii="MathJax_Math-italic" w:eastAsia="Times New Roman" w:hAnsi="MathJax_Math-italic" w:cs="Helvetica"/>
          <w:color w:val="000000"/>
          <w:sz w:val="29"/>
          <w:szCs w:val="29"/>
          <w:bdr w:val="none" w:sz="0" w:space="0" w:color="auto" w:frame="1"/>
        </w:rPr>
        <w:t>y</w:t>
      </w:r>
      <w:r w:rsidRPr="006E5F57">
        <w:rPr>
          <w:rFonts w:ascii="MathJax_Main" w:eastAsia="Times New Roman" w:hAnsi="MathJax_Main" w:cs="Helvetica"/>
          <w:color w:val="000000"/>
          <w:sz w:val="29"/>
          <w:szCs w:val="29"/>
          <w:bdr w:val="none" w:sz="0" w:space="0" w:color="auto" w:frame="1"/>
        </w:rPr>
        <w:t>=</w:t>
      </w:r>
      <w:proofErr w:type="spellStart"/>
      <w:r w:rsidRPr="006E5F57">
        <w:rPr>
          <w:rFonts w:ascii="MathJax_Math-italic" w:eastAsia="Times New Roman" w:hAnsi="MathJax_Math-italic" w:cs="Helvetica"/>
          <w:color w:val="000000"/>
          <w:sz w:val="29"/>
          <w:szCs w:val="29"/>
          <w:bdr w:val="none" w:sz="0" w:space="0" w:color="auto" w:frame="1"/>
        </w:rPr>
        <w:t>x</w:t>
      </w:r>
      <w:r w:rsidRPr="006E5F57">
        <w:rPr>
          <w:rFonts w:ascii="MathJax_Math-italic" w:eastAsia="Times New Roman" w:hAnsi="MathJax_Math-italic" w:cs="Helvetica"/>
          <w:color w:val="000000"/>
          <w:sz w:val="20"/>
          <w:szCs w:val="20"/>
          <w:bdr w:val="none" w:sz="0" w:space="0" w:color="auto" w:frame="1"/>
        </w:rPr>
        <w:t>i</w:t>
      </w:r>
      <w:r w:rsidRPr="006E5F57">
        <w:rPr>
          <w:rFonts w:ascii="Helvetica" w:eastAsia="Times New Roman" w:hAnsi="Helvetica" w:cs="Helvetica"/>
          <w:color w:val="000000"/>
          <w:sz w:val="24"/>
          <w:szCs w:val="24"/>
          <w:bdr w:val="none" w:sz="0" w:space="0" w:color="auto" w:frame="1"/>
        </w:rPr>
        <w:t>y</w:t>
      </w:r>
      <w:proofErr w:type="spellEnd"/>
      <w:r w:rsidRPr="006E5F57">
        <w:rPr>
          <w:rFonts w:ascii="Helvetica" w:eastAsia="Times New Roman" w:hAnsi="Helvetica" w:cs="Helvetica"/>
          <w:color w:val="000000"/>
          <w:sz w:val="24"/>
          <w:szCs w:val="24"/>
          <w:bdr w:val="none" w:sz="0" w:space="0" w:color="auto" w:frame="1"/>
        </w:rPr>
        <w:t>=xi</w:t>
      </w:r>
    </w:p>
    <w:p w:rsidR="006E5F57" w:rsidRPr="006E5F57" w:rsidRDefault="006E5F57" w:rsidP="006E5F57">
      <w:pPr>
        <w:shd w:val="clear" w:color="auto" w:fill="FFFFFF"/>
        <w:spacing w:line="240" w:lineRule="auto"/>
        <w:jc w:val="center"/>
        <w:rPr>
          <w:rFonts w:ascii="Helvetica" w:eastAsia="Times New Roman" w:hAnsi="Helvetica" w:cs="Helvetica"/>
          <w:color w:val="000000"/>
          <w:sz w:val="24"/>
          <w:szCs w:val="24"/>
        </w:rPr>
      </w:pPr>
      <w:r w:rsidRPr="006E5F57">
        <w:rPr>
          <w:rFonts w:ascii="MathJax_Main" w:eastAsia="Times New Roman" w:hAnsi="MathJax_Main" w:cs="Helvetica"/>
          <w:color w:val="000000"/>
          <w:sz w:val="29"/>
          <w:szCs w:val="29"/>
          <w:bdr w:val="none" w:sz="0" w:space="0" w:color="auto" w:frame="1"/>
        </w:rPr>
        <w:t>∂</w:t>
      </w:r>
      <w:proofErr w:type="spellStart"/>
      <w:r w:rsidRPr="006E5F57">
        <w:rPr>
          <w:rFonts w:ascii="MathJax_Math-italic" w:eastAsia="Times New Roman" w:hAnsi="MathJax_Math-italic" w:cs="Helvetica"/>
          <w:color w:val="000000"/>
          <w:sz w:val="29"/>
          <w:szCs w:val="29"/>
          <w:bdr w:val="none" w:sz="0" w:space="0" w:color="auto" w:frame="1"/>
        </w:rPr>
        <w:t>y</w:t>
      </w:r>
      <w:r w:rsidRPr="006E5F57">
        <w:rPr>
          <w:rFonts w:ascii="MathJax_Main" w:eastAsia="Times New Roman" w:hAnsi="MathJax_Main" w:cs="Helvetica"/>
          <w:color w:val="000000"/>
          <w:sz w:val="29"/>
          <w:szCs w:val="29"/>
          <w:bdr w:val="none" w:sz="0" w:space="0" w:color="auto" w:frame="1"/>
        </w:rPr>
        <w:t>∂</w:t>
      </w:r>
      <w:r w:rsidRPr="006E5F57">
        <w:rPr>
          <w:rFonts w:ascii="MathJax_Math-italic" w:eastAsia="Times New Roman" w:hAnsi="MathJax_Math-italic" w:cs="Helvetica"/>
          <w:color w:val="000000"/>
          <w:sz w:val="29"/>
          <w:szCs w:val="29"/>
          <w:bdr w:val="none" w:sz="0" w:space="0" w:color="auto" w:frame="1"/>
        </w:rPr>
        <w:t>c</w:t>
      </w:r>
      <w:r w:rsidRPr="006E5F57">
        <w:rPr>
          <w:rFonts w:ascii="MathJax_Math-italic" w:eastAsia="Times New Roman" w:hAnsi="MathJax_Math-italic" w:cs="Helvetica"/>
          <w:color w:val="000000"/>
          <w:sz w:val="20"/>
          <w:szCs w:val="20"/>
          <w:bdr w:val="none" w:sz="0" w:space="0" w:color="auto" w:frame="1"/>
        </w:rPr>
        <w:t>i</w:t>
      </w:r>
      <w:proofErr w:type="spellEnd"/>
      <w:r w:rsidRPr="006E5F57">
        <w:rPr>
          <w:rFonts w:ascii="MathJax_Main" w:eastAsia="Times New Roman" w:hAnsi="MathJax_Main" w:cs="Helvetica"/>
          <w:color w:val="000000"/>
          <w:sz w:val="29"/>
          <w:szCs w:val="29"/>
          <w:bdr w:val="none" w:sz="0" w:space="0" w:color="auto" w:frame="1"/>
        </w:rPr>
        <w:t>=</w:t>
      </w:r>
      <w:r w:rsidRPr="006E5F57">
        <w:rPr>
          <w:rFonts w:ascii="MathJax_Math-italic" w:eastAsia="Times New Roman" w:hAnsi="MathJax_Math-italic" w:cs="Helvetica"/>
          <w:color w:val="000000"/>
          <w:sz w:val="29"/>
          <w:szCs w:val="29"/>
          <w:bdr w:val="none" w:sz="0" w:space="0" w:color="auto" w:frame="1"/>
        </w:rPr>
        <w:t>ix</w:t>
      </w:r>
      <w:r w:rsidRPr="006E5F57">
        <w:rPr>
          <w:rFonts w:ascii="MathJax_Math-italic" w:eastAsia="Times New Roman" w:hAnsi="MathJax_Math-italic" w:cs="Helvetica"/>
          <w:color w:val="000000"/>
          <w:sz w:val="20"/>
          <w:szCs w:val="20"/>
          <w:bdr w:val="none" w:sz="0" w:space="0" w:color="auto" w:frame="1"/>
        </w:rPr>
        <w:t>i</w:t>
      </w:r>
      <w:r w:rsidRPr="006E5F57">
        <w:rPr>
          <w:rFonts w:ascii="MathJax_Main" w:eastAsia="Times New Roman" w:hAnsi="MathJax_Main" w:cs="Helvetica"/>
          <w:color w:val="000000"/>
          <w:sz w:val="24"/>
          <w:szCs w:val="24"/>
          <w:bdr w:val="none" w:sz="0" w:space="0" w:color="auto" w:frame="1"/>
        </w:rPr>
        <w:t>−</w:t>
      </w:r>
      <w:r w:rsidRPr="006E5F57">
        <w:rPr>
          <w:rFonts w:ascii="MathJax_Main" w:eastAsia="Times New Roman" w:hAnsi="MathJax_Main" w:cs="Helvetica"/>
          <w:color w:val="000000"/>
          <w:sz w:val="20"/>
          <w:szCs w:val="20"/>
          <w:bdr w:val="none" w:sz="0" w:space="0" w:color="auto" w:frame="1"/>
        </w:rPr>
        <w:t>1</w:t>
      </w:r>
      <w:r w:rsidRPr="006E5F57">
        <w:rPr>
          <w:rFonts w:ascii="Helvetica" w:eastAsia="Times New Roman" w:hAnsi="Helvetica" w:cs="Helvetica"/>
          <w:color w:val="000000"/>
          <w:sz w:val="24"/>
          <w:szCs w:val="24"/>
          <w:bdr w:val="none" w:sz="0" w:space="0" w:color="auto" w:frame="1"/>
        </w:rPr>
        <w:t>∂y∂ci=ixi−1</w:t>
      </w:r>
    </w:p>
    <w:p w:rsidR="006E5F57" w:rsidRPr="006E5F57" w:rsidRDefault="006E5F57" w:rsidP="006E5F57">
      <w:pPr>
        <w:shd w:val="clear" w:color="auto" w:fill="FFFFFF"/>
        <w:spacing w:after="0" w:line="240" w:lineRule="auto"/>
        <w:rPr>
          <w:rFonts w:ascii="Helvetica" w:eastAsia="Times New Roman" w:hAnsi="Helvetica" w:cs="Helvetica"/>
          <w:color w:val="000000"/>
          <w:sz w:val="24"/>
          <w:szCs w:val="24"/>
        </w:rPr>
      </w:pPr>
      <w:proofErr w:type="gramStart"/>
      <w:r w:rsidRPr="006E5F57">
        <w:rPr>
          <w:rFonts w:ascii="Helvetica" w:eastAsia="Times New Roman" w:hAnsi="Helvetica" w:cs="Helvetica"/>
          <w:color w:val="000000"/>
          <w:sz w:val="24"/>
          <w:szCs w:val="24"/>
        </w:rPr>
        <w:t>can</w:t>
      </w:r>
      <w:proofErr w:type="gramEnd"/>
      <w:r w:rsidRPr="006E5F57">
        <w:rPr>
          <w:rFonts w:ascii="Helvetica" w:eastAsia="Times New Roman" w:hAnsi="Helvetica" w:cs="Helvetica"/>
          <w:color w:val="000000"/>
          <w:sz w:val="24"/>
          <w:szCs w:val="24"/>
        </w:rPr>
        <w:t xml:space="preserve"> be very steep which cause</w:t>
      </w:r>
      <w:ins w:id="98" w:author="Renee Redding" w:date="2017-04-11T22:22:00Z">
        <w:r w:rsidR="007E1384">
          <w:rPr>
            <w:rFonts w:ascii="Helvetica" w:eastAsia="Times New Roman" w:hAnsi="Helvetica" w:cs="Helvetica"/>
            <w:color w:val="000000"/>
            <w:sz w:val="24"/>
            <w:szCs w:val="24"/>
          </w:rPr>
          <w:t>s</w:t>
        </w:r>
      </w:ins>
      <w:r w:rsidRPr="006E5F57">
        <w:rPr>
          <w:rFonts w:ascii="Helvetica" w:eastAsia="Times New Roman" w:hAnsi="Helvetica" w:cs="Helvetica"/>
          <w:color w:val="000000"/>
          <w:sz w:val="24"/>
          <w:szCs w:val="24"/>
        </w:rPr>
        <w:t xml:space="preserve"> the learning rate problem discussed before. The cost here escalates very high which takes many </w:t>
      </w:r>
      <w:del w:id="99" w:author="Renee Redding" w:date="2017-04-11T22:22:00Z">
        <w:r w:rsidRPr="006E5F57" w:rsidDel="007E1384">
          <w:rPr>
            <w:rFonts w:ascii="Helvetica" w:eastAsia="Times New Roman" w:hAnsi="Helvetica" w:cs="Helvetica"/>
            <w:color w:val="000000"/>
            <w:sz w:val="24"/>
            <w:szCs w:val="24"/>
          </w:rPr>
          <w:delText xml:space="preserve">iterations </w:delText>
        </w:r>
      </w:del>
      <w:ins w:id="100" w:author="Renee Redding" w:date="2017-04-11T22:22:00Z">
        <w:r w:rsidR="007E1384">
          <w:rPr>
            <w:rFonts w:ascii="Helvetica" w:eastAsia="Times New Roman" w:hAnsi="Helvetica" w:cs="Helvetica"/>
            <w:color w:val="000000"/>
            <w:sz w:val="24"/>
            <w:szCs w:val="24"/>
          </w:rPr>
          <w:t>repetitions</w:t>
        </w:r>
        <w:r w:rsidR="007E1384" w:rsidRPr="006E5F57">
          <w:rPr>
            <w:rFonts w:ascii="Helvetica" w:eastAsia="Times New Roman" w:hAnsi="Helvetica" w:cs="Helvetica"/>
            <w:color w:val="000000"/>
            <w:sz w:val="24"/>
            <w:szCs w:val="24"/>
          </w:rPr>
          <w:t xml:space="preserve"> </w:t>
        </w:r>
      </w:ins>
      <w:r w:rsidRPr="006E5F57">
        <w:rPr>
          <w:rFonts w:ascii="Helvetica" w:eastAsia="Times New Roman" w:hAnsi="Helvetica" w:cs="Helvetica"/>
          <w:color w:val="000000"/>
          <w:sz w:val="24"/>
          <w:szCs w:val="24"/>
        </w:rPr>
        <w:t>to undo. For example, from iteration 10,000 to 11,000, the coefficient for </w:t>
      </w:r>
      <w:r w:rsidRPr="006E5F57">
        <w:rPr>
          <w:rFonts w:ascii="MathJax_Math-italic" w:eastAsia="Times New Roman" w:hAnsi="MathJax_Math-italic" w:cs="Helvetica"/>
          <w:color w:val="000000"/>
          <w:sz w:val="29"/>
          <w:szCs w:val="29"/>
          <w:bdr w:val="none" w:sz="0" w:space="0" w:color="auto" w:frame="1"/>
        </w:rPr>
        <w:t>x</w:t>
      </w:r>
      <w:r w:rsidRPr="006E5F57">
        <w:rPr>
          <w:rFonts w:ascii="MathJax_Main" w:eastAsia="Times New Roman" w:hAnsi="MathJax_Main" w:cs="Helvetica"/>
          <w:color w:val="000000"/>
          <w:sz w:val="20"/>
          <w:szCs w:val="20"/>
          <w:bdr w:val="none" w:sz="0" w:space="0" w:color="auto" w:frame="1"/>
        </w:rPr>
        <w:t>5</w:t>
      </w:r>
      <w:r w:rsidRPr="006E5F57">
        <w:rPr>
          <w:rFonts w:ascii="Helvetica" w:eastAsia="Times New Roman" w:hAnsi="Helvetica" w:cs="Helvetica"/>
          <w:color w:val="000000"/>
          <w:sz w:val="24"/>
          <w:szCs w:val="24"/>
          <w:bdr w:val="none" w:sz="0" w:space="0" w:color="auto" w:frame="1"/>
        </w:rPr>
        <w:t>x5</w:t>
      </w:r>
      <w:r w:rsidRPr="006E5F57">
        <w:rPr>
          <w:rFonts w:ascii="Helvetica" w:eastAsia="Times New Roman" w:hAnsi="Helvetica" w:cs="Helvetica"/>
          <w:color w:val="000000"/>
          <w:sz w:val="24"/>
          <w:szCs w:val="24"/>
        </w:rPr>
        <w:t> changes from -0.000038 to -0.000021 but the cost jumps from 82 to 34,312.</w:t>
      </w:r>
    </w:p>
    <w:p w:rsidR="006E5F57" w:rsidRPr="006E5F57" w:rsidRDefault="006E5F57" w:rsidP="006E5F57">
      <w:pPr>
        <w:shd w:val="clear" w:color="auto" w:fill="FFFFFF"/>
        <w:spacing w:before="300" w:after="300" w:line="240" w:lineRule="auto"/>
        <w:rPr>
          <w:rFonts w:ascii="Helvetica" w:eastAsia="Times New Roman" w:hAnsi="Helvetica" w:cs="Helvetica"/>
          <w:color w:val="000000"/>
          <w:sz w:val="24"/>
          <w:szCs w:val="24"/>
        </w:rPr>
      </w:pPr>
      <w:r w:rsidRPr="006E5F57">
        <w:rPr>
          <w:rFonts w:ascii="Helvetica" w:eastAsia="Times New Roman" w:hAnsi="Helvetica" w:cs="Helvetica"/>
          <w:color w:val="000000"/>
          <w:sz w:val="24"/>
          <w:szCs w:val="24"/>
        </w:rPr>
        <w:t xml:space="preserve">When we build our model, we also try out a polynomial model with order of </w:t>
      </w:r>
      <w:ins w:id="101" w:author="Renee Redding" w:date="2017-04-11T22:22:00Z">
        <w:r w:rsidR="007E1384">
          <w:rPr>
            <w:rFonts w:ascii="Helvetica" w:eastAsia="Times New Roman" w:hAnsi="Helvetica" w:cs="Helvetica"/>
            <w:color w:val="000000"/>
            <w:sz w:val="24"/>
            <w:szCs w:val="24"/>
          </w:rPr>
          <w:t>nine</w:t>
        </w:r>
      </w:ins>
      <w:del w:id="102" w:author="Renee Redding" w:date="2017-04-11T22:22:00Z">
        <w:r w:rsidRPr="006E5F57" w:rsidDel="007E1384">
          <w:rPr>
            <w:rFonts w:ascii="Helvetica" w:eastAsia="Times New Roman" w:hAnsi="Helvetica" w:cs="Helvetica"/>
            <w:color w:val="000000"/>
            <w:sz w:val="24"/>
            <w:szCs w:val="24"/>
          </w:rPr>
          <w:delText>9</w:delText>
        </w:r>
      </w:del>
      <w:r w:rsidRPr="006E5F57">
        <w:rPr>
          <w:rFonts w:ascii="Helvetica" w:eastAsia="Times New Roman" w:hAnsi="Helvetica" w:cs="Helvetica"/>
          <w:color w:val="000000"/>
          <w:sz w:val="24"/>
          <w:szCs w:val="24"/>
        </w:rPr>
        <w:t>. Even after a long training, the model still makes poor</w:t>
      </w:r>
      <w:del w:id="103" w:author="Renee Redding" w:date="2017-04-11T22:22:00Z">
        <w:r w:rsidRPr="006E5F57" w:rsidDel="007E1384">
          <w:rPr>
            <w:rFonts w:ascii="Helvetica" w:eastAsia="Times New Roman" w:hAnsi="Helvetica" w:cs="Helvetica"/>
            <w:color w:val="000000"/>
            <w:sz w:val="24"/>
            <w:szCs w:val="24"/>
          </w:rPr>
          <w:delText>s</w:delText>
        </w:r>
      </w:del>
      <w:r w:rsidRPr="006E5F57">
        <w:rPr>
          <w:rFonts w:ascii="Helvetica" w:eastAsia="Times New Roman" w:hAnsi="Helvetica" w:cs="Helvetica"/>
          <w:color w:val="000000"/>
          <w:sz w:val="24"/>
          <w:szCs w:val="24"/>
        </w:rPr>
        <w:t xml:space="preserve"> predictions. We decide to start with a model with order of </w:t>
      </w:r>
      <w:proofErr w:type="spellStart"/>
      <w:ins w:id="104" w:author="Renee Redding" w:date="2017-04-11T22:23:00Z">
        <w:r w:rsidR="007E1384">
          <w:rPr>
            <w:rFonts w:ascii="Helvetica" w:eastAsia="Times New Roman" w:hAnsi="Helvetica" w:cs="Helvetica"/>
            <w:color w:val="000000"/>
            <w:sz w:val="24"/>
            <w:szCs w:val="24"/>
          </w:rPr>
          <w:t>three</w:t>
        </w:r>
      </w:ins>
      <w:del w:id="105" w:author="Renee Redding" w:date="2017-04-11T22:23:00Z">
        <w:r w:rsidRPr="006E5F57" w:rsidDel="007E1384">
          <w:rPr>
            <w:rFonts w:ascii="Helvetica" w:eastAsia="Times New Roman" w:hAnsi="Helvetica" w:cs="Helvetica"/>
            <w:color w:val="000000"/>
            <w:sz w:val="24"/>
            <w:szCs w:val="24"/>
          </w:rPr>
          <w:delText xml:space="preserve">3, </w:delText>
        </w:r>
      </w:del>
      <w:r w:rsidRPr="006E5F57">
        <w:rPr>
          <w:rFonts w:ascii="Helvetica" w:eastAsia="Times New Roman" w:hAnsi="Helvetica" w:cs="Helvetica"/>
          <w:color w:val="000000"/>
          <w:sz w:val="24"/>
          <w:szCs w:val="24"/>
        </w:rPr>
        <w:t>and</w:t>
      </w:r>
      <w:proofErr w:type="spellEnd"/>
      <w:r w:rsidRPr="006E5F57">
        <w:rPr>
          <w:rFonts w:ascii="Helvetica" w:eastAsia="Times New Roman" w:hAnsi="Helvetica" w:cs="Helvetica"/>
          <w:color w:val="000000"/>
          <w:sz w:val="24"/>
          <w:szCs w:val="24"/>
        </w:rPr>
        <w:t xml:space="preserve"> increase it gradually. This is another example to demonstrate why we should start with a simple model first. At </w:t>
      </w:r>
      <w:ins w:id="106" w:author="Renee Redding" w:date="2017-04-11T22:23:00Z">
        <w:r w:rsidR="007E1384">
          <w:rPr>
            <w:rFonts w:ascii="Helvetica" w:eastAsia="Times New Roman" w:hAnsi="Helvetica" w:cs="Helvetica"/>
            <w:color w:val="000000"/>
            <w:sz w:val="24"/>
            <w:szCs w:val="24"/>
          </w:rPr>
          <w:t>seven</w:t>
        </w:r>
      </w:ins>
      <w:del w:id="107" w:author="Renee Redding" w:date="2017-04-11T22:23:00Z">
        <w:r w:rsidRPr="006E5F57" w:rsidDel="007E1384">
          <w:rPr>
            <w:rFonts w:ascii="Helvetica" w:eastAsia="Times New Roman" w:hAnsi="Helvetica" w:cs="Helvetica"/>
            <w:color w:val="000000"/>
            <w:sz w:val="24"/>
            <w:szCs w:val="24"/>
          </w:rPr>
          <w:delText>7</w:delText>
        </w:r>
      </w:del>
      <w:r w:rsidRPr="006E5F57">
        <w:rPr>
          <w:rFonts w:ascii="Helvetica" w:eastAsia="Times New Roman" w:hAnsi="Helvetica" w:cs="Helvetica"/>
          <w:color w:val="000000"/>
          <w:sz w:val="24"/>
          <w:szCs w:val="24"/>
        </w:rPr>
        <w:t xml:space="preserve">, we find the model is too hard to train. The following is what a </w:t>
      </w:r>
      <w:ins w:id="108" w:author="Renee Redding" w:date="2017-04-11T22:23:00Z">
        <w:r w:rsidR="007E1384">
          <w:rPr>
            <w:rFonts w:ascii="Helvetica" w:eastAsia="Times New Roman" w:hAnsi="Helvetica" w:cs="Helvetica"/>
            <w:color w:val="000000"/>
            <w:sz w:val="24"/>
            <w:szCs w:val="24"/>
          </w:rPr>
          <w:t>seven-</w:t>
        </w:r>
      </w:ins>
      <w:del w:id="109" w:author="Renee Redding" w:date="2017-04-11T22:23:00Z">
        <w:r w:rsidRPr="006E5F57" w:rsidDel="007E1384">
          <w:rPr>
            <w:rFonts w:ascii="Helvetica" w:eastAsia="Times New Roman" w:hAnsi="Helvetica" w:cs="Helvetica"/>
            <w:color w:val="000000"/>
            <w:sz w:val="24"/>
            <w:szCs w:val="24"/>
          </w:rPr>
          <w:delText xml:space="preserve">7 </w:delText>
        </w:r>
      </w:del>
      <w:r w:rsidRPr="006E5F57">
        <w:rPr>
          <w:rFonts w:ascii="Helvetica" w:eastAsia="Times New Roman" w:hAnsi="Helvetica" w:cs="Helvetica"/>
          <w:color w:val="000000"/>
          <w:sz w:val="24"/>
          <w:szCs w:val="24"/>
        </w:rPr>
        <w:t>order model predicts:</w:t>
      </w:r>
    </w:p>
    <w:p w:rsidR="006E5F57" w:rsidRPr="006E5F57" w:rsidRDefault="006E5F57" w:rsidP="006E5F57">
      <w:pPr>
        <w:shd w:val="clear" w:color="auto" w:fill="FFFFFF"/>
        <w:spacing w:line="240" w:lineRule="auto"/>
        <w:jc w:val="center"/>
        <w:rPr>
          <w:rFonts w:ascii="Helvetica" w:eastAsia="Times New Roman" w:hAnsi="Helvetica" w:cs="Helvetica"/>
          <w:color w:val="555555"/>
          <w:sz w:val="21"/>
          <w:szCs w:val="21"/>
        </w:rPr>
      </w:pPr>
    </w:p>
    <w:p w:rsidR="006E5F57" w:rsidRPr="006E5F57" w:rsidRDefault="006E5F57" w:rsidP="006E5F57">
      <w:pPr>
        <w:shd w:val="clear" w:color="auto" w:fill="FFFFFF"/>
        <w:spacing w:before="600" w:after="300" w:line="240" w:lineRule="auto"/>
        <w:outlineLvl w:val="2"/>
        <w:rPr>
          <w:rFonts w:ascii="Helvetica" w:eastAsia="Times New Roman" w:hAnsi="Helvetica" w:cs="Helvetica"/>
          <w:color w:val="000000"/>
          <w:spacing w:val="-15"/>
          <w:sz w:val="39"/>
          <w:szCs w:val="39"/>
        </w:rPr>
      </w:pPr>
      <w:r w:rsidRPr="006E5F57">
        <w:rPr>
          <w:rFonts w:ascii="Helvetica" w:eastAsia="Times New Roman" w:hAnsi="Helvetica" w:cs="Helvetica"/>
          <w:color w:val="000000"/>
          <w:spacing w:val="-15"/>
          <w:sz w:val="39"/>
          <w:szCs w:val="39"/>
        </w:rPr>
        <w:t>Diminishing and exploding gradient</w:t>
      </w:r>
    </w:p>
    <w:p w:rsidR="006E5F57" w:rsidRPr="006E5F57" w:rsidRDefault="006E5F57" w:rsidP="006E5F57">
      <w:pPr>
        <w:shd w:val="clear" w:color="auto" w:fill="FFFFFF"/>
        <w:spacing w:after="0" w:line="240" w:lineRule="auto"/>
        <w:rPr>
          <w:rFonts w:ascii="Helvetica" w:eastAsia="Times New Roman" w:hAnsi="Helvetica" w:cs="Helvetica"/>
          <w:color w:val="000000"/>
          <w:sz w:val="24"/>
          <w:szCs w:val="24"/>
        </w:rPr>
      </w:pPr>
      <w:proofErr w:type="gramStart"/>
      <w:r w:rsidRPr="006E5F57">
        <w:rPr>
          <w:rFonts w:ascii="Helvetica" w:eastAsia="Times New Roman" w:hAnsi="Helvetica" w:cs="Helvetica"/>
          <w:b/>
          <w:bCs/>
          <w:color w:val="000000"/>
          <w:sz w:val="24"/>
          <w:szCs w:val="24"/>
        </w:rPr>
        <w:t>Cannot train a mode</w:t>
      </w:r>
      <w:ins w:id="110" w:author="Renee Redding" w:date="2017-04-11T22:23:00Z">
        <w:r w:rsidR="007E1384">
          <w:rPr>
            <w:rFonts w:ascii="Helvetica" w:eastAsia="Times New Roman" w:hAnsi="Helvetica" w:cs="Helvetica"/>
            <w:b/>
            <w:bCs/>
            <w:color w:val="000000"/>
            <w:sz w:val="24"/>
            <w:szCs w:val="24"/>
          </w:rPr>
          <w:t>l</w:t>
        </w:r>
      </w:ins>
      <w:r w:rsidRPr="006E5F57">
        <w:rPr>
          <w:rFonts w:ascii="Helvetica" w:eastAsia="Times New Roman" w:hAnsi="Helvetica" w:cs="Helvetica"/>
          <w:b/>
          <w:bCs/>
          <w:color w:val="000000"/>
          <w:sz w:val="24"/>
          <w:szCs w:val="24"/>
        </w:rPr>
        <w:t xml:space="preserve"> if gradients explode or diminish.</w:t>
      </w:r>
      <w:proofErr w:type="gramEnd"/>
      <w:r w:rsidRPr="006E5F57">
        <w:rPr>
          <w:rFonts w:ascii="Helvetica" w:eastAsia="Times New Roman" w:hAnsi="Helvetica" w:cs="Helvetica"/>
          <w:color w:val="000000"/>
          <w:sz w:val="24"/>
          <w:szCs w:val="24"/>
        </w:rPr>
        <w:t xml:space="preserve"> From our previous example, we demonstrate </w:t>
      </w:r>
      <w:del w:id="111" w:author="Renee Redding" w:date="2017-04-11T22:23:00Z">
        <w:r w:rsidRPr="006E5F57" w:rsidDel="007E1384">
          <w:rPr>
            <w:rFonts w:ascii="Helvetica" w:eastAsia="Times New Roman" w:hAnsi="Helvetica" w:cs="Helvetica"/>
            <w:color w:val="000000"/>
            <w:sz w:val="24"/>
            <w:szCs w:val="24"/>
          </w:rPr>
          <w:delText xml:space="preserve">how </w:delText>
        </w:r>
      </w:del>
      <w:ins w:id="112" w:author="Renee Redding" w:date="2017-04-11T22:23:00Z">
        <w:r w:rsidR="007E1384">
          <w:rPr>
            <w:rFonts w:ascii="Helvetica" w:eastAsia="Times New Roman" w:hAnsi="Helvetica" w:cs="Helvetica"/>
            <w:color w:val="000000"/>
            <w:sz w:val="24"/>
            <w:szCs w:val="24"/>
          </w:rPr>
          <w:t>the</w:t>
        </w:r>
        <w:r w:rsidR="007E1384" w:rsidRPr="006E5F57">
          <w:rPr>
            <w:rFonts w:ascii="Helvetica" w:eastAsia="Times New Roman" w:hAnsi="Helvetica" w:cs="Helvetica"/>
            <w:color w:val="000000"/>
            <w:sz w:val="24"/>
            <w:szCs w:val="24"/>
          </w:rPr>
          <w:t xml:space="preserve"> </w:t>
        </w:r>
      </w:ins>
      <w:proofErr w:type="spellStart"/>
      <w:r w:rsidRPr="006E5F57">
        <w:rPr>
          <w:rFonts w:ascii="Helvetica" w:eastAsia="Times New Roman" w:hAnsi="Helvetica" w:cs="Helvetica"/>
          <w:color w:val="000000"/>
          <w:sz w:val="24"/>
          <w:szCs w:val="24"/>
        </w:rPr>
        <w:t>important</w:t>
      </w:r>
      <w:ins w:id="113" w:author="Renee Redding" w:date="2017-04-11T22:23:00Z">
        <w:r w:rsidR="007E1384">
          <w:rPr>
            <w:rFonts w:ascii="Helvetica" w:eastAsia="Times New Roman" w:hAnsi="Helvetica" w:cs="Helvetica"/>
            <w:color w:val="000000"/>
            <w:sz w:val="24"/>
            <w:szCs w:val="24"/>
          </w:rPr>
          <w:t>ance</w:t>
        </w:r>
        <w:proofErr w:type="spellEnd"/>
        <w:r w:rsidR="007E1384">
          <w:rPr>
            <w:rFonts w:ascii="Helvetica" w:eastAsia="Times New Roman" w:hAnsi="Helvetica" w:cs="Helvetica"/>
            <w:color w:val="000000"/>
            <w:sz w:val="24"/>
            <w:szCs w:val="24"/>
          </w:rPr>
          <w:t xml:space="preserve"> of</w:t>
        </w:r>
      </w:ins>
      <w:del w:id="114" w:author="Renee Redding" w:date="2017-04-11T22:23:00Z">
        <w:r w:rsidRPr="006E5F57" w:rsidDel="007E1384">
          <w:rPr>
            <w:rFonts w:ascii="Helvetica" w:eastAsia="Times New Roman" w:hAnsi="Helvetica" w:cs="Helvetica"/>
            <w:color w:val="000000"/>
            <w:sz w:val="24"/>
            <w:szCs w:val="24"/>
          </w:rPr>
          <w:delText xml:space="preserve"> to</w:delText>
        </w:r>
      </w:del>
      <w:r w:rsidRPr="006E5F57">
        <w:rPr>
          <w:rFonts w:ascii="Helvetica" w:eastAsia="Times New Roman" w:hAnsi="Helvetica" w:cs="Helvetica"/>
          <w:color w:val="000000"/>
          <w:sz w:val="24"/>
          <w:szCs w:val="24"/>
        </w:rPr>
        <w:t xml:space="preserve"> trac</w:t>
      </w:r>
      <w:ins w:id="115" w:author="Renee Redding" w:date="2017-04-11T22:23:00Z">
        <w:r w:rsidR="007E1384">
          <w:rPr>
            <w:rFonts w:ascii="Helvetica" w:eastAsia="Times New Roman" w:hAnsi="Helvetica" w:cs="Helvetica"/>
            <w:color w:val="000000"/>
            <w:sz w:val="24"/>
            <w:szCs w:val="24"/>
          </w:rPr>
          <w:t>ing</w:t>
        </w:r>
      </w:ins>
      <w:del w:id="116" w:author="Renee Redding" w:date="2017-04-11T22:23:00Z">
        <w:r w:rsidRPr="006E5F57" w:rsidDel="007E1384">
          <w:rPr>
            <w:rFonts w:ascii="Helvetica" w:eastAsia="Times New Roman" w:hAnsi="Helvetica" w:cs="Helvetica"/>
            <w:color w:val="000000"/>
            <w:sz w:val="24"/>
            <w:szCs w:val="24"/>
          </w:rPr>
          <w:delText>e</w:delText>
        </w:r>
      </w:del>
      <w:r w:rsidRPr="006E5F57">
        <w:rPr>
          <w:rFonts w:ascii="Helvetica" w:eastAsia="Times New Roman" w:hAnsi="Helvetica" w:cs="Helvetica"/>
          <w:color w:val="000000"/>
          <w:sz w:val="24"/>
          <w:szCs w:val="24"/>
        </w:rPr>
        <w:t xml:space="preserve"> the gradient at different layer</w:t>
      </w:r>
      <w:ins w:id="117" w:author="Renee Redding" w:date="2017-04-11T22:23:00Z">
        <w:r w:rsidR="007E1384">
          <w:rPr>
            <w:rFonts w:ascii="Helvetica" w:eastAsia="Times New Roman" w:hAnsi="Helvetica" w:cs="Helvetica"/>
            <w:color w:val="000000"/>
            <w:sz w:val="24"/>
            <w:szCs w:val="24"/>
          </w:rPr>
          <w:t>s</w:t>
        </w:r>
      </w:ins>
      <w:r w:rsidRPr="006E5F57">
        <w:rPr>
          <w:rFonts w:ascii="Helvetica" w:eastAsia="Times New Roman" w:hAnsi="Helvetica" w:cs="Helvetica"/>
          <w:color w:val="000000"/>
          <w:sz w:val="24"/>
          <w:szCs w:val="24"/>
        </w:rPr>
        <w:t xml:space="preserve"> to troubleshoot problem</w:t>
      </w:r>
      <w:ins w:id="118" w:author="Renee Redding" w:date="2017-04-11T22:23:00Z">
        <w:r w:rsidR="007E1384">
          <w:rPr>
            <w:rFonts w:ascii="Helvetica" w:eastAsia="Times New Roman" w:hAnsi="Helvetica" w:cs="Helvetica"/>
            <w:color w:val="000000"/>
            <w:sz w:val="24"/>
            <w:szCs w:val="24"/>
          </w:rPr>
          <w:t>s</w:t>
        </w:r>
      </w:ins>
      <w:r w:rsidRPr="006E5F57">
        <w:rPr>
          <w:rFonts w:ascii="Helvetica" w:eastAsia="Times New Roman" w:hAnsi="Helvetica" w:cs="Helvetica"/>
          <w:color w:val="000000"/>
          <w:sz w:val="24"/>
          <w:szCs w:val="24"/>
        </w:rPr>
        <w:t xml:space="preserve">. </w:t>
      </w:r>
      <w:proofErr w:type="gramStart"/>
      <w:r w:rsidRPr="006E5F57">
        <w:rPr>
          <w:rFonts w:ascii="Helvetica" w:eastAsia="Times New Roman" w:hAnsi="Helvetica" w:cs="Helvetica"/>
          <w:color w:val="000000"/>
          <w:sz w:val="24"/>
          <w:szCs w:val="24"/>
        </w:rPr>
        <w:t>In our online dating model, we log</w:t>
      </w:r>
      <w:r w:rsidRPr="006E5F57">
        <w:rPr>
          <w:rFonts w:ascii="MathJax_Main" w:eastAsia="Times New Roman" w:hAnsi="MathJax_Main" w:cs="Helvetica"/>
          <w:color w:val="000000"/>
          <w:sz w:val="29"/>
          <w:szCs w:val="29"/>
          <w:bdr w:val="none" w:sz="0" w:space="0" w:color="auto" w:frame="1"/>
        </w:rPr>
        <w:t>||</w:t>
      </w:r>
      <w:r w:rsidRPr="006E5F57">
        <w:rPr>
          <w:rFonts w:ascii="MathJax_Math-italic" w:eastAsia="Times New Roman" w:hAnsi="MathJax_Math-italic" w:cs="Helvetica"/>
          <w:color w:val="000000"/>
          <w:sz w:val="29"/>
          <w:szCs w:val="29"/>
          <w:bdr w:val="none" w:sz="0" w:space="0" w:color="auto" w:frame="1"/>
        </w:rPr>
        <w:t>gradient</w:t>
      </w:r>
      <w:r w:rsidRPr="006E5F57">
        <w:rPr>
          <w:rFonts w:ascii="MathJax_Main" w:eastAsia="Times New Roman" w:hAnsi="MathJax_Main" w:cs="Helvetica"/>
          <w:color w:val="000000"/>
          <w:sz w:val="29"/>
          <w:szCs w:val="29"/>
          <w:bdr w:val="none" w:sz="0" w:space="0" w:color="auto" w:frame="1"/>
        </w:rPr>
        <w:t>||</w:t>
      </w:r>
      <w:r w:rsidRPr="006E5F57">
        <w:rPr>
          <w:rFonts w:ascii="Helvetica" w:eastAsia="Times New Roman" w:hAnsi="Helvetica" w:cs="Helvetica"/>
          <w:color w:val="000000"/>
          <w:sz w:val="24"/>
          <w:szCs w:val="24"/>
          <w:bdr w:val="none" w:sz="0" w:space="0" w:color="auto" w:frame="1"/>
        </w:rPr>
        <w:t>||gradient||</w:t>
      </w:r>
      <w:r w:rsidRPr="006E5F57">
        <w:rPr>
          <w:rFonts w:ascii="Helvetica" w:eastAsia="Times New Roman" w:hAnsi="Helvetica" w:cs="Helvetica"/>
          <w:color w:val="000000"/>
          <w:sz w:val="24"/>
          <w:szCs w:val="24"/>
        </w:rPr>
        <w:t> for each layer</w:t>
      </w:r>
      <w:del w:id="119" w:author="Renee Redding" w:date="2017-04-11T22:24:00Z">
        <w:r w:rsidRPr="006E5F57" w:rsidDel="007E1384">
          <w:rPr>
            <w:rFonts w:ascii="Helvetica" w:eastAsia="Times New Roman" w:hAnsi="Helvetica" w:cs="Helvetica"/>
            <w:color w:val="000000"/>
            <w:sz w:val="24"/>
            <w:szCs w:val="24"/>
          </w:rPr>
          <w:delText>s</w:delText>
        </w:r>
      </w:del>
      <w:r w:rsidRPr="006E5F57">
        <w:rPr>
          <w:rFonts w:ascii="Helvetica" w:eastAsia="Times New Roman" w:hAnsi="Helvetica" w:cs="Helvetica"/>
          <w:color w:val="000000"/>
          <w:sz w:val="24"/>
          <w:szCs w:val="24"/>
        </w:rPr>
        <w:t>.</w:t>
      </w:r>
      <w:proofErr w:type="gramEnd"/>
    </w:p>
    <w:p w:rsidR="006E5F57" w:rsidRPr="006E5F57" w:rsidRDefault="007F3BFD" w:rsidP="006E5F57">
      <w:pPr>
        <w:shd w:val="clear" w:color="auto" w:fill="FFFFFF"/>
        <w:spacing w:before="300" w:after="300" w:line="240" w:lineRule="auto"/>
        <w:rPr>
          <w:rFonts w:ascii="Helvetica" w:eastAsia="Times New Roman" w:hAnsi="Helvetica" w:cs="Helvetica"/>
          <w:color w:val="000000"/>
          <w:sz w:val="24"/>
          <w:szCs w:val="24"/>
        </w:rPr>
      </w:pPr>
      <w:ins w:id="120" w:author="Renee Redding" w:date="2017-04-11T22:24:00Z">
        <w:r>
          <w:rPr>
            <w:rFonts w:ascii="Helvetica" w:eastAsia="Times New Roman" w:hAnsi="Helvetica" w:cs="Helvetica"/>
            <w:color w:val="000000"/>
            <w:sz w:val="24"/>
            <w:szCs w:val="24"/>
          </w:rPr>
          <w:t>A</w:t>
        </w:r>
      </w:ins>
      <w:del w:id="121" w:author="Renee Redding" w:date="2017-04-11T22:24:00Z">
        <w:r w:rsidR="006E5F57" w:rsidRPr="006E5F57" w:rsidDel="007F3BFD">
          <w:rPr>
            <w:rFonts w:ascii="Helvetica" w:eastAsia="Times New Roman" w:hAnsi="Helvetica" w:cs="Helvetica"/>
            <w:color w:val="000000"/>
            <w:sz w:val="24"/>
            <w:szCs w:val="24"/>
          </w:rPr>
          <w:delText>There are a</w:delText>
        </w:r>
      </w:del>
      <w:r w:rsidR="006E5F57" w:rsidRPr="006E5F57">
        <w:rPr>
          <w:rFonts w:ascii="Helvetica" w:eastAsia="Times New Roman" w:hAnsi="Helvetica" w:cs="Helvetica"/>
          <w:color w:val="000000"/>
          <w:sz w:val="24"/>
          <w:szCs w:val="24"/>
        </w:rPr>
        <w:t xml:space="preserve"> couple </w:t>
      </w:r>
      <w:ins w:id="122" w:author="Renee Redding" w:date="2017-04-11T22:24:00Z">
        <w:r>
          <w:rPr>
            <w:rFonts w:ascii="Helvetica" w:eastAsia="Times New Roman" w:hAnsi="Helvetica" w:cs="Helvetica"/>
            <w:color w:val="000000"/>
            <w:sz w:val="24"/>
            <w:szCs w:val="24"/>
          </w:rPr>
          <w:t xml:space="preserve">of </w:t>
        </w:r>
      </w:ins>
      <w:r w:rsidR="006E5F57" w:rsidRPr="006E5F57">
        <w:rPr>
          <w:rFonts w:ascii="Helvetica" w:eastAsia="Times New Roman" w:hAnsi="Helvetica" w:cs="Helvetica"/>
          <w:color w:val="000000"/>
          <w:sz w:val="24"/>
          <w:szCs w:val="24"/>
        </w:rPr>
        <w:t xml:space="preserve">things </w:t>
      </w:r>
      <w:del w:id="123" w:author="Renee Redding" w:date="2017-04-11T22:24:00Z">
        <w:r w:rsidR="006E5F57" w:rsidRPr="006E5F57" w:rsidDel="007F3BFD">
          <w:rPr>
            <w:rFonts w:ascii="Helvetica" w:eastAsia="Times New Roman" w:hAnsi="Helvetica" w:cs="Helvetica"/>
            <w:color w:val="000000"/>
            <w:sz w:val="24"/>
            <w:szCs w:val="24"/>
          </w:rPr>
          <w:delText xml:space="preserve">that </w:delText>
        </w:r>
      </w:del>
      <w:r w:rsidR="006E5F57" w:rsidRPr="006E5F57">
        <w:rPr>
          <w:rFonts w:ascii="Helvetica" w:eastAsia="Times New Roman" w:hAnsi="Helvetica" w:cs="Helvetica"/>
          <w:color w:val="000000"/>
          <w:sz w:val="24"/>
          <w:szCs w:val="24"/>
        </w:rPr>
        <w:t xml:space="preserve">we need to </w:t>
      </w:r>
      <w:proofErr w:type="gramStart"/>
      <w:ins w:id="124" w:author="Renee Redding" w:date="2017-04-11T22:24:00Z">
        <w:r>
          <w:rPr>
            <w:rFonts w:ascii="Helvetica" w:eastAsia="Times New Roman" w:hAnsi="Helvetica" w:cs="Helvetica"/>
            <w:color w:val="000000"/>
            <w:sz w:val="24"/>
            <w:szCs w:val="24"/>
          </w:rPr>
          <w:t xml:space="preserve">be </w:t>
        </w:r>
      </w:ins>
      <w:r w:rsidR="006E5F57" w:rsidRPr="006E5F57">
        <w:rPr>
          <w:rFonts w:ascii="Helvetica" w:eastAsia="Times New Roman" w:hAnsi="Helvetica" w:cs="Helvetica"/>
          <w:color w:val="000000"/>
          <w:sz w:val="24"/>
          <w:szCs w:val="24"/>
        </w:rPr>
        <w:t>monitor</w:t>
      </w:r>
      <w:ins w:id="125" w:author="Renee Redding" w:date="2017-04-11T22:24:00Z">
        <w:r>
          <w:rPr>
            <w:rFonts w:ascii="Helvetica" w:eastAsia="Times New Roman" w:hAnsi="Helvetica" w:cs="Helvetica"/>
            <w:color w:val="000000"/>
            <w:sz w:val="24"/>
            <w:szCs w:val="24"/>
          </w:rPr>
          <w:t>ed</w:t>
        </w:r>
      </w:ins>
      <w:proofErr w:type="gramEnd"/>
      <w:r w:rsidR="006E5F57" w:rsidRPr="006E5F57">
        <w:rPr>
          <w:rFonts w:ascii="Helvetica" w:eastAsia="Times New Roman" w:hAnsi="Helvetica" w:cs="Helvetica"/>
          <w:color w:val="000000"/>
          <w:sz w:val="24"/>
          <w:szCs w:val="24"/>
        </w:rPr>
        <w:t xml:space="preserve">. </w:t>
      </w:r>
      <w:del w:id="126" w:author="Renee Redding" w:date="2017-04-11T22:24:00Z">
        <w:r w:rsidR="006E5F57" w:rsidRPr="006E5F57" w:rsidDel="007E1384">
          <w:rPr>
            <w:rFonts w:ascii="Helvetica" w:eastAsia="Times New Roman" w:hAnsi="Helvetica" w:cs="Helvetica"/>
            <w:color w:val="000000"/>
            <w:sz w:val="24"/>
            <w:szCs w:val="24"/>
          </w:rPr>
          <w:delText xml:space="preserve">Are </w:delText>
        </w:r>
      </w:del>
      <w:ins w:id="127" w:author="Renee Redding" w:date="2017-04-11T22:24:00Z">
        <w:r w:rsidR="007E1384">
          <w:rPr>
            <w:rFonts w:ascii="Helvetica" w:eastAsia="Times New Roman" w:hAnsi="Helvetica" w:cs="Helvetica"/>
            <w:color w:val="000000"/>
            <w:sz w:val="24"/>
            <w:szCs w:val="24"/>
          </w:rPr>
          <w:t>Is</w:t>
        </w:r>
        <w:r w:rsidR="007E1384" w:rsidRPr="006E5F57">
          <w:rPr>
            <w:rFonts w:ascii="Helvetica" w:eastAsia="Times New Roman" w:hAnsi="Helvetica" w:cs="Helvetica"/>
            <w:color w:val="000000"/>
            <w:sz w:val="24"/>
            <w:szCs w:val="24"/>
          </w:rPr>
          <w:t xml:space="preserve"> </w:t>
        </w:r>
      </w:ins>
      <w:r w:rsidR="006E5F57" w:rsidRPr="006E5F57">
        <w:rPr>
          <w:rFonts w:ascii="Helvetica" w:eastAsia="Times New Roman" w:hAnsi="Helvetica" w:cs="Helvetica"/>
          <w:color w:val="000000"/>
          <w:sz w:val="24"/>
          <w:szCs w:val="24"/>
        </w:rPr>
        <w:t xml:space="preserve">the magnitude too high or too small? If the magnitude is too high at </w:t>
      </w:r>
      <w:ins w:id="128" w:author="Renee Redding" w:date="2017-04-11T22:24:00Z">
        <w:r>
          <w:rPr>
            <w:rFonts w:ascii="Helvetica" w:eastAsia="Times New Roman" w:hAnsi="Helvetica" w:cs="Helvetica"/>
            <w:color w:val="000000"/>
            <w:sz w:val="24"/>
            <w:szCs w:val="24"/>
          </w:rPr>
          <w:t xml:space="preserve">a </w:t>
        </w:r>
      </w:ins>
      <w:r w:rsidR="006E5F57" w:rsidRPr="006E5F57">
        <w:rPr>
          <w:rFonts w:ascii="Helvetica" w:eastAsia="Times New Roman" w:hAnsi="Helvetica" w:cs="Helvetica"/>
          <w:color w:val="000000"/>
          <w:sz w:val="24"/>
          <w:szCs w:val="24"/>
        </w:rPr>
        <w:t>later stage of training, the gradient descent is having problem</w:t>
      </w:r>
      <w:ins w:id="129" w:author="Renee Redding" w:date="2017-04-11T22:24:00Z">
        <w:r>
          <w:rPr>
            <w:rFonts w:ascii="Helvetica" w:eastAsia="Times New Roman" w:hAnsi="Helvetica" w:cs="Helvetica"/>
            <w:color w:val="000000"/>
            <w:sz w:val="24"/>
            <w:szCs w:val="24"/>
          </w:rPr>
          <w:t>s</w:t>
        </w:r>
      </w:ins>
      <w:r w:rsidR="006E5F57" w:rsidRPr="006E5F57">
        <w:rPr>
          <w:rFonts w:ascii="Helvetica" w:eastAsia="Times New Roman" w:hAnsi="Helvetica" w:cs="Helvetica"/>
          <w:color w:val="000000"/>
          <w:sz w:val="24"/>
          <w:szCs w:val="24"/>
        </w:rPr>
        <w:t xml:space="preserve"> </w:t>
      </w:r>
      <w:ins w:id="130" w:author="Renee Redding" w:date="2017-04-11T22:25:00Z">
        <w:r>
          <w:rPr>
            <w:rFonts w:ascii="Helvetica" w:eastAsia="Times New Roman" w:hAnsi="Helvetica" w:cs="Helvetica"/>
            <w:color w:val="000000"/>
            <w:sz w:val="24"/>
            <w:szCs w:val="24"/>
          </w:rPr>
          <w:t xml:space="preserve">finding the </w:t>
        </w:r>
        <w:proofErr w:type="spellStart"/>
        <w:r>
          <w:rPr>
            <w:rFonts w:ascii="Helvetica" w:eastAsia="Times New Roman" w:hAnsi="Helvetica" w:cs="Helvetica"/>
            <w:color w:val="000000"/>
            <w:sz w:val="24"/>
            <w:szCs w:val="24"/>
          </w:rPr>
          <w:t>minimum.</w:t>
        </w:r>
      </w:ins>
      <w:del w:id="131" w:author="Renee Redding" w:date="2017-04-11T22:24:00Z">
        <w:r w:rsidR="006E5F57" w:rsidRPr="006E5F57" w:rsidDel="007F3BFD">
          <w:rPr>
            <w:rFonts w:ascii="Helvetica" w:eastAsia="Times New Roman" w:hAnsi="Helvetica" w:cs="Helvetica"/>
            <w:color w:val="000000"/>
            <w:sz w:val="24"/>
            <w:szCs w:val="24"/>
          </w:rPr>
          <w:delText xml:space="preserve">to find the minima. </w:delText>
        </w:r>
      </w:del>
      <w:r w:rsidR="006E5F57" w:rsidRPr="006E5F57">
        <w:rPr>
          <w:rFonts w:ascii="Helvetica" w:eastAsia="Times New Roman" w:hAnsi="Helvetica" w:cs="Helvetica"/>
          <w:color w:val="000000"/>
          <w:sz w:val="24"/>
          <w:szCs w:val="24"/>
        </w:rPr>
        <w:t>Some</w:t>
      </w:r>
      <w:proofErr w:type="spellEnd"/>
      <w:r w:rsidR="006E5F57" w:rsidRPr="006E5F57">
        <w:rPr>
          <w:rFonts w:ascii="Helvetica" w:eastAsia="Times New Roman" w:hAnsi="Helvetica" w:cs="Helvetica"/>
          <w:color w:val="000000"/>
          <w:sz w:val="24"/>
          <w:szCs w:val="24"/>
        </w:rPr>
        <w:t xml:space="preserve"> parameters may be oscillating. For example, when we have the scaling problem with the features (year</w:t>
      </w:r>
      <w:ins w:id="132" w:author="Renee Redding" w:date="2017-04-11T22:25:00Z">
        <w:r>
          <w:rPr>
            <w:rFonts w:ascii="Helvetica" w:eastAsia="Times New Roman" w:hAnsi="Helvetica" w:cs="Helvetica"/>
            <w:color w:val="000000"/>
            <w:sz w:val="24"/>
            <w:szCs w:val="24"/>
          </w:rPr>
          <w:t>s</w:t>
        </w:r>
      </w:ins>
      <w:r w:rsidR="006E5F57" w:rsidRPr="006E5F57">
        <w:rPr>
          <w:rFonts w:ascii="Helvetica" w:eastAsia="Times New Roman" w:hAnsi="Helvetica" w:cs="Helvetica"/>
          <w:color w:val="000000"/>
          <w:sz w:val="24"/>
          <w:szCs w:val="24"/>
        </w:rPr>
        <w:t xml:space="preserve"> of education and monthly income), the gradient is so huge that the model learns nothing.</w:t>
      </w:r>
    </w:p>
    <w:p w:rsidR="006E5F57" w:rsidRPr="006E5F57" w:rsidRDefault="006E5F57" w:rsidP="006E5F57">
      <w:pPr>
        <w:shd w:val="clear" w:color="auto" w:fill="FFFFFF"/>
        <w:spacing w:before="300" w:after="300" w:line="240" w:lineRule="auto"/>
        <w:rPr>
          <w:rFonts w:ascii="Helvetica" w:eastAsia="Times New Roman" w:hAnsi="Helvetica" w:cs="Helvetica"/>
          <w:color w:val="000000"/>
          <w:sz w:val="24"/>
          <w:szCs w:val="24"/>
        </w:rPr>
      </w:pPr>
      <w:r w:rsidRPr="006E5F57">
        <w:rPr>
          <w:rFonts w:ascii="Helvetica" w:eastAsia="Times New Roman" w:hAnsi="Helvetica" w:cs="Helvetica"/>
          <w:color w:val="000000"/>
          <w:sz w:val="24"/>
          <w:szCs w:val="24"/>
        </w:rPr>
        <w:lastRenderedPageBreak/>
        <w:t xml:space="preserve">If </w:t>
      </w:r>
      <w:ins w:id="133" w:author="Renee Redding" w:date="2017-04-11T22:25:00Z">
        <w:r w:rsidR="007F3BFD">
          <w:rPr>
            <w:rFonts w:ascii="Helvetica" w:eastAsia="Times New Roman" w:hAnsi="Helvetica" w:cs="Helvetica"/>
            <w:color w:val="000000"/>
            <w:sz w:val="24"/>
            <w:szCs w:val="24"/>
          </w:rPr>
          <w:t xml:space="preserve">the </w:t>
        </w:r>
      </w:ins>
      <w:r w:rsidRPr="006E5F57">
        <w:rPr>
          <w:rFonts w:ascii="Helvetica" w:eastAsia="Times New Roman" w:hAnsi="Helvetica" w:cs="Helvetica"/>
          <w:color w:val="000000"/>
          <w:sz w:val="24"/>
          <w:szCs w:val="24"/>
        </w:rPr>
        <w:t xml:space="preserve">gradient is small, the network learns slowly. </w:t>
      </w:r>
      <w:proofErr w:type="gramStart"/>
      <w:r w:rsidRPr="006E5F57">
        <w:rPr>
          <w:rFonts w:ascii="Helvetica" w:eastAsia="Times New Roman" w:hAnsi="Helvetica" w:cs="Helvetica"/>
          <w:color w:val="000000"/>
          <w:sz w:val="24"/>
          <w:szCs w:val="24"/>
        </w:rPr>
        <w:t>In the following log, the gradient diminishing from the right layer (layer 6) to the left layer (layer 0).</w:t>
      </w:r>
      <w:proofErr w:type="gramEnd"/>
      <w:r w:rsidRPr="006E5F57">
        <w:rPr>
          <w:rFonts w:ascii="Helvetica" w:eastAsia="Times New Roman" w:hAnsi="Helvetica" w:cs="Helvetica"/>
          <w:color w:val="000000"/>
          <w:sz w:val="24"/>
          <w:szCs w:val="24"/>
        </w:rPr>
        <w:t xml:space="preserve"> Layer 0 is learning much slower than layer 6.</w:t>
      </w:r>
    </w:p>
    <w:p w:rsidR="006E5F57" w:rsidRPr="006E5F57" w:rsidRDefault="006E5F57" w:rsidP="006E5F57">
      <w:pPr>
        <w:shd w:val="clear" w:color="auto" w:fill="FFFFFF"/>
        <w:spacing w:before="300" w:after="300" w:line="240" w:lineRule="auto"/>
        <w:rPr>
          <w:rFonts w:ascii="Helvetica" w:eastAsia="Times New Roman" w:hAnsi="Helvetica" w:cs="Helvetica"/>
          <w:color w:val="000000"/>
          <w:sz w:val="24"/>
          <w:szCs w:val="24"/>
        </w:rPr>
      </w:pPr>
      <w:r w:rsidRPr="006E5F57">
        <w:rPr>
          <w:rFonts w:ascii="Helvetica" w:eastAsia="Times New Roman" w:hAnsi="Helvetica" w:cs="Helvetica"/>
          <w:color w:val="000000"/>
          <w:sz w:val="24"/>
          <w:szCs w:val="24"/>
        </w:rPr>
        <w:t xml:space="preserve">A network with many deep layers may suffer from this gradient diminishing problem. </w:t>
      </w:r>
      <w:proofErr w:type="gramStart"/>
      <w:r w:rsidRPr="006E5F57">
        <w:rPr>
          <w:rFonts w:ascii="Helvetica" w:eastAsia="Times New Roman" w:hAnsi="Helvetica" w:cs="Helvetica"/>
          <w:color w:val="000000"/>
          <w:sz w:val="24"/>
          <w:szCs w:val="24"/>
        </w:rPr>
        <w:t>Let’s</w:t>
      </w:r>
      <w:proofErr w:type="gramEnd"/>
      <w:r w:rsidRPr="006E5F57">
        <w:rPr>
          <w:rFonts w:ascii="Helvetica" w:eastAsia="Times New Roman" w:hAnsi="Helvetica" w:cs="Helvetica"/>
          <w:color w:val="000000"/>
          <w:sz w:val="24"/>
          <w:szCs w:val="24"/>
        </w:rPr>
        <w:t xml:space="preserve"> come back to back</w:t>
      </w:r>
      <w:ins w:id="134" w:author="Renee Redding" w:date="2017-04-11T22:25:00Z">
        <w:r w:rsidR="007F3BFD">
          <w:rPr>
            <w:rFonts w:ascii="Helvetica" w:eastAsia="Times New Roman" w:hAnsi="Helvetica" w:cs="Helvetica"/>
            <w:color w:val="000000"/>
            <w:sz w:val="24"/>
            <w:szCs w:val="24"/>
          </w:rPr>
          <w:t xml:space="preserve"> </w:t>
        </w:r>
      </w:ins>
      <w:r w:rsidRPr="006E5F57">
        <w:rPr>
          <w:rFonts w:ascii="Helvetica" w:eastAsia="Times New Roman" w:hAnsi="Helvetica" w:cs="Helvetica"/>
          <w:color w:val="000000"/>
          <w:sz w:val="24"/>
          <w:szCs w:val="24"/>
        </w:rPr>
        <w:t>propagation to understand the problems.</w:t>
      </w:r>
    </w:p>
    <w:p w:rsidR="006E5F57" w:rsidRPr="006E5F57" w:rsidRDefault="006E5F57" w:rsidP="006E5F57">
      <w:pPr>
        <w:shd w:val="clear" w:color="auto" w:fill="FFFFFF"/>
        <w:spacing w:line="240" w:lineRule="auto"/>
        <w:jc w:val="center"/>
        <w:rPr>
          <w:rFonts w:ascii="Helvetica" w:eastAsia="Times New Roman" w:hAnsi="Helvetica" w:cs="Helvetica"/>
          <w:color w:val="555555"/>
          <w:sz w:val="21"/>
          <w:szCs w:val="21"/>
        </w:rPr>
      </w:pPr>
    </w:p>
    <w:p w:rsidR="006E5F57" w:rsidRPr="006E5F57" w:rsidRDefault="006E5F57" w:rsidP="006E5F57">
      <w:pPr>
        <w:shd w:val="clear" w:color="auto" w:fill="FFFFFF"/>
        <w:spacing w:before="300" w:after="300" w:line="240" w:lineRule="auto"/>
        <w:rPr>
          <w:rFonts w:ascii="Helvetica" w:eastAsia="Times New Roman" w:hAnsi="Helvetica" w:cs="Helvetica"/>
          <w:color w:val="000000"/>
          <w:sz w:val="24"/>
          <w:szCs w:val="24"/>
        </w:rPr>
      </w:pPr>
      <w:r w:rsidRPr="006E5F57">
        <w:rPr>
          <w:rFonts w:ascii="Helvetica" w:eastAsia="Times New Roman" w:hAnsi="Helvetica" w:cs="Helvetica"/>
          <w:color w:val="000000"/>
          <w:sz w:val="24"/>
          <w:szCs w:val="24"/>
        </w:rPr>
        <w:t xml:space="preserve">The gradient descent </w:t>
      </w:r>
      <w:proofErr w:type="gramStart"/>
      <w:r w:rsidRPr="006E5F57">
        <w:rPr>
          <w:rFonts w:ascii="Helvetica" w:eastAsia="Times New Roman" w:hAnsi="Helvetica" w:cs="Helvetica"/>
          <w:color w:val="000000"/>
          <w:sz w:val="24"/>
          <w:szCs w:val="24"/>
        </w:rPr>
        <w:t>is computed</w:t>
      </w:r>
      <w:proofErr w:type="gramEnd"/>
      <w:r w:rsidRPr="006E5F57">
        <w:rPr>
          <w:rFonts w:ascii="Helvetica" w:eastAsia="Times New Roman" w:hAnsi="Helvetica" w:cs="Helvetica"/>
          <w:color w:val="000000"/>
          <w:sz w:val="24"/>
          <w:szCs w:val="24"/>
        </w:rPr>
        <w:t xml:space="preserve"> as:</w:t>
      </w:r>
    </w:p>
    <w:p w:rsidR="006E5F57" w:rsidRPr="006E5F57" w:rsidRDefault="006E5F57" w:rsidP="006E5F57">
      <w:pPr>
        <w:shd w:val="clear" w:color="auto" w:fill="FFFFFF"/>
        <w:spacing w:line="240" w:lineRule="auto"/>
        <w:jc w:val="center"/>
        <w:rPr>
          <w:rFonts w:ascii="Helvetica" w:eastAsia="Times New Roman" w:hAnsi="Helvetica" w:cs="Helvetica"/>
          <w:color w:val="000000"/>
          <w:sz w:val="24"/>
          <w:szCs w:val="24"/>
        </w:rPr>
      </w:pPr>
      <w:r w:rsidRPr="006E5F57">
        <w:rPr>
          <w:rFonts w:ascii="MathJax_Main" w:eastAsia="Times New Roman" w:hAnsi="MathJax_Main" w:cs="Helvetica"/>
          <w:color w:val="000000"/>
          <w:sz w:val="29"/>
          <w:szCs w:val="29"/>
          <w:bdr w:val="none" w:sz="0" w:space="0" w:color="auto" w:frame="1"/>
        </w:rPr>
        <w:t>∂</w:t>
      </w:r>
      <w:r w:rsidRPr="006E5F57">
        <w:rPr>
          <w:rFonts w:ascii="MathJax_Math-italic" w:eastAsia="Times New Roman" w:hAnsi="MathJax_Math-italic" w:cs="Helvetica"/>
          <w:color w:val="000000"/>
          <w:sz w:val="29"/>
          <w:szCs w:val="29"/>
          <w:bdr w:val="none" w:sz="0" w:space="0" w:color="auto" w:frame="1"/>
        </w:rPr>
        <w:t>J</w:t>
      </w:r>
      <w:r w:rsidRPr="006E5F57">
        <w:rPr>
          <w:rFonts w:ascii="MathJax_Main" w:eastAsia="Times New Roman" w:hAnsi="MathJax_Main" w:cs="Helvetica"/>
          <w:color w:val="000000"/>
          <w:sz w:val="29"/>
          <w:szCs w:val="29"/>
          <w:bdr w:val="none" w:sz="0" w:space="0" w:color="auto" w:frame="1"/>
        </w:rPr>
        <w:t>∂</w:t>
      </w:r>
      <w:r w:rsidRPr="006E5F57">
        <w:rPr>
          <w:rFonts w:ascii="MathJax_Math-italic" w:eastAsia="Times New Roman" w:hAnsi="MathJax_Math-italic" w:cs="Helvetica"/>
          <w:color w:val="000000"/>
          <w:sz w:val="29"/>
          <w:szCs w:val="29"/>
          <w:bdr w:val="none" w:sz="0" w:space="0" w:color="auto" w:frame="1"/>
        </w:rPr>
        <w:t>l</w:t>
      </w:r>
      <w:r w:rsidRPr="006E5F57">
        <w:rPr>
          <w:rFonts w:ascii="MathJax_Main" w:eastAsia="Times New Roman" w:hAnsi="MathJax_Main" w:cs="Helvetica"/>
          <w:color w:val="000000"/>
          <w:sz w:val="20"/>
          <w:szCs w:val="20"/>
          <w:bdr w:val="none" w:sz="0" w:space="0" w:color="auto" w:frame="1"/>
        </w:rPr>
        <w:t>1</w:t>
      </w:r>
      <w:r w:rsidRPr="006E5F57">
        <w:rPr>
          <w:rFonts w:ascii="MathJax_Main" w:eastAsia="Times New Roman" w:hAnsi="MathJax_Main" w:cs="Helvetica"/>
          <w:color w:val="000000"/>
          <w:sz w:val="29"/>
          <w:szCs w:val="29"/>
          <w:bdr w:val="none" w:sz="0" w:space="0" w:color="auto" w:frame="1"/>
        </w:rPr>
        <w:t>=∂</w:t>
      </w:r>
      <w:r w:rsidRPr="006E5F57">
        <w:rPr>
          <w:rFonts w:ascii="MathJax_Math-italic" w:eastAsia="Times New Roman" w:hAnsi="MathJax_Math-italic" w:cs="Helvetica"/>
          <w:color w:val="000000"/>
          <w:sz w:val="29"/>
          <w:szCs w:val="29"/>
          <w:bdr w:val="none" w:sz="0" w:space="0" w:color="auto" w:frame="1"/>
        </w:rPr>
        <w:t>J</w:t>
      </w:r>
      <w:r w:rsidRPr="006E5F57">
        <w:rPr>
          <w:rFonts w:ascii="MathJax_Main" w:eastAsia="Times New Roman" w:hAnsi="MathJax_Main" w:cs="Helvetica"/>
          <w:color w:val="000000"/>
          <w:sz w:val="29"/>
          <w:szCs w:val="29"/>
          <w:bdr w:val="none" w:sz="0" w:space="0" w:color="auto" w:frame="1"/>
        </w:rPr>
        <w:t>∂</w:t>
      </w:r>
      <w:r w:rsidRPr="006E5F57">
        <w:rPr>
          <w:rFonts w:ascii="MathJax_Math-italic" w:eastAsia="Times New Roman" w:hAnsi="MathJax_Math-italic" w:cs="Helvetica"/>
          <w:color w:val="000000"/>
          <w:sz w:val="29"/>
          <w:szCs w:val="29"/>
          <w:bdr w:val="none" w:sz="0" w:space="0" w:color="auto" w:frame="1"/>
        </w:rPr>
        <w:t>l</w:t>
      </w:r>
      <w:r w:rsidRPr="006E5F57">
        <w:rPr>
          <w:rFonts w:ascii="MathJax_Main" w:eastAsia="Times New Roman" w:hAnsi="MathJax_Main" w:cs="Helvetica"/>
          <w:color w:val="000000"/>
          <w:sz w:val="20"/>
          <w:szCs w:val="20"/>
          <w:bdr w:val="none" w:sz="0" w:space="0" w:color="auto" w:frame="1"/>
        </w:rPr>
        <w:t>2</w:t>
      </w:r>
      <w:r w:rsidRPr="006E5F57">
        <w:rPr>
          <w:rFonts w:ascii="MathJax_Main" w:eastAsia="Times New Roman" w:hAnsi="MathJax_Main" w:cs="Helvetica"/>
          <w:color w:val="000000"/>
          <w:sz w:val="29"/>
          <w:szCs w:val="29"/>
          <w:bdr w:val="none" w:sz="0" w:space="0" w:color="auto" w:frame="1"/>
        </w:rPr>
        <w:t>∂</w:t>
      </w:r>
      <w:r w:rsidRPr="006E5F57">
        <w:rPr>
          <w:rFonts w:ascii="MathJax_Math-italic" w:eastAsia="Times New Roman" w:hAnsi="MathJax_Math-italic" w:cs="Helvetica"/>
          <w:color w:val="000000"/>
          <w:sz w:val="29"/>
          <w:szCs w:val="29"/>
          <w:bdr w:val="none" w:sz="0" w:space="0" w:color="auto" w:frame="1"/>
        </w:rPr>
        <w:t>l</w:t>
      </w:r>
      <w:r w:rsidRPr="006E5F57">
        <w:rPr>
          <w:rFonts w:ascii="MathJax_Main" w:eastAsia="Times New Roman" w:hAnsi="MathJax_Main" w:cs="Helvetica"/>
          <w:color w:val="000000"/>
          <w:sz w:val="20"/>
          <w:szCs w:val="20"/>
          <w:bdr w:val="none" w:sz="0" w:space="0" w:color="auto" w:frame="1"/>
        </w:rPr>
        <w:t>2</w:t>
      </w:r>
      <w:r w:rsidRPr="006E5F57">
        <w:rPr>
          <w:rFonts w:ascii="MathJax_Main" w:eastAsia="Times New Roman" w:hAnsi="MathJax_Main" w:cs="Helvetica"/>
          <w:color w:val="000000"/>
          <w:sz w:val="29"/>
          <w:szCs w:val="29"/>
          <w:bdr w:val="none" w:sz="0" w:space="0" w:color="auto" w:frame="1"/>
        </w:rPr>
        <w:t>∂</w:t>
      </w:r>
      <w:r w:rsidRPr="006E5F57">
        <w:rPr>
          <w:rFonts w:ascii="MathJax_Math-italic" w:eastAsia="Times New Roman" w:hAnsi="MathJax_Math-italic" w:cs="Helvetica"/>
          <w:color w:val="000000"/>
          <w:sz w:val="29"/>
          <w:szCs w:val="29"/>
          <w:bdr w:val="none" w:sz="0" w:space="0" w:color="auto" w:frame="1"/>
        </w:rPr>
        <w:t>l</w:t>
      </w:r>
      <w:r w:rsidRPr="006E5F57">
        <w:rPr>
          <w:rFonts w:ascii="MathJax_Main" w:eastAsia="Times New Roman" w:hAnsi="MathJax_Main" w:cs="Helvetica"/>
          <w:color w:val="000000"/>
          <w:sz w:val="20"/>
          <w:szCs w:val="20"/>
          <w:bdr w:val="none" w:sz="0" w:space="0" w:color="auto" w:frame="1"/>
        </w:rPr>
        <w:t>1</w:t>
      </w:r>
      <w:r w:rsidRPr="006E5F57">
        <w:rPr>
          <w:rFonts w:ascii="MathJax_Main" w:eastAsia="Times New Roman" w:hAnsi="MathJax_Main" w:cs="Helvetica"/>
          <w:color w:val="000000"/>
          <w:sz w:val="29"/>
          <w:szCs w:val="29"/>
          <w:bdr w:val="none" w:sz="0" w:space="0" w:color="auto" w:frame="1"/>
        </w:rPr>
        <w:t>=∂</w:t>
      </w:r>
      <w:r w:rsidRPr="006E5F57">
        <w:rPr>
          <w:rFonts w:ascii="MathJax_Math-italic" w:eastAsia="Times New Roman" w:hAnsi="MathJax_Math-italic" w:cs="Helvetica"/>
          <w:color w:val="000000"/>
          <w:sz w:val="29"/>
          <w:szCs w:val="29"/>
          <w:bdr w:val="none" w:sz="0" w:space="0" w:color="auto" w:frame="1"/>
        </w:rPr>
        <w:t>J</w:t>
      </w:r>
      <w:r w:rsidRPr="006E5F57">
        <w:rPr>
          <w:rFonts w:ascii="MathJax_Main" w:eastAsia="Times New Roman" w:hAnsi="MathJax_Main" w:cs="Helvetica"/>
          <w:color w:val="000000"/>
          <w:sz w:val="29"/>
          <w:szCs w:val="29"/>
          <w:bdr w:val="none" w:sz="0" w:space="0" w:color="auto" w:frame="1"/>
        </w:rPr>
        <w:t>∂</w:t>
      </w:r>
      <w:r w:rsidRPr="006E5F57">
        <w:rPr>
          <w:rFonts w:ascii="MathJax_Math-italic" w:eastAsia="Times New Roman" w:hAnsi="MathJax_Math-italic" w:cs="Helvetica"/>
          <w:color w:val="000000"/>
          <w:sz w:val="29"/>
          <w:szCs w:val="29"/>
          <w:bdr w:val="none" w:sz="0" w:space="0" w:color="auto" w:frame="1"/>
        </w:rPr>
        <w:t>l</w:t>
      </w:r>
      <w:r w:rsidRPr="006E5F57">
        <w:rPr>
          <w:rFonts w:ascii="MathJax_Main" w:eastAsia="Times New Roman" w:hAnsi="MathJax_Main" w:cs="Helvetica"/>
          <w:color w:val="000000"/>
          <w:sz w:val="20"/>
          <w:szCs w:val="20"/>
          <w:bdr w:val="none" w:sz="0" w:space="0" w:color="auto" w:frame="1"/>
        </w:rPr>
        <w:t>3</w:t>
      </w:r>
      <w:r w:rsidRPr="006E5F57">
        <w:rPr>
          <w:rFonts w:ascii="MathJax_Main" w:eastAsia="Times New Roman" w:hAnsi="MathJax_Main" w:cs="Helvetica"/>
          <w:color w:val="000000"/>
          <w:sz w:val="29"/>
          <w:szCs w:val="29"/>
          <w:bdr w:val="none" w:sz="0" w:space="0" w:color="auto" w:frame="1"/>
        </w:rPr>
        <w:t>∂</w:t>
      </w:r>
      <w:r w:rsidRPr="006E5F57">
        <w:rPr>
          <w:rFonts w:ascii="MathJax_Math-italic" w:eastAsia="Times New Roman" w:hAnsi="MathJax_Math-italic" w:cs="Helvetica"/>
          <w:color w:val="000000"/>
          <w:sz w:val="29"/>
          <w:szCs w:val="29"/>
          <w:bdr w:val="none" w:sz="0" w:space="0" w:color="auto" w:frame="1"/>
        </w:rPr>
        <w:t>l</w:t>
      </w:r>
      <w:r w:rsidRPr="006E5F57">
        <w:rPr>
          <w:rFonts w:ascii="MathJax_Main" w:eastAsia="Times New Roman" w:hAnsi="MathJax_Main" w:cs="Helvetica"/>
          <w:color w:val="000000"/>
          <w:sz w:val="20"/>
          <w:szCs w:val="20"/>
          <w:bdr w:val="none" w:sz="0" w:space="0" w:color="auto" w:frame="1"/>
        </w:rPr>
        <w:t>3</w:t>
      </w:r>
      <w:r w:rsidRPr="006E5F57">
        <w:rPr>
          <w:rFonts w:ascii="MathJax_Main" w:eastAsia="Times New Roman" w:hAnsi="MathJax_Main" w:cs="Helvetica"/>
          <w:color w:val="000000"/>
          <w:sz w:val="29"/>
          <w:szCs w:val="29"/>
          <w:bdr w:val="none" w:sz="0" w:space="0" w:color="auto" w:frame="1"/>
        </w:rPr>
        <w:t>∂</w:t>
      </w:r>
      <w:r w:rsidRPr="006E5F57">
        <w:rPr>
          <w:rFonts w:ascii="MathJax_Math-italic" w:eastAsia="Times New Roman" w:hAnsi="MathJax_Math-italic" w:cs="Helvetica"/>
          <w:color w:val="000000"/>
          <w:sz w:val="29"/>
          <w:szCs w:val="29"/>
          <w:bdr w:val="none" w:sz="0" w:space="0" w:color="auto" w:frame="1"/>
        </w:rPr>
        <w:t>l</w:t>
      </w:r>
      <w:r w:rsidRPr="006E5F57">
        <w:rPr>
          <w:rFonts w:ascii="MathJax_Main" w:eastAsia="Times New Roman" w:hAnsi="MathJax_Main" w:cs="Helvetica"/>
          <w:color w:val="000000"/>
          <w:sz w:val="20"/>
          <w:szCs w:val="20"/>
          <w:bdr w:val="none" w:sz="0" w:space="0" w:color="auto" w:frame="1"/>
        </w:rPr>
        <w:t>2</w:t>
      </w:r>
      <w:r w:rsidRPr="006E5F57">
        <w:rPr>
          <w:rFonts w:ascii="MathJax_Main" w:eastAsia="Times New Roman" w:hAnsi="MathJax_Main" w:cs="Helvetica"/>
          <w:color w:val="000000"/>
          <w:sz w:val="29"/>
          <w:szCs w:val="29"/>
          <w:bdr w:val="none" w:sz="0" w:space="0" w:color="auto" w:frame="1"/>
        </w:rPr>
        <w:t>∂</w:t>
      </w:r>
      <w:r w:rsidRPr="006E5F57">
        <w:rPr>
          <w:rFonts w:ascii="MathJax_Math-italic" w:eastAsia="Times New Roman" w:hAnsi="MathJax_Math-italic" w:cs="Helvetica"/>
          <w:color w:val="000000"/>
          <w:sz w:val="29"/>
          <w:szCs w:val="29"/>
          <w:bdr w:val="none" w:sz="0" w:space="0" w:color="auto" w:frame="1"/>
        </w:rPr>
        <w:t>l</w:t>
      </w:r>
      <w:r w:rsidRPr="006E5F57">
        <w:rPr>
          <w:rFonts w:ascii="MathJax_Main" w:eastAsia="Times New Roman" w:hAnsi="MathJax_Main" w:cs="Helvetica"/>
          <w:color w:val="000000"/>
          <w:sz w:val="20"/>
          <w:szCs w:val="20"/>
          <w:bdr w:val="none" w:sz="0" w:space="0" w:color="auto" w:frame="1"/>
        </w:rPr>
        <w:t>2</w:t>
      </w:r>
      <w:r w:rsidRPr="006E5F57">
        <w:rPr>
          <w:rFonts w:ascii="MathJax_Main" w:eastAsia="Times New Roman" w:hAnsi="MathJax_Main" w:cs="Helvetica"/>
          <w:color w:val="000000"/>
          <w:sz w:val="29"/>
          <w:szCs w:val="29"/>
          <w:bdr w:val="none" w:sz="0" w:space="0" w:color="auto" w:frame="1"/>
        </w:rPr>
        <w:t>∂</w:t>
      </w:r>
      <w:r w:rsidRPr="006E5F57">
        <w:rPr>
          <w:rFonts w:ascii="MathJax_Math-italic" w:eastAsia="Times New Roman" w:hAnsi="MathJax_Math-italic" w:cs="Helvetica"/>
          <w:color w:val="000000"/>
          <w:sz w:val="29"/>
          <w:szCs w:val="29"/>
          <w:bdr w:val="none" w:sz="0" w:space="0" w:color="auto" w:frame="1"/>
        </w:rPr>
        <w:t>l</w:t>
      </w:r>
      <w:r w:rsidRPr="006E5F57">
        <w:rPr>
          <w:rFonts w:ascii="MathJax_Main" w:eastAsia="Times New Roman" w:hAnsi="MathJax_Main" w:cs="Helvetica"/>
          <w:color w:val="000000"/>
          <w:sz w:val="20"/>
          <w:szCs w:val="20"/>
          <w:bdr w:val="none" w:sz="0" w:space="0" w:color="auto" w:frame="1"/>
        </w:rPr>
        <w:t>1</w:t>
      </w:r>
      <w:r w:rsidRPr="006E5F57">
        <w:rPr>
          <w:rFonts w:ascii="Helvetica" w:eastAsia="Times New Roman" w:hAnsi="Helvetica" w:cs="Helvetica"/>
          <w:color w:val="000000"/>
          <w:sz w:val="24"/>
          <w:szCs w:val="24"/>
          <w:bdr w:val="none" w:sz="0" w:space="0" w:color="auto" w:frame="1"/>
        </w:rPr>
        <w:t>∂J∂l1=∂J∂l2∂l2∂l1=∂J∂l3∂l3∂l2∂l2∂l1</w:t>
      </w:r>
    </w:p>
    <w:p w:rsidR="006E5F57" w:rsidRPr="006E5F57" w:rsidRDefault="006E5F57" w:rsidP="006E5F57">
      <w:pPr>
        <w:shd w:val="clear" w:color="auto" w:fill="FFFFFF"/>
        <w:spacing w:line="240" w:lineRule="auto"/>
        <w:jc w:val="center"/>
        <w:rPr>
          <w:rFonts w:ascii="Helvetica" w:eastAsia="Times New Roman" w:hAnsi="Helvetica" w:cs="Helvetica"/>
          <w:color w:val="000000"/>
          <w:sz w:val="24"/>
          <w:szCs w:val="24"/>
        </w:rPr>
      </w:pPr>
      <w:r w:rsidRPr="006E5F57">
        <w:rPr>
          <w:rFonts w:ascii="MathJax_Main" w:eastAsia="Times New Roman" w:hAnsi="MathJax_Main" w:cs="Helvetica"/>
          <w:color w:val="000000"/>
          <w:sz w:val="29"/>
          <w:szCs w:val="29"/>
          <w:bdr w:val="none" w:sz="0" w:space="0" w:color="auto" w:frame="1"/>
        </w:rPr>
        <w:t>∂</w:t>
      </w:r>
      <w:r w:rsidRPr="006E5F57">
        <w:rPr>
          <w:rFonts w:ascii="MathJax_Math-italic" w:eastAsia="Times New Roman" w:hAnsi="MathJax_Math-italic" w:cs="Helvetica"/>
          <w:color w:val="000000"/>
          <w:sz w:val="29"/>
          <w:szCs w:val="29"/>
          <w:bdr w:val="none" w:sz="0" w:space="0" w:color="auto" w:frame="1"/>
        </w:rPr>
        <w:t>J</w:t>
      </w:r>
      <w:r w:rsidRPr="006E5F57">
        <w:rPr>
          <w:rFonts w:ascii="MathJax_Main" w:eastAsia="Times New Roman" w:hAnsi="MathJax_Main" w:cs="Helvetica"/>
          <w:color w:val="000000"/>
          <w:sz w:val="29"/>
          <w:szCs w:val="29"/>
          <w:bdr w:val="none" w:sz="0" w:space="0" w:color="auto" w:frame="1"/>
        </w:rPr>
        <w:t>∂</w:t>
      </w:r>
      <w:r w:rsidRPr="006E5F57">
        <w:rPr>
          <w:rFonts w:ascii="MathJax_Math-italic" w:eastAsia="Times New Roman" w:hAnsi="MathJax_Math-italic" w:cs="Helvetica"/>
          <w:color w:val="000000"/>
          <w:sz w:val="29"/>
          <w:szCs w:val="29"/>
          <w:bdr w:val="none" w:sz="0" w:space="0" w:color="auto" w:frame="1"/>
        </w:rPr>
        <w:t>l</w:t>
      </w:r>
      <w:r w:rsidRPr="006E5F57">
        <w:rPr>
          <w:rFonts w:ascii="MathJax_Main" w:eastAsia="Times New Roman" w:hAnsi="MathJax_Main" w:cs="Helvetica"/>
          <w:color w:val="000000"/>
          <w:sz w:val="20"/>
          <w:szCs w:val="20"/>
          <w:bdr w:val="none" w:sz="0" w:space="0" w:color="auto" w:frame="1"/>
        </w:rPr>
        <w:t>1</w:t>
      </w:r>
      <w:r w:rsidRPr="006E5F57">
        <w:rPr>
          <w:rFonts w:ascii="MathJax_Main" w:eastAsia="Times New Roman" w:hAnsi="MathJax_Main" w:cs="Helvetica"/>
          <w:color w:val="000000"/>
          <w:sz w:val="29"/>
          <w:szCs w:val="29"/>
          <w:bdr w:val="none" w:sz="0" w:space="0" w:color="auto" w:frame="1"/>
        </w:rPr>
        <w:t>=∂</w:t>
      </w:r>
      <w:r w:rsidRPr="006E5F57">
        <w:rPr>
          <w:rFonts w:ascii="MathJax_Math-italic" w:eastAsia="Times New Roman" w:hAnsi="MathJax_Math-italic" w:cs="Helvetica"/>
          <w:color w:val="000000"/>
          <w:sz w:val="29"/>
          <w:szCs w:val="29"/>
          <w:bdr w:val="none" w:sz="0" w:space="0" w:color="auto" w:frame="1"/>
        </w:rPr>
        <w:t>J</w:t>
      </w:r>
      <w:r w:rsidRPr="006E5F57">
        <w:rPr>
          <w:rFonts w:ascii="MathJax_Main" w:eastAsia="Times New Roman" w:hAnsi="MathJax_Main" w:cs="Helvetica"/>
          <w:color w:val="000000"/>
          <w:sz w:val="29"/>
          <w:szCs w:val="29"/>
          <w:bdr w:val="none" w:sz="0" w:space="0" w:color="auto" w:frame="1"/>
        </w:rPr>
        <w:t>∂</w:t>
      </w:r>
      <w:r w:rsidRPr="006E5F57">
        <w:rPr>
          <w:rFonts w:ascii="MathJax_Math-italic" w:eastAsia="Times New Roman" w:hAnsi="MathJax_Math-italic" w:cs="Helvetica"/>
          <w:color w:val="000000"/>
          <w:sz w:val="29"/>
          <w:szCs w:val="29"/>
          <w:bdr w:val="none" w:sz="0" w:space="0" w:color="auto" w:frame="1"/>
        </w:rPr>
        <w:t>l</w:t>
      </w:r>
      <w:r w:rsidRPr="006E5F57">
        <w:rPr>
          <w:rFonts w:ascii="MathJax_Main" w:eastAsia="Times New Roman" w:hAnsi="MathJax_Main" w:cs="Helvetica"/>
          <w:color w:val="000000"/>
          <w:sz w:val="20"/>
          <w:szCs w:val="20"/>
          <w:bdr w:val="none" w:sz="0" w:space="0" w:color="auto" w:frame="1"/>
        </w:rPr>
        <w:t>10</w:t>
      </w:r>
      <w:r w:rsidRPr="006E5F57">
        <w:rPr>
          <w:rFonts w:ascii="MathJax_Main" w:eastAsia="Times New Roman" w:hAnsi="MathJax_Main" w:cs="Helvetica"/>
          <w:color w:val="000000"/>
          <w:sz w:val="29"/>
          <w:szCs w:val="29"/>
          <w:bdr w:val="none" w:sz="0" w:space="0" w:color="auto" w:frame="1"/>
        </w:rPr>
        <w:t>∂</w:t>
      </w:r>
      <w:r w:rsidRPr="006E5F57">
        <w:rPr>
          <w:rFonts w:ascii="MathJax_Math-italic" w:eastAsia="Times New Roman" w:hAnsi="MathJax_Math-italic" w:cs="Helvetica"/>
          <w:color w:val="000000"/>
          <w:sz w:val="29"/>
          <w:szCs w:val="29"/>
          <w:bdr w:val="none" w:sz="0" w:space="0" w:color="auto" w:frame="1"/>
        </w:rPr>
        <w:t>l</w:t>
      </w:r>
      <w:r w:rsidRPr="006E5F57">
        <w:rPr>
          <w:rFonts w:ascii="MathJax_Main" w:eastAsia="Times New Roman" w:hAnsi="MathJax_Main" w:cs="Helvetica"/>
          <w:color w:val="000000"/>
          <w:sz w:val="20"/>
          <w:szCs w:val="20"/>
          <w:bdr w:val="none" w:sz="0" w:space="0" w:color="auto" w:frame="1"/>
        </w:rPr>
        <w:t>10</w:t>
      </w:r>
      <w:r w:rsidRPr="006E5F57">
        <w:rPr>
          <w:rFonts w:ascii="MathJax_Main" w:eastAsia="Times New Roman" w:hAnsi="MathJax_Main" w:cs="Helvetica"/>
          <w:color w:val="000000"/>
          <w:sz w:val="29"/>
          <w:szCs w:val="29"/>
          <w:bdr w:val="none" w:sz="0" w:space="0" w:color="auto" w:frame="1"/>
        </w:rPr>
        <w:t>∂</w:t>
      </w:r>
      <w:r w:rsidRPr="006E5F57">
        <w:rPr>
          <w:rFonts w:ascii="MathJax_Math-italic" w:eastAsia="Times New Roman" w:hAnsi="MathJax_Math-italic" w:cs="Helvetica"/>
          <w:color w:val="000000"/>
          <w:sz w:val="29"/>
          <w:szCs w:val="29"/>
          <w:bdr w:val="none" w:sz="0" w:space="0" w:color="auto" w:frame="1"/>
        </w:rPr>
        <w:t>l</w:t>
      </w:r>
      <w:r w:rsidRPr="006E5F57">
        <w:rPr>
          <w:rFonts w:ascii="MathJax_Main" w:eastAsia="Times New Roman" w:hAnsi="MathJax_Main" w:cs="Helvetica"/>
          <w:color w:val="000000"/>
          <w:sz w:val="20"/>
          <w:szCs w:val="20"/>
          <w:bdr w:val="none" w:sz="0" w:space="0" w:color="auto" w:frame="1"/>
        </w:rPr>
        <w:t>9</w:t>
      </w:r>
      <w:r w:rsidRPr="006E5F57">
        <w:rPr>
          <w:rFonts w:ascii="Cambria Math" w:eastAsia="Times New Roman" w:hAnsi="Cambria Math" w:cs="Cambria Math"/>
          <w:color w:val="000000"/>
          <w:sz w:val="29"/>
          <w:szCs w:val="29"/>
          <w:bdr w:val="none" w:sz="0" w:space="0" w:color="auto" w:frame="1"/>
        </w:rPr>
        <w:t>⋯</w:t>
      </w:r>
      <w:r w:rsidRPr="006E5F57">
        <w:rPr>
          <w:rFonts w:ascii="MathJax_Main" w:eastAsia="Times New Roman" w:hAnsi="MathJax_Main" w:cs="Helvetica"/>
          <w:color w:val="000000"/>
          <w:sz w:val="29"/>
          <w:szCs w:val="29"/>
          <w:bdr w:val="none" w:sz="0" w:space="0" w:color="auto" w:frame="1"/>
        </w:rPr>
        <w:t>∂</w:t>
      </w:r>
      <w:r w:rsidRPr="006E5F57">
        <w:rPr>
          <w:rFonts w:ascii="MathJax_Math-italic" w:eastAsia="Times New Roman" w:hAnsi="MathJax_Math-italic" w:cs="Helvetica"/>
          <w:color w:val="000000"/>
          <w:sz w:val="29"/>
          <w:szCs w:val="29"/>
          <w:bdr w:val="none" w:sz="0" w:space="0" w:color="auto" w:frame="1"/>
        </w:rPr>
        <w:t>l</w:t>
      </w:r>
      <w:r w:rsidRPr="006E5F57">
        <w:rPr>
          <w:rFonts w:ascii="MathJax_Main" w:eastAsia="Times New Roman" w:hAnsi="MathJax_Main" w:cs="Helvetica"/>
          <w:color w:val="000000"/>
          <w:sz w:val="20"/>
          <w:szCs w:val="20"/>
          <w:bdr w:val="none" w:sz="0" w:space="0" w:color="auto" w:frame="1"/>
        </w:rPr>
        <w:t>2</w:t>
      </w:r>
      <w:r w:rsidRPr="006E5F57">
        <w:rPr>
          <w:rFonts w:ascii="MathJax_Main" w:eastAsia="Times New Roman" w:hAnsi="MathJax_Main" w:cs="Helvetica"/>
          <w:color w:val="000000"/>
          <w:sz w:val="29"/>
          <w:szCs w:val="29"/>
          <w:bdr w:val="none" w:sz="0" w:space="0" w:color="auto" w:frame="1"/>
        </w:rPr>
        <w:t>∂</w:t>
      </w:r>
      <w:r w:rsidRPr="006E5F57">
        <w:rPr>
          <w:rFonts w:ascii="MathJax_Math-italic" w:eastAsia="Times New Roman" w:hAnsi="MathJax_Math-italic" w:cs="Helvetica"/>
          <w:color w:val="000000"/>
          <w:sz w:val="29"/>
          <w:szCs w:val="29"/>
          <w:bdr w:val="none" w:sz="0" w:space="0" w:color="auto" w:frame="1"/>
        </w:rPr>
        <w:t>l</w:t>
      </w:r>
      <w:r w:rsidRPr="006E5F57">
        <w:rPr>
          <w:rFonts w:ascii="MathJax_Main" w:eastAsia="Times New Roman" w:hAnsi="MathJax_Main" w:cs="Helvetica"/>
          <w:color w:val="000000"/>
          <w:sz w:val="20"/>
          <w:szCs w:val="20"/>
          <w:bdr w:val="none" w:sz="0" w:space="0" w:color="auto" w:frame="1"/>
        </w:rPr>
        <w:t>1</w:t>
      </w:r>
      <w:r w:rsidRPr="006E5F57">
        <w:rPr>
          <w:rFonts w:ascii="Helvetica" w:eastAsia="Times New Roman" w:hAnsi="Helvetica" w:cs="Helvetica"/>
          <w:color w:val="000000"/>
          <w:sz w:val="24"/>
          <w:szCs w:val="24"/>
          <w:bdr w:val="none" w:sz="0" w:space="0" w:color="auto" w:frame="1"/>
        </w:rPr>
        <w:t>∂J∂l1=∂J∂l10∂l10∂l9</w:t>
      </w:r>
      <w:r w:rsidRPr="006E5F57">
        <w:rPr>
          <w:rFonts w:ascii="Cambria Math" w:eastAsia="Times New Roman" w:hAnsi="Cambria Math" w:cs="Cambria Math"/>
          <w:color w:val="000000"/>
          <w:sz w:val="24"/>
          <w:szCs w:val="24"/>
          <w:bdr w:val="none" w:sz="0" w:space="0" w:color="auto" w:frame="1"/>
        </w:rPr>
        <w:t>⋯</w:t>
      </w:r>
      <w:r w:rsidRPr="006E5F57">
        <w:rPr>
          <w:rFonts w:ascii="Helvetica" w:eastAsia="Times New Roman" w:hAnsi="Helvetica" w:cs="Helvetica"/>
          <w:color w:val="000000"/>
          <w:sz w:val="24"/>
          <w:szCs w:val="24"/>
          <w:bdr w:val="none" w:sz="0" w:space="0" w:color="auto" w:frame="1"/>
        </w:rPr>
        <w:t>∂l2∂l1</w:t>
      </w:r>
    </w:p>
    <w:p w:rsidR="006E5F57" w:rsidRPr="006E5F57" w:rsidRDefault="006E5F57" w:rsidP="006E5F57">
      <w:pPr>
        <w:shd w:val="clear" w:color="auto" w:fill="FFFFFF"/>
        <w:spacing w:after="0" w:line="240" w:lineRule="auto"/>
        <w:rPr>
          <w:rFonts w:ascii="Helvetica" w:eastAsia="Times New Roman" w:hAnsi="Helvetica" w:cs="Helvetica"/>
          <w:color w:val="000000"/>
          <w:sz w:val="24"/>
          <w:szCs w:val="24"/>
        </w:rPr>
      </w:pPr>
      <w:r w:rsidRPr="006E5F57">
        <w:rPr>
          <w:rFonts w:ascii="Helvetica" w:eastAsia="Times New Roman" w:hAnsi="Helvetica" w:cs="Helvetica"/>
          <w:color w:val="000000"/>
          <w:sz w:val="24"/>
          <w:szCs w:val="24"/>
        </w:rPr>
        <w:t>As indicated, the gradient descent depends on the loss </w:t>
      </w:r>
      <w:r w:rsidRPr="006E5F57">
        <w:rPr>
          <w:rFonts w:ascii="MathJax_Main" w:eastAsia="Times New Roman" w:hAnsi="MathJax_Main" w:cs="Helvetica"/>
          <w:color w:val="000000"/>
          <w:sz w:val="20"/>
          <w:szCs w:val="20"/>
          <w:bdr w:val="none" w:sz="0" w:space="0" w:color="auto" w:frame="1"/>
        </w:rPr>
        <w:t>∂</w:t>
      </w:r>
      <w:proofErr w:type="spellStart"/>
      <w:r w:rsidRPr="006E5F57">
        <w:rPr>
          <w:rFonts w:ascii="MathJax_Math-italic" w:eastAsia="Times New Roman" w:hAnsi="MathJax_Math-italic" w:cs="Helvetica"/>
          <w:color w:val="000000"/>
          <w:sz w:val="20"/>
          <w:szCs w:val="20"/>
          <w:bdr w:val="none" w:sz="0" w:space="0" w:color="auto" w:frame="1"/>
        </w:rPr>
        <w:t>J</w:t>
      </w:r>
      <w:r w:rsidRPr="006E5F57">
        <w:rPr>
          <w:rFonts w:ascii="MathJax_Main" w:eastAsia="Times New Roman" w:hAnsi="MathJax_Main" w:cs="Helvetica"/>
          <w:color w:val="000000"/>
          <w:sz w:val="20"/>
          <w:szCs w:val="20"/>
          <w:bdr w:val="none" w:sz="0" w:space="0" w:color="auto" w:frame="1"/>
        </w:rPr>
        <w:t>∂</w:t>
      </w:r>
      <w:r w:rsidRPr="006E5F57">
        <w:rPr>
          <w:rFonts w:ascii="MathJax_Math-italic" w:eastAsia="Times New Roman" w:hAnsi="MathJax_Math-italic" w:cs="Helvetica"/>
          <w:color w:val="000000"/>
          <w:sz w:val="20"/>
          <w:szCs w:val="20"/>
          <w:bdr w:val="none" w:sz="0" w:space="0" w:color="auto" w:frame="1"/>
        </w:rPr>
        <w:t>l</w:t>
      </w:r>
      <w:r w:rsidRPr="006E5F57">
        <w:rPr>
          <w:rFonts w:ascii="Helvetica" w:eastAsia="Times New Roman" w:hAnsi="Helvetica" w:cs="Helvetica"/>
          <w:color w:val="000000"/>
          <w:sz w:val="24"/>
          <w:szCs w:val="24"/>
          <w:bdr w:val="none" w:sz="0" w:space="0" w:color="auto" w:frame="1"/>
        </w:rPr>
        <w:t>∂J∂l</w:t>
      </w:r>
      <w:proofErr w:type="spellEnd"/>
      <w:r w:rsidRPr="006E5F57">
        <w:rPr>
          <w:rFonts w:ascii="Helvetica" w:eastAsia="Times New Roman" w:hAnsi="Helvetica" w:cs="Helvetica"/>
          <w:color w:val="000000"/>
          <w:sz w:val="24"/>
          <w:szCs w:val="24"/>
        </w:rPr>
        <w:t> as well as the gradients </w:t>
      </w:r>
      <w:r w:rsidRPr="006E5F57">
        <w:rPr>
          <w:rFonts w:ascii="MathJax_Main" w:eastAsia="Times New Roman" w:hAnsi="MathJax_Main" w:cs="Helvetica"/>
          <w:color w:val="000000"/>
          <w:sz w:val="20"/>
          <w:szCs w:val="20"/>
          <w:bdr w:val="none" w:sz="0" w:space="0" w:color="auto" w:frame="1"/>
        </w:rPr>
        <w:t>∂</w:t>
      </w:r>
      <w:r w:rsidRPr="006E5F57">
        <w:rPr>
          <w:rFonts w:ascii="MathJax_Math-italic" w:eastAsia="Times New Roman" w:hAnsi="MathJax_Math-italic" w:cs="Helvetica"/>
          <w:color w:val="000000"/>
          <w:sz w:val="20"/>
          <w:szCs w:val="20"/>
          <w:bdr w:val="none" w:sz="0" w:space="0" w:color="auto" w:frame="1"/>
        </w:rPr>
        <w:t>l</w:t>
      </w:r>
      <w:r w:rsidRPr="006E5F57">
        <w:rPr>
          <w:rFonts w:ascii="MathJax_Math-italic" w:eastAsia="Times New Roman" w:hAnsi="MathJax_Math-italic" w:cs="Helvetica"/>
          <w:color w:val="000000"/>
          <w:sz w:val="14"/>
          <w:szCs w:val="14"/>
          <w:bdr w:val="none" w:sz="0" w:space="0" w:color="auto" w:frame="1"/>
        </w:rPr>
        <w:t>k</w:t>
      </w:r>
      <w:r w:rsidRPr="006E5F57">
        <w:rPr>
          <w:rFonts w:ascii="MathJax_Main" w:eastAsia="Times New Roman" w:hAnsi="MathJax_Main" w:cs="Helvetica"/>
          <w:color w:val="000000"/>
          <w:sz w:val="14"/>
          <w:szCs w:val="14"/>
          <w:bdr w:val="none" w:sz="0" w:space="0" w:color="auto" w:frame="1"/>
        </w:rPr>
        <w:t>+1</w:t>
      </w:r>
      <w:r w:rsidRPr="006E5F57">
        <w:rPr>
          <w:rFonts w:ascii="MathJax_Main" w:eastAsia="Times New Roman" w:hAnsi="MathJax_Main" w:cs="Helvetica"/>
          <w:color w:val="000000"/>
          <w:sz w:val="20"/>
          <w:szCs w:val="20"/>
          <w:bdr w:val="none" w:sz="0" w:space="0" w:color="auto" w:frame="1"/>
        </w:rPr>
        <w:t>∂</w:t>
      </w:r>
      <w:r w:rsidRPr="006E5F57">
        <w:rPr>
          <w:rFonts w:ascii="MathJax_Math-italic" w:eastAsia="Times New Roman" w:hAnsi="MathJax_Math-italic" w:cs="Helvetica"/>
          <w:color w:val="000000"/>
          <w:sz w:val="20"/>
          <w:szCs w:val="20"/>
          <w:bdr w:val="none" w:sz="0" w:space="0" w:color="auto" w:frame="1"/>
        </w:rPr>
        <w:t>l</w:t>
      </w:r>
      <w:r w:rsidRPr="006E5F57">
        <w:rPr>
          <w:rFonts w:ascii="MathJax_Math-italic" w:eastAsia="Times New Roman" w:hAnsi="MathJax_Math-italic" w:cs="Helvetica"/>
          <w:color w:val="000000"/>
          <w:sz w:val="14"/>
          <w:szCs w:val="14"/>
          <w:bdr w:val="none" w:sz="0" w:space="0" w:color="auto" w:frame="1"/>
        </w:rPr>
        <w:t>k</w:t>
      </w:r>
      <w:proofErr w:type="gramStart"/>
      <w:r w:rsidRPr="006E5F57">
        <w:rPr>
          <w:rFonts w:ascii="MathJax_Main" w:eastAsia="Times New Roman" w:hAnsi="MathJax_Main" w:cs="Helvetica"/>
          <w:color w:val="000000"/>
          <w:sz w:val="29"/>
          <w:szCs w:val="29"/>
          <w:bdr w:val="none" w:sz="0" w:space="0" w:color="auto" w:frame="1"/>
        </w:rPr>
        <w:t>,</w:t>
      </w:r>
      <w:r w:rsidRPr="006E5F57">
        <w:rPr>
          <w:rFonts w:ascii="MathJax_Main" w:eastAsia="Times New Roman" w:hAnsi="MathJax_Main" w:cs="Helvetica"/>
          <w:color w:val="000000"/>
          <w:sz w:val="20"/>
          <w:szCs w:val="20"/>
          <w:bdr w:val="none" w:sz="0" w:space="0" w:color="auto" w:frame="1"/>
        </w:rPr>
        <w:t>∂</w:t>
      </w:r>
      <w:proofErr w:type="gramEnd"/>
      <w:r w:rsidRPr="006E5F57">
        <w:rPr>
          <w:rFonts w:ascii="MathJax_Math-italic" w:eastAsia="Times New Roman" w:hAnsi="MathJax_Math-italic" w:cs="Helvetica"/>
          <w:color w:val="000000"/>
          <w:sz w:val="20"/>
          <w:szCs w:val="20"/>
          <w:bdr w:val="none" w:sz="0" w:space="0" w:color="auto" w:frame="1"/>
        </w:rPr>
        <w:t>l</w:t>
      </w:r>
      <w:r w:rsidRPr="006E5F57">
        <w:rPr>
          <w:rFonts w:ascii="MathJax_Math-italic" w:eastAsia="Times New Roman" w:hAnsi="MathJax_Math-italic" w:cs="Helvetica"/>
          <w:color w:val="000000"/>
          <w:sz w:val="14"/>
          <w:szCs w:val="14"/>
          <w:bdr w:val="none" w:sz="0" w:space="0" w:color="auto" w:frame="1"/>
        </w:rPr>
        <w:t>k</w:t>
      </w:r>
      <w:r w:rsidRPr="006E5F57">
        <w:rPr>
          <w:rFonts w:ascii="MathJax_Main" w:eastAsia="Times New Roman" w:hAnsi="MathJax_Main" w:cs="Helvetica"/>
          <w:color w:val="000000"/>
          <w:sz w:val="20"/>
          <w:szCs w:val="20"/>
          <w:bdr w:val="none" w:sz="0" w:space="0" w:color="auto" w:frame="1"/>
        </w:rPr>
        <w:t>∂</w:t>
      </w:r>
      <w:r w:rsidRPr="006E5F57">
        <w:rPr>
          <w:rFonts w:ascii="MathJax_Math-italic" w:eastAsia="Times New Roman" w:hAnsi="MathJax_Math-italic" w:cs="Helvetica"/>
          <w:color w:val="000000"/>
          <w:sz w:val="20"/>
          <w:szCs w:val="20"/>
          <w:bdr w:val="none" w:sz="0" w:space="0" w:color="auto" w:frame="1"/>
        </w:rPr>
        <w:t>l</w:t>
      </w:r>
      <w:r w:rsidRPr="006E5F57">
        <w:rPr>
          <w:rFonts w:ascii="MathJax_Math-italic" w:eastAsia="Times New Roman" w:hAnsi="MathJax_Math-italic" w:cs="Helvetica"/>
          <w:color w:val="000000"/>
          <w:sz w:val="14"/>
          <w:szCs w:val="14"/>
          <w:bdr w:val="none" w:sz="0" w:space="0" w:color="auto" w:frame="1"/>
        </w:rPr>
        <w:t>k</w:t>
      </w:r>
      <w:r w:rsidRPr="006E5F57">
        <w:rPr>
          <w:rFonts w:ascii="MathJax_Main" w:eastAsia="Times New Roman" w:hAnsi="MathJax_Main" w:cs="Helvetica"/>
          <w:color w:val="000000"/>
          <w:sz w:val="14"/>
          <w:szCs w:val="14"/>
          <w:bdr w:val="none" w:sz="0" w:space="0" w:color="auto" w:frame="1"/>
        </w:rPr>
        <w:t>−1</w:t>
      </w:r>
      <w:r w:rsidRPr="006E5F57">
        <w:rPr>
          <w:rFonts w:ascii="MathJax_Main" w:eastAsia="Times New Roman" w:hAnsi="MathJax_Main" w:cs="Helvetica"/>
          <w:color w:val="000000"/>
          <w:sz w:val="29"/>
          <w:szCs w:val="29"/>
          <w:bdr w:val="none" w:sz="0" w:space="0" w:color="auto" w:frame="1"/>
        </w:rPr>
        <w:t>…</w:t>
      </w:r>
      <w:r w:rsidRPr="006E5F57">
        <w:rPr>
          <w:rFonts w:ascii="Helvetica" w:eastAsia="Times New Roman" w:hAnsi="Helvetica" w:cs="Helvetica"/>
          <w:color w:val="000000"/>
          <w:sz w:val="24"/>
          <w:szCs w:val="24"/>
          <w:bdr w:val="none" w:sz="0" w:space="0" w:color="auto" w:frame="1"/>
        </w:rPr>
        <w:t>∂lk+1∂lk,∂lk∂lk−1…</w:t>
      </w:r>
      <w:r w:rsidRPr="006E5F57">
        <w:rPr>
          <w:rFonts w:ascii="Helvetica" w:eastAsia="Times New Roman" w:hAnsi="Helvetica" w:cs="Helvetica"/>
          <w:color w:val="000000"/>
          <w:sz w:val="24"/>
          <w:szCs w:val="24"/>
        </w:rPr>
        <w:t xml:space="preserve">. </w:t>
      </w:r>
      <w:proofErr w:type="gramStart"/>
      <w:r w:rsidRPr="006E5F57">
        <w:rPr>
          <w:rFonts w:ascii="Helvetica" w:eastAsia="Times New Roman" w:hAnsi="Helvetica" w:cs="Helvetica"/>
          <w:color w:val="000000"/>
          <w:sz w:val="24"/>
          <w:szCs w:val="24"/>
        </w:rPr>
        <w:t>Let’s</w:t>
      </w:r>
      <w:proofErr w:type="gramEnd"/>
      <w:r w:rsidRPr="006E5F57">
        <w:rPr>
          <w:rFonts w:ascii="Helvetica" w:eastAsia="Times New Roman" w:hAnsi="Helvetica" w:cs="Helvetica"/>
          <w:color w:val="000000"/>
          <w:sz w:val="24"/>
          <w:szCs w:val="24"/>
        </w:rPr>
        <w:t xml:space="preserve"> look at a sigmoid activation function. If </w:t>
      </w:r>
      <w:r w:rsidRPr="006E5F57">
        <w:rPr>
          <w:rFonts w:ascii="MathJax_Math-italic" w:eastAsia="Times New Roman" w:hAnsi="MathJax_Math-italic" w:cs="Helvetica"/>
          <w:color w:val="000000"/>
          <w:sz w:val="29"/>
          <w:szCs w:val="29"/>
          <w:bdr w:val="none" w:sz="0" w:space="0" w:color="auto" w:frame="1"/>
        </w:rPr>
        <w:t>x</w:t>
      </w:r>
      <w:r w:rsidRPr="006E5F57">
        <w:rPr>
          <w:rFonts w:ascii="Helvetica" w:eastAsia="Times New Roman" w:hAnsi="Helvetica" w:cs="Helvetica"/>
          <w:color w:val="000000"/>
          <w:sz w:val="24"/>
          <w:szCs w:val="24"/>
          <w:bdr w:val="none" w:sz="0" w:space="0" w:color="auto" w:frame="1"/>
        </w:rPr>
        <w:t>x</w:t>
      </w:r>
      <w:r w:rsidRPr="006E5F57">
        <w:rPr>
          <w:rFonts w:ascii="Helvetica" w:eastAsia="Times New Roman" w:hAnsi="Helvetica" w:cs="Helvetica"/>
          <w:color w:val="000000"/>
          <w:sz w:val="24"/>
          <w:szCs w:val="24"/>
        </w:rPr>
        <w:t xml:space="preserve"> is higher than </w:t>
      </w:r>
      <w:proofErr w:type="gramStart"/>
      <w:r w:rsidRPr="006E5F57">
        <w:rPr>
          <w:rFonts w:ascii="Helvetica" w:eastAsia="Times New Roman" w:hAnsi="Helvetica" w:cs="Helvetica"/>
          <w:color w:val="000000"/>
          <w:sz w:val="24"/>
          <w:szCs w:val="24"/>
        </w:rPr>
        <w:t>5</w:t>
      </w:r>
      <w:proofErr w:type="gramEnd"/>
      <w:r w:rsidRPr="006E5F57">
        <w:rPr>
          <w:rFonts w:ascii="Helvetica" w:eastAsia="Times New Roman" w:hAnsi="Helvetica" w:cs="Helvetica"/>
          <w:color w:val="000000"/>
          <w:sz w:val="24"/>
          <w:szCs w:val="24"/>
        </w:rPr>
        <w:t xml:space="preserve"> or smaller than -5, the gradient is close to 0. Hence, in th</w:t>
      </w:r>
      <w:ins w:id="135" w:author="Renee Redding" w:date="2017-04-11T22:25:00Z">
        <w:r w:rsidR="007F3BFD">
          <w:rPr>
            <w:rFonts w:ascii="Helvetica" w:eastAsia="Times New Roman" w:hAnsi="Helvetica" w:cs="Helvetica"/>
            <w:color w:val="000000"/>
            <w:sz w:val="24"/>
            <w:szCs w:val="24"/>
          </w:rPr>
          <w:t>e</w:t>
        </w:r>
      </w:ins>
      <w:del w:id="136" w:author="Renee Redding" w:date="2017-04-11T22:25:00Z">
        <w:r w:rsidRPr="006E5F57" w:rsidDel="007F3BFD">
          <w:rPr>
            <w:rFonts w:ascii="Helvetica" w:eastAsia="Times New Roman" w:hAnsi="Helvetica" w:cs="Helvetica"/>
            <w:color w:val="000000"/>
            <w:sz w:val="24"/>
            <w:szCs w:val="24"/>
          </w:rPr>
          <w:delText>o</w:delText>
        </w:r>
      </w:del>
      <w:r w:rsidRPr="006E5F57">
        <w:rPr>
          <w:rFonts w:ascii="Helvetica" w:eastAsia="Times New Roman" w:hAnsi="Helvetica" w:cs="Helvetica"/>
          <w:color w:val="000000"/>
          <w:sz w:val="24"/>
          <w:szCs w:val="24"/>
        </w:rPr>
        <w:t>se region</w:t>
      </w:r>
      <w:ins w:id="137" w:author="Renee Redding" w:date="2017-04-11T22:26:00Z">
        <w:r w:rsidR="007F3BFD">
          <w:rPr>
            <w:rFonts w:ascii="Helvetica" w:eastAsia="Times New Roman" w:hAnsi="Helvetica" w:cs="Helvetica"/>
            <w:color w:val="000000"/>
            <w:sz w:val="24"/>
            <w:szCs w:val="24"/>
          </w:rPr>
          <w:t>s</w:t>
        </w:r>
      </w:ins>
      <w:del w:id="138" w:author="Renee Redding" w:date="2017-04-11T22:26:00Z">
        <w:r w:rsidRPr="006E5F57" w:rsidDel="007F3BFD">
          <w:rPr>
            <w:rFonts w:ascii="Helvetica" w:eastAsia="Times New Roman" w:hAnsi="Helvetica" w:cs="Helvetica"/>
            <w:color w:val="000000"/>
            <w:sz w:val="24"/>
            <w:szCs w:val="24"/>
          </w:rPr>
          <w:delText>,</w:delText>
        </w:r>
      </w:del>
      <w:r w:rsidRPr="006E5F57">
        <w:rPr>
          <w:rFonts w:ascii="Helvetica" w:eastAsia="Times New Roman" w:hAnsi="Helvetica" w:cs="Helvetica"/>
          <w:color w:val="000000"/>
          <w:sz w:val="24"/>
          <w:szCs w:val="24"/>
        </w:rPr>
        <w:t xml:space="preserve"> the node learns close to nothing regardless of the loss.</w:t>
      </w:r>
    </w:p>
    <w:p w:rsidR="006E5F57" w:rsidRPr="006E5F57" w:rsidRDefault="006E5F57" w:rsidP="006E5F57">
      <w:pPr>
        <w:shd w:val="clear" w:color="auto" w:fill="FFFFFF"/>
        <w:spacing w:line="240" w:lineRule="auto"/>
        <w:jc w:val="center"/>
        <w:rPr>
          <w:rFonts w:ascii="Helvetica" w:eastAsia="Times New Roman" w:hAnsi="Helvetica" w:cs="Helvetica"/>
          <w:color w:val="555555"/>
          <w:sz w:val="21"/>
          <w:szCs w:val="21"/>
        </w:rPr>
      </w:pPr>
    </w:p>
    <w:p w:rsidR="006E5F57" w:rsidRPr="006E5F57" w:rsidRDefault="006E5F57" w:rsidP="006E5F57">
      <w:pPr>
        <w:shd w:val="clear" w:color="auto" w:fill="FFFFFF"/>
        <w:spacing w:before="300" w:after="300" w:line="240" w:lineRule="auto"/>
        <w:rPr>
          <w:rFonts w:ascii="Helvetica" w:eastAsia="Times New Roman" w:hAnsi="Helvetica" w:cs="Helvetica"/>
          <w:color w:val="000000"/>
          <w:sz w:val="24"/>
          <w:szCs w:val="24"/>
        </w:rPr>
      </w:pPr>
      <w:r w:rsidRPr="006E5F57">
        <w:rPr>
          <w:rFonts w:ascii="Helvetica" w:eastAsia="Times New Roman" w:hAnsi="Helvetica" w:cs="Helvetica"/>
          <w:color w:val="000000"/>
          <w:sz w:val="24"/>
          <w:szCs w:val="24"/>
        </w:rPr>
        <w:t xml:space="preserve">We can visualize </w:t>
      </w:r>
      <w:ins w:id="139" w:author="Renee Redding" w:date="2017-04-11T22:26:00Z">
        <w:r w:rsidR="007F3BFD">
          <w:rPr>
            <w:rFonts w:ascii="Helvetica" w:eastAsia="Times New Roman" w:hAnsi="Helvetica" w:cs="Helvetica"/>
            <w:color w:val="000000"/>
            <w:sz w:val="24"/>
            <w:szCs w:val="24"/>
          </w:rPr>
          <w:t xml:space="preserve">that </w:t>
        </w:r>
      </w:ins>
      <w:r w:rsidRPr="006E5F57">
        <w:rPr>
          <w:rFonts w:ascii="Helvetica" w:eastAsia="Times New Roman" w:hAnsi="Helvetica" w:cs="Helvetica"/>
          <w:color w:val="000000"/>
          <w:sz w:val="24"/>
          <w:szCs w:val="24"/>
        </w:rPr>
        <w:t>the derivative of a sigmoid function behaves like a gate to the loss signal. If the input is &gt; 5 or &lt;-</w:t>
      </w:r>
      <w:proofErr w:type="gramStart"/>
      <w:r w:rsidRPr="006E5F57">
        <w:rPr>
          <w:rFonts w:ascii="Helvetica" w:eastAsia="Times New Roman" w:hAnsi="Helvetica" w:cs="Helvetica"/>
          <w:color w:val="000000"/>
          <w:sz w:val="24"/>
          <w:szCs w:val="24"/>
        </w:rPr>
        <w:t>5</w:t>
      </w:r>
      <w:proofErr w:type="gramEnd"/>
      <w:r w:rsidRPr="006E5F57">
        <w:rPr>
          <w:rFonts w:ascii="Helvetica" w:eastAsia="Times New Roman" w:hAnsi="Helvetica" w:cs="Helvetica"/>
          <w:color w:val="000000"/>
          <w:sz w:val="24"/>
          <w:szCs w:val="24"/>
        </w:rPr>
        <w:t>, the der</w:t>
      </w:r>
      <w:ins w:id="140" w:author="Renee Redding" w:date="2017-04-11T22:26:00Z">
        <w:r w:rsidR="007F3BFD">
          <w:rPr>
            <w:rFonts w:ascii="Helvetica" w:eastAsia="Times New Roman" w:hAnsi="Helvetica" w:cs="Helvetica"/>
            <w:color w:val="000000"/>
            <w:sz w:val="24"/>
            <w:szCs w:val="24"/>
          </w:rPr>
          <w:t>i</w:t>
        </w:r>
      </w:ins>
      <w:r w:rsidRPr="006E5F57">
        <w:rPr>
          <w:rFonts w:ascii="Helvetica" w:eastAsia="Times New Roman" w:hAnsi="Helvetica" w:cs="Helvetica"/>
          <w:color w:val="000000"/>
          <w:sz w:val="24"/>
          <w:szCs w:val="24"/>
        </w:rPr>
        <w:t>v</w:t>
      </w:r>
      <w:del w:id="141" w:author="Renee Redding" w:date="2017-04-11T22:26:00Z">
        <w:r w:rsidRPr="006E5F57" w:rsidDel="007F3BFD">
          <w:rPr>
            <w:rFonts w:ascii="Helvetica" w:eastAsia="Times New Roman" w:hAnsi="Helvetica" w:cs="Helvetica"/>
            <w:color w:val="000000"/>
            <w:sz w:val="24"/>
            <w:szCs w:val="24"/>
          </w:rPr>
          <w:delText>i</w:delText>
        </w:r>
      </w:del>
      <w:r w:rsidRPr="006E5F57">
        <w:rPr>
          <w:rFonts w:ascii="Helvetica" w:eastAsia="Times New Roman" w:hAnsi="Helvetica" w:cs="Helvetica"/>
          <w:color w:val="000000"/>
          <w:sz w:val="24"/>
          <w:szCs w:val="24"/>
        </w:rPr>
        <w:t>ative is so small, it blocks most of the loss signal to propaga</w:t>
      </w:r>
      <w:ins w:id="142" w:author="Renee Redding" w:date="2017-04-11T22:26:00Z">
        <w:r w:rsidR="007F3BFD">
          <w:rPr>
            <w:rFonts w:ascii="Helvetica" w:eastAsia="Times New Roman" w:hAnsi="Helvetica" w:cs="Helvetica"/>
            <w:color w:val="000000"/>
            <w:sz w:val="24"/>
            <w:szCs w:val="24"/>
          </w:rPr>
          <w:t>t</w:t>
        </w:r>
      </w:ins>
      <w:del w:id="143" w:author="Renee Redding" w:date="2017-04-11T22:26:00Z">
        <w:r w:rsidRPr="006E5F57" w:rsidDel="007F3BFD">
          <w:rPr>
            <w:rFonts w:ascii="Helvetica" w:eastAsia="Times New Roman" w:hAnsi="Helvetica" w:cs="Helvetica"/>
            <w:color w:val="000000"/>
            <w:sz w:val="24"/>
            <w:szCs w:val="24"/>
          </w:rPr>
          <w:delText>g</w:delText>
        </w:r>
      </w:del>
      <w:r w:rsidRPr="006E5F57">
        <w:rPr>
          <w:rFonts w:ascii="Helvetica" w:eastAsia="Times New Roman" w:hAnsi="Helvetica" w:cs="Helvetica"/>
          <w:color w:val="000000"/>
          <w:sz w:val="24"/>
          <w:szCs w:val="24"/>
        </w:rPr>
        <w:t>e backward</w:t>
      </w:r>
      <w:ins w:id="144" w:author="Renee Redding" w:date="2017-04-11T22:26:00Z">
        <w:r w:rsidR="007F3BFD">
          <w:rPr>
            <w:rFonts w:ascii="Helvetica" w:eastAsia="Times New Roman" w:hAnsi="Helvetica" w:cs="Helvetica"/>
            <w:color w:val="000000"/>
            <w:sz w:val="24"/>
            <w:szCs w:val="24"/>
          </w:rPr>
          <w:t>s</w:t>
        </w:r>
      </w:ins>
      <w:r w:rsidRPr="006E5F57">
        <w:rPr>
          <w:rFonts w:ascii="Helvetica" w:eastAsia="Times New Roman" w:hAnsi="Helvetica" w:cs="Helvetica"/>
          <w:color w:val="000000"/>
          <w:sz w:val="24"/>
          <w:szCs w:val="24"/>
        </w:rPr>
        <w:t xml:space="preserve">. </w:t>
      </w:r>
      <w:proofErr w:type="gramStart"/>
      <w:r w:rsidRPr="006E5F57">
        <w:rPr>
          <w:rFonts w:ascii="Helvetica" w:eastAsia="Times New Roman" w:hAnsi="Helvetica" w:cs="Helvetica"/>
          <w:color w:val="000000"/>
          <w:sz w:val="24"/>
          <w:szCs w:val="24"/>
        </w:rPr>
        <w:t>So</w:t>
      </w:r>
      <w:proofErr w:type="gramEnd"/>
      <w:ins w:id="145" w:author="Renee Redding" w:date="2017-04-11T22:26:00Z">
        <w:r w:rsidR="007F3BFD">
          <w:rPr>
            <w:rFonts w:ascii="Helvetica" w:eastAsia="Times New Roman" w:hAnsi="Helvetica" w:cs="Helvetica"/>
            <w:color w:val="000000"/>
            <w:sz w:val="24"/>
            <w:szCs w:val="24"/>
          </w:rPr>
          <w:t>,</w:t>
        </w:r>
      </w:ins>
      <w:r w:rsidRPr="006E5F57">
        <w:rPr>
          <w:rFonts w:ascii="Helvetica" w:eastAsia="Times New Roman" w:hAnsi="Helvetica" w:cs="Helvetica"/>
          <w:color w:val="000000"/>
          <w:sz w:val="24"/>
          <w:szCs w:val="24"/>
        </w:rPr>
        <w:t xml:space="preserve"> nodes on its left sides learn little.</w:t>
      </w:r>
    </w:p>
    <w:p w:rsidR="006E5F57" w:rsidRPr="006E5F57" w:rsidRDefault="006E5F57" w:rsidP="006E5F57">
      <w:pPr>
        <w:shd w:val="clear" w:color="auto" w:fill="FFFFFF"/>
        <w:spacing w:before="300" w:after="300" w:line="240" w:lineRule="auto"/>
        <w:rPr>
          <w:rFonts w:ascii="Helvetica" w:eastAsia="Times New Roman" w:hAnsi="Helvetica" w:cs="Helvetica"/>
          <w:color w:val="000000"/>
          <w:sz w:val="24"/>
          <w:szCs w:val="24"/>
        </w:rPr>
      </w:pPr>
      <w:r w:rsidRPr="006E5F57">
        <w:rPr>
          <w:rFonts w:ascii="Helvetica" w:eastAsia="Times New Roman" w:hAnsi="Helvetica" w:cs="Helvetica"/>
          <w:color w:val="000000"/>
          <w:sz w:val="24"/>
          <w:szCs w:val="24"/>
        </w:rPr>
        <w:t xml:space="preserve">In addition, the chain rule in the gradient descent has a multiplication effect. </w:t>
      </w:r>
      <w:proofErr w:type="gramStart"/>
      <w:r w:rsidRPr="006E5F57">
        <w:rPr>
          <w:rFonts w:ascii="Helvetica" w:eastAsia="Times New Roman" w:hAnsi="Helvetica" w:cs="Helvetica"/>
          <w:color w:val="000000"/>
          <w:sz w:val="24"/>
          <w:szCs w:val="24"/>
        </w:rPr>
        <w:t>If we multiple numbers smaller than one, it diminishes quickly.</w:t>
      </w:r>
      <w:proofErr w:type="gramEnd"/>
      <w:r w:rsidRPr="006E5F57">
        <w:rPr>
          <w:rFonts w:ascii="Helvetica" w:eastAsia="Times New Roman" w:hAnsi="Helvetica" w:cs="Helvetica"/>
          <w:color w:val="000000"/>
          <w:sz w:val="24"/>
          <w:szCs w:val="24"/>
        </w:rPr>
        <w:t xml:space="preserve"> On the contrary, if we multiple numbers greater than one, it explodes.</w:t>
      </w:r>
    </w:p>
    <w:p w:rsidR="006E5F57" w:rsidRPr="006E5F57" w:rsidRDefault="006E5F57" w:rsidP="006E5F57">
      <w:pPr>
        <w:shd w:val="clear" w:color="auto" w:fill="FFFFFF"/>
        <w:spacing w:line="240" w:lineRule="auto"/>
        <w:jc w:val="center"/>
        <w:rPr>
          <w:rFonts w:ascii="Helvetica" w:eastAsia="Times New Roman" w:hAnsi="Helvetica" w:cs="Helvetica"/>
          <w:color w:val="000000"/>
          <w:sz w:val="24"/>
          <w:szCs w:val="24"/>
        </w:rPr>
      </w:pPr>
      <w:r w:rsidRPr="006E5F57">
        <w:rPr>
          <w:rFonts w:ascii="MathJax_Main" w:eastAsia="Times New Roman" w:hAnsi="MathJax_Main" w:cs="Helvetica"/>
          <w:color w:val="000000"/>
          <w:sz w:val="29"/>
          <w:szCs w:val="29"/>
          <w:bdr w:val="none" w:sz="0" w:space="0" w:color="auto" w:frame="1"/>
        </w:rPr>
        <w:t>0.1</w:t>
      </w:r>
      <w:r w:rsidRPr="006E5F57">
        <w:rPr>
          <w:rFonts w:ascii="Cambria Math" w:eastAsia="Times New Roman" w:hAnsi="Cambria Math" w:cs="Cambria Math"/>
          <w:color w:val="000000"/>
          <w:sz w:val="29"/>
          <w:szCs w:val="29"/>
          <w:bdr w:val="none" w:sz="0" w:space="0" w:color="auto" w:frame="1"/>
        </w:rPr>
        <w:t>⋅</w:t>
      </w:r>
      <w:r w:rsidRPr="006E5F57">
        <w:rPr>
          <w:rFonts w:ascii="MathJax_Main" w:eastAsia="Times New Roman" w:hAnsi="MathJax_Main" w:cs="Helvetica"/>
          <w:color w:val="000000"/>
          <w:sz w:val="29"/>
          <w:szCs w:val="29"/>
          <w:bdr w:val="none" w:sz="0" w:space="0" w:color="auto" w:frame="1"/>
        </w:rPr>
        <w:t>0.1</w:t>
      </w:r>
      <w:r w:rsidRPr="006E5F57">
        <w:rPr>
          <w:rFonts w:ascii="Cambria Math" w:eastAsia="Times New Roman" w:hAnsi="Cambria Math" w:cs="Cambria Math"/>
          <w:color w:val="000000"/>
          <w:sz w:val="29"/>
          <w:szCs w:val="29"/>
          <w:bdr w:val="none" w:sz="0" w:space="0" w:color="auto" w:frame="1"/>
        </w:rPr>
        <w:t>⋅</w:t>
      </w:r>
      <w:r w:rsidRPr="006E5F57">
        <w:rPr>
          <w:rFonts w:ascii="MathJax_Main" w:eastAsia="Times New Roman" w:hAnsi="MathJax_Main" w:cs="Helvetica"/>
          <w:color w:val="000000"/>
          <w:sz w:val="29"/>
          <w:szCs w:val="29"/>
          <w:bdr w:val="none" w:sz="0" w:space="0" w:color="auto" w:frame="1"/>
        </w:rPr>
        <w:t>0.1</w:t>
      </w:r>
      <w:r w:rsidRPr="006E5F57">
        <w:rPr>
          <w:rFonts w:ascii="Cambria Math" w:eastAsia="Times New Roman" w:hAnsi="Cambria Math" w:cs="Cambria Math"/>
          <w:color w:val="000000"/>
          <w:sz w:val="29"/>
          <w:szCs w:val="29"/>
          <w:bdr w:val="none" w:sz="0" w:space="0" w:color="auto" w:frame="1"/>
        </w:rPr>
        <w:t>⋅</w:t>
      </w:r>
      <w:r w:rsidRPr="006E5F57">
        <w:rPr>
          <w:rFonts w:ascii="MathJax_Main" w:eastAsia="Times New Roman" w:hAnsi="MathJax_Main" w:cs="Helvetica"/>
          <w:color w:val="000000"/>
          <w:sz w:val="29"/>
          <w:szCs w:val="29"/>
          <w:bdr w:val="none" w:sz="0" w:space="0" w:color="auto" w:frame="1"/>
        </w:rPr>
        <w:t>0.1</w:t>
      </w:r>
      <w:r w:rsidRPr="006E5F57">
        <w:rPr>
          <w:rFonts w:ascii="Cambria Math" w:eastAsia="Times New Roman" w:hAnsi="Cambria Math" w:cs="Cambria Math"/>
          <w:color w:val="000000"/>
          <w:sz w:val="29"/>
          <w:szCs w:val="29"/>
          <w:bdr w:val="none" w:sz="0" w:space="0" w:color="auto" w:frame="1"/>
        </w:rPr>
        <w:t>⋅</w:t>
      </w:r>
      <w:r w:rsidRPr="006E5F57">
        <w:rPr>
          <w:rFonts w:ascii="MathJax_Main" w:eastAsia="Times New Roman" w:hAnsi="MathJax_Main" w:cs="Helvetica"/>
          <w:color w:val="000000"/>
          <w:sz w:val="29"/>
          <w:szCs w:val="29"/>
          <w:bdr w:val="none" w:sz="0" w:space="0" w:color="auto" w:frame="1"/>
        </w:rPr>
        <w:t>0.1=0.00001</w:t>
      </w:r>
      <w:r w:rsidRPr="006E5F57">
        <w:rPr>
          <w:rFonts w:ascii="Helvetica" w:eastAsia="Times New Roman" w:hAnsi="Helvetica" w:cs="Helvetica"/>
          <w:color w:val="000000"/>
          <w:sz w:val="24"/>
          <w:szCs w:val="24"/>
          <w:bdr w:val="none" w:sz="0" w:space="0" w:color="auto" w:frame="1"/>
        </w:rPr>
        <w:t>0.1</w:t>
      </w:r>
      <w:r w:rsidRPr="006E5F57">
        <w:rPr>
          <w:rFonts w:ascii="Cambria Math" w:eastAsia="Times New Roman" w:hAnsi="Cambria Math" w:cs="Cambria Math"/>
          <w:color w:val="000000"/>
          <w:sz w:val="24"/>
          <w:szCs w:val="24"/>
          <w:bdr w:val="none" w:sz="0" w:space="0" w:color="auto" w:frame="1"/>
        </w:rPr>
        <w:t>⋅</w:t>
      </w:r>
      <w:r w:rsidRPr="006E5F57">
        <w:rPr>
          <w:rFonts w:ascii="Helvetica" w:eastAsia="Times New Roman" w:hAnsi="Helvetica" w:cs="Helvetica"/>
          <w:color w:val="000000"/>
          <w:sz w:val="24"/>
          <w:szCs w:val="24"/>
          <w:bdr w:val="none" w:sz="0" w:space="0" w:color="auto" w:frame="1"/>
        </w:rPr>
        <w:t>0.1</w:t>
      </w:r>
      <w:r w:rsidRPr="006E5F57">
        <w:rPr>
          <w:rFonts w:ascii="Cambria Math" w:eastAsia="Times New Roman" w:hAnsi="Cambria Math" w:cs="Cambria Math"/>
          <w:color w:val="000000"/>
          <w:sz w:val="24"/>
          <w:szCs w:val="24"/>
          <w:bdr w:val="none" w:sz="0" w:space="0" w:color="auto" w:frame="1"/>
        </w:rPr>
        <w:t>⋅</w:t>
      </w:r>
      <w:r w:rsidRPr="006E5F57">
        <w:rPr>
          <w:rFonts w:ascii="Helvetica" w:eastAsia="Times New Roman" w:hAnsi="Helvetica" w:cs="Helvetica"/>
          <w:color w:val="000000"/>
          <w:sz w:val="24"/>
          <w:szCs w:val="24"/>
          <w:bdr w:val="none" w:sz="0" w:space="0" w:color="auto" w:frame="1"/>
        </w:rPr>
        <w:t>0.1</w:t>
      </w:r>
      <w:r w:rsidRPr="006E5F57">
        <w:rPr>
          <w:rFonts w:ascii="Cambria Math" w:eastAsia="Times New Roman" w:hAnsi="Cambria Math" w:cs="Cambria Math"/>
          <w:color w:val="000000"/>
          <w:sz w:val="24"/>
          <w:szCs w:val="24"/>
          <w:bdr w:val="none" w:sz="0" w:space="0" w:color="auto" w:frame="1"/>
        </w:rPr>
        <w:t>⋅</w:t>
      </w:r>
      <w:r w:rsidRPr="006E5F57">
        <w:rPr>
          <w:rFonts w:ascii="Helvetica" w:eastAsia="Times New Roman" w:hAnsi="Helvetica" w:cs="Helvetica"/>
          <w:color w:val="000000"/>
          <w:sz w:val="24"/>
          <w:szCs w:val="24"/>
          <w:bdr w:val="none" w:sz="0" w:space="0" w:color="auto" w:frame="1"/>
        </w:rPr>
        <w:t>0.1</w:t>
      </w:r>
      <w:r w:rsidRPr="006E5F57">
        <w:rPr>
          <w:rFonts w:ascii="Cambria Math" w:eastAsia="Times New Roman" w:hAnsi="Cambria Math" w:cs="Cambria Math"/>
          <w:color w:val="000000"/>
          <w:sz w:val="24"/>
          <w:szCs w:val="24"/>
          <w:bdr w:val="none" w:sz="0" w:space="0" w:color="auto" w:frame="1"/>
        </w:rPr>
        <w:t>⋅</w:t>
      </w:r>
      <w:r w:rsidRPr="006E5F57">
        <w:rPr>
          <w:rFonts w:ascii="Helvetica" w:eastAsia="Times New Roman" w:hAnsi="Helvetica" w:cs="Helvetica"/>
          <w:color w:val="000000"/>
          <w:sz w:val="24"/>
          <w:szCs w:val="24"/>
          <w:bdr w:val="none" w:sz="0" w:space="0" w:color="auto" w:frame="1"/>
        </w:rPr>
        <w:t>0.1=0.00001</w:t>
      </w:r>
    </w:p>
    <w:p w:rsidR="006E5F57" w:rsidRPr="006E5F57" w:rsidRDefault="006E5F57" w:rsidP="006E5F57">
      <w:pPr>
        <w:shd w:val="clear" w:color="auto" w:fill="FFFFFF"/>
        <w:spacing w:line="240" w:lineRule="auto"/>
        <w:jc w:val="center"/>
        <w:rPr>
          <w:rFonts w:ascii="Helvetica" w:eastAsia="Times New Roman" w:hAnsi="Helvetica" w:cs="Helvetica"/>
          <w:color w:val="000000"/>
          <w:sz w:val="24"/>
          <w:szCs w:val="24"/>
        </w:rPr>
      </w:pPr>
      <w:r w:rsidRPr="006E5F57">
        <w:rPr>
          <w:rFonts w:ascii="MathJax_Main" w:eastAsia="Times New Roman" w:hAnsi="MathJax_Main" w:cs="Helvetica"/>
          <w:color w:val="000000"/>
          <w:sz w:val="29"/>
          <w:szCs w:val="29"/>
          <w:bdr w:val="none" w:sz="0" w:space="0" w:color="auto" w:frame="1"/>
        </w:rPr>
        <w:t>5</w:t>
      </w:r>
      <w:r w:rsidRPr="006E5F57">
        <w:rPr>
          <w:rFonts w:ascii="Cambria Math" w:eastAsia="Times New Roman" w:hAnsi="Cambria Math" w:cs="Cambria Math"/>
          <w:color w:val="000000"/>
          <w:sz w:val="29"/>
          <w:szCs w:val="29"/>
          <w:bdr w:val="none" w:sz="0" w:space="0" w:color="auto" w:frame="1"/>
        </w:rPr>
        <w:t>⋅</w:t>
      </w:r>
      <w:r w:rsidRPr="006E5F57">
        <w:rPr>
          <w:rFonts w:ascii="MathJax_Main" w:eastAsia="Times New Roman" w:hAnsi="MathJax_Main" w:cs="Helvetica"/>
          <w:color w:val="000000"/>
          <w:sz w:val="29"/>
          <w:szCs w:val="29"/>
          <w:bdr w:val="none" w:sz="0" w:space="0" w:color="auto" w:frame="1"/>
        </w:rPr>
        <w:t>5</w:t>
      </w:r>
      <w:r w:rsidRPr="006E5F57">
        <w:rPr>
          <w:rFonts w:ascii="Cambria Math" w:eastAsia="Times New Roman" w:hAnsi="Cambria Math" w:cs="Cambria Math"/>
          <w:color w:val="000000"/>
          <w:sz w:val="29"/>
          <w:szCs w:val="29"/>
          <w:bdr w:val="none" w:sz="0" w:space="0" w:color="auto" w:frame="1"/>
        </w:rPr>
        <w:t>⋅</w:t>
      </w:r>
      <w:r w:rsidRPr="006E5F57">
        <w:rPr>
          <w:rFonts w:ascii="MathJax_Main" w:eastAsia="Times New Roman" w:hAnsi="MathJax_Main" w:cs="Helvetica"/>
          <w:color w:val="000000"/>
          <w:sz w:val="29"/>
          <w:szCs w:val="29"/>
          <w:bdr w:val="none" w:sz="0" w:space="0" w:color="auto" w:frame="1"/>
        </w:rPr>
        <w:t>5</w:t>
      </w:r>
      <w:r w:rsidRPr="006E5F57">
        <w:rPr>
          <w:rFonts w:ascii="Cambria Math" w:eastAsia="Times New Roman" w:hAnsi="Cambria Math" w:cs="Cambria Math"/>
          <w:color w:val="000000"/>
          <w:sz w:val="29"/>
          <w:szCs w:val="29"/>
          <w:bdr w:val="none" w:sz="0" w:space="0" w:color="auto" w:frame="1"/>
        </w:rPr>
        <w:t>⋅</w:t>
      </w:r>
      <w:r w:rsidRPr="006E5F57">
        <w:rPr>
          <w:rFonts w:ascii="MathJax_Main" w:eastAsia="Times New Roman" w:hAnsi="MathJax_Main" w:cs="Helvetica"/>
          <w:color w:val="000000"/>
          <w:sz w:val="29"/>
          <w:szCs w:val="29"/>
          <w:bdr w:val="none" w:sz="0" w:space="0" w:color="auto" w:frame="1"/>
        </w:rPr>
        <w:t>5</w:t>
      </w:r>
      <w:r w:rsidRPr="006E5F57">
        <w:rPr>
          <w:rFonts w:ascii="Cambria Math" w:eastAsia="Times New Roman" w:hAnsi="Cambria Math" w:cs="Cambria Math"/>
          <w:color w:val="000000"/>
          <w:sz w:val="29"/>
          <w:szCs w:val="29"/>
          <w:bdr w:val="none" w:sz="0" w:space="0" w:color="auto" w:frame="1"/>
        </w:rPr>
        <w:t>⋅</w:t>
      </w:r>
      <w:r w:rsidRPr="006E5F57">
        <w:rPr>
          <w:rFonts w:ascii="MathJax_Main" w:eastAsia="Times New Roman" w:hAnsi="MathJax_Main" w:cs="Helvetica"/>
          <w:color w:val="000000"/>
          <w:sz w:val="29"/>
          <w:szCs w:val="29"/>
          <w:bdr w:val="none" w:sz="0" w:space="0" w:color="auto" w:frame="1"/>
        </w:rPr>
        <w:t>5=3125</w:t>
      </w:r>
      <w:r w:rsidRPr="006E5F57">
        <w:rPr>
          <w:rFonts w:ascii="Helvetica" w:eastAsia="Times New Roman" w:hAnsi="Helvetica" w:cs="Helvetica"/>
          <w:color w:val="000000"/>
          <w:sz w:val="24"/>
          <w:szCs w:val="24"/>
          <w:bdr w:val="none" w:sz="0" w:space="0" w:color="auto" w:frame="1"/>
        </w:rPr>
        <w:t>5</w:t>
      </w:r>
      <w:r w:rsidRPr="006E5F57">
        <w:rPr>
          <w:rFonts w:ascii="Cambria Math" w:eastAsia="Times New Roman" w:hAnsi="Cambria Math" w:cs="Cambria Math"/>
          <w:color w:val="000000"/>
          <w:sz w:val="24"/>
          <w:szCs w:val="24"/>
          <w:bdr w:val="none" w:sz="0" w:space="0" w:color="auto" w:frame="1"/>
        </w:rPr>
        <w:t>⋅</w:t>
      </w:r>
      <w:r w:rsidRPr="006E5F57">
        <w:rPr>
          <w:rFonts w:ascii="Helvetica" w:eastAsia="Times New Roman" w:hAnsi="Helvetica" w:cs="Helvetica"/>
          <w:color w:val="000000"/>
          <w:sz w:val="24"/>
          <w:szCs w:val="24"/>
          <w:bdr w:val="none" w:sz="0" w:space="0" w:color="auto" w:frame="1"/>
        </w:rPr>
        <w:t>5</w:t>
      </w:r>
      <w:r w:rsidRPr="006E5F57">
        <w:rPr>
          <w:rFonts w:ascii="Cambria Math" w:eastAsia="Times New Roman" w:hAnsi="Cambria Math" w:cs="Cambria Math"/>
          <w:color w:val="000000"/>
          <w:sz w:val="24"/>
          <w:szCs w:val="24"/>
          <w:bdr w:val="none" w:sz="0" w:space="0" w:color="auto" w:frame="1"/>
        </w:rPr>
        <w:t>⋅</w:t>
      </w:r>
      <w:r w:rsidRPr="006E5F57">
        <w:rPr>
          <w:rFonts w:ascii="Helvetica" w:eastAsia="Times New Roman" w:hAnsi="Helvetica" w:cs="Helvetica"/>
          <w:color w:val="000000"/>
          <w:sz w:val="24"/>
          <w:szCs w:val="24"/>
          <w:bdr w:val="none" w:sz="0" w:space="0" w:color="auto" w:frame="1"/>
        </w:rPr>
        <w:t>5</w:t>
      </w:r>
      <w:r w:rsidRPr="006E5F57">
        <w:rPr>
          <w:rFonts w:ascii="Cambria Math" w:eastAsia="Times New Roman" w:hAnsi="Cambria Math" w:cs="Cambria Math"/>
          <w:color w:val="000000"/>
          <w:sz w:val="24"/>
          <w:szCs w:val="24"/>
          <w:bdr w:val="none" w:sz="0" w:space="0" w:color="auto" w:frame="1"/>
        </w:rPr>
        <w:t>⋅</w:t>
      </w:r>
      <w:r w:rsidRPr="006E5F57">
        <w:rPr>
          <w:rFonts w:ascii="Helvetica" w:eastAsia="Times New Roman" w:hAnsi="Helvetica" w:cs="Helvetica"/>
          <w:color w:val="000000"/>
          <w:sz w:val="24"/>
          <w:szCs w:val="24"/>
          <w:bdr w:val="none" w:sz="0" w:space="0" w:color="auto" w:frame="1"/>
        </w:rPr>
        <w:t>5</w:t>
      </w:r>
      <w:r w:rsidRPr="006E5F57">
        <w:rPr>
          <w:rFonts w:ascii="Cambria Math" w:eastAsia="Times New Roman" w:hAnsi="Cambria Math" w:cs="Cambria Math"/>
          <w:color w:val="000000"/>
          <w:sz w:val="24"/>
          <w:szCs w:val="24"/>
          <w:bdr w:val="none" w:sz="0" w:space="0" w:color="auto" w:frame="1"/>
        </w:rPr>
        <w:t>⋅</w:t>
      </w:r>
      <w:r w:rsidRPr="006E5F57">
        <w:rPr>
          <w:rFonts w:ascii="Helvetica" w:eastAsia="Times New Roman" w:hAnsi="Helvetica" w:cs="Helvetica"/>
          <w:color w:val="000000"/>
          <w:sz w:val="24"/>
          <w:szCs w:val="24"/>
          <w:bdr w:val="none" w:sz="0" w:space="0" w:color="auto" w:frame="1"/>
        </w:rPr>
        <w:t>5=3125</w:t>
      </w:r>
    </w:p>
    <w:p w:rsidR="006E5F57" w:rsidRPr="006E5F57" w:rsidRDefault="006E5F57" w:rsidP="006E5F57">
      <w:pPr>
        <w:shd w:val="clear" w:color="auto" w:fill="FFFFFF"/>
        <w:spacing w:before="300" w:after="300" w:line="240" w:lineRule="auto"/>
        <w:rPr>
          <w:rFonts w:ascii="Helvetica" w:eastAsia="Times New Roman" w:hAnsi="Helvetica" w:cs="Helvetica"/>
          <w:color w:val="000000"/>
          <w:sz w:val="24"/>
          <w:szCs w:val="24"/>
        </w:rPr>
      </w:pPr>
      <w:proofErr w:type="gramStart"/>
      <w:r w:rsidRPr="006E5F57">
        <w:rPr>
          <w:rFonts w:ascii="Helvetica" w:eastAsia="Times New Roman" w:hAnsi="Helvetica" w:cs="Helvetica"/>
          <w:color w:val="000000"/>
          <w:sz w:val="24"/>
          <w:szCs w:val="24"/>
        </w:rPr>
        <w:t>So</w:t>
      </w:r>
      <w:proofErr w:type="gramEnd"/>
      <w:ins w:id="146" w:author="Renee Redding" w:date="2017-04-11T22:27:00Z">
        <w:r w:rsidR="007F3BFD">
          <w:rPr>
            <w:rFonts w:ascii="Helvetica" w:eastAsia="Times New Roman" w:hAnsi="Helvetica" w:cs="Helvetica"/>
            <w:color w:val="000000"/>
            <w:sz w:val="24"/>
            <w:szCs w:val="24"/>
          </w:rPr>
          <w:t>,</w:t>
        </w:r>
      </w:ins>
      <w:r w:rsidRPr="006E5F57">
        <w:rPr>
          <w:rFonts w:ascii="Helvetica" w:eastAsia="Times New Roman" w:hAnsi="Helvetica" w:cs="Helvetica"/>
          <w:color w:val="000000"/>
          <w:sz w:val="24"/>
          <w:szCs w:val="24"/>
        </w:rPr>
        <w:t xml:space="preserve"> if the network design and the initial parameters have some symmetry that output similar values, the gradient may diminish quickly or explode. However, we cannot say with certainty </w:t>
      </w:r>
      <w:del w:id="147" w:author="Renee Redding" w:date="2017-04-11T22:27:00Z">
        <w:r w:rsidRPr="006E5F57" w:rsidDel="007F3BFD">
          <w:rPr>
            <w:rFonts w:ascii="Helvetica" w:eastAsia="Times New Roman" w:hAnsi="Helvetica" w:cs="Helvetica"/>
            <w:color w:val="000000"/>
            <w:sz w:val="24"/>
            <w:szCs w:val="24"/>
          </w:rPr>
          <w:delText xml:space="preserve">on </w:delText>
        </w:r>
      </w:del>
      <w:r w:rsidRPr="006E5F57">
        <w:rPr>
          <w:rFonts w:ascii="Helvetica" w:eastAsia="Times New Roman" w:hAnsi="Helvetica" w:cs="Helvetica"/>
          <w:color w:val="000000"/>
          <w:sz w:val="24"/>
          <w:szCs w:val="24"/>
        </w:rPr>
        <w:t>when and how it may happen because we lack a full understanding between the math</w:t>
      </w:r>
      <w:del w:id="148" w:author="Renee Redding" w:date="2017-04-11T22:27:00Z">
        <w:r w:rsidRPr="006E5F57" w:rsidDel="007F3BFD">
          <w:rPr>
            <w:rFonts w:ascii="Helvetica" w:eastAsia="Times New Roman" w:hAnsi="Helvetica" w:cs="Helvetica"/>
            <w:color w:val="000000"/>
            <w:sz w:val="24"/>
            <w:szCs w:val="24"/>
          </w:rPr>
          <w:delText>s</w:delText>
        </w:r>
      </w:del>
      <w:r w:rsidRPr="006E5F57">
        <w:rPr>
          <w:rFonts w:ascii="Helvetica" w:eastAsia="Times New Roman" w:hAnsi="Helvetica" w:cs="Helvetica"/>
          <w:color w:val="000000"/>
          <w:sz w:val="24"/>
          <w:szCs w:val="24"/>
        </w:rPr>
        <w:t xml:space="preserve"> of gradient descent and a complex model. Nevertheless, the empirical data for deep network indicates it is a problem.</w:t>
      </w:r>
    </w:p>
    <w:p w:rsidR="006E5F57" w:rsidRPr="006E5F57" w:rsidRDefault="006E5F57" w:rsidP="006E5F57">
      <w:pPr>
        <w:shd w:val="clear" w:color="auto" w:fill="FFFFFF"/>
        <w:spacing w:before="300" w:after="300" w:line="240" w:lineRule="auto"/>
        <w:rPr>
          <w:rFonts w:ascii="Helvetica" w:eastAsia="Times New Roman" w:hAnsi="Helvetica" w:cs="Helvetica"/>
          <w:color w:val="000000"/>
          <w:sz w:val="24"/>
          <w:szCs w:val="24"/>
        </w:rPr>
      </w:pPr>
      <w:r w:rsidRPr="006E5F57">
        <w:rPr>
          <w:rFonts w:ascii="Helvetica" w:eastAsia="Times New Roman" w:hAnsi="Helvetica" w:cs="Helvetica"/>
          <w:color w:val="000000"/>
          <w:sz w:val="24"/>
          <w:szCs w:val="24"/>
        </w:rPr>
        <w:t xml:space="preserve">Microsoft </w:t>
      </w:r>
      <w:proofErr w:type="spellStart"/>
      <w:r w:rsidRPr="006E5F57">
        <w:rPr>
          <w:rFonts w:ascii="Helvetica" w:eastAsia="Times New Roman" w:hAnsi="Helvetica" w:cs="Helvetica"/>
          <w:color w:val="000000"/>
          <w:sz w:val="24"/>
          <w:szCs w:val="24"/>
        </w:rPr>
        <w:t>Resnet</w:t>
      </w:r>
      <w:proofErr w:type="spellEnd"/>
      <w:r w:rsidRPr="006E5F57">
        <w:rPr>
          <w:rFonts w:ascii="Helvetica" w:eastAsia="Times New Roman" w:hAnsi="Helvetica" w:cs="Helvetica"/>
          <w:color w:val="000000"/>
          <w:sz w:val="24"/>
          <w:szCs w:val="24"/>
        </w:rPr>
        <w:t xml:space="preserve"> (2015) has 152 layers. </w:t>
      </w:r>
      <w:del w:id="149" w:author="Renee Redding" w:date="2017-04-11T22:27:00Z">
        <w:r w:rsidRPr="006E5F57" w:rsidDel="007F3BFD">
          <w:rPr>
            <w:rFonts w:ascii="Helvetica" w:eastAsia="Times New Roman" w:hAnsi="Helvetica" w:cs="Helvetica"/>
            <w:color w:val="000000"/>
            <w:sz w:val="24"/>
            <w:szCs w:val="24"/>
          </w:rPr>
          <w:delText>A lot of</w:delText>
        </w:r>
      </w:del>
      <w:ins w:id="150" w:author="Renee Redding" w:date="2017-04-11T22:27:00Z">
        <w:r w:rsidR="007F3BFD">
          <w:rPr>
            <w:rFonts w:ascii="Helvetica" w:eastAsia="Times New Roman" w:hAnsi="Helvetica" w:cs="Helvetica"/>
            <w:color w:val="000000"/>
            <w:sz w:val="24"/>
            <w:szCs w:val="24"/>
          </w:rPr>
          <w:t>Many</w:t>
        </w:r>
      </w:ins>
      <w:r w:rsidRPr="006E5F57">
        <w:rPr>
          <w:rFonts w:ascii="Helvetica" w:eastAsia="Times New Roman" w:hAnsi="Helvetica" w:cs="Helvetica"/>
          <w:color w:val="000000"/>
          <w:sz w:val="24"/>
          <w:szCs w:val="24"/>
        </w:rPr>
        <w:t xml:space="preserve"> natural language process (NLP) problems are vulnerable to diminishing and exploding gradients. How can they address the issue? This is the network design for </w:t>
      </w:r>
      <w:proofErr w:type="spellStart"/>
      <w:r w:rsidRPr="006E5F57">
        <w:rPr>
          <w:rFonts w:ascii="Helvetica" w:eastAsia="Times New Roman" w:hAnsi="Helvetica" w:cs="Helvetica"/>
          <w:color w:val="000000"/>
          <w:sz w:val="24"/>
          <w:szCs w:val="24"/>
        </w:rPr>
        <w:t>Resnet</w:t>
      </w:r>
      <w:proofErr w:type="spellEnd"/>
      <w:r w:rsidRPr="006E5F57">
        <w:rPr>
          <w:rFonts w:ascii="Helvetica" w:eastAsia="Times New Roman" w:hAnsi="Helvetica" w:cs="Helvetica"/>
          <w:color w:val="000000"/>
          <w:sz w:val="24"/>
          <w:szCs w:val="24"/>
        </w:rPr>
        <w:t xml:space="preserve">. Instead of one long chain of nodes, a mechanism </w:t>
      </w:r>
      <w:proofErr w:type="gramStart"/>
      <w:r w:rsidRPr="006E5F57">
        <w:rPr>
          <w:rFonts w:ascii="Helvetica" w:eastAsia="Times New Roman" w:hAnsi="Helvetica" w:cs="Helvetica"/>
          <w:color w:val="000000"/>
          <w:sz w:val="24"/>
          <w:szCs w:val="24"/>
        </w:rPr>
        <w:t>is built</w:t>
      </w:r>
      <w:proofErr w:type="gramEnd"/>
      <w:r w:rsidRPr="006E5F57">
        <w:rPr>
          <w:rFonts w:ascii="Helvetica" w:eastAsia="Times New Roman" w:hAnsi="Helvetica" w:cs="Helvetica"/>
          <w:color w:val="000000"/>
          <w:sz w:val="24"/>
          <w:szCs w:val="24"/>
        </w:rPr>
        <w:t xml:space="preserve"> to bypass a layer to make learning faster. (Source </w:t>
      </w:r>
      <w:proofErr w:type="spellStart"/>
      <w:r w:rsidRPr="006E5F57">
        <w:rPr>
          <w:rFonts w:ascii="Helvetica" w:eastAsia="Times New Roman" w:hAnsi="Helvetica" w:cs="Helvetica"/>
          <w:color w:val="000000"/>
          <w:sz w:val="24"/>
          <w:szCs w:val="24"/>
        </w:rPr>
        <w:t>Kaiming</w:t>
      </w:r>
      <w:proofErr w:type="spellEnd"/>
      <w:r w:rsidRPr="006E5F57">
        <w:rPr>
          <w:rFonts w:ascii="Helvetica" w:eastAsia="Times New Roman" w:hAnsi="Helvetica" w:cs="Helvetica"/>
          <w:color w:val="000000"/>
          <w:sz w:val="24"/>
          <w:szCs w:val="24"/>
        </w:rPr>
        <w:t xml:space="preserve"> He, </w:t>
      </w:r>
      <w:proofErr w:type="spellStart"/>
      <w:r w:rsidRPr="006E5F57">
        <w:rPr>
          <w:rFonts w:ascii="Helvetica" w:eastAsia="Times New Roman" w:hAnsi="Helvetica" w:cs="Helvetica"/>
          <w:color w:val="000000"/>
          <w:sz w:val="24"/>
          <w:szCs w:val="24"/>
        </w:rPr>
        <w:t>Xiangyu</w:t>
      </w:r>
      <w:proofErr w:type="spellEnd"/>
      <w:r w:rsidRPr="006E5F57">
        <w:rPr>
          <w:rFonts w:ascii="Helvetica" w:eastAsia="Times New Roman" w:hAnsi="Helvetica" w:cs="Helvetica"/>
          <w:color w:val="000000"/>
          <w:sz w:val="24"/>
          <w:szCs w:val="24"/>
        </w:rPr>
        <w:t xml:space="preserve"> Zhang … </w:t>
      </w:r>
      <w:proofErr w:type="spellStart"/>
      <w:r w:rsidRPr="006E5F57">
        <w:rPr>
          <w:rFonts w:ascii="Helvetica" w:eastAsia="Times New Roman" w:hAnsi="Helvetica" w:cs="Helvetica"/>
          <w:color w:val="000000"/>
          <w:sz w:val="24"/>
          <w:szCs w:val="24"/>
        </w:rPr>
        <w:t>etc</w:t>
      </w:r>
      <w:proofErr w:type="spellEnd"/>
      <w:r w:rsidRPr="006E5F57">
        <w:rPr>
          <w:rFonts w:ascii="Helvetica" w:eastAsia="Times New Roman" w:hAnsi="Helvetica" w:cs="Helvetica"/>
          <w:color w:val="000000"/>
          <w:sz w:val="24"/>
          <w:szCs w:val="24"/>
        </w:rPr>
        <w:t>)</w:t>
      </w:r>
    </w:p>
    <w:p w:rsidR="006E5F57" w:rsidRPr="006E5F57" w:rsidRDefault="006E5F57" w:rsidP="006E5F57">
      <w:pPr>
        <w:shd w:val="clear" w:color="auto" w:fill="FFFFFF"/>
        <w:spacing w:line="240" w:lineRule="auto"/>
        <w:jc w:val="center"/>
        <w:rPr>
          <w:rFonts w:ascii="Helvetica" w:eastAsia="Times New Roman" w:hAnsi="Helvetica" w:cs="Helvetica"/>
          <w:color w:val="555555"/>
          <w:sz w:val="21"/>
          <w:szCs w:val="21"/>
        </w:rPr>
      </w:pPr>
    </w:p>
    <w:p w:rsidR="006E5F57" w:rsidRPr="006E5F57" w:rsidRDefault="006E5F57" w:rsidP="006E5F57">
      <w:pPr>
        <w:shd w:val="clear" w:color="auto" w:fill="FFFFFF"/>
        <w:spacing w:line="240" w:lineRule="auto"/>
        <w:jc w:val="center"/>
        <w:rPr>
          <w:rFonts w:ascii="Helvetica" w:eastAsia="Times New Roman" w:hAnsi="Helvetica" w:cs="Helvetica"/>
          <w:color w:val="555555"/>
          <w:sz w:val="21"/>
          <w:szCs w:val="21"/>
        </w:rPr>
      </w:pPr>
    </w:p>
    <w:p w:rsidR="006E5F57" w:rsidRPr="006E5F57" w:rsidRDefault="006E5F57" w:rsidP="006E5F57">
      <w:pPr>
        <w:shd w:val="clear" w:color="auto" w:fill="FFFFFF"/>
        <w:spacing w:before="300" w:after="300" w:line="240" w:lineRule="auto"/>
        <w:rPr>
          <w:rFonts w:ascii="Helvetica" w:eastAsia="Times New Roman" w:hAnsi="Helvetica" w:cs="Helvetica"/>
          <w:color w:val="000000"/>
          <w:sz w:val="24"/>
          <w:szCs w:val="24"/>
        </w:rPr>
      </w:pPr>
      <w:r w:rsidRPr="006E5F57">
        <w:rPr>
          <w:rFonts w:ascii="Helvetica" w:eastAsia="Times New Roman" w:hAnsi="Helvetica" w:cs="Helvetica"/>
          <w:color w:val="000000"/>
          <w:sz w:val="24"/>
          <w:szCs w:val="24"/>
        </w:rPr>
        <w:t xml:space="preserve">As always in DL, an idea often looks </w:t>
      </w:r>
      <w:del w:id="151" w:author="Renee Redding" w:date="2017-04-11T22:32:00Z">
        <w:r w:rsidRPr="006E5F57" w:rsidDel="007F3BFD">
          <w:rPr>
            <w:rFonts w:ascii="Helvetica" w:eastAsia="Times New Roman" w:hAnsi="Helvetica" w:cs="Helvetica"/>
            <w:color w:val="000000"/>
            <w:sz w:val="24"/>
            <w:szCs w:val="24"/>
          </w:rPr>
          <w:delText xml:space="preserve">far </w:delText>
        </w:r>
      </w:del>
      <w:r w:rsidRPr="006E5F57">
        <w:rPr>
          <w:rFonts w:ascii="Helvetica" w:eastAsia="Times New Roman" w:hAnsi="Helvetica" w:cs="Helvetica"/>
          <w:color w:val="000000"/>
          <w:sz w:val="24"/>
          <w:szCs w:val="24"/>
        </w:rPr>
        <w:t>complicated in a diagram or a</w:t>
      </w:r>
      <w:ins w:id="152" w:author="Renee Redding" w:date="2017-04-11T22:32:00Z">
        <w:r w:rsidR="007F3BFD">
          <w:rPr>
            <w:rFonts w:ascii="Helvetica" w:eastAsia="Times New Roman" w:hAnsi="Helvetica" w:cs="Helvetica"/>
            <w:color w:val="000000"/>
            <w:sz w:val="24"/>
            <w:szCs w:val="24"/>
          </w:rPr>
          <w:t>n</w:t>
        </w:r>
      </w:ins>
      <w:r w:rsidRPr="006E5F57">
        <w:rPr>
          <w:rFonts w:ascii="Helvetica" w:eastAsia="Times New Roman" w:hAnsi="Helvetica" w:cs="Helvetica"/>
          <w:color w:val="000000"/>
          <w:sz w:val="24"/>
          <w:szCs w:val="24"/>
        </w:rPr>
        <w:t xml:space="preserve"> equation. In LSTM, the state of a cell </w:t>
      </w:r>
      <w:proofErr w:type="gramStart"/>
      <w:r w:rsidRPr="006E5F57">
        <w:rPr>
          <w:rFonts w:ascii="Helvetica" w:eastAsia="Times New Roman" w:hAnsi="Helvetica" w:cs="Helvetica"/>
          <w:color w:val="000000"/>
          <w:sz w:val="24"/>
          <w:szCs w:val="24"/>
        </w:rPr>
        <w:t>is updated</w:t>
      </w:r>
      <w:proofErr w:type="gramEnd"/>
      <w:r w:rsidRPr="006E5F57">
        <w:rPr>
          <w:rFonts w:ascii="Helvetica" w:eastAsia="Times New Roman" w:hAnsi="Helvetica" w:cs="Helvetica"/>
          <w:color w:val="000000"/>
          <w:sz w:val="24"/>
          <w:szCs w:val="24"/>
        </w:rPr>
        <w:t xml:space="preserve"> by</w:t>
      </w:r>
    </w:p>
    <w:p w:rsidR="006E5F57" w:rsidRPr="006E5F57" w:rsidRDefault="006E5F57" w:rsidP="006E5F57">
      <w:pPr>
        <w:shd w:val="clear" w:color="auto" w:fill="FFFFFF"/>
        <w:spacing w:line="240" w:lineRule="auto"/>
        <w:jc w:val="center"/>
        <w:rPr>
          <w:rFonts w:ascii="Helvetica" w:eastAsia="Times New Roman" w:hAnsi="Helvetica" w:cs="Helvetica"/>
          <w:color w:val="000000"/>
          <w:sz w:val="24"/>
          <w:szCs w:val="24"/>
        </w:rPr>
      </w:pPr>
      <w:r w:rsidRPr="006E5F57">
        <w:rPr>
          <w:rFonts w:ascii="MathJax_Math-italic" w:eastAsia="Times New Roman" w:hAnsi="MathJax_Math-italic" w:cs="Helvetica"/>
          <w:color w:val="000000"/>
          <w:sz w:val="29"/>
          <w:szCs w:val="29"/>
          <w:bdr w:val="none" w:sz="0" w:space="0" w:color="auto" w:frame="1"/>
        </w:rPr>
        <w:t>C</w:t>
      </w:r>
      <w:r w:rsidRPr="006E5F57">
        <w:rPr>
          <w:rFonts w:ascii="MathJax_Math-italic" w:eastAsia="Times New Roman" w:hAnsi="MathJax_Math-italic" w:cs="Helvetica"/>
          <w:color w:val="000000"/>
          <w:sz w:val="20"/>
          <w:szCs w:val="20"/>
          <w:bdr w:val="none" w:sz="0" w:space="0" w:color="auto" w:frame="1"/>
        </w:rPr>
        <w:t>t</w:t>
      </w:r>
      <w:r w:rsidRPr="006E5F57">
        <w:rPr>
          <w:rFonts w:ascii="MathJax_Main" w:eastAsia="Times New Roman" w:hAnsi="MathJax_Main" w:cs="Helvetica"/>
          <w:color w:val="000000"/>
          <w:sz w:val="29"/>
          <w:szCs w:val="29"/>
          <w:bdr w:val="none" w:sz="0" w:space="0" w:color="auto" w:frame="1"/>
        </w:rPr>
        <w:t>=</w:t>
      </w:r>
      <w:r w:rsidRPr="006E5F57">
        <w:rPr>
          <w:rFonts w:ascii="MathJax_Math-italic" w:eastAsia="Times New Roman" w:hAnsi="MathJax_Math-italic" w:cs="Helvetica"/>
          <w:color w:val="000000"/>
          <w:sz w:val="29"/>
          <w:szCs w:val="29"/>
          <w:bdr w:val="none" w:sz="0" w:space="0" w:color="auto" w:frame="1"/>
        </w:rPr>
        <w:t>gate</w:t>
      </w:r>
      <w:r w:rsidRPr="006E5F57">
        <w:rPr>
          <w:rFonts w:ascii="MathJax_Math-italic" w:eastAsia="Times New Roman" w:hAnsi="MathJax_Math-italic" w:cs="Helvetica"/>
          <w:color w:val="000000"/>
          <w:sz w:val="20"/>
          <w:szCs w:val="20"/>
          <w:bdr w:val="none" w:sz="0" w:space="0" w:color="auto" w:frame="1"/>
        </w:rPr>
        <w:t>forget</w:t>
      </w:r>
      <w:r w:rsidRPr="006E5F57">
        <w:rPr>
          <w:rFonts w:ascii="Cambria Math" w:eastAsia="Times New Roman" w:hAnsi="Cambria Math" w:cs="Cambria Math"/>
          <w:color w:val="000000"/>
          <w:sz w:val="29"/>
          <w:szCs w:val="29"/>
          <w:bdr w:val="none" w:sz="0" w:space="0" w:color="auto" w:frame="1"/>
        </w:rPr>
        <w:t>⋅</w:t>
      </w:r>
      <w:r w:rsidRPr="006E5F57">
        <w:rPr>
          <w:rFonts w:ascii="MathJax_Math-italic" w:eastAsia="Times New Roman" w:hAnsi="MathJax_Math-italic" w:cs="Helvetica"/>
          <w:color w:val="000000"/>
          <w:sz w:val="29"/>
          <w:szCs w:val="29"/>
          <w:bdr w:val="none" w:sz="0" w:space="0" w:color="auto" w:frame="1"/>
        </w:rPr>
        <w:t>C</w:t>
      </w:r>
      <w:r w:rsidRPr="006E5F57">
        <w:rPr>
          <w:rFonts w:ascii="MathJax_Math-italic" w:eastAsia="Times New Roman" w:hAnsi="MathJax_Math-italic" w:cs="Helvetica"/>
          <w:color w:val="000000"/>
          <w:sz w:val="20"/>
          <w:szCs w:val="20"/>
          <w:bdr w:val="none" w:sz="0" w:space="0" w:color="auto" w:frame="1"/>
        </w:rPr>
        <w:t>t</w:t>
      </w:r>
      <w:r w:rsidRPr="006E5F57">
        <w:rPr>
          <w:rFonts w:ascii="MathJax_Main" w:eastAsia="Times New Roman" w:hAnsi="MathJax_Main" w:cs="Helvetica"/>
          <w:color w:val="000000"/>
          <w:sz w:val="24"/>
          <w:szCs w:val="24"/>
          <w:bdr w:val="none" w:sz="0" w:space="0" w:color="auto" w:frame="1"/>
        </w:rPr>
        <w:t>−</w:t>
      </w:r>
      <w:r w:rsidRPr="006E5F57">
        <w:rPr>
          <w:rFonts w:ascii="MathJax_Main" w:eastAsia="Times New Roman" w:hAnsi="MathJax_Main" w:cs="Helvetica"/>
          <w:color w:val="000000"/>
          <w:sz w:val="20"/>
          <w:szCs w:val="20"/>
          <w:bdr w:val="none" w:sz="0" w:space="0" w:color="auto" w:frame="1"/>
        </w:rPr>
        <w:t>1</w:t>
      </w:r>
      <w:r w:rsidRPr="006E5F57">
        <w:rPr>
          <w:rFonts w:ascii="MathJax_Main" w:eastAsia="Times New Roman" w:hAnsi="MathJax_Main" w:cs="Helvetica"/>
          <w:color w:val="000000"/>
          <w:sz w:val="29"/>
          <w:szCs w:val="29"/>
          <w:bdr w:val="none" w:sz="0" w:space="0" w:color="auto" w:frame="1"/>
        </w:rPr>
        <w:t>+</w:t>
      </w:r>
      <w:r w:rsidRPr="006E5F57">
        <w:rPr>
          <w:rFonts w:ascii="MathJax_Math-italic" w:eastAsia="Times New Roman" w:hAnsi="MathJax_Math-italic" w:cs="Helvetica"/>
          <w:color w:val="000000"/>
          <w:sz w:val="29"/>
          <w:szCs w:val="29"/>
          <w:bdr w:val="none" w:sz="0" w:space="0" w:color="auto" w:frame="1"/>
        </w:rPr>
        <w:t>gate</w:t>
      </w:r>
      <w:r w:rsidRPr="006E5F57">
        <w:rPr>
          <w:rFonts w:ascii="MathJax_Math-italic" w:eastAsia="Times New Roman" w:hAnsi="MathJax_Math-italic" w:cs="Helvetica"/>
          <w:color w:val="000000"/>
          <w:sz w:val="20"/>
          <w:szCs w:val="20"/>
          <w:bdr w:val="none" w:sz="0" w:space="0" w:color="auto" w:frame="1"/>
        </w:rPr>
        <w:t>input</w:t>
      </w:r>
      <w:r w:rsidRPr="006E5F57">
        <w:rPr>
          <w:rFonts w:ascii="Cambria Math" w:eastAsia="Times New Roman" w:hAnsi="Cambria Math" w:cs="Cambria Math"/>
          <w:color w:val="000000"/>
          <w:sz w:val="29"/>
          <w:szCs w:val="29"/>
          <w:bdr w:val="none" w:sz="0" w:space="0" w:color="auto" w:frame="1"/>
        </w:rPr>
        <w:t>⋅</w:t>
      </w:r>
      <w:r w:rsidRPr="006E5F57">
        <w:rPr>
          <w:rFonts w:ascii="MathJax_Math-italic" w:eastAsia="Times New Roman" w:hAnsi="MathJax_Math-italic" w:cs="Helvetica"/>
          <w:color w:val="000000"/>
          <w:sz w:val="29"/>
          <w:szCs w:val="29"/>
          <w:bdr w:val="none" w:sz="0" w:space="0" w:color="auto" w:frame="1"/>
        </w:rPr>
        <w:t>C</w:t>
      </w:r>
      <w:r w:rsidRPr="006E5F57">
        <w:rPr>
          <w:rFonts w:ascii="MathJax_Main" w:eastAsia="Times New Roman" w:hAnsi="MathJax_Main" w:cs="Helvetica"/>
          <w:color w:val="000000"/>
          <w:sz w:val="29"/>
          <w:szCs w:val="29"/>
          <w:bdr w:val="none" w:sz="0" w:space="0" w:color="auto" w:frame="1"/>
        </w:rPr>
        <w:t>~</w:t>
      </w:r>
      <w:r w:rsidRPr="006E5F57">
        <w:rPr>
          <w:rFonts w:ascii="Helvetica" w:eastAsia="Times New Roman" w:hAnsi="Helvetica" w:cs="Helvetica"/>
          <w:color w:val="000000"/>
          <w:sz w:val="24"/>
          <w:szCs w:val="24"/>
          <w:bdr w:val="none" w:sz="0" w:space="0" w:color="auto" w:frame="1"/>
        </w:rPr>
        <w:t>Ct=gateforget</w:t>
      </w:r>
      <w:r w:rsidRPr="006E5F57">
        <w:rPr>
          <w:rFonts w:ascii="Cambria Math" w:eastAsia="Times New Roman" w:hAnsi="Cambria Math" w:cs="Cambria Math"/>
          <w:color w:val="000000"/>
          <w:sz w:val="24"/>
          <w:szCs w:val="24"/>
          <w:bdr w:val="none" w:sz="0" w:space="0" w:color="auto" w:frame="1"/>
        </w:rPr>
        <w:t>⋅</w:t>
      </w:r>
      <w:r w:rsidRPr="006E5F57">
        <w:rPr>
          <w:rFonts w:ascii="Helvetica" w:eastAsia="Times New Roman" w:hAnsi="Helvetica" w:cs="Helvetica"/>
          <w:color w:val="000000"/>
          <w:sz w:val="24"/>
          <w:szCs w:val="24"/>
          <w:bdr w:val="none" w:sz="0" w:space="0" w:color="auto" w:frame="1"/>
        </w:rPr>
        <w:t>Ct−1+gateinput</w:t>
      </w:r>
      <w:r w:rsidRPr="006E5F57">
        <w:rPr>
          <w:rFonts w:ascii="Cambria Math" w:eastAsia="Times New Roman" w:hAnsi="Cambria Math" w:cs="Cambria Math"/>
          <w:color w:val="000000"/>
          <w:sz w:val="24"/>
          <w:szCs w:val="24"/>
          <w:bdr w:val="none" w:sz="0" w:space="0" w:color="auto" w:frame="1"/>
        </w:rPr>
        <w:t>⋅</w:t>
      </w:r>
      <w:r w:rsidRPr="006E5F57">
        <w:rPr>
          <w:rFonts w:ascii="Helvetica" w:eastAsia="Times New Roman" w:hAnsi="Helvetica" w:cs="Helvetica"/>
          <w:color w:val="000000"/>
          <w:sz w:val="24"/>
          <w:szCs w:val="24"/>
          <w:bdr w:val="none" w:sz="0" w:space="0" w:color="auto" w:frame="1"/>
        </w:rPr>
        <w:t>C~</w:t>
      </w:r>
    </w:p>
    <w:p w:rsidR="006E5F57" w:rsidRPr="006E5F57" w:rsidRDefault="006E5F57" w:rsidP="006E5F57">
      <w:pPr>
        <w:shd w:val="clear" w:color="auto" w:fill="FFFFFF"/>
        <w:spacing w:after="0" w:line="240" w:lineRule="auto"/>
        <w:rPr>
          <w:rFonts w:ascii="Helvetica" w:eastAsia="Times New Roman" w:hAnsi="Helvetica" w:cs="Helvetica"/>
          <w:color w:val="000000"/>
          <w:sz w:val="24"/>
          <w:szCs w:val="24"/>
        </w:rPr>
      </w:pPr>
      <w:r w:rsidRPr="006E5F57">
        <w:rPr>
          <w:rFonts w:ascii="Helvetica" w:eastAsia="Times New Roman" w:hAnsi="Helvetica" w:cs="Helvetica"/>
          <w:color w:val="000000"/>
          <w:sz w:val="24"/>
          <w:szCs w:val="24"/>
        </w:rPr>
        <w:t xml:space="preserve">Bypassing a layer can </w:t>
      </w:r>
      <w:ins w:id="153" w:author="Renee Redding" w:date="2017-04-11T22:32:00Z">
        <w:r w:rsidR="007F3BFD">
          <w:rPr>
            <w:rFonts w:ascii="Helvetica" w:eastAsia="Times New Roman" w:hAnsi="Helvetica" w:cs="Helvetica"/>
            <w:color w:val="000000"/>
            <w:sz w:val="24"/>
            <w:szCs w:val="24"/>
          </w:rPr>
          <w:t xml:space="preserve">be </w:t>
        </w:r>
      </w:ins>
      <w:r w:rsidRPr="006E5F57">
        <w:rPr>
          <w:rFonts w:ascii="Helvetica" w:eastAsia="Times New Roman" w:hAnsi="Helvetica" w:cs="Helvetica"/>
          <w:color w:val="000000"/>
          <w:sz w:val="24"/>
          <w:szCs w:val="24"/>
        </w:rPr>
        <w:t>visualize</w:t>
      </w:r>
      <w:ins w:id="154" w:author="Renee Redding" w:date="2017-04-11T22:32:00Z">
        <w:r w:rsidR="007F3BFD">
          <w:rPr>
            <w:rFonts w:ascii="Helvetica" w:eastAsia="Times New Roman" w:hAnsi="Helvetica" w:cs="Helvetica"/>
            <w:color w:val="000000"/>
            <w:sz w:val="24"/>
            <w:szCs w:val="24"/>
          </w:rPr>
          <w:t>d</w:t>
        </w:r>
      </w:ins>
      <w:r w:rsidRPr="006E5F57">
        <w:rPr>
          <w:rFonts w:ascii="Helvetica" w:eastAsia="Times New Roman" w:hAnsi="Helvetica" w:cs="Helvetica"/>
          <w:color w:val="000000"/>
          <w:sz w:val="24"/>
          <w:szCs w:val="24"/>
        </w:rPr>
        <w:t xml:space="preserve"> as feeding the input to the output directly </w:t>
      </w:r>
      <w:r w:rsidRPr="006E5F57">
        <w:rPr>
          <w:rFonts w:ascii="MathJax_Math-italic" w:eastAsia="Times New Roman" w:hAnsi="MathJax_Math-italic" w:cs="Helvetica"/>
          <w:color w:val="000000"/>
          <w:sz w:val="29"/>
          <w:szCs w:val="29"/>
          <w:bdr w:val="none" w:sz="0" w:space="0" w:color="auto" w:frame="1"/>
        </w:rPr>
        <w:t>out</w:t>
      </w:r>
      <w:r w:rsidRPr="006E5F57">
        <w:rPr>
          <w:rFonts w:ascii="MathJax_Main" w:eastAsia="Times New Roman" w:hAnsi="MathJax_Main" w:cs="Helvetica"/>
          <w:color w:val="000000"/>
          <w:sz w:val="29"/>
          <w:szCs w:val="29"/>
          <w:bdr w:val="none" w:sz="0" w:space="0" w:color="auto" w:frame="1"/>
        </w:rPr>
        <w:t>=</w:t>
      </w:r>
      <w:proofErr w:type="spellStart"/>
      <w:r w:rsidRPr="006E5F57">
        <w:rPr>
          <w:rFonts w:ascii="MathJax_Math-italic" w:eastAsia="Times New Roman" w:hAnsi="MathJax_Math-italic" w:cs="Helvetica"/>
          <w:color w:val="000000"/>
          <w:sz w:val="29"/>
          <w:szCs w:val="29"/>
          <w:bdr w:val="none" w:sz="0" w:space="0" w:color="auto" w:frame="1"/>
        </w:rPr>
        <w:t>in</w:t>
      </w:r>
      <w:r w:rsidRPr="006E5F57">
        <w:rPr>
          <w:rFonts w:ascii="Helvetica" w:eastAsia="Times New Roman" w:hAnsi="Helvetica" w:cs="Helvetica"/>
          <w:color w:val="000000"/>
          <w:sz w:val="24"/>
          <w:szCs w:val="24"/>
          <w:bdr w:val="none" w:sz="0" w:space="0" w:color="auto" w:frame="1"/>
        </w:rPr>
        <w:t>out</w:t>
      </w:r>
      <w:proofErr w:type="spellEnd"/>
      <w:r w:rsidRPr="006E5F57">
        <w:rPr>
          <w:rFonts w:ascii="Helvetica" w:eastAsia="Times New Roman" w:hAnsi="Helvetica" w:cs="Helvetica"/>
          <w:color w:val="000000"/>
          <w:sz w:val="24"/>
          <w:szCs w:val="24"/>
          <w:bdr w:val="none" w:sz="0" w:space="0" w:color="auto" w:frame="1"/>
        </w:rPr>
        <w:t>=in</w:t>
      </w:r>
      <w:r w:rsidRPr="006E5F57">
        <w:rPr>
          <w:rFonts w:ascii="Helvetica" w:eastAsia="Times New Roman" w:hAnsi="Helvetica" w:cs="Helvetica"/>
          <w:color w:val="000000"/>
          <w:sz w:val="24"/>
          <w:szCs w:val="24"/>
        </w:rPr>
        <w:t>. For </w:t>
      </w:r>
      <w:proofErr w:type="spellStart"/>
      <w:r w:rsidRPr="006E5F57">
        <w:rPr>
          <w:rFonts w:ascii="MathJax_Math-italic" w:eastAsia="Times New Roman" w:hAnsi="MathJax_Math-italic" w:cs="Helvetica"/>
          <w:color w:val="000000"/>
          <w:sz w:val="29"/>
          <w:szCs w:val="29"/>
          <w:bdr w:val="none" w:sz="0" w:space="0" w:color="auto" w:frame="1"/>
        </w:rPr>
        <w:t>C</w:t>
      </w:r>
      <w:r w:rsidRPr="006E5F57">
        <w:rPr>
          <w:rFonts w:ascii="MathJax_Math-italic" w:eastAsia="Times New Roman" w:hAnsi="MathJax_Math-italic" w:cs="Helvetica"/>
          <w:color w:val="000000"/>
          <w:sz w:val="20"/>
          <w:szCs w:val="20"/>
          <w:bdr w:val="none" w:sz="0" w:space="0" w:color="auto" w:frame="1"/>
        </w:rPr>
        <w:t>t</w:t>
      </w:r>
      <w:r w:rsidRPr="006E5F57">
        <w:rPr>
          <w:rFonts w:ascii="Helvetica" w:eastAsia="Times New Roman" w:hAnsi="Helvetica" w:cs="Helvetica"/>
          <w:color w:val="000000"/>
          <w:sz w:val="24"/>
          <w:szCs w:val="24"/>
          <w:bdr w:val="none" w:sz="0" w:space="0" w:color="auto" w:frame="1"/>
        </w:rPr>
        <w:t>Ct</w:t>
      </w:r>
      <w:proofErr w:type="spellEnd"/>
      <w:r w:rsidRPr="006E5F57">
        <w:rPr>
          <w:rFonts w:ascii="Helvetica" w:eastAsia="Times New Roman" w:hAnsi="Helvetica" w:cs="Helvetica"/>
          <w:color w:val="000000"/>
          <w:sz w:val="24"/>
          <w:szCs w:val="24"/>
        </w:rPr>
        <w:t> to be the same as </w:t>
      </w:r>
      <w:r w:rsidRPr="006E5F57">
        <w:rPr>
          <w:rFonts w:ascii="MathJax_Math-italic" w:eastAsia="Times New Roman" w:hAnsi="MathJax_Math-italic" w:cs="Helvetica"/>
          <w:color w:val="000000"/>
          <w:sz w:val="29"/>
          <w:szCs w:val="29"/>
          <w:bdr w:val="none" w:sz="0" w:space="0" w:color="auto" w:frame="1"/>
        </w:rPr>
        <w:t>C</w:t>
      </w:r>
      <w:r w:rsidRPr="006E5F57">
        <w:rPr>
          <w:rFonts w:ascii="MathJax_Math-italic" w:eastAsia="Times New Roman" w:hAnsi="MathJax_Math-italic" w:cs="Helvetica"/>
          <w:color w:val="000000"/>
          <w:sz w:val="20"/>
          <w:szCs w:val="20"/>
          <w:bdr w:val="none" w:sz="0" w:space="0" w:color="auto" w:frame="1"/>
        </w:rPr>
        <w:t>t</w:t>
      </w:r>
      <w:r w:rsidRPr="006E5F57">
        <w:rPr>
          <w:rFonts w:ascii="MathJax_Main" w:eastAsia="Times New Roman" w:hAnsi="MathJax_Main" w:cs="Helvetica"/>
          <w:color w:val="000000"/>
          <w:sz w:val="24"/>
          <w:szCs w:val="24"/>
          <w:bdr w:val="none" w:sz="0" w:space="0" w:color="auto" w:frame="1"/>
        </w:rPr>
        <w:t>−</w:t>
      </w:r>
      <w:r w:rsidRPr="006E5F57">
        <w:rPr>
          <w:rFonts w:ascii="MathJax_Main" w:eastAsia="Times New Roman" w:hAnsi="MathJax_Main" w:cs="Helvetica"/>
          <w:color w:val="000000"/>
          <w:sz w:val="20"/>
          <w:szCs w:val="20"/>
          <w:bdr w:val="none" w:sz="0" w:space="0" w:color="auto" w:frame="1"/>
        </w:rPr>
        <w:t>1</w:t>
      </w:r>
      <w:r w:rsidRPr="006E5F57">
        <w:rPr>
          <w:rFonts w:ascii="Helvetica" w:eastAsia="Times New Roman" w:hAnsi="Helvetica" w:cs="Helvetica"/>
          <w:color w:val="000000"/>
          <w:sz w:val="24"/>
          <w:szCs w:val="24"/>
          <w:bdr w:val="none" w:sz="0" w:space="0" w:color="auto" w:frame="1"/>
        </w:rPr>
        <w:t>Ct−1</w:t>
      </w:r>
      <w:r w:rsidRPr="006E5F57">
        <w:rPr>
          <w:rFonts w:ascii="Helvetica" w:eastAsia="Times New Roman" w:hAnsi="Helvetica" w:cs="Helvetica"/>
          <w:color w:val="000000"/>
          <w:sz w:val="24"/>
          <w:szCs w:val="24"/>
        </w:rPr>
        <w:t>, we need </w:t>
      </w:r>
      <w:proofErr w:type="spellStart"/>
      <w:r w:rsidRPr="006E5F57">
        <w:rPr>
          <w:rFonts w:ascii="MathJax_Math-italic" w:eastAsia="Times New Roman" w:hAnsi="MathJax_Math-italic" w:cs="Helvetica"/>
          <w:color w:val="000000"/>
          <w:sz w:val="29"/>
          <w:szCs w:val="29"/>
          <w:bdr w:val="none" w:sz="0" w:space="0" w:color="auto" w:frame="1"/>
        </w:rPr>
        <w:t>gate</w:t>
      </w:r>
      <w:r w:rsidRPr="006E5F57">
        <w:rPr>
          <w:rFonts w:ascii="MathJax_Math-italic" w:eastAsia="Times New Roman" w:hAnsi="MathJax_Math-italic" w:cs="Helvetica"/>
          <w:color w:val="000000"/>
          <w:sz w:val="20"/>
          <w:szCs w:val="20"/>
          <w:bdr w:val="none" w:sz="0" w:space="0" w:color="auto" w:frame="1"/>
        </w:rPr>
        <w:t>forget</w:t>
      </w:r>
      <w:proofErr w:type="spellEnd"/>
      <w:r w:rsidRPr="006E5F57">
        <w:rPr>
          <w:rFonts w:ascii="MathJax_Main" w:eastAsia="Times New Roman" w:hAnsi="MathJax_Main" w:cs="Helvetica"/>
          <w:color w:val="000000"/>
          <w:sz w:val="29"/>
          <w:szCs w:val="29"/>
          <w:bdr w:val="none" w:sz="0" w:space="0" w:color="auto" w:frame="1"/>
        </w:rPr>
        <w:t>=1</w:t>
      </w:r>
      <w:r w:rsidRPr="006E5F57">
        <w:rPr>
          <w:rFonts w:ascii="Helvetica" w:eastAsia="Times New Roman" w:hAnsi="Helvetica" w:cs="Helvetica"/>
          <w:color w:val="000000"/>
          <w:sz w:val="24"/>
          <w:szCs w:val="24"/>
          <w:bdr w:val="none" w:sz="0" w:space="0" w:color="auto" w:frame="1"/>
        </w:rPr>
        <w:t>gateforget=</w:t>
      </w:r>
      <w:proofErr w:type="gramStart"/>
      <w:r w:rsidRPr="006E5F57">
        <w:rPr>
          <w:rFonts w:ascii="Helvetica" w:eastAsia="Times New Roman" w:hAnsi="Helvetica" w:cs="Helvetica"/>
          <w:color w:val="000000"/>
          <w:sz w:val="24"/>
          <w:szCs w:val="24"/>
          <w:bdr w:val="none" w:sz="0" w:space="0" w:color="auto" w:frame="1"/>
        </w:rPr>
        <w:t>1</w:t>
      </w:r>
      <w:proofErr w:type="gramEnd"/>
      <w:r w:rsidRPr="006E5F57">
        <w:rPr>
          <w:rFonts w:ascii="Helvetica" w:eastAsia="Times New Roman" w:hAnsi="Helvetica" w:cs="Helvetica"/>
          <w:color w:val="000000"/>
          <w:sz w:val="24"/>
          <w:szCs w:val="24"/>
        </w:rPr>
        <w:t> and </w:t>
      </w:r>
      <w:proofErr w:type="spellStart"/>
      <w:r w:rsidRPr="006E5F57">
        <w:rPr>
          <w:rFonts w:ascii="MathJax_Math-italic" w:eastAsia="Times New Roman" w:hAnsi="MathJax_Math-italic" w:cs="Helvetica"/>
          <w:color w:val="000000"/>
          <w:sz w:val="29"/>
          <w:szCs w:val="29"/>
          <w:bdr w:val="none" w:sz="0" w:space="0" w:color="auto" w:frame="1"/>
        </w:rPr>
        <w:t>gate</w:t>
      </w:r>
      <w:r w:rsidRPr="006E5F57">
        <w:rPr>
          <w:rFonts w:ascii="MathJax_Math-italic" w:eastAsia="Times New Roman" w:hAnsi="MathJax_Math-italic" w:cs="Helvetica"/>
          <w:color w:val="000000"/>
          <w:sz w:val="20"/>
          <w:szCs w:val="20"/>
          <w:bdr w:val="none" w:sz="0" w:space="0" w:color="auto" w:frame="1"/>
        </w:rPr>
        <w:t>input</w:t>
      </w:r>
      <w:proofErr w:type="spellEnd"/>
      <w:r w:rsidRPr="006E5F57">
        <w:rPr>
          <w:rFonts w:ascii="MathJax_Main" w:eastAsia="Times New Roman" w:hAnsi="MathJax_Main" w:cs="Helvetica"/>
          <w:color w:val="000000"/>
          <w:sz w:val="29"/>
          <w:szCs w:val="29"/>
          <w:bdr w:val="none" w:sz="0" w:space="0" w:color="auto" w:frame="1"/>
        </w:rPr>
        <w:t>=0</w:t>
      </w:r>
      <w:r w:rsidRPr="006E5F57">
        <w:rPr>
          <w:rFonts w:ascii="Helvetica" w:eastAsia="Times New Roman" w:hAnsi="Helvetica" w:cs="Helvetica"/>
          <w:color w:val="000000"/>
          <w:sz w:val="24"/>
          <w:szCs w:val="24"/>
          <w:bdr w:val="none" w:sz="0" w:space="0" w:color="auto" w:frame="1"/>
        </w:rPr>
        <w:t>gateinput=0</w:t>
      </w:r>
      <w:r w:rsidRPr="006E5F57">
        <w:rPr>
          <w:rFonts w:ascii="Helvetica" w:eastAsia="Times New Roman" w:hAnsi="Helvetica" w:cs="Helvetica"/>
          <w:color w:val="000000"/>
          <w:sz w:val="24"/>
          <w:szCs w:val="24"/>
        </w:rPr>
        <w:t xml:space="preserve">. </w:t>
      </w:r>
      <w:proofErr w:type="gramStart"/>
      <w:r w:rsidRPr="006E5F57">
        <w:rPr>
          <w:rFonts w:ascii="Helvetica" w:eastAsia="Times New Roman" w:hAnsi="Helvetica" w:cs="Helvetica"/>
          <w:color w:val="000000"/>
          <w:sz w:val="24"/>
          <w:szCs w:val="24"/>
        </w:rPr>
        <w:t>So one way to address</w:t>
      </w:r>
      <w:del w:id="155" w:author="Renee Redding" w:date="2017-04-11T22:32:00Z">
        <w:r w:rsidRPr="006E5F57" w:rsidDel="007F3BFD">
          <w:rPr>
            <w:rFonts w:ascii="Helvetica" w:eastAsia="Times New Roman" w:hAnsi="Helvetica" w:cs="Helvetica"/>
            <w:color w:val="000000"/>
            <w:sz w:val="24"/>
            <w:szCs w:val="24"/>
          </w:rPr>
          <w:delText>ing</w:delText>
        </w:r>
      </w:del>
      <w:r w:rsidRPr="006E5F57">
        <w:rPr>
          <w:rFonts w:ascii="Helvetica" w:eastAsia="Times New Roman" w:hAnsi="Helvetica" w:cs="Helvetica"/>
          <w:color w:val="000000"/>
          <w:sz w:val="24"/>
          <w:szCs w:val="24"/>
        </w:rPr>
        <w:t xml:space="preserve"> the diminishing gradient problem is to design a different function used in the node.</w:t>
      </w:r>
      <w:proofErr w:type="gramEnd"/>
    </w:p>
    <w:p w:rsidR="006E5F57" w:rsidRPr="006E5F57" w:rsidRDefault="006E5F57" w:rsidP="006E5F57">
      <w:pPr>
        <w:shd w:val="clear" w:color="auto" w:fill="FFFFFF"/>
        <w:spacing w:before="600" w:after="300" w:line="240" w:lineRule="auto"/>
        <w:outlineLvl w:val="3"/>
        <w:rPr>
          <w:rFonts w:ascii="Helvetica" w:eastAsia="Times New Roman" w:hAnsi="Helvetica" w:cs="Helvetica"/>
          <w:color w:val="000000"/>
          <w:spacing w:val="-15"/>
          <w:sz w:val="30"/>
          <w:szCs w:val="30"/>
        </w:rPr>
      </w:pPr>
      <w:r w:rsidRPr="006E5F57">
        <w:rPr>
          <w:rFonts w:ascii="Helvetica" w:eastAsia="Times New Roman" w:hAnsi="Helvetica" w:cs="Helvetica"/>
          <w:color w:val="000000"/>
          <w:spacing w:val="-15"/>
          <w:sz w:val="30"/>
          <w:szCs w:val="30"/>
        </w:rPr>
        <w:t>Gradient clipping</w:t>
      </w:r>
    </w:p>
    <w:p w:rsidR="006E5F57" w:rsidRPr="006E5F57" w:rsidRDefault="006E5F57" w:rsidP="006E5F57">
      <w:pPr>
        <w:shd w:val="clear" w:color="auto" w:fill="FFFFFF"/>
        <w:spacing w:before="300" w:after="300" w:line="240" w:lineRule="auto"/>
        <w:rPr>
          <w:rFonts w:ascii="Helvetica" w:eastAsia="Times New Roman" w:hAnsi="Helvetica" w:cs="Helvetica"/>
          <w:color w:val="000000"/>
          <w:sz w:val="24"/>
          <w:szCs w:val="24"/>
        </w:rPr>
      </w:pPr>
      <w:r w:rsidRPr="006E5F57">
        <w:rPr>
          <w:rFonts w:ascii="Helvetica" w:eastAsia="Times New Roman" w:hAnsi="Helvetica" w:cs="Helvetica"/>
          <w:color w:val="000000"/>
          <w:sz w:val="24"/>
          <w:szCs w:val="24"/>
        </w:rPr>
        <w:t>To avoid gradient explosion, we can apply gradient clipping to restrict values of the gradient.</w:t>
      </w:r>
    </w:p>
    <w:p w:rsidR="006E5F57" w:rsidRPr="006E5F57" w:rsidRDefault="006E5F57" w:rsidP="006E5F57">
      <w:pPr>
        <w:shd w:val="clear" w:color="auto" w:fill="FFFFFF"/>
        <w:spacing w:before="300" w:after="300" w:line="240" w:lineRule="auto"/>
        <w:rPr>
          <w:rFonts w:ascii="Helvetica" w:eastAsia="Times New Roman" w:hAnsi="Helvetica" w:cs="Helvetica"/>
          <w:color w:val="000000"/>
          <w:sz w:val="24"/>
          <w:szCs w:val="24"/>
        </w:rPr>
      </w:pPr>
      <w:r w:rsidRPr="006E5F57">
        <w:rPr>
          <w:rFonts w:ascii="Helvetica" w:eastAsia="Times New Roman" w:hAnsi="Helvetica" w:cs="Helvetica"/>
          <w:color w:val="000000"/>
          <w:sz w:val="24"/>
          <w:szCs w:val="24"/>
        </w:rPr>
        <w:t xml:space="preserve">Here, we use </w:t>
      </w:r>
      <w:proofErr w:type="spellStart"/>
      <w:r w:rsidRPr="006E5F57">
        <w:rPr>
          <w:rFonts w:ascii="Helvetica" w:eastAsia="Times New Roman" w:hAnsi="Helvetica" w:cs="Helvetica"/>
          <w:color w:val="000000"/>
          <w:sz w:val="24"/>
          <w:szCs w:val="24"/>
        </w:rPr>
        <w:t>TensorFlow</w:t>
      </w:r>
      <w:proofErr w:type="spellEnd"/>
      <w:r w:rsidRPr="006E5F57">
        <w:rPr>
          <w:rFonts w:ascii="Helvetica" w:eastAsia="Times New Roman" w:hAnsi="Helvetica" w:cs="Helvetica"/>
          <w:color w:val="000000"/>
          <w:sz w:val="24"/>
          <w:szCs w:val="24"/>
        </w:rPr>
        <w:t xml:space="preserve"> for coding. </w:t>
      </w:r>
      <w:proofErr w:type="spellStart"/>
      <w:r w:rsidRPr="006E5F57">
        <w:rPr>
          <w:rFonts w:ascii="Helvetica" w:eastAsia="Times New Roman" w:hAnsi="Helvetica" w:cs="Helvetica"/>
          <w:color w:val="000000"/>
          <w:sz w:val="24"/>
          <w:szCs w:val="24"/>
        </w:rPr>
        <w:t>TensorFlow</w:t>
      </w:r>
      <w:proofErr w:type="spellEnd"/>
      <w:r w:rsidRPr="006E5F57">
        <w:rPr>
          <w:rFonts w:ascii="Helvetica" w:eastAsia="Times New Roman" w:hAnsi="Helvetica" w:cs="Helvetica"/>
          <w:color w:val="000000"/>
          <w:sz w:val="24"/>
          <w:szCs w:val="24"/>
        </w:rPr>
        <w:t xml:space="preserve"> is an open source machine learning software from Google. In real life problem</w:t>
      </w:r>
      <w:ins w:id="156" w:author="Renee Redding" w:date="2017-04-11T22:32:00Z">
        <w:r w:rsidR="007F3BFD">
          <w:rPr>
            <w:rFonts w:ascii="Helvetica" w:eastAsia="Times New Roman" w:hAnsi="Helvetica" w:cs="Helvetica"/>
            <w:color w:val="000000"/>
            <w:sz w:val="24"/>
            <w:szCs w:val="24"/>
          </w:rPr>
          <w:t>s</w:t>
        </w:r>
      </w:ins>
      <w:r w:rsidRPr="006E5F57">
        <w:rPr>
          <w:rFonts w:ascii="Helvetica" w:eastAsia="Times New Roman" w:hAnsi="Helvetica" w:cs="Helvetica"/>
          <w:color w:val="000000"/>
          <w:sz w:val="24"/>
          <w:szCs w:val="24"/>
        </w:rPr>
        <w:t xml:space="preserve">, </w:t>
      </w:r>
      <w:proofErr w:type="spellStart"/>
      <w:r w:rsidRPr="006E5F57">
        <w:rPr>
          <w:rFonts w:ascii="Helvetica" w:eastAsia="Times New Roman" w:hAnsi="Helvetica" w:cs="Helvetica"/>
          <w:color w:val="000000"/>
          <w:sz w:val="24"/>
          <w:szCs w:val="24"/>
        </w:rPr>
        <w:t>Numpy</w:t>
      </w:r>
      <w:proofErr w:type="spellEnd"/>
      <w:r w:rsidRPr="006E5F57">
        <w:rPr>
          <w:rFonts w:ascii="Helvetica" w:eastAsia="Times New Roman" w:hAnsi="Helvetica" w:cs="Helvetica"/>
          <w:color w:val="000000"/>
          <w:sz w:val="24"/>
          <w:szCs w:val="24"/>
        </w:rPr>
        <w:t xml:space="preserve"> is important in data preparation but people use a software package like </w:t>
      </w:r>
      <w:proofErr w:type="spellStart"/>
      <w:r w:rsidRPr="006E5F57">
        <w:rPr>
          <w:rFonts w:ascii="Helvetica" w:eastAsia="Times New Roman" w:hAnsi="Helvetica" w:cs="Helvetica"/>
          <w:color w:val="000000"/>
          <w:sz w:val="24"/>
          <w:szCs w:val="24"/>
        </w:rPr>
        <w:t>TensorFlow</w:t>
      </w:r>
      <w:proofErr w:type="spellEnd"/>
      <w:r w:rsidRPr="006E5F57">
        <w:rPr>
          <w:rFonts w:ascii="Helvetica" w:eastAsia="Times New Roman" w:hAnsi="Helvetica" w:cs="Helvetica"/>
          <w:color w:val="000000"/>
          <w:sz w:val="24"/>
          <w:szCs w:val="24"/>
        </w:rPr>
        <w:t xml:space="preserve"> to implement deep networks.</w:t>
      </w:r>
    </w:p>
    <w:p w:rsidR="006E5F57" w:rsidRPr="006E5F57" w:rsidRDefault="006E5F57" w:rsidP="006E5F57">
      <w:pPr>
        <w:shd w:val="clear" w:color="auto" w:fill="FFFFFF"/>
        <w:spacing w:before="300" w:after="300" w:line="240" w:lineRule="auto"/>
        <w:rPr>
          <w:rFonts w:ascii="Helvetica" w:eastAsia="Times New Roman" w:hAnsi="Helvetica" w:cs="Helvetica"/>
          <w:color w:val="000000"/>
          <w:sz w:val="24"/>
          <w:szCs w:val="24"/>
        </w:rPr>
      </w:pPr>
      <w:r w:rsidRPr="006E5F57">
        <w:rPr>
          <w:rFonts w:ascii="Helvetica" w:eastAsia="Times New Roman" w:hAnsi="Helvetica" w:cs="Helvetica"/>
          <w:color w:val="000000"/>
          <w:sz w:val="24"/>
          <w:szCs w:val="24"/>
        </w:rPr>
        <w:t>Here we set the maxi</w:t>
      </w:r>
      <w:ins w:id="157" w:author="Renee Redding" w:date="2017-04-11T22:33:00Z">
        <w:r w:rsidR="007F3BFD">
          <w:rPr>
            <w:rFonts w:ascii="Helvetica" w:eastAsia="Times New Roman" w:hAnsi="Helvetica" w:cs="Helvetica"/>
            <w:color w:val="000000"/>
            <w:sz w:val="24"/>
            <w:szCs w:val="24"/>
          </w:rPr>
          <w:t>m</w:t>
        </w:r>
      </w:ins>
      <w:r w:rsidRPr="006E5F57">
        <w:rPr>
          <w:rFonts w:ascii="Helvetica" w:eastAsia="Times New Roman" w:hAnsi="Helvetica" w:cs="Helvetica"/>
          <w:color w:val="000000"/>
          <w:sz w:val="24"/>
          <w:szCs w:val="24"/>
        </w:rPr>
        <w:t>um clip norm to be 5.0.</w:t>
      </w:r>
    </w:p>
    <w:p w:rsidR="006E5F57" w:rsidRPr="006E5F57" w:rsidRDefault="006E5F57" w:rsidP="006E5F57">
      <w:pPr>
        <w:shd w:val="clear" w:color="auto" w:fill="FFFFFF"/>
        <w:spacing w:after="0" w:line="240" w:lineRule="auto"/>
        <w:rPr>
          <w:rFonts w:ascii="Helvetica" w:eastAsia="Times New Roman" w:hAnsi="Helvetica" w:cs="Helvetica"/>
          <w:color w:val="000000"/>
          <w:sz w:val="24"/>
          <w:szCs w:val="24"/>
        </w:rPr>
      </w:pPr>
      <w:r w:rsidRPr="006E5F57">
        <w:rPr>
          <w:rFonts w:ascii="Helvetica" w:eastAsia="Times New Roman" w:hAnsi="Helvetica" w:cs="Helvetica"/>
          <w:color w:val="000000"/>
          <w:sz w:val="24"/>
          <w:szCs w:val="24"/>
        </w:rPr>
        <w:t xml:space="preserve">If the gradient </w:t>
      </w:r>
      <w:ins w:id="158" w:author="Renee Redding" w:date="2017-04-11T22:33:00Z">
        <w:r w:rsidR="007F3BFD">
          <w:rPr>
            <w:rFonts w:ascii="Helvetica" w:eastAsia="Times New Roman" w:hAnsi="Helvetica" w:cs="Helvetica"/>
            <w:color w:val="000000"/>
            <w:sz w:val="24"/>
            <w:szCs w:val="24"/>
          </w:rPr>
          <w:t>exceeds</w:t>
        </w:r>
      </w:ins>
      <w:del w:id="159" w:author="Renee Redding" w:date="2017-04-11T22:33:00Z">
        <w:r w:rsidRPr="006E5F57" w:rsidDel="007F3BFD">
          <w:rPr>
            <w:rFonts w:ascii="Helvetica" w:eastAsia="Times New Roman" w:hAnsi="Helvetica" w:cs="Helvetica"/>
            <w:color w:val="000000"/>
            <w:sz w:val="24"/>
            <w:szCs w:val="24"/>
          </w:rPr>
          <w:delText>reaches above</w:delText>
        </w:r>
      </w:del>
      <w:r w:rsidRPr="006E5F57">
        <w:rPr>
          <w:rFonts w:ascii="Helvetica" w:eastAsia="Times New Roman" w:hAnsi="Helvetica" w:cs="Helvetica"/>
          <w:color w:val="000000"/>
          <w:sz w:val="24"/>
          <w:szCs w:val="24"/>
        </w:rPr>
        <w:t xml:space="preserve"> 5.0, the gradients </w:t>
      </w:r>
      <w:proofErr w:type="gramStart"/>
      <w:r w:rsidRPr="006E5F57">
        <w:rPr>
          <w:rFonts w:ascii="Helvetica" w:eastAsia="Times New Roman" w:hAnsi="Helvetica" w:cs="Helvetica"/>
          <w:color w:val="000000"/>
          <w:sz w:val="24"/>
          <w:szCs w:val="24"/>
        </w:rPr>
        <w:t>are rescaled</w:t>
      </w:r>
      <w:proofErr w:type="gramEnd"/>
      <w:r w:rsidRPr="006E5F57">
        <w:rPr>
          <w:rFonts w:ascii="Helvetica" w:eastAsia="Times New Roman" w:hAnsi="Helvetica" w:cs="Helvetica"/>
          <w:color w:val="000000"/>
          <w:sz w:val="24"/>
          <w:szCs w:val="24"/>
        </w:rPr>
        <w:t xml:space="preserve"> according to the ratio </w:t>
      </w:r>
      <w:r w:rsidRPr="006E5F57">
        <w:rPr>
          <w:rFonts w:ascii="MathJax_Main" w:eastAsia="Times New Roman" w:hAnsi="MathJax_Main" w:cs="Helvetica"/>
          <w:color w:val="000000"/>
          <w:sz w:val="20"/>
          <w:szCs w:val="20"/>
          <w:bdr w:val="none" w:sz="0" w:space="0" w:color="auto" w:frame="1"/>
        </w:rPr>
        <w:t>5norm of the gradient</w:t>
      </w:r>
      <w:r w:rsidRPr="006E5F57">
        <w:rPr>
          <w:rFonts w:ascii="Helvetica" w:eastAsia="Times New Roman" w:hAnsi="Helvetica" w:cs="Helvetica"/>
          <w:color w:val="000000"/>
          <w:sz w:val="24"/>
          <w:szCs w:val="24"/>
          <w:bdr w:val="none" w:sz="0" w:space="0" w:color="auto" w:frame="1"/>
        </w:rPr>
        <w:t>5norm of the gradient</w:t>
      </w:r>
      <w:r w:rsidRPr="006E5F57">
        <w:rPr>
          <w:rFonts w:ascii="Helvetica" w:eastAsia="Times New Roman" w:hAnsi="Helvetica" w:cs="Helvetica"/>
          <w:color w:val="000000"/>
          <w:sz w:val="24"/>
          <w:szCs w:val="24"/>
        </w:rPr>
        <w:t>. (L2 norm is the length of the vector.)</w:t>
      </w:r>
    </w:p>
    <w:p w:rsidR="006E5F57" w:rsidRPr="006E5F57" w:rsidRDefault="006E5F57" w:rsidP="006E5F57">
      <w:pPr>
        <w:shd w:val="clear" w:color="auto" w:fill="FFFFFF"/>
        <w:spacing w:before="600" w:after="300" w:line="240" w:lineRule="auto"/>
        <w:outlineLvl w:val="2"/>
        <w:rPr>
          <w:rFonts w:ascii="Helvetica" w:eastAsia="Times New Roman" w:hAnsi="Helvetica" w:cs="Helvetica"/>
          <w:color w:val="000000"/>
          <w:spacing w:val="-15"/>
          <w:sz w:val="39"/>
          <w:szCs w:val="39"/>
        </w:rPr>
      </w:pPr>
      <w:r w:rsidRPr="006E5F57">
        <w:rPr>
          <w:rFonts w:ascii="Helvetica" w:eastAsia="Times New Roman" w:hAnsi="Helvetica" w:cs="Helvetica"/>
          <w:color w:val="000000"/>
          <w:spacing w:val="-15"/>
          <w:sz w:val="39"/>
          <w:szCs w:val="39"/>
        </w:rPr>
        <w:t>Classification</w:t>
      </w:r>
    </w:p>
    <w:p w:rsidR="006E5F57" w:rsidRPr="006E5F57" w:rsidRDefault="006E5F57" w:rsidP="006E5F57">
      <w:pPr>
        <w:shd w:val="clear" w:color="auto" w:fill="FFFFFF"/>
        <w:spacing w:before="300" w:after="300" w:line="240" w:lineRule="auto"/>
        <w:rPr>
          <w:rFonts w:ascii="Helvetica" w:eastAsia="Times New Roman" w:hAnsi="Helvetica" w:cs="Helvetica"/>
          <w:color w:val="000000"/>
          <w:sz w:val="24"/>
          <w:szCs w:val="24"/>
        </w:rPr>
      </w:pPr>
      <w:r w:rsidRPr="006E5F57">
        <w:rPr>
          <w:rFonts w:ascii="Helvetica" w:eastAsia="Times New Roman" w:hAnsi="Helvetica" w:cs="Helvetica"/>
          <w:color w:val="000000"/>
          <w:sz w:val="24"/>
          <w:szCs w:val="24"/>
        </w:rPr>
        <w:t xml:space="preserve">A very important part of deep learning is classification. We </w:t>
      </w:r>
      <w:ins w:id="160" w:author="Renee Redding" w:date="2017-04-11T22:33:00Z">
        <w:r w:rsidR="007F3BFD">
          <w:rPr>
            <w:rFonts w:ascii="Helvetica" w:eastAsia="Times New Roman" w:hAnsi="Helvetica" w:cs="Helvetica"/>
            <w:color w:val="000000"/>
            <w:sz w:val="24"/>
            <w:szCs w:val="24"/>
          </w:rPr>
          <w:t xml:space="preserve">have </w:t>
        </w:r>
      </w:ins>
      <w:r w:rsidRPr="006E5F57">
        <w:rPr>
          <w:rFonts w:ascii="Helvetica" w:eastAsia="Times New Roman" w:hAnsi="Helvetica" w:cs="Helvetica"/>
          <w:color w:val="000000"/>
          <w:sz w:val="24"/>
          <w:szCs w:val="24"/>
        </w:rPr>
        <w:t>mention</w:t>
      </w:r>
      <w:ins w:id="161" w:author="Renee Redding" w:date="2017-04-11T22:33:00Z">
        <w:r w:rsidR="007F3BFD">
          <w:rPr>
            <w:rFonts w:ascii="Helvetica" w:eastAsia="Times New Roman" w:hAnsi="Helvetica" w:cs="Helvetica"/>
            <w:color w:val="000000"/>
            <w:sz w:val="24"/>
            <w:szCs w:val="24"/>
          </w:rPr>
          <w:t>ed</w:t>
        </w:r>
      </w:ins>
      <w:r w:rsidRPr="006E5F57">
        <w:rPr>
          <w:rFonts w:ascii="Helvetica" w:eastAsia="Times New Roman" w:hAnsi="Helvetica" w:cs="Helvetica"/>
          <w:color w:val="000000"/>
          <w:sz w:val="24"/>
          <w:szCs w:val="24"/>
        </w:rPr>
        <w:t xml:space="preserve"> face detection and object recognition before. These are classification problems asking the question: what is this? For example, for Android Pieter to safely walk in a street, he needs to learn what </w:t>
      </w:r>
      <w:proofErr w:type="gramStart"/>
      <w:r w:rsidRPr="006E5F57">
        <w:rPr>
          <w:rFonts w:ascii="Helvetica" w:eastAsia="Times New Roman" w:hAnsi="Helvetica" w:cs="Helvetica"/>
          <w:color w:val="000000"/>
          <w:sz w:val="24"/>
          <w:szCs w:val="24"/>
        </w:rPr>
        <w:t>is a traffic light</w:t>
      </w:r>
      <w:proofErr w:type="gramEnd"/>
      <w:r w:rsidRPr="006E5F57">
        <w:rPr>
          <w:rFonts w:ascii="Helvetica" w:eastAsia="Times New Roman" w:hAnsi="Helvetica" w:cs="Helvetica"/>
          <w:color w:val="000000"/>
          <w:sz w:val="24"/>
          <w:szCs w:val="24"/>
        </w:rPr>
        <w:t xml:space="preserve">, </w:t>
      </w:r>
      <w:ins w:id="162" w:author="Renee Redding" w:date="2017-04-11T22:34:00Z">
        <w:r w:rsidR="007F3BFD">
          <w:rPr>
            <w:rFonts w:ascii="Helvetica" w:eastAsia="Times New Roman" w:hAnsi="Helvetica" w:cs="Helvetica"/>
            <w:color w:val="000000"/>
            <w:sz w:val="24"/>
            <w:szCs w:val="24"/>
          </w:rPr>
          <w:t xml:space="preserve">and </w:t>
        </w:r>
      </w:ins>
      <w:r w:rsidRPr="006E5F57">
        <w:rPr>
          <w:rFonts w:ascii="Helvetica" w:eastAsia="Times New Roman" w:hAnsi="Helvetica" w:cs="Helvetica"/>
          <w:color w:val="000000"/>
          <w:sz w:val="24"/>
          <w:szCs w:val="24"/>
        </w:rPr>
        <w:t>is the pedestrian fac</w:t>
      </w:r>
      <w:del w:id="163" w:author="Renee Redding" w:date="2017-04-11T22:33:00Z">
        <w:r w:rsidRPr="006E5F57" w:rsidDel="007F3BFD">
          <w:rPr>
            <w:rFonts w:ascii="Helvetica" w:eastAsia="Times New Roman" w:hAnsi="Helvetica" w:cs="Helvetica"/>
            <w:color w:val="000000"/>
            <w:sz w:val="24"/>
            <w:szCs w:val="24"/>
          </w:rPr>
          <w:delText>e</w:delText>
        </w:r>
      </w:del>
      <w:r w:rsidRPr="006E5F57">
        <w:rPr>
          <w:rFonts w:ascii="Helvetica" w:eastAsia="Times New Roman" w:hAnsi="Helvetica" w:cs="Helvetica"/>
          <w:color w:val="000000"/>
          <w:sz w:val="24"/>
          <w:szCs w:val="24"/>
        </w:rPr>
        <w:t xml:space="preserve">ing him or not. Classification applies to non-visual problems also. We classify </w:t>
      </w:r>
      <w:proofErr w:type="gramStart"/>
      <w:r w:rsidRPr="006E5F57">
        <w:rPr>
          <w:rFonts w:ascii="Helvetica" w:eastAsia="Times New Roman" w:hAnsi="Helvetica" w:cs="Helvetica"/>
          <w:color w:val="000000"/>
          <w:sz w:val="24"/>
          <w:szCs w:val="24"/>
        </w:rPr>
        <w:t>whether an email is a spam</w:t>
      </w:r>
      <w:del w:id="164" w:author="Renee Redding" w:date="2017-04-11T22:34:00Z">
        <w:r w:rsidRPr="006E5F57" w:rsidDel="008E7A99">
          <w:rPr>
            <w:rFonts w:ascii="Helvetica" w:eastAsia="Times New Roman" w:hAnsi="Helvetica" w:cs="Helvetica"/>
            <w:color w:val="000000"/>
            <w:sz w:val="24"/>
            <w:szCs w:val="24"/>
          </w:rPr>
          <w:delText>,</w:delText>
        </w:r>
      </w:del>
      <w:r w:rsidRPr="006E5F57">
        <w:rPr>
          <w:rFonts w:ascii="Helvetica" w:eastAsia="Times New Roman" w:hAnsi="Helvetica" w:cs="Helvetica"/>
          <w:color w:val="000000"/>
          <w:sz w:val="24"/>
          <w:szCs w:val="24"/>
        </w:rPr>
        <w:t xml:space="preserve"> or </w:t>
      </w:r>
      <w:ins w:id="165" w:author="Renee Redding" w:date="2017-04-11T22:34:00Z">
        <w:r w:rsidR="008E7A99">
          <w:rPr>
            <w:rFonts w:ascii="Helvetica" w:eastAsia="Times New Roman" w:hAnsi="Helvetica" w:cs="Helvetica"/>
            <w:color w:val="000000"/>
            <w:sz w:val="24"/>
            <w:szCs w:val="24"/>
          </w:rPr>
          <w:t xml:space="preserve">does it </w:t>
        </w:r>
      </w:ins>
      <w:r w:rsidRPr="006E5F57">
        <w:rPr>
          <w:rFonts w:ascii="Helvetica" w:eastAsia="Times New Roman" w:hAnsi="Helvetica" w:cs="Helvetica"/>
          <w:color w:val="000000"/>
          <w:sz w:val="24"/>
          <w:szCs w:val="24"/>
        </w:rPr>
        <w:t xml:space="preserve">approve/disapprove a loan </w:t>
      </w:r>
      <w:proofErr w:type="spellStart"/>
      <w:r w:rsidRPr="006E5F57">
        <w:rPr>
          <w:rFonts w:ascii="Helvetica" w:eastAsia="Times New Roman" w:hAnsi="Helvetica" w:cs="Helvetica"/>
          <w:color w:val="000000"/>
          <w:sz w:val="24"/>
          <w:szCs w:val="24"/>
        </w:rPr>
        <w:t>etc</w:t>
      </w:r>
      <w:proofErr w:type="spellEnd"/>
      <w:r w:rsidRPr="006E5F57">
        <w:rPr>
          <w:rFonts w:ascii="Helvetica" w:eastAsia="Times New Roman" w:hAnsi="Helvetica" w:cs="Helvetica"/>
          <w:color w:val="000000"/>
          <w:sz w:val="24"/>
          <w:szCs w:val="24"/>
        </w:rPr>
        <w:t>…</w:t>
      </w:r>
      <w:proofErr w:type="gramEnd"/>
    </w:p>
    <w:p w:rsidR="006E5F57" w:rsidRPr="006E5F57" w:rsidRDefault="006E5F57" w:rsidP="006E5F57">
      <w:pPr>
        <w:shd w:val="clear" w:color="auto" w:fill="FFFFFF"/>
        <w:spacing w:line="240" w:lineRule="auto"/>
        <w:jc w:val="center"/>
        <w:rPr>
          <w:rFonts w:ascii="Helvetica" w:eastAsia="Times New Roman" w:hAnsi="Helvetica" w:cs="Helvetica"/>
          <w:color w:val="555555"/>
          <w:sz w:val="21"/>
          <w:szCs w:val="21"/>
        </w:rPr>
      </w:pPr>
    </w:p>
    <w:p w:rsidR="006E5F57" w:rsidRPr="006E5F57" w:rsidRDefault="006E5F57" w:rsidP="006E5F57">
      <w:pPr>
        <w:shd w:val="clear" w:color="auto" w:fill="FFFFFF"/>
        <w:spacing w:after="0" w:line="240" w:lineRule="auto"/>
        <w:rPr>
          <w:rFonts w:ascii="Helvetica" w:eastAsia="Times New Roman" w:hAnsi="Helvetica" w:cs="Helvetica"/>
          <w:color w:val="000000"/>
          <w:sz w:val="24"/>
          <w:szCs w:val="24"/>
        </w:rPr>
      </w:pPr>
      <w:r w:rsidRPr="006E5F57">
        <w:rPr>
          <w:rFonts w:ascii="Helvetica" w:eastAsia="Times New Roman" w:hAnsi="Helvetica" w:cs="Helvetica"/>
          <w:color w:val="000000"/>
          <w:sz w:val="24"/>
          <w:szCs w:val="24"/>
        </w:rPr>
        <w:t>Like solving regression problem using DL, we use a deep network to compute a value. In classification, we call this </w:t>
      </w:r>
      <w:r w:rsidRPr="006E5F57">
        <w:rPr>
          <w:rFonts w:ascii="Helvetica" w:eastAsia="Times New Roman" w:hAnsi="Helvetica" w:cs="Helvetica"/>
          <w:b/>
          <w:bCs/>
          <w:color w:val="000000"/>
          <w:sz w:val="24"/>
          <w:szCs w:val="24"/>
        </w:rPr>
        <w:t>a score</w:t>
      </w:r>
      <w:r w:rsidRPr="006E5F57">
        <w:rPr>
          <w:rFonts w:ascii="Helvetica" w:eastAsia="Times New Roman" w:hAnsi="Helvetica" w:cs="Helvetica"/>
          <w:color w:val="000000"/>
          <w:sz w:val="24"/>
          <w:szCs w:val="24"/>
        </w:rPr>
        <w:t xml:space="preserve">. We apply a classifier to convert the score to a probability value. To train the network, the training dataset provides the answers to the </w:t>
      </w:r>
      <w:r w:rsidRPr="006E5F57">
        <w:rPr>
          <w:rFonts w:ascii="Helvetica" w:eastAsia="Times New Roman" w:hAnsi="Helvetica" w:cs="Helvetica"/>
          <w:color w:val="000000"/>
          <w:sz w:val="24"/>
          <w:szCs w:val="24"/>
        </w:rPr>
        <w:lastRenderedPageBreak/>
        <w:t>classification (like classify</w:t>
      </w:r>
      <w:ins w:id="166" w:author="Renee Redding" w:date="2017-04-11T22:34:00Z">
        <w:r w:rsidR="008E7A99">
          <w:rPr>
            <w:rFonts w:ascii="Helvetica" w:eastAsia="Times New Roman" w:hAnsi="Helvetica" w:cs="Helvetica"/>
            <w:color w:val="000000"/>
            <w:sz w:val="24"/>
            <w:szCs w:val="24"/>
          </w:rPr>
          <w:t>ing</w:t>
        </w:r>
      </w:ins>
      <w:r w:rsidRPr="006E5F57">
        <w:rPr>
          <w:rFonts w:ascii="Helvetica" w:eastAsia="Times New Roman" w:hAnsi="Helvetica" w:cs="Helvetica"/>
          <w:color w:val="000000"/>
          <w:sz w:val="24"/>
          <w:szCs w:val="24"/>
        </w:rPr>
        <w:t xml:space="preserve"> an image as a school bus/truck/airplane) which we call </w:t>
      </w:r>
      <w:r w:rsidRPr="006E5F57">
        <w:rPr>
          <w:rFonts w:ascii="Helvetica" w:eastAsia="Times New Roman" w:hAnsi="Helvetica" w:cs="Helvetica"/>
          <w:b/>
          <w:bCs/>
          <w:color w:val="000000"/>
          <w:sz w:val="24"/>
          <w:szCs w:val="24"/>
        </w:rPr>
        <w:t>true label</w:t>
      </w:r>
      <w:r w:rsidRPr="006E5F57">
        <w:rPr>
          <w:rFonts w:ascii="Helvetica" w:eastAsia="Times New Roman" w:hAnsi="Helvetica" w:cs="Helvetica"/>
          <w:color w:val="000000"/>
          <w:sz w:val="24"/>
          <w:szCs w:val="24"/>
        </w:rPr>
        <w:t>.</w:t>
      </w:r>
    </w:p>
    <w:p w:rsidR="006E5F57" w:rsidRPr="006E5F57" w:rsidRDefault="006E5F57" w:rsidP="006E5F57">
      <w:pPr>
        <w:shd w:val="clear" w:color="auto" w:fill="FFFFFF"/>
        <w:spacing w:before="600" w:after="300" w:line="240" w:lineRule="auto"/>
        <w:outlineLvl w:val="3"/>
        <w:rPr>
          <w:rFonts w:ascii="Helvetica" w:eastAsia="Times New Roman" w:hAnsi="Helvetica" w:cs="Helvetica"/>
          <w:color w:val="000000"/>
          <w:spacing w:val="-15"/>
          <w:sz w:val="30"/>
          <w:szCs w:val="30"/>
        </w:rPr>
      </w:pPr>
      <w:r w:rsidRPr="006E5F57">
        <w:rPr>
          <w:rFonts w:ascii="Helvetica" w:eastAsia="Times New Roman" w:hAnsi="Helvetica" w:cs="Helvetica"/>
          <w:color w:val="000000"/>
          <w:spacing w:val="-15"/>
          <w:sz w:val="30"/>
          <w:szCs w:val="30"/>
        </w:rPr>
        <w:t>Logistic function (sigmoid function)</w:t>
      </w:r>
    </w:p>
    <w:p w:rsidR="006E5F57" w:rsidRPr="006E5F57" w:rsidRDefault="006E5F57" w:rsidP="006E5F57">
      <w:pPr>
        <w:shd w:val="clear" w:color="auto" w:fill="FFFFFF"/>
        <w:spacing w:after="0" w:line="240" w:lineRule="auto"/>
        <w:rPr>
          <w:rFonts w:ascii="Helvetica" w:eastAsia="Times New Roman" w:hAnsi="Helvetica" w:cs="Helvetica"/>
          <w:color w:val="000000"/>
          <w:sz w:val="24"/>
          <w:szCs w:val="24"/>
        </w:rPr>
      </w:pPr>
      <w:r w:rsidRPr="006E5F57">
        <w:rPr>
          <w:rFonts w:ascii="Helvetica" w:eastAsia="Times New Roman" w:hAnsi="Helvetica" w:cs="Helvetica"/>
          <w:color w:val="000000"/>
          <w:sz w:val="24"/>
          <w:szCs w:val="24"/>
        </w:rPr>
        <w:t>A score compute</w:t>
      </w:r>
      <w:ins w:id="167" w:author="Renee Redding" w:date="2017-04-11T22:35:00Z">
        <w:r w:rsidR="008E7A99">
          <w:rPr>
            <w:rFonts w:ascii="Helvetica" w:eastAsia="Times New Roman" w:hAnsi="Helvetica" w:cs="Helvetica"/>
            <w:color w:val="000000"/>
            <w:sz w:val="24"/>
            <w:szCs w:val="24"/>
          </w:rPr>
          <w:t>d</w:t>
        </w:r>
      </w:ins>
      <w:r w:rsidRPr="006E5F57">
        <w:rPr>
          <w:rFonts w:ascii="Helvetica" w:eastAsia="Times New Roman" w:hAnsi="Helvetica" w:cs="Helvetica"/>
          <w:color w:val="000000"/>
          <w:sz w:val="24"/>
          <w:szCs w:val="24"/>
        </w:rPr>
        <w:t xml:space="preserve"> by a network takes on any value. A classifier squashes it to a probabil</w:t>
      </w:r>
      <w:ins w:id="168" w:author="Renee Redding" w:date="2017-04-11T22:35:00Z">
        <w:r w:rsidR="008E7A99">
          <w:rPr>
            <w:rFonts w:ascii="Helvetica" w:eastAsia="Times New Roman" w:hAnsi="Helvetica" w:cs="Helvetica"/>
            <w:color w:val="000000"/>
            <w:sz w:val="24"/>
            <w:szCs w:val="24"/>
          </w:rPr>
          <w:t>i</w:t>
        </w:r>
      </w:ins>
      <w:r w:rsidRPr="006E5F57">
        <w:rPr>
          <w:rFonts w:ascii="Helvetica" w:eastAsia="Times New Roman" w:hAnsi="Helvetica" w:cs="Helvetica"/>
          <w:color w:val="000000"/>
          <w:sz w:val="24"/>
          <w:szCs w:val="24"/>
        </w:rPr>
        <w:t xml:space="preserve">ty value between </w:t>
      </w:r>
      <w:proofErr w:type="gramStart"/>
      <w:r w:rsidRPr="006E5F57">
        <w:rPr>
          <w:rFonts w:ascii="Helvetica" w:eastAsia="Times New Roman" w:hAnsi="Helvetica" w:cs="Helvetica"/>
          <w:color w:val="000000"/>
          <w:sz w:val="24"/>
          <w:szCs w:val="24"/>
        </w:rPr>
        <w:t>0</w:t>
      </w:r>
      <w:proofErr w:type="gramEnd"/>
      <w:r w:rsidRPr="006E5F57">
        <w:rPr>
          <w:rFonts w:ascii="Helvetica" w:eastAsia="Times New Roman" w:hAnsi="Helvetica" w:cs="Helvetica"/>
          <w:color w:val="000000"/>
          <w:sz w:val="24"/>
          <w:szCs w:val="24"/>
        </w:rPr>
        <w:t xml:space="preserve"> and 1. For a “yes” or “no” type of prediction (the email is/is not a spam</w:t>
      </w:r>
      <w:del w:id="169" w:author="Renee Redding" w:date="2017-04-11T22:35:00Z">
        <w:r w:rsidRPr="006E5F57" w:rsidDel="008E7A99">
          <w:rPr>
            <w:rFonts w:ascii="Helvetica" w:eastAsia="Times New Roman" w:hAnsi="Helvetica" w:cs="Helvetica"/>
            <w:color w:val="000000"/>
            <w:sz w:val="24"/>
            <w:szCs w:val="24"/>
          </w:rPr>
          <w:delText>m</w:delText>
        </w:r>
      </w:del>
      <w:r w:rsidRPr="006E5F57">
        <w:rPr>
          <w:rFonts w:ascii="Helvetica" w:eastAsia="Times New Roman" w:hAnsi="Helvetica" w:cs="Helvetica"/>
          <w:color w:val="000000"/>
          <w:sz w:val="24"/>
          <w:szCs w:val="24"/>
        </w:rPr>
        <w:t>, the drug test is positive/negative), we apply a </w:t>
      </w:r>
      <w:r w:rsidRPr="006E5F57">
        <w:rPr>
          <w:rFonts w:ascii="Helvetica" w:eastAsia="Times New Roman" w:hAnsi="Helvetica" w:cs="Helvetica"/>
          <w:b/>
          <w:bCs/>
          <w:color w:val="000000"/>
          <w:sz w:val="24"/>
          <w:szCs w:val="24"/>
        </w:rPr>
        <w:t>logistic function</w:t>
      </w:r>
      <w:r w:rsidRPr="006E5F57">
        <w:rPr>
          <w:rFonts w:ascii="Helvetica" w:eastAsia="Times New Roman" w:hAnsi="Helvetica" w:cs="Helvetica"/>
          <w:color w:val="000000"/>
          <w:sz w:val="24"/>
          <w:szCs w:val="24"/>
        </w:rPr>
        <w:t> (also called a sigmoid function) to the score value. If the output probability is lower than 0.5, we predict “no”, otherwise we predict “yes”.</w:t>
      </w:r>
    </w:p>
    <w:p w:rsidR="006E5F57" w:rsidRPr="006E5F57" w:rsidRDefault="006E5F57" w:rsidP="006E5F57">
      <w:pPr>
        <w:shd w:val="clear" w:color="auto" w:fill="FFFFFF"/>
        <w:spacing w:line="240" w:lineRule="auto"/>
        <w:jc w:val="center"/>
        <w:rPr>
          <w:rFonts w:ascii="Helvetica" w:eastAsia="Times New Roman" w:hAnsi="Helvetica" w:cs="Helvetica"/>
          <w:color w:val="000000"/>
          <w:sz w:val="24"/>
          <w:szCs w:val="24"/>
        </w:rPr>
      </w:pPr>
      <w:r w:rsidRPr="006E5F57">
        <w:rPr>
          <w:rFonts w:ascii="MathJax_Math-italic" w:eastAsia="Times New Roman" w:hAnsi="MathJax_Math-italic" w:cs="Helvetica"/>
          <w:color w:val="000000"/>
          <w:sz w:val="29"/>
          <w:szCs w:val="29"/>
          <w:bdr w:val="none" w:sz="0" w:space="0" w:color="auto" w:frame="1"/>
        </w:rPr>
        <w:t>p</w:t>
      </w:r>
      <w:r w:rsidRPr="006E5F57">
        <w:rPr>
          <w:rFonts w:ascii="MathJax_Main" w:eastAsia="Times New Roman" w:hAnsi="MathJax_Main" w:cs="Helvetica"/>
          <w:color w:val="000000"/>
          <w:sz w:val="29"/>
          <w:szCs w:val="29"/>
          <w:bdr w:val="none" w:sz="0" w:space="0" w:color="auto" w:frame="1"/>
        </w:rPr>
        <w:t>=</w:t>
      </w:r>
      <w:proofErr w:type="gramStart"/>
      <w:r w:rsidRPr="006E5F57">
        <w:rPr>
          <w:rFonts w:ascii="MathJax_Math-italic" w:eastAsia="Times New Roman" w:hAnsi="MathJax_Math-italic" w:cs="Helvetica"/>
          <w:color w:val="000000"/>
          <w:sz w:val="29"/>
          <w:szCs w:val="29"/>
          <w:bdr w:val="none" w:sz="0" w:space="0" w:color="auto" w:frame="1"/>
        </w:rPr>
        <w:t>σ</w:t>
      </w:r>
      <w:r w:rsidRPr="006E5F57">
        <w:rPr>
          <w:rFonts w:ascii="MathJax_Main" w:eastAsia="Times New Roman" w:hAnsi="MathJax_Main" w:cs="Helvetica"/>
          <w:color w:val="000000"/>
          <w:sz w:val="29"/>
          <w:szCs w:val="29"/>
          <w:bdr w:val="none" w:sz="0" w:space="0" w:color="auto" w:frame="1"/>
        </w:rPr>
        <w:t>(</w:t>
      </w:r>
      <w:proofErr w:type="gramEnd"/>
      <w:r w:rsidRPr="006E5F57">
        <w:rPr>
          <w:rFonts w:ascii="MathJax_Math-italic" w:eastAsia="Times New Roman" w:hAnsi="MathJax_Math-italic" w:cs="Helvetica"/>
          <w:color w:val="000000"/>
          <w:sz w:val="29"/>
          <w:szCs w:val="29"/>
          <w:bdr w:val="none" w:sz="0" w:space="0" w:color="auto" w:frame="1"/>
        </w:rPr>
        <w:t>score</w:t>
      </w:r>
      <w:r w:rsidRPr="006E5F57">
        <w:rPr>
          <w:rFonts w:ascii="MathJax_Main" w:eastAsia="Times New Roman" w:hAnsi="MathJax_Main" w:cs="Helvetica"/>
          <w:color w:val="000000"/>
          <w:sz w:val="29"/>
          <w:szCs w:val="29"/>
          <w:bdr w:val="none" w:sz="0" w:space="0" w:color="auto" w:frame="1"/>
        </w:rPr>
        <w:t>)=11+</w:t>
      </w:r>
      <w:r w:rsidRPr="006E5F57">
        <w:rPr>
          <w:rFonts w:ascii="MathJax_Math-italic" w:eastAsia="Times New Roman" w:hAnsi="MathJax_Math-italic" w:cs="Helvetica"/>
          <w:color w:val="000000"/>
          <w:sz w:val="29"/>
          <w:szCs w:val="29"/>
          <w:bdr w:val="none" w:sz="0" w:space="0" w:color="auto" w:frame="1"/>
        </w:rPr>
        <w:t>e</w:t>
      </w:r>
      <w:r w:rsidRPr="006E5F57">
        <w:rPr>
          <w:rFonts w:ascii="MathJax_Main" w:eastAsia="Times New Roman" w:hAnsi="MathJax_Main" w:cs="Helvetica"/>
          <w:color w:val="000000"/>
          <w:sz w:val="24"/>
          <w:szCs w:val="24"/>
          <w:bdr w:val="none" w:sz="0" w:space="0" w:color="auto" w:frame="1"/>
        </w:rPr>
        <w:t>−</w:t>
      </w:r>
      <w:r w:rsidRPr="006E5F57">
        <w:rPr>
          <w:rFonts w:ascii="MathJax_Math-italic" w:eastAsia="Times New Roman" w:hAnsi="MathJax_Math-italic" w:cs="Helvetica"/>
          <w:color w:val="000000"/>
          <w:sz w:val="20"/>
          <w:szCs w:val="20"/>
          <w:bdr w:val="none" w:sz="0" w:space="0" w:color="auto" w:frame="1"/>
        </w:rPr>
        <w:t>score</w:t>
      </w:r>
      <w:r w:rsidRPr="006E5F57">
        <w:rPr>
          <w:rFonts w:ascii="Helvetica" w:eastAsia="Times New Roman" w:hAnsi="Helvetica" w:cs="Helvetica"/>
          <w:color w:val="000000"/>
          <w:sz w:val="24"/>
          <w:szCs w:val="24"/>
          <w:bdr w:val="none" w:sz="0" w:space="0" w:color="auto" w:frame="1"/>
        </w:rPr>
        <w:t>p=σ(score)=11+e−score</w:t>
      </w:r>
    </w:p>
    <w:p w:rsidR="006E5F57" w:rsidRPr="006E5F57" w:rsidRDefault="006E5F57" w:rsidP="006E5F57">
      <w:pPr>
        <w:shd w:val="clear" w:color="auto" w:fill="FFFFFF"/>
        <w:spacing w:line="240" w:lineRule="auto"/>
        <w:jc w:val="center"/>
        <w:rPr>
          <w:rFonts w:ascii="Helvetica" w:eastAsia="Times New Roman" w:hAnsi="Helvetica" w:cs="Helvetica"/>
          <w:color w:val="555555"/>
          <w:sz w:val="21"/>
          <w:szCs w:val="21"/>
        </w:rPr>
      </w:pPr>
    </w:p>
    <w:p w:rsidR="006E5F57" w:rsidRPr="006E5F57" w:rsidRDefault="006E5F57" w:rsidP="006E5F57">
      <w:pPr>
        <w:shd w:val="clear" w:color="auto" w:fill="FFFFFF"/>
        <w:spacing w:before="600" w:after="300" w:line="240" w:lineRule="auto"/>
        <w:outlineLvl w:val="3"/>
        <w:rPr>
          <w:rFonts w:ascii="Helvetica" w:eastAsia="Times New Roman" w:hAnsi="Helvetica" w:cs="Helvetica"/>
          <w:color w:val="000000"/>
          <w:spacing w:val="-15"/>
          <w:sz w:val="30"/>
          <w:szCs w:val="30"/>
        </w:rPr>
      </w:pPr>
      <w:proofErr w:type="spellStart"/>
      <w:r w:rsidRPr="006E5F57">
        <w:rPr>
          <w:rFonts w:ascii="Helvetica" w:eastAsia="Times New Roman" w:hAnsi="Helvetica" w:cs="Helvetica"/>
          <w:color w:val="000000"/>
          <w:spacing w:val="-15"/>
          <w:sz w:val="30"/>
          <w:szCs w:val="30"/>
        </w:rPr>
        <w:t>Softmax</w:t>
      </w:r>
      <w:proofErr w:type="spellEnd"/>
      <w:r w:rsidRPr="006E5F57">
        <w:rPr>
          <w:rFonts w:ascii="Helvetica" w:eastAsia="Times New Roman" w:hAnsi="Helvetica" w:cs="Helvetica"/>
          <w:color w:val="000000"/>
          <w:spacing w:val="-15"/>
          <w:sz w:val="30"/>
          <w:szCs w:val="30"/>
        </w:rPr>
        <w:t xml:space="preserve"> classifier</w:t>
      </w:r>
    </w:p>
    <w:p w:rsidR="006E5F57" w:rsidRPr="006E5F57" w:rsidRDefault="006E5F57" w:rsidP="006E5F57">
      <w:pPr>
        <w:shd w:val="clear" w:color="auto" w:fill="FFFFFF"/>
        <w:spacing w:before="300" w:after="300" w:line="240" w:lineRule="auto"/>
        <w:rPr>
          <w:rFonts w:ascii="Helvetica" w:eastAsia="Times New Roman" w:hAnsi="Helvetica" w:cs="Helvetica"/>
          <w:color w:val="000000"/>
          <w:sz w:val="24"/>
          <w:szCs w:val="24"/>
        </w:rPr>
      </w:pPr>
      <w:r w:rsidRPr="006E5F57">
        <w:rPr>
          <w:rFonts w:ascii="Helvetica" w:eastAsia="Times New Roman" w:hAnsi="Helvetica" w:cs="Helvetica"/>
          <w:color w:val="000000"/>
          <w:sz w:val="24"/>
          <w:szCs w:val="24"/>
        </w:rPr>
        <w:t>For many classification problem</w:t>
      </w:r>
      <w:ins w:id="170" w:author="Renee Redding" w:date="2017-04-11T22:35:00Z">
        <w:r w:rsidR="008E7A99">
          <w:rPr>
            <w:rFonts w:ascii="Helvetica" w:eastAsia="Times New Roman" w:hAnsi="Helvetica" w:cs="Helvetica"/>
            <w:color w:val="000000"/>
            <w:sz w:val="24"/>
            <w:szCs w:val="24"/>
          </w:rPr>
          <w:t>s</w:t>
        </w:r>
      </w:ins>
      <w:r w:rsidRPr="006E5F57">
        <w:rPr>
          <w:rFonts w:ascii="Helvetica" w:eastAsia="Times New Roman" w:hAnsi="Helvetica" w:cs="Helvetica"/>
          <w:color w:val="000000"/>
          <w:sz w:val="24"/>
          <w:szCs w:val="24"/>
        </w:rPr>
        <w:t xml:space="preserve">, we categorize an input to one of the many classes. For example, we can classify an image to one of the 100 </w:t>
      </w:r>
      <w:proofErr w:type="spellStart"/>
      <w:r w:rsidRPr="006E5F57">
        <w:rPr>
          <w:rFonts w:ascii="Helvetica" w:eastAsia="Times New Roman" w:hAnsi="Helvetica" w:cs="Helvetica"/>
          <w:color w:val="000000"/>
          <w:sz w:val="24"/>
          <w:szCs w:val="24"/>
        </w:rPr>
        <w:t>pos</w:t>
      </w:r>
      <w:ins w:id="171" w:author="Renee Redding" w:date="2017-04-11T22:35:00Z">
        <w:r w:rsidR="008E7A99">
          <w:rPr>
            <w:rFonts w:ascii="Helvetica" w:eastAsia="Times New Roman" w:hAnsi="Helvetica" w:cs="Helvetica"/>
            <w:color w:val="000000"/>
            <w:sz w:val="24"/>
            <w:szCs w:val="24"/>
          </w:rPr>
          <w:t>sible</w:t>
        </w:r>
      </w:ins>
      <w:del w:id="172" w:author="Renee Redding" w:date="2017-04-11T22:35:00Z">
        <w:r w:rsidRPr="006E5F57" w:rsidDel="008E7A99">
          <w:rPr>
            <w:rFonts w:ascii="Helvetica" w:eastAsia="Times New Roman" w:hAnsi="Helvetica" w:cs="Helvetica"/>
            <w:color w:val="000000"/>
            <w:sz w:val="24"/>
            <w:szCs w:val="24"/>
          </w:rPr>
          <w:delText>sbi</w:delText>
        </w:r>
      </w:del>
      <w:r w:rsidRPr="006E5F57">
        <w:rPr>
          <w:rFonts w:ascii="Helvetica" w:eastAsia="Times New Roman" w:hAnsi="Helvetica" w:cs="Helvetica"/>
          <w:color w:val="000000"/>
          <w:sz w:val="24"/>
          <w:szCs w:val="24"/>
        </w:rPr>
        <w:t>le</w:t>
      </w:r>
      <w:proofErr w:type="spellEnd"/>
      <w:r w:rsidRPr="006E5F57">
        <w:rPr>
          <w:rFonts w:ascii="Helvetica" w:eastAsia="Times New Roman" w:hAnsi="Helvetica" w:cs="Helvetica"/>
          <w:color w:val="000000"/>
          <w:sz w:val="24"/>
          <w:szCs w:val="24"/>
        </w:rPr>
        <w:t xml:space="preserve"> object classes. We use </w:t>
      </w:r>
      <w:proofErr w:type="spellStart"/>
      <w:r w:rsidRPr="006E5F57">
        <w:rPr>
          <w:rFonts w:ascii="Helvetica" w:eastAsia="Times New Roman" w:hAnsi="Helvetica" w:cs="Helvetica"/>
          <w:color w:val="000000"/>
          <w:sz w:val="24"/>
          <w:szCs w:val="24"/>
        </w:rPr>
        <w:t>softmax</w:t>
      </w:r>
      <w:proofErr w:type="spellEnd"/>
      <w:r w:rsidRPr="006E5F57">
        <w:rPr>
          <w:rFonts w:ascii="Helvetica" w:eastAsia="Times New Roman" w:hAnsi="Helvetica" w:cs="Helvetica"/>
          <w:color w:val="000000"/>
          <w:sz w:val="24"/>
          <w:szCs w:val="24"/>
        </w:rPr>
        <w:t xml:space="preserve"> classifier to compute K probabilit</w:t>
      </w:r>
      <w:ins w:id="173" w:author="Renee Redding" w:date="2017-04-11T22:35:00Z">
        <w:r w:rsidR="008E7A99">
          <w:rPr>
            <w:rFonts w:ascii="Helvetica" w:eastAsia="Times New Roman" w:hAnsi="Helvetica" w:cs="Helvetica"/>
            <w:color w:val="000000"/>
            <w:sz w:val="24"/>
            <w:szCs w:val="24"/>
          </w:rPr>
          <w:t>i</w:t>
        </w:r>
      </w:ins>
      <w:r w:rsidRPr="006E5F57">
        <w:rPr>
          <w:rFonts w:ascii="Helvetica" w:eastAsia="Times New Roman" w:hAnsi="Helvetica" w:cs="Helvetica"/>
          <w:color w:val="000000"/>
          <w:sz w:val="24"/>
          <w:szCs w:val="24"/>
        </w:rPr>
        <w:t>es, one per class for an input image (the combined probabilities remains 1).</w:t>
      </w:r>
    </w:p>
    <w:p w:rsidR="006E5F57" w:rsidRPr="006E5F57" w:rsidRDefault="006E5F57" w:rsidP="006E5F57">
      <w:pPr>
        <w:shd w:val="clear" w:color="auto" w:fill="FFFFFF"/>
        <w:spacing w:line="240" w:lineRule="auto"/>
        <w:jc w:val="center"/>
        <w:rPr>
          <w:rFonts w:ascii="Helvetica" w:eastAsia="Times New Roman" w:hAnsi="Helvetica" w:cs="Helvetica"/>
          <w:color w:val="555555"/>
          <w:sz w:val="21"/>
          <w:szCs w:val="21"/>
        </w:rPr>
      </w:pPr>
    </w:p>
    <w:p w:rsidR="006E5F57" w:rsidRPr="006E5F57" w:rsidRDefault="006E5F57" w:rsidP="006E5F57">
      <w:pPr>
        <w:shd w:val="clear" w:color="auto" w:fill="FFFFFF"/>
        <w:spacing w:after="0" w:line="240" w:lineRule="auto"/>
        <w:rPr>
          <w:rFonts w:ascii="Helvetica" w:eastAsia="Times New Roman" w:hAnsi="Helvetica" w:cs="Helvetica"/>
          <w:color w:val="000000"/>
          <w:sz w:val="24"/>
          <w:szCs w:val="24"/>
        </w:rPr>
      </w:pPr>
      <w:r w:rsidRPr="006E5F57">
        <w:rPr>
          <w:rFonts w:ascii="Helvetica" w:eastAsia="Times New Roman" w:hAnsi="Helvetica" w:cs="Helvetica"/>
          <w:color w:val="000000"/>
          <w:sz w:val="24"/>
          <w:szCs w:val="24"/>
        </w:rPr>
        <w:t>The network computes K scores per image. The probability that an image belongs to the class </w:t>
      </w:r>
      <w:r w:rsidRPr="006E5F57">
        <w:rPr>
          <w:rFonts w:ascii="MathJax_Math-italic" w:eastAsia="Times New Roman" w:hAnsi="MathJax_Math-italic" w:cs="Helvetica"/>
          <w:color w:val="000000"/>
          <w:sz w:val="29"/>
          <w:szCs w:val="29"/>
          <w:bdr w:val="none" w:sz="0" w:space="0" w:color="auto" w:frame="1"/>
        </w:rPr>
        <w:t>i</w:t>
      </w:r>
      <w:r w:rsidRPr="006E5F57">
        <w:rPr>
          <w:rFonts w:ascii="Helvetica" w:eastAsia="Times New Roman" w:hAnsi="Helvetica" w:cs="Helvetica"/>
          <w:color w:val="000000"/>
          <w:sz w:val="24"/>
          <w:szCs w:val="24"/>
          <w:bdr w:val="none" w:sz="0" w:space="0" w:color="auto" w:frame="1"/>
        </w:rPr>
        <w:t>i</w:t>
      </w:r>
      <w:r w:rsidRPr="006E5F57">
        <w:rPr>
          <w:rFonts w:ascii="Helvetica" w:eastAsia="Times New Roman" w:hAnsi="Helvetica" w:cs="Helvetica"/>
          <w:color w:val="000000"/>
          <w:sz w:val="24"/>
          <w:szCs w:val="24"/>
        </w:rPr>
        <w:t> will be.</w:t>
      </w:r>
    </w:p>
    <w:p w:rsidR="006E5F57" w:rsidRPr="006E5F57" w:rsidRDefault="006E5F57" w:rsidP="006E5F57">
      <w:pPr>
        <w:shd w:val="clear" w:color="auto" w:fill="FFFFFF"/>
        <w:spacing w:line="240" w:lineRule="auto"/>
        <w:jc w:val="center"/>
        <w:rPr>
          <w:rFonts w:ascii="Helvetica" w:eastAsia="Times New Roman" w:hAnsi="Helvetica" w:cs="Helvetica"/>
          <w:color w:val="000000"/>
          <w:sz w:val="24"/>
          <w:szCs w:val="24"/>
        </w:rPr>
      </w:pPr>
      <w:proofErr w:type="gramStart"/>
      <w:r w:rsidRPr="006E5F57">
        <w:rPr>
          <w:rFonts w:ascii="MathJax_Math-italic" w:eastAsia="Times New Roman" w:hAnsi="MathJax_Math-italic" w:cs="Helvetica"/>
          <w:color w:val="000000"/>
          <w:sz w:val="29"/>
          <w:szCs w:val="29"/>
          <w:bdr w:val="none" w:sz="0" w:space="0" w:color="auto" w:frame="1"/>
        </w:rPr>
        <w:t>p</w:t>
      </w:r>
      <w:r w:rsidRPr="006E5F57">
        <w:rPr>
          <w:rFonts w:ascii="MathJax_Math-italic" w:eastAsia="Times New Roman" w:hAnsi="MathJax_Math-italic" w:cs="Helvetica"/>
          <w:color w:val="000000"/>
          <w:sz w:val="20"/>
          <w:szCs w:val="20"/>
          <w:bdr w:val="none" w:sz="0" w:space="0" w:color="auto" w:frame="1"/>
        </w:rPr>
        <w:t>i</w:t>
      </w:r>
      <w:r w:rsidRPr="006E5F57">
        <w:rPr>
          <w:rFonts w:ascii="MathJax_Main" w:eastAsia="Times New Roman" w:hAnsi="MathJax_Main" w:cs="Helvetica"/>
          <w:color w:val="000000"/>
          <w:sz w:val="29"/>
          <w:szCs w:val="29"/>
          <w:bdr w:val="none" w:sz="0" w:space="0" w:color="auto" w:frame="1"/>
        </w:rPr>
        <w:t>=</w:t>
      </w:r>
      <w:proofErr w:type="spellStart"/>
      <w:proofErr w:type="gramEnd"/>
      <w:r w:rsidRPr="006E5F57">
        <w:rPr>
          <w:rFonts w:ascii="MathJax_Math-italic" w:eastAsia="Times New Roman" w:hAnsi="MathJax_Math-italic" w:cs="Helvetica"/>
          <w:color w:val="000000"/>
          <w:sz w:val="29"/>
          <w:szCs w:val="29"/>
          <w:bdr w:val="none" w:sz="0" w:space="0" w:color="auto" w:frame="1"/>
        </w:rPr>
        <w:t>e</w:t>
      </w:r>
      <w:r w:rsidRPr="006E5F57">
        <w:rPr>
          <w:rFonts w:ascii="MathJax_Math-italic" w:eastAsia="Times New Roman" w:hAnsi="MathJax_Math-italic" w:cs="Helvetica"/>
          <w:color w:val="000000"/>
          <w:sz w:val="20"/>
          <w:szCs w:val="20"/>
          <w:bdr w:val="none" w:sz="0" w:space="0" w:color="auto" w:frame="1"/>
        </w:rPr>
        <w:t>score</w:t>
      </w:r>
      <w:r w:rsidRPr="006E5F57">
        <w:rPr>
          <w:rFonts w:ascii="MathJax_Math-italic" w:eastAsia="Times New Roman" w:hAnsi="MathJax_Math-italic" w:cs="Helvetica"/>
          <w:color w:val="000000"/>
          <w:sz w:val="14"/>
          <w:szCs w:val="14"/>
          <w:bdr w:val="none" w:sz="0" w:space="0" w:color="auto" w:frame="1"/>
        </w:rPr>
        <w:t>i</w:t>
      </w:r>
      <w:r w:rsidRPr="006E5F57">
        <w:rPr>
          <w:rFonts w:ascii="MathJax_Size1" w:eastAsia="Times New Roman" w:hAnsi="MathJax_Size1" w:cs="Helvetica"/>
          <w:color w:val="000000"/>
          <w:sz w:val="29"/>
          <w:szCs w:val="29"/>
          <w:bdr w:val="none" w:sz="0" w:space="0" w:color="auto" w:frame="1"/>
        </w:rPr>
        <w:t>∑</w:t>
      </w:r>
      <w:r w:rsidRPr="006E5F57">
        <w:rPr>
          <w:rFonts w:ascii="MathJax_Math-italic" w:eastAsia="Times New Roman" w:hAnsi="MathJax_Math-italic" w:cs="Helvetica"/>
          <w:color w:val="000000"/>
          <w:sz w:val="29"/>
          <w:szCs w:val="29"/>
          <w:bdr w:val="none" w:sz="0" w:space="0" w:color="auto" w:frame="1"/>
        </w:rPr>
        <w:t>e</w:t>
      </w:r>
      <w:r w:rsidRPr="006E5F57">
        <w:rPr>
          <w:rFonts w:ascii="MathJax_Math-italic" w:eastAsia="Times New Roman" w:hAnsi="MathJax_Math-italic" w:cs="Helvetica"/>
          <w:color w:val="000000"/>
          <w:sz w:val="20"/>
          <w:szCs w:val="20"/>
          <w:bdr w:val="none" w:sz="0" w:space="0" w:color="auto" w:frame="1"/>
        </w:rPr>
        <w:t>score</w:t>
      </w:r>
      <w:r w:rsidRPr="006E5F57">
        <w:rPr>
          <w:rFonts w:ascii="MathJax_Math-italic" w:eastAsia="Times New Roman" w:hAnsi="MathJax_Math-italic" w:cs="Helvetica"/>
          <w:color w:val="000000"/>
          <w:sz w:val="14"/>
          <w:szCs w:val="14"/>
          <w:bdr w:val="none" w:sz="0" w:space="0" w:color="auto" w:frame="1"/>
        </w:rPr>
        <w:t>c</w:t>
      </w:r>
      <w:r w:rsidRPr="006E5F57">
        <w:rPr>
          <w:rFonts w:ascii="Helvetica" w:eastAsia="Times New Roman" w:hAnsi="Helvetica" w:cs="Helvetica"/>
          <w:color w:val="000000"/>
          <w:sz w:val="24"/>
          <w:szCs w:val="24"/>
          <w:bdr w:val="none" w:sz="0" w:space="0" w:color="auto" w:frame="1"/>
        </w:rPr>
        <w:t>pi</w:t>
      </w:r>
      <w:proofErr w:type="spellEnd"/>
      <w:r w:rsidRPr="006E5F57">
        <w:rPr>
          <w:rFonts w:ascii="Helvetica" w:eastAsia="Times New Roman" w:hAnsi="Helvetica" w:cs="Helvetica"/>
          <w:color w:val="000000"/>
          <w:sz w:val="24"/>
          <w:szCs w:val="24"/>
          <w:bdr w:val="none" w:sz="0" w:space="0" w:color="auto" w:frame="1"/>
        </w:rPr>
        <w:t>=</w:t>
      </w:r>
      <w:proofErr w:type="spellStart"/>
      <w:r w:rsidRPr="006E5F57">
        <w:rPr>
          <w:rFonts w:ascii="Helvetica" w:eastAsia="Times New Roman" w:hAnsi="Helvetica" w:cs="Helvetica"/>
          <w:color w:val="000000"/>
          <w:sz w:val="24"/>
          <w:szCs w:val="24"/>
          <w:bdr w:val="none" w:sz="0" w:space="0" w:color="auto" w:frame="1"/>
        </w:rPr>
        <w:t>escorei∑escorec</w:t>
      </w:r>
      <w:proofErr w:type="spellEnd"/>
    </w:p>
    <w:p w:rsidR="006E5F57" w:rsidRPr="006E5F57" w:rsidRDefault="006E5F57" w:rsidP="006E5F57">
      <w:pPr>
        <w:shd w:val="clear" w:color="auto" w:fill="FFFFFF"/>
        <w:spacing w:before="300" w:after="300" w:line="240" w:lineRule="auto"/>
        <w:rPr>
          <w:rFonts w:ascii="Helvetica" w:eastAsia="Times New Roman" w:hAnsi="Helvetica" w:cs="Helvetica"/>
          <w:color w:val="000000"/>
          <w:sz w:val="24"/>
          <w:szCs w:val="24"/>
        </w:rPr>
      </w:pPr>
      <w:r w:rsidRPr="006E5F57">
        <w:rPr>
          <w:rFonts w:ascii="Helvetica" w:eastAsia="Times New Roman" w:hAnsi="Helvetica" w:cs="Helvetica"/>
          <w:color w:val="000000"/>
          <w:sz w:val="24"/>
          <w:szCs w:val="24"/>
        </w:rPr>
        <w:t xml:space="preserve">For example, the school bus above may have a score of (3.2, 0.8, </w:t>
      </w:r>
      <w:proofErr w:type="gramStart"/>
      <w:r w:rsidRPr="006E5F57">
        <w:rPr>
          <w:rFonts w:ascii="Helvetica" w:eastAsia="Times New Roman" w:hAnsi="Helvetica" w:cs="Helvetica"/>
          <w:color w:val="000000"/>
          <w:sz w:val="24"/>
          <w:szCs w:val="24"/>
        </w:rPr>
        <w:t>0</w:t>
      </w:r>
      <w:proofErr w:type="gramEnd"/>
      <w:r w:rsidRPr="006E5F57">
        <w:rPr>
          <w:rFonts w:ascii="Helvetica" w:eastAsia="Times New Roman" w:hAnsi="Helvetica" w:cs="Helvetica"/>
          <w:color w:val="000000"/>
          <w:sz w:val="24"/>
          <w:szCs w:val="24"/>
        </w:rPr>
        <w:t>) for the class school bus, truck and airplane respectively. The probability for the corre</w:t>
      </w:r>
      <w:ins w:id="174" w:author="Renee Redding" w:date="2017-04-11T22:36:00Z">
        <w:r w:rsidR="008E7A99">
          <w:rPr>
            <w:rFonts w:ascii="Helvetica" w:eastAsia="Times New Roman" w:hAnsi="Helvetica" w:cs="Helvetica"/>
            <w:color w:val="000000"/>
            <w:sz w:val="24"/>
            <w:szCs w:val="24"/>
          </w:rPr>
          <w:t>s</w:t>
        </w:r>
      </w:ins>
      <w:r w:rsidRPr="006E5F57">
        <w:rPr>
          <w:rFonts w:ascii="Helvetica" w:eastAsia="Times New Roman" w:hAnsi="Helvetica" w:cs="Helvetica"/>
          <w:color w:val="000000"/>
          <w:sz w:val="24"/>
          <w:szCs w:val="24"/>
        </w:rPr>
        <w:t>ponding class is</w:t>
      </w:r>
    </w:p>
    <w:p w:rsidR="006E5F57" w:rsidRPr="006E5F57" w:rsidRDefault="006E5F57" w:rsidP="006E5F57">
      <w:pPr>
        <w:shd w:val="clear" w:color="auto" w:fill="FFFFFF"/>
        <w:spacing w:line="240" w:lineRule="auto"/>
        <w:jc w:val="center"/>
        <w:rPr>
          <w:rFonts w:ascii="Helvetica" w:eastAsia="Times New Roman" w:hAnsi="Helvetica" w:cs="Helvetica"/>
          <w:color w:val="000000"/>
          <w:sz w:val="24"/>
          <w:szCs w:val="24"/>
        </w:rPr>
      </w:pPr>
      <w:proofErr w:type="spellStart"/>
      <w:proofErr w:type="gramStart"/>
      <w:r w:rsidRPr="006E5F57">
        <w:rPr>
          <w:rFonts w:ascii="MathJax_Math-italic" w:eastAsia="Times New Roman" w:hAnsi="MathJax_Math-italic" w:cs="Helvetica"/>
          <w:color w:val="000000"/>
          <w:sz w:val="29"/>
          <w:szCs w:val="29"/>
          <w:bdr w:val="none" w:sz="0" w:space="0" w:color="auto" w:frame="1"/>
        </w:rPr>
        <w:t>p</w:t>
      </w:r>
      <w:r w:rsidRPr="006E5F57">
        <w:rPr>
          <w:rFonts w:ascii="MathJax_Main" w:eastAsia="Times New Roman" w:hAnsi="MathJax_Main" w:cs="Helvetica"/>
          <w:color w:val="000000"/>
          <w:sz w:val="20"/>
          <w:szCs w:val="20"/>
          <w:bdr w:val="none" w:sz="0" w:space="0" w:color="auto" w:frame="1"/>
        </w:rPr>
        <w:t>bus</w:t>
      </w:r>
      <w:proofErr w:type="spellEnd"/>
      <w:r w:rsidRPr="006E5F57">
        <w:rPr>
          <w:rFonts w:ascii="MathJax_Main" w:eastAsia="Times New Roman" w:hAnsi="MathJax_Main" w:cs="Helvetica"/>
          <w:color w:val="000000"/>
          <w:sz w:val="29"/>
          <w:szCs w:val="29"/>
          <w:bdr w:val="none" w:sz="0" w:space="0" w:color="auto" w:frame="1"/>
        </w:rPr>
        <w:t>=</w:t>
      </w:r>
      <w:proofErr w:type="gramEnd"/>
      <w:r w:rsidRPr="006E5F57">
        <w:rPr>
          <w:rFonts w:ascii="MathJax_Math-italic" w:eastAsia="Times New Roman" w:hAnsi="MathJax_Math-italic" w:cs="Helvetica"/>
          <w:color w:val="000000"/>
          <w:sz w:val="29"/>
          <w:szCs w:val="29"/>
          <w:bdr w:val="none" w:sz="0" w:space="0" w:color="auto" w:frame="1"/>
        </w:rPr>
        <w:t>e</w:t>
      </w:r>
      <w:r w:rsidRPr="006E5F57">
        <w:rPr>
          <w:rFonts w:ascii="MathJax_Main" w:eastAsia="Times New Roman" w:hAnsi="MathJax_Main" w:cs="Helvetica"/>
          <w:color w:val="000000"/>
          <w:sz w:val="20"/>
          <w:szCs w:val="20"/>
          <w:bdr w:val="none" w:sz="0" w:space="0" w:color="auto" w:frame="1"/>
        </w:rPr>
        <w:t>3.2</w:t>
      </w:r>
      <w:r w:rsidRPr="006E5F57">
        <w:rPr>
          <w:rFonts w:ascii="MathJax_Math-italic" w:eastAsia="Times New Roman" w:hAnsi="MathJax_Math-italic" w:cs="Helvetica"/>
          <w:color w:val="000000"/>
          <w:sz w:val="29"/>
          <w:szCs w:val="29"/>
          <w:bdr w:val="none" w:sz="0" w:space="0" w:color="auto" w:frame="1"/>
        </w:rPr>
        <w:t>e</w:t>
      </w:r>
      <w:r w:rsidRPr="006E5F57">
        <w:rPr>
          <w:rFonts w:ascii="MathJax_Main" w:eastAsia="Times New Roman" w:hAnsi="MathJax_Main" w:cs="Helvetica"/>
          <w:color w:val="000000"/>
          <w:sz w:val="20"/>
          <w:szCs w:val="20"/>
          <w:bdr w:val="none" w:sz="0" w:space="0" w:color="auto" w:frame="1"/>
        </w:rPr>
        <w:t>3.2</w:t>
      </w:r>
      <w:r w:rsidRPr="006E5F57">
        <w:rPr>
          <w:rFonts w:ascii="MathJax_Main" w:eastAsia="Times New Roman" w:hAnsi="MathJax_Main" w:cs="Helvetica"/>
          <w:color w:val="000000"/>
          <w:sz w:val="29"/>
          <w:szCs w:val="29"/>
          <w:bdr w:val="none" w:sz="0" w:space="0" w:color="auto" w:frame="1"/>
        </w:rPr>
        <w:t>+</w:t>
      </w:r>
      <w:r w:rsidRPr="006E5F57">
        <w:rPr>
          <w:rFonts w:ascii="MathJax_Math-italic" w:eastAsia="Times New Roman" w:hAnsi="MathJax_Math-italic" w:cs="Helvetica"/>
          <w:color w:val="000000"/>
          <w:sz w:val="29"/>
          <w:szCs w:val="29"/>
          <w:bdr w:val="none" w:sz="0" w:space="0" w:color="auto" w:frame="1"/>
        </w:rPr>
        <w:t>e</w:t>
      </w:r>
      <w:r w:rsidRPr="006E5F57">
        <w:rPr>
          <w:rFonts w:ascii="MathJax_Main" w:eastAsia="Times New Roman" w:hAnsi="MathJax_Main" w:cs="Helvetica"/>
          <w:color w:val="000000"/>
          <w:sz w:val="20"/>
          <w:szCs w:val="20"/>
          <w:bdr w:val="none" w:sz="0" w:space="0" w:color="auto" w:frame="1"/>
        </w:rPr>
        <w:t>0.8</w:t>
      </w:r>
      <w:r w:rsidRPr="006E5F57">
        <w:rPr>
          <w:rFonts w:ascii="MathJax_Main" w:eastAsia="Times New Roman" w:hAnsi="MathJax_Main" w:cs="Helvetica"/>
          <w:color w:val="000000"/>
          <w:sz w:val="29"/>
          <w:szCs w:val="29"/>
          <w:bdr w:val="none" w:sz="0" w:space="0" w:color="auto" w:frame="1"/>
        </w:rPr>
        <w:t>+</w:t>
      </w:r>
      <w:r w:rsidRPr="006E5F57">
        <w:rPr>
          <w:rFonts w:ascii="MathJax_Math-italic" w:eastAsia="Times New Roman" w:hAnsi="MathJax_Math-italic" w:cs="Helvetica"/>
          <w:color w:val="000000"/>
          <w:sz w:val="29"/>
          <w:szCs w:val="29"/>
          <w:bdr w:val="none" w:sz="0" w:space="0" w:color="auto" w:frame="1"/>
        </w:rPr>
        <w:t>e</w:t>
      </w:r>
      <w:r w:rsidRPr="006E5F57">
        <w:rPr>
          <w:rFonts w:ascii="MathJax_Main" w:eastAsia="Times New Roman" w:hAnsi="MathJax_Main" w:cs="Helvetica"/>
          <w:color w:val="000000"/>
          <w:sz w:val="20"/>
          <w:szCs w:val="20"/>
          <w:bdr w:val="none" w:sz="0" w:space="0" w:color="auto" w:frame="1"/>
        </w:rPr>
        <w:t>0</w:t>
      </w:r>
      <w:r w:rsidRPr="006E5F57">
        <w:rPr>
          <w:rFonts w:ascii="MathJax_Main" w:eastAsia="Times New Roman" w:hAnsi="MathJax_Main" w:cs="Helvetica"/>
          <w:color w:val="000000"/>
          <w:sz w:val="29"/>
          <w:szCs w:val="29"/>
          <w:bdr w:val="none" w:sz="0" w:space="0" w:color="auto" w:frame="1"/>
        </w:rPr>
        <w:t>=0.88</w:t>
      </w:r>
      <w:r w:rsidRPr="006E5F57">
        <w:rPr>
          <w:rFonts w:ascii="Helvetica" w:eastAsia="Times New Roman" w:hAnsi="Helvetica" w:cs="Helvetica"/>
          <w:color w:val="000000"/>
          <w:sz w:val="24"/>
          <w:szCs w:val="24"/>
          <w:bdr w:val="none" w:sz="0" w:space="0" w:color="auto" w:frame="1"/>
        </w:rPr>
        <w:t>pbus=e3.2e3.2+e0.8+e0=0.88</w:t>
      </w:r>
    </w:p>
    <w:p w:rsidR="006E5F57" w:rsidRPr="006E5F57" w:rsidRDefault="006E5F57" w:rsidP="006E5F57">
      <w:pPr>
        <w:shd w:val="clear" w:color="auto" w:fill="FFFFFF"/>
        <w:spacing w:line="240" w:lineRule="auto"/>
        <w:jc w:val="center"/>
        <w:rPr>
          <w:rFonts w:ascii="Helvetica" w:eastAsia="Times New Roman" w:hAnsi="Helvetica" w:cs="Helvetica"/>
          <w:color w:val="000000"/>
          <w:sz w:val="24"/>
          <w:szCs w:val="24"/>
        </w:rPr>
      </w:pPr>
      <w:proofErr w:type="spellStart"/>
      <w:proofErr w:type="gramStart"/>
      <w:r w:rsidRPr="006E5F57">
        <w:rPr>
          <w:rFonts w:ascii="MathJax_Math-italic" w:eastAsia="Times New Roman" w:hAnsi="MathJax_Math-italic" w:cs="Helvetica"/>
          <w:color w:val="000000"/>
          <w:sz w:val="29"/>
          <w:szCs w:val="29"/>
          <w:bdr w:val="none" w:sz="0" w:space="0" w:color="auto" w:frame="1"/>
        </w:rPr>
        <w:t>p</w:t>
      </w:r>
      <w:r w:rsidRPr="006E5F57">
        <w:rPr>
          <w:rFonts w:ascii="MathJax_Main" w:eastAsia="Times New Roman" w:hAnsi="MathJax_Main" w:cs="Helvetica"/>
          <w:color w:val="000000"/>
          <w:sz w:val="20"/>
          <w:szCs w:val="20"/>
          <w:bdr w:val="none" w:sz="0" w:space="0" w:color="auto" w:frame="1"/>
        </w:rPr>
        <w:t>truck</w:t>
      </w:r>
      <w:proofErr w:type="spellEnd"/>
      <w:r w:rsidRPr="006E5F57">
        <w:rPr>
          <w:rFonts w:ascii="MathJax_Main" w:eastAsia="Times New Roman" w:hAnsi="MathJax_Main" w:cs="Helvetica"/>
          <w:color w:val="000000"/>
          <w:sz w:val="29"/>
          <w:szCs w:val="29"/>
          <w:bdr w:val="none" w:sz="0" w:space="0" w:color="auto" w:frame="1"/>
        </w:rPr>
        <w:t>=</w:t>
      </w:r>
      <w:proofErr w:type="gramEnd"/>
      <w:r w:rsidRPr="006E5F57">
        <w:rPr>
          <w:rFonts w:ascii="MathJax_Math-italic" w:eastAsia="Times New Roman" w:hAnsi="MathJax_Math-italic" w:cs="Helvetica"/>
          <w:color w:val="000000"/>
          <w:sz w:val="29"/>
          <w:szCs w:val="29"/>
          <w:bdr w:val="none" w:sz="0" w:space="0" w:color="auto" w:frame="1"/>
        </w:rPr>
        <w:t>e</w:t>
      </w:r>
      <w:r w:rsidRPr="006E5F57">
        <w:rPr>
          <w:rFonts w:ascii="MathJax_Main" w:eastAsia="Times New Roman" w:hAnsi="MathJax_Main" w:cs="Helvetica"/>
          <w:color w:val="000000"/>
          <w:sz w:val="20"/>
          <w:szCs w:val="20"/>
          <w:bdr w:val="none" w:sz="0" w:space="0" w:color="auto" w:frame="1"/>
        </w:rPr>
        <w:t>0.2</w:t>
      </w:r>
      <w:r w:rsidRPr="006E5F57">
        <w:rPr>
          <w:rFonts w:ascii="MathJax_Math-italic" w:eastAsia="Times New Roman" w:hAnsi="MathJax_Math-italic" w:cs="Helvetica"/>
          <w:color w:val="000000"/>
          <w:sz w:val="29"/>
          <w:szCs w:val="29"/>
          <w:bdr w:val="none" w:sz="0" w:space="0" w:color="auto" w:frame="1"/>
        </w:rPr>
        <w:t>e</w:t>
      </w:r>
      <w:r w:rsidRPr="006E5F57">
        <w:rPr>
          <w:rFonts w:ascii="MathJax_Main" w:eastAsia="Times New Roman" w:hAnsi="MathJax_Main" w:cs="Helvetica"/>
          <w:color w:val="000000"/>
          <w:sz w:val="20"/>
          <w:szCs w:val="20"/>
          <w:bdr w:val="none" w:sz="0" w:space="0" w:color="auto" w:frame="1"/>
        </w:rPr>
        <w:t>3.2</w:t>
      </w:r>
      <w:r w:rsidRPr="006E5F57">
        <w:rPr>
          <w:rFonts w:ascii="MathJax_Main" w:eastAsia="Times New Roman" w:hAnsi="MathJax_Main" w:cs="Helvetica"/>
          <w:color w:val="000000"/>
          <w:sz w:val="29"/>
          <w:szCs w:val="29"/>
          <w:bdr w:val="none" w:sz="0" w:space="0" w:color="auto" w:frame="1"/>
        </w:rPr>
        <w:t>+</w:t>
      </w:r>
      <w:r w:rsidRPr="006E5F57">
        <w:rPr>
          <w:rFonts w:ascii="MathJax_Math-italic" w:eastAsia="Times New Roman" w:hAnsi="MathJax_Math-italic" w:cs="Helvetica"/>
          <w:color w:val="000000"/>
          <w:sz w:val="29"/>
          <w:szCs w:val="29"/>
          <w:bdr w:val="none" w:sz="0" w:space="0" w:color="auto" w:frame="1"/>
        </w:rPr>
        <w:t>e</w:t>
      </w:r>
      <w:r w:rsidRPr="006E5F57">
        <w:rPr>
          <w:rFonts w:ascii="MathJax_Main" w:eastAsia="Times New Roman" w:hAnsi="MathJax_Main" w:cs="Helvetica"/>
          <w:color w:val="000000"/>
          <w:sz w:val="20"/>
          <w:szCs w:val="20"/>
          <w:bdr w:val="none" w:sz="0" w:space="0" w:color="auto" w:frame="1"/>
        </w:rPr>
        <w:t>0.8</w:t>
      </w:r>
      <w:r w:rsidRPr="006E5F57">
        <w:rPr>
          <w:rFonts w:ascii="MathJax_Main" w:eastAsia="Times New Roman" w:hAnsi="MathJax_Main" w:cs="Helvetica"/>
          <w:color w:val="000000"/>
          <w:sz w:val="29"/>
          <w:szCs w:val="29"/>
          <w:bdr w:val="none" w:sz="0" w:space="0" w:color="auto" w:frame="1"/>
        </w:rPr>
        <w:t>+</w:t>
      </w:r>
      <w:r w:rsidRPr="006E5F57">
        <w:rPr>
          <w:rFonts w:ascii="MathJax_Math-italic" w:eastAsia="Times New Roman" w:hAnsi="MathJax_Math-italic" w:cs="Helvetica"/>
          <w:color w:val="000000"/>
          <w:sz w:val="29"/>
          <w:szCs w:val="29"/>
          <w:bdr w:val="none" w:sz="0" w:space="0" w:color="auto" w:frame="1"/>
        </w:rPr>
        <w:t>e</w:t>
      </w:r>
      <w:r w:rsidRPr="006E5F57">
        <w:rPr>
          <w:rFonts w:ascii="MathJax_Main" w:eastAsia="Times New Roman" w:hAnsi="MathJax_Main" w:cs="Helvetica"/>
          <w:color w:val="000000"/>
          <w:sz w:val="20"/>
          <w:szCs w:val="20"/>
          <w:bdr w:val="none" w:sz="0" w:space="0" w:color="auto" w:frame="1"/>
        </w:rPr>
        <w:t>0</w:t>
      </w:r>
      <w:r w:rsidRPr="006E5F57">
        <w:rPr>
          <w:rFonts w:ascii="MathJax_Main" w:eastAsia="Times New Roman" w:hAnsi="MathJax_Main" w:cs="Helvetica"/>
          <w:color w:val="000000"/>
          <w:sz w:val="29"/>
          <w:szCs w:val="29"/>
          <w:bdr w:val="none" w:sz="0" w:space="0" w:color="auto" w:frame="1"/>
        </w:rPr>
        <w:t>=0.08</w:t>
      </w:r>
      <w:r w:rsidRPr="006E5F57">
        <w:rPr>
          <w:rFonts w:ascii="Helvetica" w:eastAsia="Times New Roman" w:hAnsi="Helvetica" w:cs="Helvetica"/>
          <w:color w:val="000000"/>
          <w:sz w:val="24"/>
          <w:szCs w:val="24"/>
          <w:bdr w:val="none" w:sz="0" w:space="0" w:color="auto" w:frame="1"/>
        </w:rPr>
        <w:t>ptruck=e0.2e3.2+e0.8+e0=0.08</w:t>
      </w:r>
    </w:p>
    <w:p w:rsidR="006E5F57" w:rsidRPr="006E5F57" w:rsidRDefault="006E5F57" w:rsidP="006E5F57">
      <w:pPr>
        <w:shd w:val="clear" w:color="auto" w:fill="FFFFFF"/>
        <w:spacing w:line="240" w:lineRule="auto"/>
        <w:jc w:val="center"/>
        <w:rPr>
          <w:rFonts w:ascii="Helvetica" w:eastAsia="Times New Roman" w:hAnsi="Helvetica" w:cs="Helvetica"/>
          <w:color w:val="000000"/>
          <w:sz w:val="24"/>
          <w:szCs w:val="24"/>
        </w:rPr>
      </w:pPr>
      <w:proofErr w:type="spellStart"/>
      <w:proofErr w:type="gramStart"/>
      <w:r w:rsidRPr="006E5F57">
        <w:rPr>
          <w:rFonts w:ascii="MathJax_Math-italic" w:eastAsia="Times New Roman" w:hAnsi="MathJax_Math-italic" w:cs="Helvetica"/>
          <w:color w:val="000000"/>
          <w:sz w:val="29"/>
          <w:szCs w:val="29"/>
          <w:bdr w:val="none" w:sz="0" w:space="0" w:color="auto" w:frame="1"/>
        </w:rPr>
        <w:t>p</w:t>
      </w:r>
      <w:r w:rsidRPr="006E5F57">
        <w:rPr>
          <w:rFonts w:ascii="MathJax_Main" w:eastAsia="Times New Roman" w:hAnsi="MathJax_Main" w:cs="Helvetica"/>
          <w:color w:val="000000"/>
          <w:sz w:val="20"/>
          <w:szCs w:val="20"/>
          <w:bdr w:val="none" w:sz="0" w:space="0" w:color="auto" w:frame="1"/>
        </w:rPr>
        <w:t>airplane</w:t>
      </w:r>
      <w:proofErr w:type="spellEnd"/>
      <w:r w:rsidRPr="006E5F57">
        <w:rPr>
          <w:rFonts w:ascii="MathJax_Main" w:eastAsia="Times New Roman" w:hAnsi="MathJax_Main" w:cs="Helvetica"/>
          <w:color w:val="000000"/>
          <w:sz w:val="29"/>
          <w:szCs w:val="29"/>
          <w:bdr w:val="none" w:sz="0" w:space="0" w:color="auto" w:frame="1"/>
        </w:rPr>
        <w:t>=</w:t>
      </w:r>
      <w:proofErr w:type="gramEnd"/>
      <w:r w:rsidRPr="006E5F57">
        <w:rPr>
          <w:rFonts w:ascii="MathJax_Math-italic" w:eastAsia="Times New Roman" w:hAnsi="MathJax_Math-italic" w:cs="Helvetica"/>
          <w:color w:val="000000"/>
          <w:sz w:val="29"/>
          <w:szCs w:val="29"/>
          <w:bdr w:val="none" w:sz="0" w:space="0" w:color="auto" w:frame="1"/>
        </w:rPr>
        <w:t>e</w:t>
      </w:r>
      <w:r w:rsidRPr="006E5F57">
        <w:rPr>
          <w:rFonts w:ascii="MathJax_Main" w:eastAsia="Times New Roman" w:hAnsi="MathJax_Main" w:cs="Helvetica"/>
          <w:color w:val="000000"/>
          <w:sz w:val="20"/>
          <w:szCs w:val="20"/>
          <w:bdr w:val="none" w:sz="0" w:space="0" w:color="auto" w:frame="1"/>
        </w:rPr>
        <w:t>0</w:t>
      </w:r>
      <w:r w:rsidRPr="006E5F57">
        <w:rPr>
          <w:rFonts w:ascii="MathJax_Math-italic" w:eastAsia="Times New Roman" w:hAnsi="MathJax_Math-italic" w:cs="Helvetica"/>
          <w:color w:val="000000"/>
          <w:sz w:val="29"/>
          <w:szCs w:val="29"/>
          <w:bdr w:val="none" w:sz="0" w:space="0" w:color="auto" w:frame="1"/>
        </w:rPr>
        <w:t>e</w:t>
      </w:r>
      <w:r w:rsidRPr="006E5F57">
        <w:rPr>
          <w:rFonts w:ascii="MathJax_Main" w:eastAsia="Times New Roman" w:hAnsi="MathJax_Main" w:cs="Helvetica"/>
          <w:color w:val="000000"/>
          <w:sz w:val="20"/>
          <w:szCs w:val="20"/>
          <w:bdr w:val="none" w:sz="0" w:space="0" w:color="auto" w:frame="1"/>
        </w:rPr>
        <w:t>3.2</w:t>
      </w:r>
      <w:r w:rsidRPr="006E5F57">
        <w:rPr>
          <w:rFonts w:ascii="MathJax_Main" w:eastAsia="Times New Roman" w:hAnsi="MathJax_Main" w:cs="Helvetica"/>
          <w:color w:val="000000"/>
          <w:sz w:val="29"/>
          <w:szCs w:val="29"/>
          <w:bdr w:val="none" w:sz="0" w:space="0" w:color="auto" w:frame="1"/>
        </w:rPr>
        <w:t>+</w:t>
      </w:r>
      <w:r w:rsidRPr="006E5F57">
        <w:rPr>
          <w:rFonts w:ascii="MathJax_Math-italic" w:eastAsia="Times New Roman" w:hAnsi="MathJax_Math-italic" w:cs="Helvetica"/>
          <w:color w:val="000000"/>
          <w:sz w:val="29"/>
          <w:szCs w:val="29"/>
          <w:bdr w:val="none" w:sz="0" w:space="0" w:color="auto" w:frame="1"/>
        </w:rPr>
        <w:t>e</w:t>
      </w:r>
      <w:r w:rsidRPr="006E5F57">
        <w:rPr>
          <w:rFonts w:ascii="MathJax_Main" w:eastAsia="Times New Roman" w:hAnsi="MathJax_Main" w:cs="Helvetica"/>
          <w:color w:val="000000"/>
          <w:sz w:val="20"/>
          <w:szCs w:val="20"/>
          <w:bdr w:val="none" w:sz="0" w:space="0" w:color="auto" w:frame="1"/>
        </w:rPr>
        <w:t>0.8</w:t>
      </w:r>
      <w:r w:rsidRPr="006E5F57">
        <w:rPr>
          <w:rFonts w:ascii="MathJax_Main" w:eastAsia="Times New Roman" w:hAnsi="MathJax_Main" w:cs="Helvetica"/>
          <w:color w:val="000000"/>
          <w:sz w:val="29"/>
          <w:szCs w:val="29"/>
          <w:bdr w:val="none" w:sz="0" w:space="0" w:color="auto" w:frame="1"/>
        </w:rPr>
        <w:t>+</w:t>
      </w:r>
      <w:r w:rsidRPr="006E5F57">
        <w:rPr>
          <w:rFonts w:ascii="MathJax_Math-italic" w:eastAsia="Times New Roman" w:hAnsi="MathJax_Math-italic" w:cs="Helvetica"/>
          <w:color w:val="000000"/>
          <w:sz w:val="29"/>
          <w:szCs w:val="29"/>
          <w:bdr w:val="none" w:sz="0" w:space="0" w:color="auto" w:frame="1"/>
        </w:rPr>
        <w:t>e</w:t>
      </w:r>
      <w:r w:rsidRPr="006E5F57">
        <w:rPr>
          <w:rFonts w:ascii="MathJax_Main" w:eastAsia="Times New Roman" w:hAnsi="MathJax_Main" w:cs="Helvetica"/>
          <w:color w:val="000000"/>
          <w:sz w:val="20"/>
          <w:szCs w:val="20"/>
          <w:bdr w:val="none" w:sz="0" w:space="0" w:color="auto" w:frame="1"/>
        </w:rPr>
        <w:t>0</w:t>
      </w:r>
      <w:r w:rsidRPr="006E5F57">
        <w:rPr>
          <w:rFonts w:ascii="MathJax_Main" w:eastAsia="Times New Roman" w:hAnsi="MathJax_Main" w:cs="Helvetica"/>
          <w:color w:val="000000"/>
          <w:sz w:val="29"/>
          <w:szCs w:val="29"/>
          <w:bdr w:val="none" w:sz="0" w:space="0" w:color="auto" w:frame="1"/>
        </w:rPr>
        <w:t>=0.04</w:t>
      </w:r>
      <w:r w:rsidRPr="006E5F57">
        <w:rPr>
          <w:rFonts w:ascii="Helvetica" w:eastAsia="Times New Roman" w:hAnsi="Helvetica" w:cs="Helvetica"/>
          <w:color w:val="000000"/>
          <w:sz w:val="24"/>
          <w:szCs w:val="24"/>
          <w:bdr w:val="none" w:sz="0" w:space="0" w:color="auto" w:frame="1"/>
        </w:rPr>
        <w:t>pairplane=e0e3.2+e0.8+e0=0.04</w:t>
      </w:r>
    </w:p>
    <w:p w:rsidR="006E5F57" w:rsidRPr="006E5F57" w:rsidRDefault="006E5F57" w:rsidP="006E5F57">
      <w:pPr>
        <w:shd w:val="clear" w:color="auto" w:fill="FFFFFF"/>
        <w:spacing w:before="300" w:after="300" w:line="240" w:lineRule="auto"/>
        <w:rPr>
          <w:rFonts w:ascii="Helvetica" w:eastAsia="Times New Roman" w:hAnsi="Helvetica" w:cs="Helvetica"/>
          <w:color w:val="000000"/>
          <w:sz w:val="24"/>
          <w:szCs w:val="24"/>
        </w:rPr>
      </w:pPr>
      <w:r w:rsidRPr="006E5F57">
        <w:rPr>
          <w:rFonts w:ascii="Helvetica" w:eastAsia="Times New Roman" w:hAnsi="Helvetica" w:cs="Helvetica"/>
          <w:color w:val="000000"/>
          <w:sz w:val="24"/>
          <w:szCs w:val="24"/>
        </w:rPr>
        <w:t xml:space="preserve">To avoid the numerical stability problem caused by adding large </w:t>
      </w:r>
      <w:proofErr w:type="spellStart"/>
      <w:r w:rsidRPr="006E5F57">
        <w:rPr>
          <w:rFonts w:ascii="Helvetica" w:eastAsia="Times New Roman" w:hAnsi="Helvetica" w:cs="Helvetica"/>
          <w:color w:val="000000"/>
          <w:sz w:val="24"/>
          <w:szCs w:val="24"/>
        </w:rPr>
        <w:t>expotential</w:t>
      </w:r>
      <w:proofErr w:type="spellEnd"/>
      <w:r w:rsidRPr="006E5F57">
        <w:rPr>
          <w:rFonts w:ascii="Helvetica" w:eastAsia="Times New Roman" w:hAnsi="Helvetica" w:cs="Helvetica"/>
          <w:color w:val="000000"/>
          <w:sz w:val="24"/>
          <w:szCs w:val="24"/>
        </w:rPr>
        <w:t xml:space="preserve"> values, we sub</w:t>
      </w:r>
      <w:ins w:id="175" w:author="Renee Redding" w:date="2017-04-11T22:36:00Z">
        <w:r w:rsidR="008E7A99">
          <w:rPr>
            <w:rFonts w:ascii="Helvetica" w:eastAsia="Times New Roman" w:hAnsi="Helvetica" w:cs="Helvetica"/>
            <w:color w:val="000000"/>
            <w:sz w:val="24"/>
            <w:szCs w:val="24"/>
          </w:rPr>
          <w:t>t</w:t>
        </w:r>
      </w:ins>
      <w:r w:rsidRPr="006E5F57">
        <w:rPr>
          <w:rFonts w:ascii="Helvetica" w:eastAsia="Times New Roman" w:hAnsi="Helvetica" w:cs="Helvetica"/>
          <w:color w:val="000000"/>
          <w:sz w:val="24"/>
          <w:szCs w:val="24"/>
        </w:rPr>
        <w:t>ract the inputs by its max</w:t>
      </w:r>
      <w:ins w:id="176" w:author="Renee Redding" w:date="2017-04-11T22:36:00Z">
        <w:r w:rsidR="008E7A99">
          <w:rPr>
            <w:rFonts w:ascii="Helvetica" w:eastAsia="Times New Roman" w:hAnsi="Helvetica" w:cs="Helvetica"/>
            <w:color w:val="000000"/>
            <w:sz w:val="24"/>
            <w:szCs w:val="24"/>
          </w:rPr>
          <w:t>imum</w:t>
        </w:r>
      </w:ins>
      <w:r w:rsidRPr="006E5F57">
        <w:rPr>
          <w:rFonts w:ascii="Helvetica" w:eastAsia="Times New Roman" w:hAnsi="Helvetica" w:cs="Helvetica"/>
          <w:color w:val="000000"/>
          <w:sz w:val="24"/>
          <w:szCs w:val="24"/>
        </w:rPr>
        <w:t xml:space="preserve">. Adding or subtract a number from the input produces the same probabilities in </w:t>
      </w:r>
      <w:proofErr w:type="spellStart"/>
      <w:r w:rsidRPr="006E5F57">
        <w:rPr>
          <w:rFonts w:ascii="Helvetica" w:eastAsia="Times New Roman" w:hAnsi="Helvetica" w:cs="Helvetica"/>
          <w:color w:val="000000"/>
          <w:sz w:val="24"/>
          <w:szCs w:val="24"/>
        </w:rPr>
        <w:t>softmax</w:t>
      </w:r>
      <w:proofErr w:type="spellEnd"/>
      <w:r w:rsidRPr="006E5F57">
        <w:rPr>
          <w:rFonts w:ascii="Helvetica" w:eastAsia="Times New Roman" w:hAnsi="Helvetica" w:cs="Helvetica"/>
          <w:color w:val="000000"/>
          <w:sz w:val="24"/>
          <w:szCs w:val="24"/>
        </w:rPr>
        <w:t>.</w:t>
      </w:r>
    </w:p>
    <w:p w:rsidR="006E5F57" w:rsidRPr="006E5F57" w:rsidRDefault="006E5F57" w:rsidP="006E5F57">
      <w:pPr>
        <w:shd w:val="clear" w:color="auto" w:fill="FFFFFF"/>
        <w:spacing w:line="240" w:lineRule="auto"/>
        <w:jc w:val="center"/>
        <w:rPr>
          <w:rFonts w:ascii="Helvetica" w:eastAsia="Times New Roman" w:hAnsi="Helvetica" w:cs="Helvetica"/>
          <w:color w:val="000000"/>
          <w:sz w:val="24"/>
          <w:szCs w:val="24"/>
        </w:rPr>
      </w:pPr>
      <w:proofErr w:type="gramStart"/>
      <w:r w:rsidRPr="006E5F57">
        <w:rPr>
          <w:rFonts w:ascii="MathJax_Math-italic" w:eastAsia="Times New Roman" w:hAnsi="MathJax_Math-italic" w:cs="Helvetica"/>
          <w:color w:val="000000"/>
          <w:sz w:val="29"/>
          <w:szCs w:val="29"/>
          <w:bdr w:val="none" w:sz="0" w:space="0" w:color="auto" w:frame="1"/>
        </w:rPr>
        <w:t>softmax</w:t>
      </w:r>
      <w:r w:rsidRPr="006E5F57">
        <w:rPr>
          <w:rFonts w:ascii="MathJax_Main" w:eastAsia="Times New Roman" w:hAnsi="MathJax_Main" w:cs="Helvetica"/>
          <w:color w:val="000000"/>
          <w:sz w:val="29"/>
          <w:szCs w:val="29"/>
          <w:bdr w:val="none" w:sz="0" w:space="0" w:color="auto" w:frame="1"/>
        </w:rPr>
        <w:t>(</w:t>
      </w:r>
      <w:proofErr w:type="gramEnd"/>
      <w:r w:rsidRPr="006E5F57">
        <w:rPr>
          <w:rFonts w:ascii="MathJax_Math-italic" w:eastAsia="Times New Roman" w:hAnsi="MathJax_Math-italic" w:cs="Helvetica"/>
          <w:color w:val="000000"/>
          <w:sz w:val="29"/>
          <w:szCs w:val="29"/>
          <w:bdr w:val="none" w:sz="0" w:space="0" w:color="auto" w:frame="1"/>
        </w:rPr>
        <w:t>z</w:t>
      </w:r>
      <w:r w:rsidRPr="006E5F57">
        <w:rPr>
          <w:rFonts w:ascii="MathJax_Main" w:eastAsia="Times New Roman" w:hAnsi="MathJax_Main" w:cs="Helvetica"/>
          <w:color w:val="000000"/>
          <w:sz w:val="29"/>
          <w:szCs w:val="29"/>
          <w:bdr w:val="none" w:sz="0" w:space="0" w:color="auto" w:frame="1"/>
        </w:rPr>
        <w:t>)=</w:t>
      </w:r>
      <w:r w:rsidRPr="006E5F57">
        <w:rPr>
          <w:rFonts w:ascii="MathJax_Math-italic" w:eastAsia="Times New Roman" w:hAnsi="MathJax_Math-italic" w:cs="Helvetica"/>
          <w:color w:val="000000"/>
          <w:sz w:val="29"/>
          <w:szCs w:val="29"/>
          <w:bdr w:val="none" w:sz="0" w:space="0" w:color="auto" w:frame="1"/>
        </w:rPr>
        <w:t>e</w:t>
      </w:r>
      <w:r w:rsidRPr="006E5F57">
        <w:rPr>
          <w:rFonts w:ascii="MathJax_Math-italic" w:eastAsia="Times New Roman" w:hAnsi="MathJax_Math-italic" w:cs="Helvetica"/>
          <w:color w:val="000000"/>
          <w:sz w:val="20"/>
          <w:szCs w:val="20"/>
          <w:bdr w:val="none" w:sz="0" w:space="0" w:color="auto" w:frame="1"/>
        </w:rPr>
        <w:t>z</w:t>
      </w:r>
      <w:r w:rsidRPr="006E5F57">
        <w:rPr>
          <w:rFonts w:ascii="MathJax_Math-italic" w:eastAsia="Times New Roman" w:hAnsi="MathJax_Math-italic" w:cs="Helvetica"/>
          <w:color w:val="000000"/>
          <w:sz w:val="14"/>
          <w:szCs w:val="14"/>
          <w:bdr w:val="none" w:sz="0" w:space="0" w:color="auto" w:frame="1"/>
        </w:rPr>
        <w:t>i</w:t>
      </w:r>
      <w:r w:rsidRPr="006E5F57">
        <w:rPr>
          <w:rFonts w:ascii="MathJax_Main" w:eastAsia="Times New Roman" w:hAnsi="MathJax_Main" w:cs="Helvetica"/>
          <w:color w:val="000000"/>
          <w:sz w:val="24"/>
          <w:szCs w:val="24"/>
          <w:bdr w:val="none" w:sz="0" w:space="0" w:color="auto" w:frame="1"/>
        </w:rPr>
        <w:t>−</w:t>
      </w:r>
      <w:r w:rsidRPr="006E5F57">
        <w:rPr>
          <w:rFonts w:ascii="MathJax_Math-italic" w:eastAsia="Times New Roman" w:hAnsi="MathJax_Math-italic" w:cs="Helvetica"/>
          <w:color w:val="000000"/>
          <w:sz w:val="20"/>
          <w:szCs w:val="20"/>
          <w:bdr w:val="none" w:sz="0" w:space="0" w:color="auto" w:frame="1"/>
        </w:rPr>
        <w:t>C</w:t>
      </w:r>
      <w:r w:rsidRPr="006E5F57">
        <w:rPr>
          <w:rFonts w:ascii="MathJax_Size1" w:eastAsia="Times New Roman" w:hAnsi="MathJax_Size1" w:cs="Helvetica"/>
          <w:color w:val="000000"/>
          <w:sz w:val="29"/>
          <w:szCs w:val="29"/>
          <w:bdr w:val="none" w:sz="0" w:space="0" w:color="auto" w:frame="1"/>
        </w:rPr>
        <w:t>∑</w:t>
      </w:r>
      <w:r w:rsidRPr="006E5F57">
        <w:rPr>
          <w:rFonts w:ascii="MathJax_Math-italic" w:eastAsia="Times New Roman" w:hAnsi="MathJax_Math-italic" w:cs="Helvetica"/>
          <w:color w:val="000000"/>
          <w:sz w:val="29"/>
          <w:szCs w:val="29"/>
          <w:bdr w:val="none" w:sz="0" w:space="0" w:color="auto" w:frame="1"/>
        </w:rPr>
        <w:t>e</w:t>
      </w:r>
      <w:r w:rsidRPr="006E5F57">
        <w:rPr>
          <w:rFonts w:ascii="MathJax_Math-italic" w:eastAsia="Times New Roman" w:hAnsi="MathJax_Math-italic" w:cs="Helvetica"/>
          <w:color w:val="000000"/>
          <w:sz w:val="20"/>
          <w:szCs w:val="20"/>
          <w:bdr w:val="none" w:sz="0" w:space="0" w:color="auto" w:frame="1"/>
        </w:rPr>
        <w:t>z</w:t>
      </w:r>
      <w:r w:rsidRPr="006E5F57">
        <w:rPr>
          <w:rFonts w:ascii="MathJax_Math-italic" w:eastAsia="Times New Roman" w:hAnsi="MathJax_Math-italic" w:cs="Helvetica"/>
          <w:color w:val="000000"/>
          <w:sz w:val="14"/>
          <w:szCs w:val="14"/>
          <w:bdr w:val="none" w:sz="0" w:space="0" w:color="auto" w:frame="1"/>
        </w:rPr>
        <w:t>c</w:t>
      </w:r>
      <w:r w:rsidRPr="006E5F57">
        <w:rPr>
          <w:rFonts w:ascii="MathJax_Main" w:eastAsia="Times New Roman" w:hAnsi="MathJax_Main" w:cs="Helvetica"/>
          <w:color w:val="000000"/>
          <w:sz w:val="24"/>
          <w:szCs w:val="24"/>
          <w:bdr w:val="none" w:sz="0" w:space="0" w:color="auto" w:frame="1"/>
        </w:rPr>
        <w:t>−</w:t>
      </w:r>
      <w:r w:rsidRPr="006E5F57">
        <w:rPr>
          <w:rFonts w:ascii="MathJax_Math-italic" w:eastAsia="Times New Roman" w:hAnsi="MathJax_Math-italic" w:cs="Helvetica"/>
          <w:color w:val="000000"/>
          <w:sz w:val="20"/>
          <w:szCs w:val="20"/>
          <w:bdr w:val="none" w:sz="0" w:space="0" w:color="auto" w:frame="1"/>
        </w:rPr>
        <w:t>C</w:t>
      </w:r>
      <w:r w:rsidRPr="006E5F57">
        <w:rPr>
          <w:rFonts w:ascii="MathJax_Main" w:eastAsia="Times New Roman" w:hAnsi="MathJax_Main" w:cs="Helvetica"/>
          <w:color w:val="000000"/>
          <w:sz w:val="29"/>
          <w:szCs w:val="29"/>
          <w:bdr w:val="none" w:sz="0" w:space="0" w:color="auto" w:frame="1"/>
        </w:rPr>
        <w:t>=</w:t>
      </w:r>
      <w:r w:rsidRPr="006E5F57">
        <w:rPr>
          <w:rFonts w:ascii="MathJax_Math-italic" w:eastAsia="Times New Roman" w:hAnsi="MathJax_Math-italic" w:cs="Helvetica"/>
          <w:color w:val="000000"/>
          <w:sz w:val="29"/>
          <w:szCs w:val="29"/>
          <w:bdr w:val="none" w:sz="0" w:space="0" w:color="auto" w:frame="1"/>
        </w:rPr>
        <w:t>e</w:t>
      </w:r>
      <w:r w:rsidRPr="006E5F57">
        <w:rPr>
          <w:rFonts w:ascii="MathJax_Main" w:eastAsia="Times New Roman" w:hAnsi="MathJax_Main" w:cs="Helvetica"/>
          <w:color w:val="000000"/>
          <w:sz w:val="24"/>
          <w:szCs w:val="24"/>
          <w:bdr w:val="none" w:sz="0" w:space="0" w:color="auto" w:frame="1"/>
        </w:rPr>
        <w:t>−</w:t>
      </w:r>
      <w:r w:rsidRPr="006E5F57">
        <w:rPr>
          <w:rFonts w:ascii="MathJax_Math-italic" w:eastAsia="Times New Roman" w:hAnsi="MathJax_Math-italic" w:cs="Helvetica"/>
          <w:color w:val="000000"/>
          <w:sz w:val="20"/>
          <w:szCs w:val="20"/>
          <w:bdr w:val="none" w:sz="0" w:space="0" w:color="auto" w:frame="1"/>
        </w:rPr>
        <w:t>C</w:t>
      </w:r>
      <w:r w:rsidRPr="006E5F57">
        <w:rPr>
          <w:rFonts w:ascii="MathJax_Math-italic" w:eastAsia="Times New Roman" w:hAnsi="MathJax_Math-italic" w:cs="Helvetica"/>
          <w:color w:val="000000"/>
          <w:sz w:val="29"/>
          <w:szCs w:val="29"/>
          <w:bdr w:val="none" w:sz="0" w:space="0" w:color="auto" w:frame="1"/>
        </w:rPr>
        <w:t>e</w:t>
      </w:r>
      <w:r w:rsidRPr="006E5F57">
        <w:rPr>
          <w:rFonts w:ascii="MathJax_Math-italic" w:eastAsia="Times New Roman" w:hAnsi="MathJax_Math-italic" w:cs="Helvetica"/>
          <w:color w:val="000000"/>
          <w:sz w:val="20"/>
          <w:szCs w:val="20"/>
          <w:bdr w:val="none" w:sz="0" w:space="0" w:color="auto" w:frame="1"/>
        </w:rPr>
        <w:t>z</w:t>
      </w:r>
      <w:r w:rsidRPr="006E5F57">
        <w:rPr>
          <w:rFonts w:ascii="MathJax_Math-italic" w:eastAsia="Times New Roman" w:hAnsi="MathJax_Math-italic" w:cs="Helvetica"/>
          <w:color w:val="000000"/>
          <w:sz w:val="14"/>
          <w:szCs w:val="14"/>
          <w:bdr w:val="none" w:sz="0" w:space="0" w:color="auto" w:frame="1"/>
        </w:rPr>
        <w:t>i</w:t>
      </w:r>
      <w:r w:rsidRPr="006E5F57">
        <w:rPr>
          <w:rFonts w:ascii="MathJax_Math-italic" w:eastAsia="Times New Roman" w:hAnsi="MathJax_Math-italic" w:cs="Helvetica"/>
          <w:color w:val="000000"/>
          <w:sz w:val="29"/>
          <w:szCs w:val="29"/>
          <w:bdr w:val="none" w:sz="0" w:space="0" w:color="auto" w:frame="1"/>
        </w:rPr>
        <w:t>e</w:t>
      </w:r>
      <w:r w:rsidRPr="006E5F57">
        <w:rPr>
          <w:rFonts w:ascii="MathJax_Main" w:eastAsia="Times New Roman" w:hAnsi="MathJax_Main" w:cs="Helvetica"/>
          <w:color w:val="000000"/>
          <w:sz w:val="24"/>
          <w:szCs w:val="24"/>
          <w:bdr w:val="none" w:sz="0" w:space="0" w:color="auto" w:frame="1"/>
        </w:rPr>
        <w:t>−</w:t>
      </w:r>
      <w:r w:rsidRPr="006E5F57">
        <w:rPr>
          <w:rFonts w:ascii="MathJax_Math-italic" w:eastAsia="Times New Roman" w:hAnsi="MathJax_Math-italic" w:cs="Helvetica"/>
          <w:color w:val="000000"/>
          <w:sz w:val="20"/>
          <w:szCs w:val="20"/>
          <w:bdr w:val="none" w:sz="0" w:space="0" w:color="auto" w:frame="1"/>
        </w:rPr>
        <w:t>C</w:t>
      </w:r>
      <w:r w:rsidRPr="006E5F57">
        <w:rPr>
          <w:rFonts w:ascii="MathJax_Size1" w:eastAsia="Times New Roman" w:hAnsi="MathJax_Size1" w:cs="Helvetica"/>
          <w:color w:val="000000"/>
          <w:sz w:val="29"/>
          <w:szCs w:val="29"/>
          <w:bdr w:val="none" w:sz="0" w:space="0" w:color="auto" w:frame="1"/>
        </w:rPr>
        <w:t>∑</w:t>
      </w:r>
      <w:r w:rsidRPr="006E5F57">
        <w:rPr>
          <w:rFonts w:ascii="MathJax_Math-italic" w:eastAsia="Times New Roman" w:hAnsi="MathJax_Math-italic" w:cs="Helvetica"/>
          <w:color w:val="000000"/>
          <w:sz w:val="29"/>
          <w:szCs w:val="29"/>
          <w:bdr w:val="none" w:sz="0" w:space="0" w:color="auto" w:frame="1"/>
        </w:rPr>
        <w:t>e</w:t>
      </w:r>
      <w:r w:rsidRPr="006E5F57">
        <w:rPr>
          <w:rFonts w:ascii="MathJax_Math-italic" w:eastAsia="Times New Roman" w:hAnsi="MathJax_Math-italic" w:cs="Helvetica"/>
          <w:color w:val="000000"/>
          <w:sz w:val="20"/>
          <w:szCs w:val="20"/>
          <w:bdr w:val="none" w:sz="0" w:space="0" w:color="auto" w:frame="1"/>
        </w:rPr>
        <w:t>z</w:t>
      </w:r>
      <w:r w:rsidRPr="006E5F57">
        <w:rPr>
          <w:rFonts w:ascii="MathJax_Math-italic" w:eastAsia="Times New Roman" w:hAnsi="MathJax_Math-italic" w:cs="Helvetica"/>
          <w:color w:val="000000"/>
          <w:sz w:val="14"/>
          <w:szCs w:val="14"/>
          <w:bdr w:val="none" w:sz="0" w:space="0" w:color="auto" w:frame="1"/>
        </w:rPr>
        <w:t>c</w:t>
      </w:r>
      <w:r w:rsidRPr="006E5F57">
        <w:rPr>
          <w:rFonts w:ascii="MathJax_Main" w:eastAsia="Times New Roman" w:hAnsi="MathJax_Main" w:cs="Helvetica"/>
          <w:color w:val="000000"/>
          <w:sz w:val="29"/>
          <w:szCs w:val="29"/>
          <w:bdr w:val="none" w:sz="0" w:space="0" w:color="auto" w:frame="1"/>
        </w:rPr>
        <w:t>=</w:t>
      </w:r>
      <w:r w:rsidRPr="006E5F57">
        <w:rPr>
          <w:rFonts w:ascii="MathJax_Math-italic" w:eastAsia="Times New Roman" w:hAnsi="MathJax_Math-italic" w:cs="Helvetica"/>
          <w:color w:val="000000"/>
          <w:sz w:val="29"/>
          <w:szCs w:val="29"/>
          <w:bdr w:val="none" w:sz="0" w:space="0" w:color="auto" w:frame="1"/>
        </w:rPr>
        <w:t>e</w:t>
      </w:r>
      <w:r w:rsidRPr="006E5F57">
        <w:rPr>
          <w:rFonts w:ascii="MathJax_Math-italic" w:eastAsia="Times New Roman" w:hAnsi="MathJax_Math-italic" w:cs="Helvetica"/>
          <w:color w:val="000000"/>
          <w:sz w:val="20"/>
          <w:szCs w:val="20"/>
          <w:bdr w:val="none" w:sz="0" w:space="0" w:color="auto" w:frame="1"/>
        </w:rPr>
        <w:t>z</w:t>
      </w:r>
      <w:r w:rsidRPr="006E5F57">
        <w:rPr>
          <w:rFonts w:ascii="MathJax_Math-italic" w:eastAsia="Times New Roman" w:hAnsi="MathJax_Math-italic" w:cs="Helvetica"/>
          <w:color w:val="000000"/>
          <w:sz w:val="14"/>
          <w:szCs w:val="14"/>
          <w:bdr w:val="none" w:sz="0" w:space="0" w:color="auto" w:frame="1"/>
        </w:rPr>
        <w:t>i</w:t>
      </w:r>
      <w:r w:rsidRPr="006E5F57">
        <w:rPr>
          <w:rFonts w:ascii="MathJax_Size1" w:eastAsia="Times New Roman" w:hAnsi="MathJax_Size1" w:cs="Helvetica"/>
          <w:color w:val="000000"/>
          <w:sz w:val="29"/>
          <w:szCs w:val="29"/>
          <w:bdr w:val="none" w:sz="0" w:space="0" w:color="auto" w:frame="1"/>
        </w:rPr>
        <w:t>∑</w:t>
      </w:r>
      <w:r w:rsidRPr="006E5F57">
        <w:rPr>
          <w:rFonts w:ascii="MathJax_Math-italic" w:eastAsia="Times New Roman" w:hAnsi="MathJax_Math-italic" w:cs="Helvetica"/>
          <w:color w:val="000000"/>
          <w:sz w:val="29"/>
          <w:szCs w:val="29"/>
          <w:bdr w:val="none" w:sz="0" w:space="0" w:color="auto" w:frame="1"/>
        </w:rPr>
        <w:t>e</w:t>
      </w:r>
      <w:r w:rsidRPr="006E5F57">
        <w:rPr>
          <w:rFonts w:ascii="MathJax_Math-italic" w:eastAsia="Times New Roman" w:hAnsi="MathJax_Math-italic" w:cs="Helvetica"/>
          <w:color w:val="000000"/>
          <w:sz w:val="20"/>
          <w:szCs w:val="20"/>
          <w:bdr w:val="none" w:sz="0" w:space="0" w:color="auto" w:frame="1"/>
        </w:rPr>
        <w:t>z</w:t>
      </w:r>
      <w:r w:rsidRPr="006E5F57">
        <w:rPr>
          <w:rFonts w:ascii="MathJax_Math-italic" w:eastAsia="Times New Roman" w:hAnsi="MathJax_Math-italic" w:cs="Helvetica"/>
          <w:color w:val="000000"/>
          <w:sz w:val="14"/>
          <w:szCs w:val="14"/>
          <w:bdr w:val="none" w:sz="0" w:space="0" w:color="auto" w:frame="1"/>
        </w:rPr>
        <w:t>c</w:t>
      </w:r>
      <w:r w:rsidRPr="006E5F57">
        <w:rPr>
          <w:rFonts w:ascii="Helvetica" w:eastAsia="Times New Roman" w:hAnsi="Helvetica" w:cs="Helvetica"/>
          <w:color w:val="000000"/>
          <w:sz w:val="24"/>
          <w:szCs w:val="24"/>
          <w:bdr w:val="none" w:sz="0" w:space="0" w:color="auto" w:frame="1"/>
        </w:rPr>
        <w:t>softmax(z)=ezi−C∑ezc−C=e−Cezie−C∑ezc=ezi∑ezc</w:t>
      </w:r>
    </w:p>
    <w:p w:rsidR="006E5F57" w:rsidRPr="006E5F57" w:rsidRDefault="006E5F57" w:rsidP="006E5F57">
      <w:pPr>
        <w:shd w:val="clear" w:color="auto" w:fill="FFFFFF"/>
        <w:spacing w:after="0" w:line="240" w:lineRule="auto"/>
        <w:rPr>
          <w:rFonts w:ascii="Helvetica" w:eastAsia="Times New Roman" w:hAnsi="Helvetica" w:cs="Helvetica"/>
          <w:color w:val="000000"/>
          <w:sz w:val="24"/>
          <w:szCs w:val="24"/>
        </w:rPr>
      </w:pPr>
      <w:proofErr w:type="gramStart"/>
      <w:r w:rsidRPr="006E5F57">
        <w:rPr>
          <w:rFonts w:ascii="Helvetica" w:eastAsia="Times New Roman" w:hAnsi="Helvetica" w:cs="Helvetica"/>
          <w:b/>
          <w:bCs/>
          <w:color w:val="000000"/>
          <w:sz w:val="24"/>
          <w:szCs w:val="24"/>
        </w:rPr>
        <w:lastRenderedPageBreak/>
        <w:t>logits</w:t>
      </w:r>
      <w:proofErr w:type="gramEnd"/>
      <w:r w:rsidRPr="006E5F57">
        <w:rPr>
          <w:rFonts w:ascii="Helvetica" w:eastAsia="Times New Roman" w:hAnsi="Helvetica" w:cs="Helvetica"/>
          <w:color w:val="000000"/>
          <w:sz w:val="24"/>
          <w:szCs w:val="24"/>
        </w:rPr>
        <w:t> is defined as a mean to measure odd.</w:t>
      </w:r>
    </w:p>
    <w:p w:rsidR="006E5F57" w:rsidRPr="006E5F57" w:rsidRDefault="006E5F57" w:rsidP="006E5F57">
      <w:pPr>
        <w:shd w:val="clear" w:color="auto" w:fill="FFFFFF"/>
        <w:spacing w:line="240" w:lineRule="auto"/>
        <w:jc w:val="center"/>
        <w:rPr>
          <w:rFonts w:ascii="Helvetica" w:eastAsia="Times New Roman" w:hAnsi="Helvetica" w:cs="Helvetica"/>
          <w:color w:val="000000"/>
          <w:sz w:val="24"/>
          <w:szCs w:val="24"/>
        </w:rPr>
      </w:pPr>
      <w:proofErr w:type="gramStart"/>
      <w:r w:rsidRPr="006E5F57">
        <w:rPr>
          <w:rFonts w:ascii="MathJax_Math-italic" w:eastAsia="Times New Roman" w:hAnsi="MathJax_Math-italic" w:cs="Helvetica"/>
          <w:color w:val="000000"/>
          <w:sz w:val="29"/>
          <w:szCs w:val="29"/>
          <w:bdr w:val="none" w:sz="0" w:space="0" w:color="auto" w:frame="1"/>
        </w:rPr>
        <w:t>logits</w:t>
      </w:r>
      <w:r w:rsidRPr="006E5F57">
        <w:rPr>
          <w:rFonts w:ascii="MathJax_Main" w:eastAsia="Times New Roman" w:hAnsi="MathJax_Main" w:cs="Helvetica"/>
          <w:color w:val="000000"/>
          <w:sz w:val="29"/>
          <w:szCs w:val="29"/>
          <w:bdr w:val="none" w:sz="0" w:space="0" w:color="auto" w:frame="1"/>
        </w:rPr>
        <w:t>=</w:t>
      </w:r>
      <w:proofErr w:type="gramEnd"/>
      <w:r w:rsidRPr="006E5F57">
        <w:rPr>
          <w:rFonts w:ascii="MathJax_Main" w:eastAsia="Times New Roman" w:hAnsi="MathJax_Main" w:cs="Helvetica"/>
          <w:color w:val="000000"/>
          <w:sz w:val="29"/>
          <w:szCs w:val="29"/>
          <w:bdr w:val="none" w:sz="0" w:space="0" w:color="auto" w:frame="1"/>
        </w:rPr>
        <w:t>log(</w:t>
      </w:r>
      <w:r w:rsidRPr="006E5F57">
        <w:rPr>
          <w:rFonts w:ascii="MathJax_Math-italic" w:eastAsia="Times New Roman" w:hAnsi="MathJax_Math-italic" w:cs="Helvetica"/>
          <w:color w:val="000000"/>
          <w:sz w:val="29"/>
          <w:szCs w:val="29"/>
          <w:bdr w:val="none" w:sz="0" w:space="0" w:color="auto" w:frame="1"/>
        </w:rPr>
        <w:t>p</w:t>
      </w:r>
      <w:r w:rsidRPr="006E5F57">
        <w:rPr>
          <w:rFonts w:ascii="MathJax_Main" w:eastAsia="Times New Roman" w:hAnsi="MathJax_Main" w:cs="Helvetica"/>
          <w:color w:val="000000"/>
          <w:sz w:val="29"/>
          <w:szCs w:val="29"/>
          <w:bdr w:val="none" w:sz="0" w:space="0" w:color="auto" w:frame="1"/>
        </w:rPr>
        <w:t>1−</w:t>
      </w:r>
      <w:r w:rsidRPr="006E5F57">
        <w:rPr>
          <w:rFonts w:ascii="MathJax_Math-italic" w:eastAsia="Times New Roman" w:hAnsi="MathJax_Math-italic" w:cs="Helvetica"/>
          <w:color w:val="000000"/>
          <w:sz w:val="29"/>
          <w:szCs w:val="29"/>
          <w:bdr w:val="none" w:sz="0" w:space="0" w:color="auto" w:frame="1"/>
        </w:rPr>
        <w:t>p</w:t>
      </w:r>
      <w:r w:rsidRPr="006E5F57">
        <w:rPr>
          <w:rFonts w:ascii="MathJax_Main" w:eastAsia="Times New Roman" w:hAnsi="MathJax_Main" w:cs="Helvetica"/>
          <w:color w:val="000000"/>
          <w:sz w:val="29"/>
          <w:szCs w:val="29"/>
          <w:bdr w:val="none" w:sz="0" w:space="0" w:color="auto" w:frame="1"/>
        </w:rPr>
        <w:t>)</w:t>
      </w:r>
      <w:r w:rsidRPr="006E5F57">
        <w:rPr>
          <w:rFonts w:ascii="Helvetica" w:eastAsia="Times New Roman" w:hAnsi="Helvetica" w:cs="Helvetica"/>
          <w:color w:val="000000"/>
          <w:sz w:val="24"/>
          <w:szCs w:val="24"/>
          <w:bdr w:val="none" w:sz="0" w:space="0" w:color="auto" w:frame="1"/>
        </w:rPr>
        <w:t>logits=log</w:t>
      </w:r>
      <w:r w:rsidRPr="006E5F57">
        <w:rPr>
          <w:rFonts w:ascii="Cambria Math" w:eastAsia="Times New Roman" w:hAnsi="Cambria Math" w:cs="Cambria Math"/>
          <w:color w:val="000000"/>
          <w:sz w:val="24"/>
          <w:szCs w:val="24"/>
          <w:bdr w:val="none" w:sz="0" w:space="0" w:color="auto" w:frame="1"/>
        </w:rPr>
        <w:t>⁡</w:t>
      </w:r>
      <w:r w:rsidRPr="006E5F57">
        <w:rPr>
          <w:rFonts w:ascii="Helvetica" w:eastAsia="Times New Roman" w:hAnsi="Helvetica" w:cs="Helvetica"/>
          <w:color w:val="000000"/>
          <w:sz w:val="24"/>
          <w:szCs w:val="24"/>
          <w:bdr w:val="none" w:sz="0" w:space="0" w:color="auto" w:frame="1"/>
        </w:rPr>
        <w:t>(p1−p)</w:t>
      </w:r>
    </w:p>
    <w:p w:rsidR="006E5F57" w:rsidRPr="006E5F57" w:rsidRDefault="006E5F57" w:rsidP="006E5F57">
      <w:pPr>
        <w:shd w:val="clear" w:color="auto" w:fill="FFFFFF"/>
        <w:spacing w:before="300" w:after="300" w:line="240" w:lineRule="auto"/>
        <w:rPr>
          <w:rFonts w:ascii="Helvetica" w:eastAsia="Times New Roman" w:hAnsi="Helvetica" w:cs="Helvetica"/>
          <w:color w:val="000000"/>
          <w:sz w:val="24"/>
          <w:szCs w:val="24"/>
        </w:rPr>
      </w:pPr>
      <w:r w:rsidRPr="006E5F57">
        <w:rPr>
          <w:rFonts w:ascii="Helvetica" w:eastAsia="Times New Roman" w:hAnsi="Helvetica" w:cs="Helvetica"/>
          <w:color w:val="000000"/>
          <w:sz w:val="24"/>
          <w:szCs w:val="24"/>
        </w:rPr>
        <w:t xml:space="preserve">If we combine the </w:t>
      </w:r>
      <w:proofErr w:type="spellStart"/>
      <w:r w:rsidRPr="006E5F57">
        <w:rPr>
          <w:rFonts w:ascii="Helvetica" w:eastAsia="Times New Roman" w:hAnsi="Helvetica" w:cs="Helvetica"/>
          <w:color w:val="000000"/>
          <w:sz w:val="24"/>
          <w:szCs w:val="24"/>
        </w:rPr>
        <w:t>softmax</w:t>
      </w:r>
      <w:proofErr w:type="spellEnd"/>
      <w:r w:rsidRPr="006E5F57">
        <w:rPr>
          <w:rFonts w:ascii="Helvetica" w:eastAsia="Times New Roman" w:hAnsi="Helvetica" w:cs="Helvetica"/>
          <w:color w:val="000000"/>
          <w:sz w:val="24"/>
          <w:szCs w:val="24"/>
        </w:rPr>
        <w:t xml:space="preserve"> equation with the logits equation, it is easy to see that the score is the logit.</w:t>
      </w:r>
    </w:p>
    <w:p w:rsidR="006E5F57" w:rsidRPr="006E5F57" w:rsidRDefault="006E5F57" w:rsidP="006E5F57">
      <w:pPr>
        <w:shd w:val="clear" w:color="auto" w:fill="FFFFFF"/>
        <w:spacing w:line="240" w:lineRule="auto"/>
        <w:jc w:val="center"/>
        <w:rPr>
          <w:rFonts w:ascii="Helvetica" w:eastAsia="Times New Roman" w:hAnsi="Helvetica" w:cs="Helvetica"/>
          <w:color w:val="000000"/>
          <w:sz w:val="24"/>
          <w:szCs w:val="24"/>
        </w:rPr>
      </w:pPr>
      <w:r w:rsidRPr="006E5F57">
        <w:rPr>
          <w:rFonts w:ascii="MathJax_Math-italic" w:eastAsia="Times New Roman" w:hAnsi="MathJax_Math-italic" w:cs="Helvetica"/>
          <w:color w:val="000000"/>
          <w:sz w:val="29"/>
          <w:szCs w:val="29"/>
          <w:bdr w:val="none" w:sz="0" w:space="0" w:color="auto" w:frame="1"/>
        </w:rPr>
        <w:t>p</w:t>
      </w:r>
      <w:r w:rsidRPr="006E5F57">
        <w:rPr>
          <w:rFonts w:ascii="MathJax_Main" w:eastAsia="Times New Roman" w:hAnsi="MathJax_Main" w:cs="Helvetica"/>
          <w:color w:val="000000"/>
          <w:sz w:val="29"/>
          <w:szCs w:val="29"/>
          <w:bdr w:val="none" w:sz="0" w:space="0" w:color="auto" w:frame="1"/>
        </w:rPr>
        <w:t>=</w:t>
      </w:r>
      <w:proofErr w:type="spellStart"/>
      <w:proofErr w:type="gramStart"/>
      <w:r w:rsidRPr="006E5F57">
        <w:rPr>
          <w:rFonts w:ascii="MathJax_Math-italic" w:eastAsia="Times New Roman" w:hAnsi="MathJax_Math-italic" w:cs="Helvetica"/>
          <w:color w:val="000000"/>
          <w:sz w:val="29"/>
          <w:szCs w:val="29"/>
          <w:bdr w:val="none" w:sz="0" w:space="0" w:color="auto" w:frame="1"/>
        </w:rPr>
        <w:t>softmax</w:t>
      </w:r>
      <w:proofErr w:type="spellEnd"/>
      <w:r w:rsidRPr="006E5F57">
        <w:rPr>
          <w:rFonts w:ascii="MathJax_Main" w:eastAsia="Times New Roman" w:hAnsi="MathJax_Main" w:cs="Helvetica"/>
          <w:color w:val="000000"/>
          <w:sz w:val="29"/>
          <w:szCs w:val="29"/>
          <w:bdr w:val="none" w:sz="0" w:space="0" w:color="auto" w:frame="1"/>
        </w:rPr>
        <w:t>(</w:t>
      </w:r>
      <w:proofErr w:type="gramEnd"/>
      <w:r w:rsidRPr="006E5F57">
        <w:rPr>
          <w:rFonts w:ascii="MathJax_Math-italic" w:eastAsia="Times New Roman" w:hAnsi="MathJax_Math-italic" w:cs="Helvetica"/>
          <w:color w:val="000000"/>
          <w:sz w:val="29"/>
          <w:szCs w:val="29"/>
          <w:bdr w:val="none" w:sz="0" w:space="0" w:color="auto" w:frame="1"/>
        </w:rPr>
        <w:t>score</w:t>
      </w:r>
      <w:r w:rsidRPr="006E5F57">
        <w:rPr>
          <w:rFonts w:ascii="MathJax_Main" w:eastAsia="Times New Roman" w:hAnsi="MathJax_Main" w:cs="Helvetica"/>
          <w:color w:val="000000"/>
          <w:sz w:val="29"/>
          <w:szCs w:val="29"/>
          <w:bdr w:val="none" w:sz="0" w:space="0" w:color="auto" w:frame="1"/>
        </w:rPr>
        <w:t>)=</w:t>
      </w:r>
      <w:proofErr w:type="spellStart"/>
      <w:r w:rsidRPr="006E5F57">
        <w:rPr>
          <w:rFonts w:ascii="MathJax_Math-italic" w:eastAsia="Times New Roman" w:hAnsi="MathJax_Math-italic" w:cs="Helvetica"/>
          <w:color w:val="000000"/>
          <w:sz w:val="29"/>
          <w:szCs w:val="29"/>
          <w:bdr w:val="none" w:sz="0" w:space="0" w:color="auto" w:frame="1"/>
        </w:rPr>
        <w:t>e</w:t>
      </w:r>
      <w:r w:rsidRPr="006E5F57">
        <w:rPr>
          <w:rFonts w:ascii="MathJax_Math-italic" w:eastAsia="Times New Roman" w:hAnsi="MathJax_Math-italic" w:cs="Helvetica"/>
          <w:color w:val="000000"/>
          <w:sz w:val="20"/>
          <w:szCs w:val="20"/>
          <w:bdr w:val="none" w:sz="0" w:space="0" w:color="auto" w:frame="1"/>
        </w:rPr>
        <w:t>z</w:t>
      </w:r>
      <w:r w:rsidRPr="006E5F57">
        <w:rPr>
          <w:rFonts w:ascii="MathJax_Math-italic" w:eastAsia="Times New Roman" w:hAnsi="MathJax_Math-italic" w:cs="Helvetica"/>
          <w:color w:val="000000"/>
          <w:sz w:val="14"/>
          <w:szCs w:val="14"/>
          <w:bdr w:val="none" w:sz="0" w:space="0" w:color="auto" w:frame="1"/>
        </w:rPr>
        <w:t>i</w:t>
      </w:r>
      <w:r w:rsidRPr="006E5F57">
        <w:rPr>
          <w:rFonts w:ascii="MathJax_Size1" w:eastAsia="Times New Roman" w:hAnsi="MathJax_Size1" w:cs="Helvetica"/>
          <w:color w:val="000000"/>
          <w:sz w:val="29"/>
          <w:szCs w:val="29"/>
          <w:bdr w:val="none" w:sz="0" w:space="0" w:color="auto" w:frame="1"/>
        </w:rPr>
        <w:t>∑</w:t>
      </w:r>
      <w:r w:rsidRPr="006E5F57">
        <w:rPr>
          <w:rFonts w:ascii="MathJax_Math-italic" w:eastAsia="Times New Roman" w:hAnsi="MathJax_Math-italic" w:cs="Helvetica"/>
          <w:color w:val="000000"/>
          <w:sz w:val="29"/>
          <w:szCs w:val="29"/>
          <w:bdr w:val="none" w:sz="0" w:space="0" w:color="auto" w:frame="1"/>
        </w:rPr>
        <w:t>e</w:t>
      </w:r>
      <w:r w:rsidRPr="006E5F57">
        <w:rPr>
          <w:rFonts w:ascii="MathJax_Math-italic" w:eastAsia="Times New Roman" w:hAnsi="MathJax_Math-italic" w:cs="Helvetica"/>
          <w:color w:val="000000"/>
          <w:sz w:val="20"/>
          <w:szCs w:val="20"/>
          <w:bdr w:val="none" w:sz="0" w:space="0" w:color="auto" w:frame="1"/>
        </w:rPr>
        <w:t>z</w:t>
      </w:r>
      <w:r w:rsidRPr="006E5F57">
        <w:rPr>
          <w:rFonts w:ascii="MathJax_Math-italic" w:eastAsia="Times New Roman" w:hAnsi="MathJax_Math-italic" w:cs="Helvetica"/>
          <w:color w:val="000000"/>
          <w:sz w:val="14"/>
          <w:szCs w:val="14"/>
          <w:bdr w:val="none" w:sz="0" w:space="0" w:color="auto" w:frame="1"/>
        </w:rPr>
        <w:t>c</w:t>
      </w:r>
      <w:r w:rsidRPr="006E5F57">
        <w:rPr>
          <w:rFonts w:ascii="Helvetica" w:eastAsia="Times New Roman" w:hAnsi="Helvetica" w:cs="Helvetica"/>
          <w:color w:val="000000"/>
          <w:sz w:val="24"/>
          <w:szCs w:val="24"/>
          <w:bdr w:val="none" w:sz="0" w:space="0" w:color="auto" w:frame="1"/>
        </w:rPr>
        <w:t>p</w:t>
      </w:r>
      <w:proofErr w:type="spellEnd"/>
      <w:r w:rsidRPr="006E5F57">
        <w:rPr>
          <w:rFonts w:ascii="Helvetica" w:eastAsia="Times New Roman" w:hAnsi="Helvetica" w:cs="Helvetica"/>
          <w:color w:val="000000"/>
          <w:sz w:val="24"/>
          <w:szCs w:val="24"/>
          <w:bdr w:val="none" w:sz="0" w:space="0" w:color="auto" w:frame="1"/>
        </w:rPr>
        <w:t>=</w:t>
      </w:r>
      <w:proofErr w:type="spellStart"/>
      <w:r w:rsidRPr="006E5F57">
        <w:rPr>
          <w:rFonts w:ascii="Helvetica" w:eastAsia="Times New Roman" w:hAnsi="Helvetica" w:cs="Helvetica"/>
          <w:color w:val="000000"/>
          <w:sz w:val="24"/>
          <w:szCs w:val="24"/>
          <w:bdr w:val="none" w:sz="0" w:space="0" w:color="auto" w:frame="1"/>
        </w:rPr>
        <w:t>softmax</w:t>
      </w:r>
      <w:proofErr w:type="spellEnd"/>
      <w:r w:rsidRPr="006E5F57">
        <w:rPr>
          <w:rFonts w:ascii="Helvetica" w:eastAsia="Times New Roman" w:hAnsi="Helvetica" w:cs="Helvetica"/>
          <w:color w:val="000000"/>
          <w:sz w:val="24"/>
          <w:szCs w:val="24"/>
          <w:bdr w:val="none" w:sz="0" w:space="0" w:color="auto" w:frame="1"/>
        </w:rPr>
        <w:t>(score)=</w:t>
      </w:r>
      <w:proofErr w:type="spellStart"/>
      <w:r w:rsidRPr="006E5F57">
        <w:rPr>
          <w:rFonts w:ascii="Helvetica" w:eastAsia="Times New Roman" w:hAnsi="Helvetica" w:cs="Helvetica"/>
          <w:color w:val="000000"/>
          <w:sz w:val="24"/>
          <w:szCs w:val="24"/>
          <w:bdr w:val="none" w:sz="0" w:space="0" w:color="auto" w:frame="1"/>
        </w:rPr>
        <w:t>ezi∑ezc</w:t>
      </w:r>
      <w:proofErr w:type="spellEnd"/>
    </w:p>
    <w:p w:rsidR="006E5F57" w:rsidRPr="006E5F57" w:rsidRDefault="006E5F57" w:rsidP="006E5F57">
      <w:pPr>
        <w:shd w:val="clear" w:color="auto" w:fill="FFFFFF"/>
        <w:spacing w:before="300" w:after="300" w:line="240" w:lineRule="auto"/>
        <w:rPr>
          <w:rFonts w:ascii="Helvetica" w:eastAsia="Times New Roman" w:hAnsi="Helvetica" w:cs="Helvetica"/>
          <w:color w:val="000000"/>
          <w:sz w:val="24"/>
          <w:szCs w:val="24"/>
        </w:rPr>
      </w:pPr>
      <w:r w:rsidRPr="006E5F57">
        <w:rPr>
          <w:rFonts w:ascii="Helvetica" w:eastAsia="Times New Roman" w:hAnsi="Helvetica" w:cs="Helvetica"/>
          <w:color w:val="000000"/>
          <w:sz w:val="24"/>
          <w:szCs w:val="24"/>
        </w:rPr>
        <w:t xml:space="preserve">That is why many literatures and APIs use the term logit for </w:t>
      </w:r>
      <w:ins w:id="177" w:author="Renee Redding" w:date="2017-04-11T22:36:00Z">
        <w:r w:rsidR="008E7A99">
          <w:rPr>
            <w:rFonts w:ascii="Helvetica" w:eastAsia="Times New Roman" w:hAnsi="Helvetica" w:cs="Helvetica"/>
            <w:color w:val="000000"/>
            <w:sz w:val="24"/>
            <w:szCs w:val="24"/>
          </w:rPr>
          <w:t xml:space="preserve">a </w:t>
        </w:r>
      </w:ins>
      <w:r w:rsidRPr="006E5F57">
        <w:rPr>
          <w:rFonts w:ascii="Helvetica" w:eastAsia="Times New Roman" w:hAnsi="Helvetica" w:cs="Helvetica"/>
          <w:color w:val="000000"/>
          <w:sz w:val="24"/>
          <w:szCs w:val="24"/>
        </w:rPr>
        <w:t xml:space="preserve">score when </w:t>
      </w:r>
      <w:proofErr w:type="spellStart"/>
      <w:r w:rsidRPr="006E5F57">
        <w:rPr>
          <w:rFonts w:ascii="Helvetica" w:eastAsia="Times New Roman" w:hAnsi="Helvetica" w:cs="Helvetica"/>
          <w:color w:val="000000"/>
          <w:sz w:val="24"/>
          <w:szCs w:val="24"/>
        </w:rPr>
        <w:t>softmax</w:t>
      </w:r>
      <w:proofErr w:type="spellEnd"/>
      <w:r w:rsidRPr="006E5F57">
        <w:rPr>
          <w:rFonts w:ascii="Helvetica" w:eastAsia="Times New Roman" w:hAnsi="Helvetica" w:cs="Helvetica"/>
          <w:color w:val="000000"/>
          <w:sz w:val="24"/>
          <w:szCs w:val="24"/>
        </w:rPr>
        <w:t xml:space="preserve"> is used. However, </w:t>
      </w:r>
      <w:del w:id="178" w:author="Renee Redding" w:date="2017-04-11T22:37:00Z">
        <w:r w:rsidRPr="006E5F57" w:rsidDel="008E7A99">
          <w:rPr>
            <w:rFonts w:ascii="Helvetica" w:eastAsia="Times New Roman" w:hAnsi="Helvetica" w:cs="Helvetica"/>
            <w:color w:val="000000"/>
            <w:sz w:val="24"/>
            <w:szCs w:val="24"/>
          </w:rPr>
          <w:delText xml:space="preserve">there are </w:delText>
        </w:r>
      </w:del>
      <w:r w:rsidRPr="006E5F57">
        <w:rPr>
          <w:rFonts w:ascii="Helvetica" w:eastAsia="Times New Roman" w:hAnsi="Helvetica" w:cs="Helvetica"/>
          <w:color w:val="000000"/>
          <w:sz w:val="24"/>
          <w:szCs w:val="24"/>
        </w:rPr>
        <w:t>more than one function that map</w:t>
      </w:r>
      <w:ins w:id="179" w:author="Renee Redding" w:date="2017-04-11T22:37:00Z">
        <w:r w:rsidR="008E7A99">
          <w:rPr>
            <w:rFonts w:ascii="Helvetica" w:eastAsia="Times New Roman" w:hAnsi="Helvetica" w:cs="Helvetica"/>
            <w:color w:val="000000"/>
            <w:sz w:val="24"/>
            <w:szCs w:val="24"/>
          </w:rPr>
          <w:t>s</w:t>
        </w:r>
      </w:ins>
      <w:r w:rsidRPr="006E5F57">
        <w:rPr>
          <w:rFonts w:ascii="Helvetica" w:eastAsia="Times New Roman" w:hAnsi="Helvetica" w:cs="Helvetica"/>
          <w:color w:val="000000"/>
          <w:sz w:val="24"/>
          <w:szCs w:val="24"/>
        </w:rPr>
        <w:t xml:space="preserve"> scores to </w:t>
      </w:r>
      <w:del w:id="180" w:author="Renee Redding" w:date="2017-04-11T22:37:00Z">
        <w:r w:rsidRPr="006E5F57" w:rsidDel="008E7A99">
          <w:rPr>
            <w:rFonts w:ascii="Helvetica" w:eastAsia="Times New Roman" w:hAnsi="Helvetica" w:cs="Helvetica"/>
            <w:color w:val="000000"/>
            <w:sz w:val="24"/>
            <w:szCs w:val="24"/>
          </w:rPr>
          <w:delText>probabiities</w:delText>
        </w:r>
      </w:del>
      <w:ins w:id="181" w:author="Renee Redding" w:date="2017-04-11T22:37:00Z">
        <w:r w:rsidR="008E7A99" w:rsidRPr="006E5F57">
          <w:rPr>
            <w:rFonts w:ascii="Helvetica" w:eastAsia="Times New Roman" w:hAnsi="Helvetica" w:cs="Helvetica"/>
            <w:color w:val="000000"/>
            <w:sz w:val="24"/>
            <w:szCs w:val="24"/>
          </w:rPr>
          <w:t>probabilities</w:t>
        </w:r>
      </w:ins>
      <w:r w:rsidRPr="006E5F57">
        <w:rPr>
          <w:rFonts w:ascii="Helvetica" w:eastAsia="Times New Roman" w:hAnsi="Helvetica" w:cs="Helvetica"/>
          <w:color w:val="000000"/>
          <w:sz w:val="24"/>
          <w:szCs w:val="24"/>
        </w:rPr>
        <w:t xml:space="preserve"> and meet the definition of logits. Sigmoid function is one of them.</w:t>
      </w:r>
    </w:p>
    <w:p w:rsidR="006E5F57" w:rsidRPr="006E5F57" w:rsidRDefault="006E5F57" w:rsidP="006E5F57">
      <w:pPr>
        <w:shd w:val="clear" w:color="auto" w:fill="FFFFFF"/>
        <w:spacing w:line="240" w:lineRule="auto"/>
        <w:rPr>
          <w:rFonts w:ascii="Helvetica" w:eastAsia="Times New Roman" w:hAnsi="Helvetica" w:cs="Helvetica"/>
          <w:i/>
          <w:iCs/>
          <w:color w:val="000000"/>
          <w:spacing w:val="-15"/>
          <w:sz w:val="27"/>
          <w:szCs w:val="27"/>
        </w:rPr>
      </w:pPr>
      <w:proofErr w:type="spellStart"/>
      <w:r w:rsidRPr="006E5F57">
        <w:rPr>
          <w:rFonts w:ascii="Helvetica" w:eastAsia="Times New Roman" w:hAnsi="Helvetica" w:cs="Helvetica"/>
          <w:i/>
          <w:iCs/>
          <w:color w:val="000000"/>
          <w:spacing w:val="-15"/>
          <w:sz w:val="27"/>
          <w:szCs w:val="27"/>
        </w:rPr>
        <w:t>Softmax</w:t>
      </w:r>
      <w:proofErr w:type="spellEnd"/>
      <w:r w:rsidRPr="006E5F57">
        <w:rPr>
          <w:rFonts w:ascii="Helvetica" w:eastAsia="Times New Roman" w:hAnsi="Helvetica" w:cs="Helvetica"/>
          <w:i/>
          <w:iCs/>
          <w:color w:val="000000"/>
          <w:spacing w:val="-15"/>
          <w:sz w:val="27"/>
          <w:szCs w:val="27"/>
        </w:rPr>
        <w:t xml:space="preserve"> is the most common classifier among others.</w:t>
      </w:r>
    </w:p>
    <w:p w:rsidR="006E5F57" w:rsidRPr="006E5F57" w:rsidRDefault="006E5F57" w:rsidP="006E5F57">
      <w:pPr>
        <w:shd w:val="clear" w:color="auto" w:fill="FFFFFF"/>
        <w:spacing w:before="600" w:after="300" w:line="240" w:lineRule="auto"/>
        <w:outlineLvl w:val="3"/>
        <w:rPr>
          <w:rFonts w:ascii="Helvetica" w:eastAsia="Times New Roman" w:hAnsi="Helvetica" w:cs="Helvetica"/>
          <w:color w:val="000000"/>
          <w:spacing w:val="-15"/>
          <w:sz w:val="30"/>
          <w:szCs w:val="30"/>
        </w:rPr>
      </w:pPr>
      <w:r w:rsidRPr="006E5F57">
        <w:rPr>
          <w:rFonts w:ascii="Helvetica" w:eastAsia="Times New Roman" w:hAnsi="Helvetica" w:cs="Helvetica"/>
          <w:color w:val="000000"/>
          <w:spacing w:val="-15"/>
          <w:sz w:val="30"/>
          <w:szCs w:val="30"/>
        </w:rPr>
        <w:t>SVM classifier</w:t>
      </w:r>
    </w:p>
    <w:p w:rsidR="006E5F57" w:rsidRPr="006E5F57" w:rsidRDefault="008E7A99" w:rsidP="006E5F57">
      <w:pPr>
        <w:shd w:val="clear" w:color="auto" w:fill="FFFFFF"/>
        <w:spacing w:before="300" w:after="300" w:line="240" w:lineRule="auto"/>
        <w:rPr>
          <w:rFonts w:ascii="Helvetica" w:eastAsia="Times New Roman" w:hAnsi="Helvetica" w:cs="Helvetica"/>
          <w:color w:val="000000"/>
          <w:sz w:val="24"/>
          <w:szCs w:val="24"/>
        </w:rPr>
      </w:pPr>
      <w:ins w:id="182" w:author="Renee Redding" w:date="2017-04-11T22:37:00Z">
        <w:r>
          <w:rPr>
            <w:rFonts w:ascii="Helvetica" w:eastAsia="Times New Roman" w:hAnsi="Helvetica" w:cs="Helvetica"/>
            <w:color w:val="000000"/>
            <w:sz w:val="24"/>
            <w:szCs w:val="24"/>
          </w:rPr>
          <w:t xml:space="preserve">The </w:t>
        </w:r>
      </w:ins>
      <w:r w:rsidR="006E5F57" w:rsidRPr="006E5F57">
        <w:rPr>
          <w:rFonts w:ascii="Helvetica" w:eastAsia="Times New Roman" w:hAnsi="Helvetica" w:cs="Helvetica"/>
          <w:color w:val="000000"/>
          <w:sz w:val="24"/>
          <w:szCs w:val="24"/>
        </w:rPr>
        <w:t xml:space="preserve">Linear SVM </w:t>
      </w:r>
      <w:proofErr w:type="spellStart"/>
      <w:r w:rsidR="006E5F57" w:rsidRPr="006E5F57">
        <w:rPr>
          <w:rFonts w:ascii="Helvetica" w:eastAsia="Times New Roman" w:hAnsi="Helvetica" w:cs="Helvetica"/>
          <w:color w:val="000000"/>
          <w:sz w:val="24"/>
          <w:szCs w:val="24"/>
        </w:rPr>
        <w:t>classifer</w:t>
      </w:r>
      <w:proofErr w:type="spellEnd"/>
      <w:r w:rsidR="006E5F57" w:rsidRPr="006E5F57">
        <w:rPr>
          <w:rFonts w:ascii="Helvetica" w:eastAsia="Times New Roman" w:hAnsi="Helvetica" w:cs="Helvetica"/>
          <w:color w:val="000000"/>
          <w:sz w:val="24"/>
          <w:szCs w:val="24"/>
        </w:rPr>
        <w:t xml:space="preserve"> applies a linear classifier to map input to K scores, one per class.</w:t>
      </w:r>
    </w:p>
    <w:p w:rsidR="006E5F57" w:rsidRPr="006E5F57" w:rsidRDefault="006E5F57" w:rsidP="006E5F57">
      <w:pPr>
        <w:shd w:val="clear" w:color="auto" w:fill="FFFFFF"/>
        <w:spacing w:line="240" w:lineRule="auto"/>
        <w:jc w:val="center"/>
        <w:rPr>
          <w:rFonts w:ascii="Helvetica" w:eastAsia="Times New Roman" w:hAnsi="Helvetica" w:cs="Helvetica"/>
          <w:color w:val="000000"/>
          <w:sz w:val="24"/>
          <w:szCs w:val="24"/>
        </w:rPr>
      </w:pPr>
      <w:proofErr w:type="gramStart"/>
      <w:r w:rsidRPr="006E5F57">
        <w:rPr>
          <w:rFonts w:ascii="MathJax_Math-italic" w:eastAsia="Times New Roman" w:hAnsi="MathJax_Math-italic" w:cs="Helvetica"/>
          <w:color w:val="000000"/>
          <w:sz w:val="29"/>
          <w:szCs w:val="29"/>
          <w:bdr w:val="none" w:sz="0" w:space="0" w:color="auto" w:frame="1"/>
        </w:rPr>
        <w:t>y</w:t>
      </w:r>
      <w:proofErr w:type="gramEnd"/>
      <w:r w:rsidRPr="006E5F57">
        <w:rPr>
          <w:rFonts w:ascii="MathJax_Main" w:eastAsia="Times New Roman" w:hAnsi="MathJax_Main" w:cs="Helvetica"/>
          <w:color w:val="000000"/>
          <w:sz w:val="29"/>
          <w:szCs w:val="29"/>
          <w:bdr w:val="none" w:sz="0" w:space="0" w:color="auto" w:frame="1"/>
        </w:rPr>
        <w:t>^=</w:t>
      </w:r>
      <w:proofErr w:type="spellStart"/>
      <w:r w:rsidRPr="006E5F57">
        <w:rPr>
          <w:rFonts w:ascii="MathJax_Math-italic" w:eastAsia="Times New Roman" w:hAnsi="MathJax_Math-italic" w:cs="Helvetica"/>
          <w:color w:val="000000"/>
          <w:sz w:val="29"/>
          <w:szCs w:val="29"/>
          <w:bdr w:val="none" w:sz="0" w:space="0" w:color="auto" w:frame="1"/>
        </w:rPr>
        <w:t>Wx</w:t>
      </w:r>
      <w:r w:rsidRPr="006E5F57">
        <w:rPr>
          <w:rFonts w:ascii="MathJax_Main" w:eastAsia="Times New Roman" w:hAnsi="MathJax_Main" w:cs="Helvetica"/>
          <w:color w:val="000000"/>
          <w:sz w:val="29"/>
          <w:szCs w:val="29"/>
          <w:bdr w:val="none" w:sz="0" w:space="0" w:color="auto" w:frame="1"/>
        </w:rPr>
        <w:t>+</w:t>
      </w:r>
      <w:r w:rsidRPr="006E5F57">
        <w:rPr>
          <w:rFonts w:ascii="MathJax_Math-italic" w:eastAsia="Times New Roman" w:hAnsi="MathJax_Math-italic" w:cs="Helvetica"/>
          <w:color w:val="000000"/>
          <w:sz w:val="29"/>
          <w:szCs w:val="29"/>
          <w:bdr w:val="none" w:sz="0" w:space="0" w:color="auto" w:frame="1"/>
        </w:rPr>
        <w:t>b</w:t>
      </w:r>
      <w:r w:rsidRPr="006E5F57">
        <w:rPr>
          <w:rFonts w:ascii="Helvetica" w:eastAsia="Times New Roman" w:hAnsi="Helvetica" w:cs="Helvetica"/>
          <w:color w:val="000000"/>
          <w:sz w:val="24"/>
          <w:szCs w:val="24"/>
          <w:bdr w:val="none" w:sz="0" w:space="0" w:color="auto" w:frame="1"/>
        </w:rPr>
        <w:t>y</w:t>
      </w:r>
      <w:proofErr w:type="spellEnd"/>
      <w:r w:rsidRPr="006E5F57">
        <w:rPr>
          <w:rFonts w:ascii="Helvetica" w:eastAsia="Times New Roman" w:hAnsi="Helvetica" w:cs="Helvetica"/>
          <w:color w:val="000000"/>
          <w:sz w:val="24"/>
          <w:szCs w:val="24"/>
          <w:bdr w:val="none" w:sz="0" w:space="0" w:color="auto" w:frame="1"/>
        </w:rPr>
        <w:t>^=</w:t>
      </w:r>
      <w:proofErr w:type="spellStart"/>
      <w:r w:rsidRPr="006E5F57">
        <w:rPr>
          <w:rFonts w:ascii="Helvetica" w:eastAsia="Times New Roman" w:hAnsi="Helvetica" w:cs="Helvetica"/>
          <w:color w:val="000000"/>
          <w:sz w:val="24"/>
          <w:szCs w:val="24"/>
          <w:bdr w:val="none" w:sz="0" w:space="0" w:color="auto" w:frame="1"/>
        </w:rPr>
        <w:t>Wx+b</w:t>
      </w:r>
      <w:proofErr w:type="spellEnd"/>
    </w:p>
    <w:p w:rsidR="006E5F57" w:rsidRPr="006E5F57" w:rsidRDefault="006E5F57" w:rsidP="006E5F57">
      <w:pPr>
        <w:shd w:val="clear" w:color="auto" w:fill="FFFFFF"/>
        <w:spacing w:before="300" w:after="300" w:line="240" w:lineRule="auto"/>
        <w:rPr>
          <w:rFonts w:ascii="Helvetica" w:eastAsia="Times New Roman" w:hAnsi="Helvetica" w:cs="Helvetica"/>
          <w:color w:val="000000"/>
          <w:sz w:val="24"/>
          <w:szCs w:val="24"/>
        </w:rPr>
      </w:pPr>
      <w:r w:rsidRPr="006E5F57">
        <w:rPr>
          <w:rFonts w:ascii="Helvetica" w:eastAsia="Times New Roman" w:hAnsi="Helvetica" w:cs="Helvetica"/>
          <w:color w:val="000000"/>
          <w:sz w:val="24"/>
          <w:szCs w:val="24"/>
        </w:rPr>
        <w:t xml:space="preserve">The class having the highest score will be the class prediction. To train the network, SVM loss is used. We will discuss </w:t>
      </w:r>
      <w:del w:id="183" w:author="Renee Redding" w:date="2017-04-11T22:37:00Z">
        <w:r w:rsidRPr="006E5F57" w:rsidDel="008E7A99">
          <w:rPr>
            <w:rFonts w:ascii="Helvetica" w:eastAsia="Times New Roman" w:hAnsi="Helvetica" w:cs="Helvetica"/>
            <w:color w:val="000000"/>
            <w:sz w:val="24"/>
            <w:szCs w:val="24"/>
          </w:rPr>
          <w:delText xml:space="preserve">the </w:delText>
        </w:r>
      </w:del>
      <w:r w:rsidRPr="006E5F57">
        <w:rPr>
          <w:rFonts w:ascii="Helvetica" w:eastAsia="Times New Roman" w:hAnsi="Helvetica" w:cs="Helvetica"/>
          <w:color w:val="000000"/>
          <w:sz w:val="24"/>
          <w:szCs w:val="24"/>
        </w:rPr>
        <w:t>SVM in the cost function section later. Its main objective is to create a boundary to separate classes with the largest possible margin.</w:t>
      </w:r>
    </w:p>
    <w:p w:rsidR="006E5F57" w:rsidRPr="006E5F57" w:rsidRDefault="006E5F57" w:rsidP="006E5F57">
      <w:pPr>
        <w:shd w:val="clear" w:color="auto" w:fill="FFFFFF"/>
        <w:spacing w:line="240" w:lineRule="auto"/>
        <w:jc w:val="center"/>
        <w:rPr>
          <w:rFonts w:ascii="Helvetica" w:eastAsia="Times New Roman" w:hAnsi="Helvetica" w:cs="Helvetica"/>
          <w:color w:val="555555"/>
          <w:sz w:val="21"/>
          <w:szCs w:val="21"/>
        </w:rPr>
      </w:pPr>
    </w:p>
    <w:p w:rsidR="006E5F57" w:rsidRPr="006E5F57" w:rsidRDefault="006E5F57" w:rsidP="006E5F57">
      <w:pPr>
        <w:shd w:val="clear" w:color="auto" w:fill="FFFFFF"/>
        <w:spacing w:before="600" w:after="300" w:line="240" w:lineRule="auto"/>
        <w:outlineLvl w:val="2"/>
        <w:rPr>
          <w:rFonts w:ascii="Helvetica" w:eastAsia="Times New Roman" w:hAnsi="Helvetica" w:cs="Helvetica"/>
          <w:color w:val="000000"/>
          <w:spacing w:val="-15"/>
          <w:sz w:val="39"/>
          <w:szCs w:val="39"/>
        </w:rPr>
      </w:pPr>
      <w:r w:rsidRPr="006E5F57">
        <w:rPr>
          <w:rFonts w:ascii="Helvetica" w:eastAsia="Times New Roman" w:hAnsi="Helvetica" w:cs="Helvetica"/>
          <w:color w:val="000000"/>
          <w:spacing w:val="-15"/>
          <w:sz w:val="39"/>
          <w:szCs w:val="39"/>
        </w:rPr>
        <w:t>Entropy</w:t>
      </w:r>
    </w:p>
    <w:p w:rsidR="006E5F57" w:rsidRPr="006E5F57" w:rsidRDefault="006E5F57" w:rsidP="006E5F57">
      <w:pPr>
        <w:shd w:val="clear" w:color="auto" w:fill="FFFFFF"/>
        <w:spacing w:line="240" w:lineRule="auto"/>
        <w:rPr>
          <w:rFonts w:ascii="Helvetica" w:eastAsia="Times New Roman" w:hAnsi="Helvetica" w:cs="Helvetica"/>
          <w:i/>
          <w:iCs/>
          <w:color w:val="000000"/>
          <w:spacing w:val="-15"/>
          <w:sz w:val="27"/>
          <w:szCs w:val="27"/>
        </w:rPr>
      </w:pPr>
      <w:r w:rsidRPr="006E5F57">
        <w:rPr>
          <w:rFonts w:ascii="Helvetica" w:eastAsia="Times New Roman" w:hAnsi="Helvetica" w:cs="Helvetica"/>
          <w:i/>
          <w:iCs/>
          <w:color w:val="000000"/>
          <w:spacing w:val="-15"/>
          <w:sz w:val="27"/>
          <w:szCs w:val="27"/>
        </w:rPr>
        <w:t>This section is about entropy in the information theory. Feel free to browse through it quickly.</w:t>
      </w:r>
    </w:p>
    <w:p w:rsidR="006E5F57" w:rsidRPr="006E5F57" w:rsidRDefault="006E5F57" w:rsidP="006E5F57">
      <w:pPr>
        <w:shd w:val="clear" w:color="auto" w:fill="FFFFFF"/>
        <w:spacing w:before="300" w:after="300" w:line="240" w:lineRule="auto"/>
        <w:rPr>
          <w:rFonts w:ascii="Helvetica" w:eastAsia="Times New Roman" w:hAnsi="Helvetica" w:cs="Helvetica"/>
          <w:color w:val="000000"/>
          <w:sz w:val="24"/>
          <w:szCs w:val="24"/>
        </w:rPr>
      </w:pPr>
      <w:r w:rsidRPr="006E5F57">
        <w:rPr>
          <w:rFonts w:ascii="Helvetica" w:eastAsia="Times New Roman" w:hAnsi="Helvetica" w:cs="Helvetica"/>
          <w:color w:val="000000"/>
          <w:sz w:val="24"/>
          <w:szCs w:val="24"/>
        </w:rPr>
        <w:t xml:space="preserve">With a probabilistic model, we want a cost function that works with probability predictions. We need to take a break to </w:t>
      </w:r>
      <w:ins w:id="184" w:author="Renee Redding" w:date="2017-04-11T22:39:00Z">
        <w:r w:rsidR="008E7A99">
          <w:rPr>
            <w:rFonts w:ascii="Helvetica" w:eastAsia="Times New Roman" w:hAnsi="Helvetica" w:cs="Helvetica"/>
            <w:color w:val="000000"/>
            <w:sz w:val="24"/>
            <w:szCs w:val="24"/>
          </w:rPr>
          <w:t xml:space="preserve">address </w:t>
        </w:r>
      </w:ins>
      <w:r w:rsidRPr="006E5F57">
        <w:rPr>
          <w:rFonts w:ascii="Helvetica" w:eastAsia="Times New Roman" w:hAnsi="Helvetica" w:cs="Helvetica"/>
          <w:color w:val="000000"/>
          <w:sz w:val="24"/>
          <w:szCs w:val="24"/>
        </w:rPr>
        <w:t xml:space="preserve">the information theory on entropy. It may </w:t>
      </w:r>
      <w:ins w:id="185" w:author="Renee Redding" w:date="2017-04-11T22:39:00Z">
        <w:r w:rsidR="008E7A99">
          <w:rPr>
            <w:rFonts w:ascii="Helvetica" w:eastAsia="Times New Roman" w:hAnsi="Helvetica" w:cs="Helvetica"/>
            <w:color w:val="000000"/>
            <w:sz w:val="24"/>
            <w:szCs w:val="24"/>
          </w:rPr>
          <w:t xml:space="preserve">be </w:t>
        </w:r>
      </w:ins>
      <w:r w:rsidRPr="006E5F57">
        <w:rPr>
          <w:rFonts w:ascii="Helvetica" w:eastAsia="Times New Roman" w:hAnsi="Helvetica" w:cs="Helvetica"/>
          <w:color w:val="000000"/>
          <w:sz w:val="24"/>
          <w:szCs w:val="24"/>
        </w:rPr>
        <w:t xml:space="preserve">worth the time because entropy </w:t>
      </w:r>
      <w:proofErr w:type="gramStart"/>
      <w:r w:rsidRPr="006E5F57">
        <w:rPr>
          <w:rFonts w:ascii="Helvetica" w:eastAsia="Times New Roman" w:hAnsi="Helvetica" w:cs="Helvetica"/>
          <w:color w:val="000000"/>
          <w:sz w:val="24"/>
          <w:szCs w:val="24"/>
        </w:rPr>
        <w:t>is heavily used</w:t>
      </w:r>
      <w:proofErr w:type="gramEnd"/>
      <w:r w:rsidRPr="006E5F57">
        <w:rPr>
          <w:rFonts w:ascii="Helvetica" w:eastAsia="Times New Roman" w:hAnsi="Helvetica" w:cs="Helvetica"/>
          <w:color w:val="000000"/>
          <w:sz w:val="24"/>
          <w:szCs w:val="24"/>
        </w:rPr>
        <w:t xml:space="preserve"> in machine learning,</w:t>
      </w:r>
    </w:p>
    <w:p w:rsidR="006E5F57" w:rsidRPr="006E5F57" w:rsidRDefault="006E5F57" w:rsidP="006E5F57">
      <w:pPr>
        <w:shd w:val="clear" w:color="auto" w:fill="FFFFFF"/>
        <w:spacing w:before="300" w:after="300" w:line="240" w:lineRule="auto"/>
        <w:rPr>
          <w:rFonts w:ascii="Helvetica" w:eastAsia="Times New Roman" w:hAnsi="Helvetica" w:cs="Helvetica"/>
          <w:color w:val="000000"/>
          <w:sz w:val="24"/>
          <w:szCs w:val="24"/>
        </w:rPr>
      </w:pPr>
      <w:del w:id="186" w:author="Renee Redding" w:date="2017-04-11T22:39:00Z">
        <w:r w:rsidRPr="006E5F57" w:rsidDel="008E7A99">
          <w:rPr>
            <w:rFonts w:ascii="Helvetica" w:eastAsia="Times New Roman" w:hAnsi="Helvetica" w:cs="Helvetica"/>
            <w:color w:val="000000"/>
            <w:sz w:val="24"/>
            <w:szCs w:val="24"/>
          </w:rPr>
          <w:delText xml:space="preserve">Say </w:delText>
        </w:r>
      </w:del>
      <w:ins w:id="187" w:author="Renee Redding" w:date="2017-04-11T22:39:00Z">
        <w:r w:rsidR="008E7A99">
          <w:rPr>
            <w:rFonts w:ascii="Helvetica" w:eastAsia="Times New Roman" w:hAnsi="Helvetica" w:cs="Helvetica"/>
            <w:color w:val="000000"/>
            <w:sz w:val="24"/>
            <w:szCs w:val="24"/>
          </w:rPr>
          <w:t>For example, suppose</w:t>
        </w:r>
        <w:r w:rsidR="008E7A99" w:rsidRPr="006E5F57">
          <w:rPr>
            <w:rFonts w:ascii="Helvetica" w:eastAsia="Times New Roman" w:hAnsi="Helvetica" w:cs="Helvetica"/>
            <w:color w:val="000000"/>
            <w:sz w:val="24"/>
            <w:szCs w:val="24"/>
          </w:rPr>
          <w:t xml:space="preserve"> </w:t>
        </w:r>
      </w:ins>
      <w:r w:rsidRPr="006E5F57">
        <w:rPr>
          <w:rFonts w:ascii="Helvetica" w:eastAsia="Times New Roman" w:hAnsi="Helvetica" w:cs="Helvetica"/>
          <w:color w:val="000000"/>
          <w:sz w:val="24"/>
          <w:szCs w:val="24"/>
        </w:rPr>
        <w:t>we have a string “</w:t>
      </w:r>
      <w:proofErr w:type="spellStart"/>
      <w:r w:rsidRPr="006E5F57">
        <w:rPr>
          <w:rFonts w:ascii="Helvetica" w:eastAsia="Times New Roman" w:hAnsi="Helvetica" w:cs="Helvetica"/>
          <w:color w:val="000000"/>
          <w:sz w:val="24"/>
          <w:szCs w:val="24"/>
        </w:rPr>
        <w:t>abcc</w:t>
      </w:r>
      <w:proofErr w:type="spellEnd"/>
      <w:r w:rsidRPr="006E5F57">
        <w:rPr>
          <w:rFonts w:ascii="Helvetica" w:eastAsia="Times New Roman" w:hAnsi="Helvetica" w:cs="Helvetica"/>
          <w:color w:val="000000"/>
          <w:sz w:val="24"/>
          <w:szCs w:val="24"/>
        </w:rPr>
        <w:t>”, “a” and “b” occurs 25% (0.25) of the time and “c” with 50% (0.5). Entropy defines the minimum amount of bits to represent the string. For the most frequent character, we use fewer bits to represent it.</w:t>
      </w:r>
    </w:p>
    <w:p w:rsidR="006E5F57" w:rsidRPr="006E5F57" w:rsidRDefault="006E5F57" w:rsidP="006E5F57">
      <w:pPr>
        <w:shd w:val="clear" w:color="auto" w:fill="FFFFFF"/>
        <w:spacing w:before="300" w:after="300" w:line="240" w:lineRule="auto"/>
        <w:rPr>
          <w:rFonts w:ascii="Helvetica" w:eastAsia="Times New Roman" w:hAnsi="Helvetica" w:cs="Helvetica"/>
          <w:color w:val="000000"/>
          <w:sz w:val="24"/>
          <w:szCs w:val="24"/>
        </w:rPr>
      </w:pPr>
      <w:r w:rsidRPr="006E5F57">
        <w:rPr>
          <w:rFonts w:ascii="Helvetica" w:eastAsia="Times New Roman" w:hAnsi="Helvetica" w:cs="Helvetica"/>
          <w:color w:val="000000"/>
          <w:sz w:val="24"/>
          <w:szCs w:val="24"/>
        </w:rPr>
        <w:lastRenderedPageBreak/>
        <w:t>Entropy:</w:t>
      </w:r>
    </w:p>
    <w:p w:rsidR="006E5F57" w:rsidRPr="006E5F57" w:rsidRDefault="006E5F57" w:rsidP="006E5F57">
      <w:pPr>
        <w:shd w:val="clear" w:color="auto" w:fill="FFFFFF"/>
        <w:spacing w:line="240" w:lineRule="auto"/>
        <w:jc w:val="center"/>
        <w:rPr>
          <w:rFonts w:ascii="Helvetica" w:eastAsia="Times New Roman" w:hAnsi="Helvetica" w:cs="Helvetica"/>
          <w:color w:val="000000"/>
          <w:sz w:val="24"/>
          <w:szCs w:val="24"/>
        </w:rPr>
      </w:pPr>
      <w:r w:rsidRPr="006E5F57">
        <w:rPr>
          <w:rFonts w:ascii="MathJax_Math-italic" w:eastAsia="Times New Roman" w:hAnsi="MathJax_Math-italic" w:cs="Helvetica"/>
          <w:color w:val="000000"/>
          <w:sz w:val="29"/>
          <w:szCs w:val="29"/>
          <w:bdr w:val="none" w:sz="0" w:space="0" w:color="auto" w:frame="1"/>
        </w:rPr>
        <w:t>H</w:t>
      </w:r>
      <w:r w:rsidRPr="006E5F57">
        <w:rPr>
          <w:rFonts w:ascii="MathJax_Main" w:eastAsia="Times New Roman" w:hAnsi="MathJax_Main" w:cs="Helvetica"/>
          <w:color w:val="000000"/>
          <w:sz w:val="29"/>
          <w:szCs w:val="29"/>
          <w:bdr w:val="none" w:sz="0" w:space="0" w:color="auto" w:frame="1"/>
        </w:rPr>
        <w:t>(</w:t>
      </w:r>
      <w:r w:rsidRPr="006E5F57">
        <w:rPr>
          <w:rFonts w:ascii="MathJax_Math-italic" w:eastAsia="Times New Roman" w:hAnsi="MathJax_Math-italic" w:cs="Helvetica"/>
          <w:color w:val="000000"/>
          <w:sz w:val="29"/>
          <w:szCs w:val="29"/>
          <w:bdr w:val="none" w:sz="0" w:space="0" w:color="auto" w:frame="1"/>
        </w:rPr>
        <w:t>y</w:t>
      </w:r>
      <w:proofErr w:type="gramStart"/>
      <w:r w:rsidRPr="006E5F57">
        <w:rPr>
          <w:rFonts w:ascii="MathJax_Main" w:eastAsia="Times New Roman" w:hAnsi="MathJax_Main" w:cs="Helvetica"/>
          <w:color w:val="000000"/>
          <w:sz w:val="29"/>
          <w:szCs w:val="29"/>
          <w:bdr w:val="none" w:sz="0" w:space="0" w:color="auto" w:frame="1"/>
        </w:rPr>
        <w:t>)=</w:t>
      </w:r>
      <w:proofErr w:type="gramEnd"/>
      <w:r w:rsidRPr="006E5F57">
        <w:rPr>
          <w:rFonts w:ascii="MathJax_Size2" w:eastAsia="Times New Roman" w:hAnsi="MathJax_Size2" w:cs="Helvetica"/>
          <w:color w:val="000000"/>
          <w:sz w:val="29"/>
          <w:szCs w:val="29"/>
          <w:bdr w:val="none" w:sz="0" w:space="0" w:color="auto" w:frame="1"/>
        </w:rPr>
        <w:t>∑</w:t>
      </w:r>
      <w:r w:rsidRPr="006E5F57">
        <w:rPr>
          <w:rFonts w:ascii="MathJax_Math-italic" w:eastAsia="Times New Roman" w:hAnsi="MathJax_Math-italic" w:cs="Helvetica"/>
          <w:color w:val="000000"/>
          <w:sz w:val="20"/>
          <w:szCs w:val="20"/>
          <w:bdr w:val="none" w:sz="0" w:space="0" w:color="auto" w:frame="1"/>
        </w:rPr>
        <w:t>i</w:t>
      </w:r>
      <w:r w:rsidRPr="006E5F57">
        <w:rPr>
          <w:rFonts w:ascii="MathJax_Math-italic" w:eastAsia="Times New Roman" w:hAnsi="MathJax_Math-italic" w:cs="Helvetica"/>
          <w:color w:val="000000"/>
          <w:sz w:val="29"/>
          <w:szCs w:val="29"/>
          <w:bdr w:val="none" w:sz="0" w:space="0" w:color="auto" w:frame="1"/>
        </w:rPr>
        <w:t>y</w:t>
      </w:r>
      <w:r w:rsidRPr="006E5F57">
        <w:rPr>
          <w:rFonts w:ascii="MathJax_Math-italic" w:eastAsia="Times New Roman" w:hAnsi="MathJax_Math-italic" w:cs="Helvetica"/>
          <w:color w:val="000000"/>
          <w:sz w:val="20"/>
          <w:szCs w:val="20"/>
          <w:bdr w:val="none" w:sz="0" w:space="0" w:color="auto" w:frame="1"/>
        </w:rPr>
        <w:t>i</w:t>
      </w:r>
      <w:r w:rsidRPr="006E5F57">
        <w:rPr>
          <w:rFonts w:ascii="MathJax_Main" w:eastAsia="Times New Roman" w:hAnsi="MathJax_Main" w:cs="Helvetica"/>
          <w:color w:val="000000"/>
          <w:sz w:val="29"/>
          <w:szCs w:val="29"/>
          <w:bdr w:val="none" w:sz="0" w:space="0" w:color="auto" w:frame="1"/>
        </w:rPr>
        <w:t>log1</w:t>
      </w:r>
      <w:r w:rsidRPr="006E5F57">
        <w:rPr>
          <w:rFonts w:ascii="MathJax_Math-italic" w:eastAsia="Times New Roman" w:hAnsi="MathJax_Math-italic" w:cs="Helvetica"/>
          <w:color w:val="000000"/>
          <w:sz w:val="29"/>
          <w:szCs w:val="29"/>
          <w:bdr w:val="none" w:sz="0" w:space="0" w:color="auto" w:frame="1"/>
        </w:rPr>
        <w:t>y</w:t>
      </w:r>
      <w:r w:rsidRPr="006E5F57">
        <w:rPr>
          <w:rFonts w:ascii="MathJax_Math-italic" w:eastAsia="Times New Roman" w:hAnsi="MathJax_Math-italic" w:cs="Helvetica"/>
          <w:color w:val="000000"/>
          <w:sz w:val="20"/>
          <w:szCs w:val="20"/>
          <w:bdr w:val="none" w:sz="0" w:space="0" w:color="auto" w:frame="1"/>
        </w:rPr>
        <w:t>i</w:t>
      </w:r>
      <w:r w:rsidRPr="006E5F57">
        <w:rPr>
          <w:rFonts w:ascii="MathJax_Main" w:eastAsia="Times New Roman" w:hAnsi="MathJax_Main" w:cs="Helvetica"/>
          <w:color w:val="000000"/>
          <w:sz w:val="29"/>
          <w:szCs w:val="29"/>
          <w:bdr w:val="none" w:sz="0" w:space="0" w:color="auto" w:frame="1"/>
        </w:rPr>
        <w:t>=−</w:t>
      </w:r>
      <w:r w:rsidRPr="006E5F57">
        <w:rPr>
          <w:rFonts w:ascii="MathJax_Size2" w:eastAsia="Times New Roman" w:hAnsi="MathJax_Size2" w:cs="Helvetica"/>
          <w:color w:val="000000"/>
          <w:sz w:val="29"/>
          <w:szCs w:val="29"/>
          <w:bdr w:val="none" w:sz="0" w:space="0" w:color="auto" w:frame="1"/>
        </w:rPr>
        <w:t>∑</w:t>
      </w:r>
      <w:proofErr w:type="spellStart"/>
      <w:r w:rsidRPr="006E5F57">
        <w:rPr>
          <w:rFonts w:ascii="MathJax_Math-italic" w:eastAsia="Times New Roman" w:hAnsi="MathJax_Math-italic" w:cs="Helvetica"/>
          <w:color w:val="000000"/>
          <w:sz w:val="20"/>
          <w:szCs w:val="20"/>
          <w:bdr w:val="none" w:sz="0" w:space="0" w:color="auto" w:frame="1"/>
        </w:rPr>
        <w:t>i</w:t>
      </w:r>
      <w:r w:rsidRPr="006E5F57">
        <w:rPr>
          <w:rFonts w:ascii="MathJax_Math-italic" w:eastAsia="Times New Roman" w:hAnsi="MathJax_Math-italic" w:cs="Helvetica"/>
          <w:color w:val="000000"/>
          <w:sz w:val="29"/>
          <w:szCs w:val="29"/>
          <w:bdr w:val="none" w:sz="0" w:space="0" w:color="auto" w:frame="1"/>
        </w:rPr>
        <w:t>y</w:t>
      </w:r>
      <w:r w:rsidRPr="006E5F57">
        <w:rPr>
          <w:rFonts w:ascii="MathJax_Math-italic" w:eastAsia="Times New Roman" w:hAnsi="MathJax_Math-italic" w:cs="Helvetica"/>
          <w:color w:val="000000"/>
          <w:sz w:val="20"/>
          <w:szCs w:val="20"/>
          <w:bdr w:val="none" w:sz="0" w:space="0" w:color="auto" w:frame="1"/>
        </w:rPr>
        <w:t>i</w:t>
      </w:r>
      <w:r w:rsidRPr="006E5F57">
        <w:rPr>
          <w:rFonts w:ascii="MathJax_Main" w:eastAsia="Times New Roman" w:hAnsi="MathJax_Main" w:cs="Helvetica"/>
          <w:color w:val="000000"/>
          <w:sz w:val="29"/>
          <w:szCs w:val="29"/>
          <w:bdr w:val="none" w:sz="0" w:space="0" w:color="auto" w:frame="1"/>
        </w:rPr>
        <w:t>log</w:t>
      </w:r>
      <w:r w:rsidRPr="006E5F57">
        <w:rPr>
          <w:rFonts w:ascii="MathJax_Math-italic" w:eastAsia="Times New Roman" w:hAnsi="MathJax_Math-italic" w:cs="Helvetica"/>
          <w:color w:val="000000"/>
          <w:sz w:val="29"/>
          <w:szCs w:val="29"/>
          <w:bdr w:val="none" w:sz="0" w:space="0" w:color="auto" w:frame="1"/>
        </w:rPr>
        <w:t>y</w:t>
      </w:r>
      <w:r w:rsidRPr="006E5F57">
        <w:rPr>
          <w:rFonts w:ascii="MathJax_Math-italic" w:eastAsia="Times New Roman" w:hAnsi="MathJax_Math-italic" w:cs="Helvetica"/>
          <w:color w:val="000000"/>
          <w:sz w:val="20"/>
          <w:szCs w:val="20"/>
          <w:bdr w:val="none" w:sz="0" w:space="0" w:color="auto" w:frame="1"/>
        </w:rPr>
        <w:t>i</w:t>
      </w:r>
      <w:r w:rsidRPr="006E5F57">
        <w:rPr>
          <w:rFonts w:ascii="Helvetica" w:eastAsia="Times New Roman" w:hAnsi="Helvetica" w:cs="Helvetica"/>
          <w:color w:val="000000"/>
          <w:sz w:val="24"/>
          <w:szCs w:val="24"/>
          <w:bdr w:val="none" w:sz="0" w:space="0" w:color="auto" w:frame="1"/>
        </w:rPr>
        <w:t>H</w:t>
      </w:r>
      <w:proofErr w:type="spellEnd"/>
      <w:r w:rsidRPr="006E5F57">
        <w:rPr>
          <w:rFonts w:ascii="Helvetica" w:eastAsia="Times New Roman" w:hAnsi="Helvetica" w:cs="Helvetica"/>
          <w:color w:val="000000"/>
          <w:sz w:val="24"/>
          <w:szCs w:val="24"/>
          <w:bdr w:val="none" w:sz="0" w:space="0" w:color="auto" w:frame="1"/>
        </w:rPr>
        <w:t>(y)=∑iyilog</w:t>
      </w:r>
      <w:r w:rsidRPr="006E5F57">
        <w:rPr>
          <w:rFonts w:ascii="Cambria Math" w:eastAsia="Times New Roman" w:hAnsi="Cambria Math" w:cs="Cambria Math"/>
          <w:color w:val="000000"/>
          <w:sz w:val="24"/>
          <w:szCs w:val="24"/>
          <w:bdr w:val="none" w:sz="0" w:space="0" w:color="auto" w:frame="1"/>
        </w:rPr>
        <w:t>⁡</w:t>
      </w:r>
      <w:r w:rsidRPr="006E5F57">
        <w:rPr>
          <w:rFonts w:ascii="Helvetica" w:eastAsia="Times New Roman" w:hAnsi="Helvetica" w:cs="Helvetica"/>
          <w:color w:val="000000"/>
          <w:sz w:val="24"/>
          <w:szCs w:val="24"/>
          <w:bdr w:val="none" w:sz="0" w:space="0" w:color="auto" w:frame="1"/>
        </w:rPr>
        <w:t>1yi=−∑</w:t>
      </w:r>
      <w:proofErr w:type="spellStart"/>
      <w:r w:rsidRPr="006E5F57">
        <w:rPr>
          <w:rFonts w:ascii="Helvetica" w:eastAsia="Times New Roman" w:hAnsi="Helvetica" w:cs="Helvetica"/>
          <w:color w:val="000000"/>
          <w:sz w:val="24"/>
          <w:szCs w:val="24"/>
          <w:bdr w:val="none" w:sz="0" w:space="0" w:color="auto" w:frame="1"/>
        </w:rPr>
        <w:t>iyilog</w:t>
      </w:r>
      <w:r w:rsidRPr="006E5F57">
        <w:rPr>
          <w:rFonts w:ascii="Cambria Math" w:eastAsia="Times New Roman" w:hAnsi="Cambria Math" w:cs="Cambria Math"/>
          <w:color w:val="000000"/>
          <w:sz w:val="24"/>
          <w:szCs w:val="24"/>
          <w:bdr w:val="none" w:sz="0" w:space="0" w:color="auto" w:frame="1"/>
        </w:rPr>
        <w:t>⁡</w:t>
      </w:r>
      <w:r w:rsidRPr="006E5F57">
        <w:rPr>
          <w:rFonts w:ascii="Helvetica" w:eastAsia="Times New Roman" w:hAnsi="Helvetica" w:cs="Helvetica"/>
          <w:color w:val="000000"/>
          <w:sz w:val="24"/>
          <w:szCs w:val="24"/>
          <w:bdr w:val="none" w:sz="0" w:space="0" w:color="auto" w:frame="1"/>
        </w:rPr>
        <w:t>yi</w:t>
      </w:r>
      <w:proofErr w:type="spellEnd"/>
    </w:p>
    <w:p w:rsidR="006E5F57" w:rsidRPr="006E5F57" w:rsidRDefault="006E5F57" w:rsidP="006E5F57">
      <w:pPr>
        <w:shd w:val="clear" w:color="auto" w:fill="FFFFFF"/>
        <w:spacing w:before="300" w:after="300" w:line="240" w:lineRule="auto"/>
        <w:rPr>
          <w:rFonts w:ascii="Helvetica" w:eastAsia="Times New Roman" w:hAnsi="Helvetica" w:cs="Helvetica"/>
          <w:color w:val="000000"/>
          <w:sz w:val="24"/>
          <w:szCs w:val="24"/>
        </w:rPr>
      </w:pPr>
      <w:r w:rsidRPr="006E5F57">
        <w:rPr>
          <w:rFonts w:ascii="Helvetica" w:eastAsia="Times New Roman" w:hAnsi="Helvetica" w:cs="Helvetica"/>
          <w:color w:val="000000"/>
          <w:sz w:val="24"/>
          <w:szCs w:val="24"/>
        </w:rPr>
        <w:t>The string “</w:t>
      </w:r>
      <w:proofErr w:type="spellStart"/>
      <w:r w:rsidRPr="006E5F57">
        <w:rPr>
          <w:rFonts w:ascii="Helvetica" w:eastAsia="Times New Roman" w:hAnsi="Helvetica" w:cs="Helvetica"/>
          <w:color w:val="000000"/>
          <w:sz w:val="24"/>
          <w:szCs w:val="24"/>
        </w:rPr>
        <w:t>abcc</w:t>
      </w:r>
      <w:proofErr w:type="spellEnd"/>
      <w:r w:rsidRPr="006E5F57">
        <w:rPr>
          <w:rFonts w:ascii="Helvetica" w:eastAsia="Times New Roman" w:hAnsi="Helvetica" w:cs="Helvetica"/>
          <w:color w:val="000000"/>
          <w:sz w:val="24"/>
          <w:szCs w:val="24"/>
        </w:rPr>
        <w:t>” needs 1.5 bit</w:t>
      </w:r>
      <w:ins w:id="188" w:author="Renee Redding" w:date="2017-04-11T22:40:00Z">
        <w:r w:rsidR="008E7A99">
          <w:rPr>
            <w:rFonts w:ascii="Helvetica" w:eastAsia="Times New Roman" w:hAnsi="Helvetica" w:cs="Helvetica"/>
            <w:color w:val="000000"/>
            <w:sz w:val="24"/>
            <w:szCs w:val="24"/>
          </w:rPr>
          <w:t>s</w:t>
        </w:r>
      </w:ins>
      <w:r w:rsidRPr="006E5F57">
        <w:rPr>
          <w:rFonts w:ascii="Helvetica" w:eastAsia="Times New Roman" w:hAnsi="Helvetica" w:cs="Helvetica"/>
          <w:color w:val="000000"/>
          <w:sz w:val="24"/>
          <w:szCs w:val="24"/>
        </w:rPr>
        <w:t xml:space="preserve"> per character. Here is our encoding scheme: </w:t>
      </w:r>
      <w:proofErr w:type="gramStart"/>
      <w:r w:rsidRPr="006E5F57">
        <w:rPr>
          <w:rFonts w:ascii="Helvetica" w:eastAsia="Times New Roman" w:hAnsi="Helvetica" w:cs="Helvetica"/>
          <w:color w:val="000000"/>
          <w:sz w:val="24"/>
          <w:szCs w:val="24"/>
        </w:rPr>
        <w:t>0</w:t>
      </w:r>
      <w:proofErr w:type="gramEnd"/>
      <w:r w:rsidRPr="006E5F57">
        <w:rPr>
          <w:rFonts w:ascii="Helvetica" w:eastAsia="Times New Roman" w:hAnsi="Helvetica" w:cs="Helvetica"/>
          <w:color w:val="000000"/>
          <w:sz w:val="24"/>
          <w:szCs w:val="24"/>
        </w:rPr>
        <w:t xml:space="preserve"> represents ‘c’, binary number 01 for ‘a’ and 10 for ‘b’. The average number of bit to represent the string is</w:t>
      </w:r>
    </w:p>
    <w:p w:rsidR="006E5F57" w:rsidRPr="006E5F57" w:rsidRDefault="006E5F57" w:rsidP="006E5F57">
      <w:pPr>
        <w:shd w:val="clear" w:color="auto" w:fill="FFFFFF"/>
        <w:spacing w:line="240" w:lineRule="auto"/>
        <w:jc w:val="center"/>
        <w:rPr>
          <w:rFonts w:ascii="Helvetica" w:eastAsia="Times New Roman" w:hAnsi="Helvetica" w:cs="Helvetica"/>
          <w:color w:val="000000"/>
          <w:sz w:val="24"/>
          <w:szCs w:val="24"/>
        </w:rPr>
      </w:pPr>
      <w:r w:rsidRPr="006E5F57">
        <w:rPr>
          <w:rFonts w:ascii="MathJax_Math-italic" w:eastAsia="Times New Roman" w:hAnsi="MathJax_Math-italic" w:cs="Helvetica"/>
          <w:color w:val="000000"/>
          <w:sz w:val="29"/>
          <w:szCs w:val="29"/>
          <w:bdr w:val="none" w:sz="0" w:space="0" w:color="auto" w:frame="1"/>
        </w:rPr>
        <w:t>H</w:t>
      </w:r>
      <w:r w:rsidRPr="006E5F57">
        <w:rPr>
          <w:rFonts w:ascii="MathJax_Main" w:eastAsia="Times New Roman" w:hAnsi="MathJax_Main" w:cs="Helvetica"/>
          <w:color w:val="000000"/>
          <w:sz w:val="29"/>
          <w:szCs w:val="29"/>
          <w:bdr w:val="none" w:sz="0" w:space="0" w:color="auto" w:frame="1"/>
        </w:rPr>
        <w:t>=0.25log(10.25)+0.25log(10.25)+0.5log(10.5)</w:t>
      </w:r>
      <w:r w:rsidRPr="006E5F57">
        <w:rPr>
          <w:rFonts w:ascii="Helvetica" w:eastAsia="Times New Roman" w:hAnsi="Helvetica" w:cs="Helvetica"/>
          <w:color w:val="000000"/>
          <w:sz w:val="24"/>
          <w:szCs w:val="24"/>
          <w:bdr w:val="none" w:sz="0" w:space="0" w:color="auto" w:frame="1"/>
        </w:rPr>
        <w:t>H=0.25log</w:t>
      </w:r>
      <w:r w:rsidRPr="006E5F57">
        <w:rPr>
          <w:rFonts w:ascii="Cambria Math" w:eastAsia="Times New Roman" w:hAnsi="Cambria Math" w:cs="Cambria Math"/>
          <w:color w:val="000000"/>
          <w:sz w:val="24"/>
          <w:szCs w:val="24"/>
          <w:bdr w:val="none" w:sz="0" w:space="0" w:color="auto" w:frame="1"/>
        </w:rPr>
        <w:t>⁡</w:t>
      </w:r>
      <w:r w:rsidRPr="006E5F57">
        <w:rPr>
          <w:rFonts w:ascii="Helvetica" w:eastAsia="Times New Roman" w:hAnsi="Helvetica" w:cs="Helvetica"/>
          <w:color w:val="000000"/>
          <w:sz w:val="24"/>
          <w:szCs w:val="24"/>
          <w:bdr w:val="none" w:sz="0" w:space="0" w:color="auto" w:frame="1"/>
        </w:rPr>
        <w:t>(10.25)+0.25log</w:t>
      </w:r>
      <w:r w:rsidRPr="006E5F57">
        <w:rPr>
          <w:rFonts w:ascii="Cambria Math" w:eastAsia="Times New Roman" w:hAnsi="Cambria Math" w:cs="Cambria Math"/>
          <w:color w:val="000000"/>
          <w:sz w:val="24"/>
          <w:szCs w:val="24"/>
          <w:bdr w:val="none" w:sz="0" w:space="0" w:color="auto" w:frame="1"/>
        </w:rPr>
        <w:t>⁡</w:t>
      </w:r>
      <w:r w:rsidRPr="006E5F57">
        <w:rPr>
          <w:rFonts w:ascii="Helvetica" w:eastAsia="Times New Roman" w:hAnsi="Helvetica" w:cs="Helvetica"/>
          <w:color w:val="000000"/>
          <w:sz w:val="24"/>
          <w:szCs w:val="24"/>
          <w:bdr w:val="none" w:sz="0" w:space="0" w:color="auto" w:frame="1"/>
        </w:rPr>
        <w:t>(10.25)+0.5log</w:t>
      </w:r>
      <w:r w:rsidRPr="006E5F57">
        <w:rPr>
          <w:rFonts w:ascii="Cambria Math" w:eastAsia="Times New Roman" w:hAnsi="Cambria Math" w:cs="Cambria Math"/>
          <w:color w:val="000000"/>
          <w:sz w:val="24"/>
          <w:szCs w:val="24"/>
          <w:bdr w:val="none" w:sz="0" w:space="0" w:color="auto" w:frame="1"/>
        </w:rPr>
        <w:t>⁡</w:t>
      </w:r>
      <w:r w:rsidRPr="006E5F57">
        <w:rPr>
          <w:rFonts w:ascii="Helvetica" w:eastAsia="Times New Roman" w:hAnsi="Helvetica" w:cs="Helvetica"/>
          <w:color w:val="000000"/>
          <w:sz w:val="24"/>
          <w:szCs w:val="24"/>
          <w:bdr w:val="none" w:sz="0" w:space="0" w:color="auto" w:frame="1"/>
        </w:rPr>
        <w:t>(10.5)</w:t>
      </w:r>
    </w:p>
    <w:p w:rsidR="006E5F57" w:rsidRPr="006E5F57" w:rsidRDefault="006E5F57" w:rsidP="006E5F57">
      <w:pPr>
        <w:shd w:val="clear" w:color="auto" w:fill="FFFFFF"/>
        <w:spacing w:line="240" w:lineRule="auto"/>
        <w:jc w:val="center"/>
        <w:rPr>
          <w:rFonts w:ascii="Helvetica" w:eastAsia="Times New Roman" w:hAnsi="Helvetica" w:cs="Helvetica"/>
          <w:color w:val="000000"/>
          <w:sz w:val="24"/>
          <w:szCs w:val="24"/>
        </w:rPr>
      </w:pPr>
      <w:r w:rsidRPr="006E5F57">
        <w:rPr>
          <w:rFonts w:ascii="MathJax_Math-italic" w:eastAsia="Times New Roman" w:hAnsi="MathJax_Math-italic" w:cs="Helvetica"/>
          <w:color w:val="000000"/>
          <w:sz w:val="29"/>
          <w:szCs w:val="29"/>
          <w:bdr w:val="none" w:sz="0" w:space="0" w:color="auto" w:frame="1"/>
        </w:rPr>
        <w:t>H</w:t>
      </w:r>
      <w:r w:rsidRPr="006E5F57">
        <w:rPr>
          <w:rFonts w:ascii="MathJax_Main" w:eastAsia="Times New Roman" w:hAnsi="MathJax_Main" w:cs="Helvetica"/>
          <w:color w:val="000000"/>
          <w:sz w:val="29"/>
          <w:szCs w:val="29"/>
          <w:bdr w:val="none" w:sz="0" w:space="0" w:color="auto" w:frame="1"/>
        </w:rPr>
        <w:t>=0.25</w:t>
      </w:r>
      <w:r w:rsidRPr="006E5F57">
        <w:rPr>
          <w:rFonts w:ascii="Cambria Math" w:eastAsia="Times New Roman" w:hAnsi="Cambria Math" w:cs="Cambria Math"/>
          <w:color w:val="000000"/>
          <w:sz w:val="29"/>
          <w:szCs w:val="29"/>
          <w:bdr w:val="none" w:sz="0" w:space="0" w:color="auto" w:frame="1"/>
        </w:rPr>
        <w:t>⋅</w:t>
      </w:r>
      <w:r w:rsidRPr="006E5F57">
        <w:rPr>
          <w:rFonts w:ascii="MathJax_Main" w:eastAsia="Times New Roman" w:hAnsi="MathJax_Main" w:cs="Helvetica"/>
          <w:color w:val="000000"/>
          <w:sz w:val="29"/>
          <w:szCs w:val="29"/>
          <w:bdr w:val="none" w:sz="0" w:space="0" w:color="auto" w:frame="1"/>
        </w:rPr>
        <w:t>2</w:t>
      </w:r>
      <w:r w:rsidRPr="006E5F57">
        <w:rPr>
          <w:rFonts w:ascii="Cambria Math" w:eastAsia="Times New Roman" w:hAnsi="Cambria Math" w:cs="Cambria Math"/>
          <w:color w:val="000000"/>
          <w:sz w:val="29"/>
          <w:szCs w:val="29"/>
          <w:bdr w:val="none" w:sz="0" w:space="0" w:color="auto" w:frame="1"/>
        </w:rPr>
        <w:t>⋅</w:t>
      </w:r>
      <w:r w:rsidRPr="006E5F57">
        <w:rPr>
          <w:rFonts w:ascii="MathJax_Main" w:eastAsia="Times New Roman" w:hAnsi="MathJax_Main" w:cs="Helvetica"/>
          <w:color w:val="000000"/>
          <w:sz w:val="29"/>
          <w:szCs w:val="29"/>
          <w:bdr w:val="none" w:sz="0" w:space="0" w:color="auto" w:frame="1"/>
        </w:rPr>
        <w:t>2+1</w:t>
      </w:r>
      <w:r w:rsidRPr="006E5F57">
        <w:rPr>
          <w:rFonts w:ascii="Cambria Math" w:eastAsia="Times New Roman" w:hAnsi="Cambria Math" w:cs="Cambria Math"/>
          <w:color w:val="000000"/>
          <w:sz w:val="29"/>
          <w:szCs w:val="29"/>
          <w:bdr w:val="none" w:sz="0" w:space="0" w:color="auto" w:frame="1"/>
        </w:rPr>
        <w:t>⋅</w:t>
      </w:r>
      <w:r w:rsidRPr="006E5F57">
        <w:rPr>
          <w:rFonts w:ascii="MathJax_Main" w:eastAsia="Times New Roman" w:hAnsi="MathJax_Main" w:cs="Helvetica"/>
          <w:color w:val="000000"/>
          <w:sz w:val="29"/>
          <w:szCs w:val="29"/>
          <w:bdr w:val="none" w:sz="0" w:space="0" w:color="auto" w:frame="1"/>
        </w:rPr>
        <w:t>0.5=1.5</w:t>
      </w:r>
      <w:r w:rsidRPr="006E5F57">
        <w:rPr>
          <w:rFonts w:ascii="Helvetica" w:eastAsia="Times New Roman" w:hAnsi="Helvetica" w:cs="Helvetica"/>
          <w:color w:val="000000"/>
          <w:sz w:val="24"/>
          <w:szCs w:val="24"/>
          <w:bdr w:val="none" w:sz="0" w:space="0" w:color="auto" w:frame="1"/>
        </w:rPr>
        <w:t>H=0.25</w:t>
      </w:r>
      <w:r w:rsidRPr="006E5F57">
        <w:rPr>
          <w:rFonts w:ascii="Cambria Math" w:eastAsia="Times New Roman" w:hAnsi="Cambria Math" w:cs="Cambria Math"/>
          <w:color w:val="000000"/>
          <w:sz w:val="24"/>
          <w:szCs w:val="24"/>
          <w:bdr w:val="none" w:sz="0" w:space="0" w:color="auto" w:frame="1"/>
        </w:rPr>
        <w:t>⋅</w:t>
      </w:r>
      <w:r w:rsidRPr="006E5F57">
        <w:rPr>
          <w:rFonts w:ascii="Helvetica" w:eastAsia="Times New Roman" w:hAnsi="Helvetica" w:cs="Helvetica"/>
          <w:color w:val="000000"/>
          <w:sz w:val="24"/>
          <w:szCs w:val="24"/>
          <w:bdr w:val="none" w:sz="0" w:space="0" w:color="auto" w:frame="1"/>
        </w:rPr>
        <w:t>2</w:t>
      </w:r>
      <w:r w:rsidRPr="006E5F57">
        <w:rPr>
          <w:rFonts w:ascii="Cambria Math" w:eastAsia="Times New Roman" w:hAnsi="Cambria Math" w:cs="Cambria Math"/>
          <w:color w:val="000000"/>
          <w:sz w:val="24"/>
          <w:szCs w:val="24"/>
          <w:bdr w:val="none" w:sz="0" w:space="0" w:color="auto" w:frame="1"/>
        </w:rPr>
        <w:t>⋅</w:t>
      </w:r>
      <w:r w:rsidRPr="006E5F57">
        <w:rPr>
          <w:rFonts w:ascii="Helvetica" w:eastAsia="Times New Roman" w:hAnsi="Helvetica" w:cs="Helvetica"/>
          <w:color w:val="000000"/>
          <w:sz w:val="24"/>
          <w:szCs w:val="24"/>
          <w:bdr w:val="none" w:sz="0" w:space="0" w:color="auto" w:frame="1"/>
        </w:rPr>
        <w:t>2+1</w:t>
      </w:r>
      <w:r w:rsidRPr="006E5F57">
        <w:rPr>
          <w:rFonts w:ascii="Cambria Math" w:eastAsia="Times New Roman" w:hAnsi="Cambria Math" w:cs="Cambria Math"/>
          <w:color w:val="000000"/>
          <w:sz w:val="24"/>
          <w:szCs w:val="24"/>
          <w:bdr w:val="none" w:sz="0" w:space="0" w:color="auto" w:frame="1"/>
        </w:rPr>
        <w:t>⋅</w:t>
      </w:r>
      <w:r w:rsidRPr="006E5F57">
        <w:rPr>
          <w:rFonts w:ascii="Helvetica" w:eastAsia="Times New Roman" w:hAnsi="Helvetica" w:cs="Helvetica"/>
          <w:color w:val="000000"/>
          <w:sz w:val="24"/>
          <w:szCs w:val="24"/>
          <w:bdr w:val="none" w:sz="0" w:space="0" w:color="auto" w:frame="1"/>
        </w:rPr>
        <w:t>0.5=1.5</w:t>
      </w:r>
    </w:p>
    <w:p w:rsidR="006E5F57" w:rsidRPr="006E5F57" w:rsidRDefault="006E5F57" w:rsidP="006E5F57">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3"/>
          <w:szCs w:val="23"/>
          <w:bdr w:val="none" w:sz="0" w:space="0" w:color="auto" w:frame="1"/>
          <w:shd w:val="clear" w:color="auto" w:fill="EEEEFF"/>
        </w:rPr>
      </w:pPr>
      <w:r w:rsidRPr="006E5F57">
        <w:rPr>
          <w:rFonts w:ascii="Courier New" w:eastAsia="Times New Roman" w:hAnsi="Courier New" w:cs="Courier New"/>
          <w:color w:val="000000"/>
          <w:sz w:val="23"/>
          <w:szCs w:val="23"/>
          <w:bdr w:val="none" w:sz="0" w:space="0" w:color="auto" w:frame="1"/>
          <w:shd w:val="clear" w:color="auto" w:fill="EEEEFF"/>
        </w:rPr>
        <w:t xml:space="preserve">b </w:t>
      </w:r>
      <w:r w:rsidRPr="006E5F57">
        <w:rPr>
          <w:rFonts w:ascii="Courier New" w:eastAsia="Times New Roman" w:hAnsi="Courier New" w:cs="Courier New"/>
          <w:b/>
          <w:bCs/>
          <w:color w:val="000000"/>
          <w:sz w:val="23"/>
          <w:szCs w:val="23"/>
          <w:bdr w:val="none" w:sz="0" w:space="0" w:color="auto" w:frame="1"/>
          <w:shd w:val="clear" w:color="auto" w:fill="EEEEFF"/>
        </w:rPr>
        <w:t>=</w:t>
      </w:r>
      <w:r w:rsidRPr="006E5F57">
        <w:rPr>
          <w:rFonts w:ascii="Courier New" w:eastAsia="Times New Roman" w:hAnsi="Courier New" w:cs="Courier New"/>
          <w:color w:val="000000"/>
          <w:sz w:val="23"/>
          <w:szCs w:val="23"/>
          <w:bdr w:val="none" w:sz="0" w:space="0" w:color="auto" w:frame="1"/>
          <w:shd w:val="clear" w:color="auto" w:fill="EEEEFF"/>
        </w:rPr>
        <w:t xml:space="preserve"> </w:t>
      </w:r>
      <w:proofErr w:type="gramStart"/>
      <w:r w:rsidRPr="006E5F57">
        <w:rPr>
          <w:rFonts w:ascii="Courier New" w:eastAsia="Times New Roman" w:hAnsi="Courier New" w:cs="Courier New"/>
          <w:b/>
          <w:bCs/>
          <w:color w:val="000000"/>
          <w:sz w:val="23"/>
          <w:szCs w:val="23"/>
          <w:bdr w:val="none" w:sz="0" w:space="0" w:color="auto" w:frame="1"/>
          <w:shd w:val="clear" w:color="auto" w:fill="EEEEFF"/>
        </w:rPr>
        <w:t>-</w:t>
      </w:r>
      <w:r w:rsidRPr="006E5F57">
        <w:rPr>
          <w:rFonts w:ascii="Courier New" w:eastAsia="Times New Roman" w:hAnsi="Courier New" w:cs="Courier New"/>
          <w:color w:val="000000"/>
          <w:sz w:val="23"/>
          <w:szCs w:val="23"/>
          <w:bdr w:val="none" w:sz="0" w:space="0" w:color="auto" w:frame="1"/>
          <w:shd w:val="clear" w:color="auto" w:fill="EEEEFF"/>
        </w:rPr>
        <w:t>(</w:t>
      </w:r>
      <w:proofErr w:type="gramEnd"/>
      <w:r w:rsidRPr="006E5F57">
        <w:rPr>
          <w:rFonts w:ascii="Courier New" w:eastAsia="Times New Roman" w:hAnsi="Courier New" w:cs="Courier New"/>
          <w:color w:val="000000"/>
          <w:sz w:val="23"/>
          <w:szCs w:val="23"/>
          <w:bdr w:val="none" w:sz="0" w:space="0" w:color="auto" w:frame="1"/>
          <w:shd w:val="clear" w:color="auto" w:fill="EEEEFF"/>
        </w:rPr>
        <w:t xml:space="preserve"> </w:t>
      </w:r>
      <w:r w:rsidRPr="006E5F57">
        <w:rPr>
          <w:rFonts w:ascii="Courier New" w:eastAsia="Times New Roman" w:hAnsi="Courier New" w:cs="Courier New"/>
          <w:color w:val="009999"/>
          <w:sz w:val="23"/>
          <w:szCs w:val="23"/>
          <w:bdr w:val="none" w:sz="0" w:space="0" w:color="auto" w:frame="1"/>
          <w:shd w:val="clear" w:color="auto" w:fill="EEEEFF"/>
        </w:rPr>
        <w:t>0.25</w:t>
      </w:r>
      <w:r w:rsidRPr="006E5F57">
        <w:rPr>
          <w:rFonts w:ascii="Courier New" w:eastAsia="Times New Roman" w:hAnsi="Courier New" w:cs="Courier New"/>
          <w:color w:val="000000"/>
          <w:sz w:val="23"/>
          <w:szCs w:val="23"/>
          <w:bdr w:val="none" w:sz="0" w:space="0" w:color="auto" w:frame="1"/>
          <w:shd w:val="clear" w:color="auto" w:fill="EEEEFF"/>
        </w:rPr>
        <w:t xml:space="preserve"> </w:t>
      </w:r>
      <w:r w:rsidRPr="006E5F57">
        <w:rPr>
          <w:rFonts w:ascii="Courier New" w:eastAsia="Times New Roman" w:hAnsi="Courier New" w:cs="Courier New"/>
          <w:b/>
          <w:bCs/>
          <w:color w:val="000000"/>
          <w:sz w:val="23"/>
          <w:szCs w:val="23"/>
          <w:bdr w:val="none" w:sz="0" w:space="0" w:color="auto" w:frame="1"/>
          <w:shd w:val="clear" w:color="auto" w:fill="EEEEFF"/>
        </w:rPr>
        <w:t>*</w:t>
      </w:r>
      <w:r w:rsidRPr="006E5F57">
        <w:rPr>
          <w:rFonts w:ascii="Courier New" w:eastAsia="Times New Roman" w:hAnsi="Courier New" w:cs="Courier New"/>
          <w:color w:val="000000"/>
          <w:sz w:val="23"/>
          <w:szCs w:val="23"/>
          <w:bdr w:val="none" w:sz="0" w:space="0" w:color="auto" w:frame="1"/>
          <w:shd w:val="clear" w:color="auto" w:fill="EEEEFF"/>
        </w:rPr>
        <w:t xml:space="preserve"> math</w:t>
      </w:r>
      <w:r w:rsidRPr="006E5F57">
        <w:rPr>
          <w:rFonts w:ascii="Courier New" w:eastAsia="Times New Roman" w:hAnsi="Courier New" w:cs="Courier New"/>
          <w:b/>
          <w:bCs/>
          <w:color w:val="000000"/>
          <w:sz w:val="23"/>
          <w:szCs w:val="23"/>
          <w:bdr w:val="none" w:sz="0" w:space="0" w:color="auto" w:frame="1"/>
          <w:shd w:val="clear" w:color="auto" w:fill="EEEEFF"/>
        </w:rPr>
        <w:t>.</w:t>
      </w:r>
      <w:r w:rsidRPr="006E5F57">
        <w:rPr>
          <w:rFonts w:ascii="Courier New" w:eastAsia="Times New Roman" w:hAnsi="Courier New" w:cs="Courier New"/>
          <w:color w:val="000000"/>
          <w:sz w:val="23"/>
          <w:szCs w:val="23"/>
          <w:bdr w:val="none" w:sz="0" w:space="0" w:color="auto" w:frame="1"/>
          <w:shd w:val="clear" w:color="auto" w:fill="EEEEFF"/>
        </w:rPr>
        <w:t>log2(</w:t>
      </w:r>
      <w:r w:rsidRPr="006E5F57">
        <w:rPr>
          <w:rFonts w:ascii="Courier New" w:eastAsia="Times New Roman" w:hAnsi="Courier New" w:cs="Courier New"/>
          <w:color w:val="009999"/>
          <w:sz w:val="23"/>
          <w:szCs w:val="23"/>
          <w:bdr w:val="none" w:sz="0" w:space="0" w:color="auto" w:frame="1"/>
          <w:shd w:val="clear" w:color="auto" w:fill="EEEEFF"/>
        </w:rPr>
        <w:t>0.25</w:t>
      </w:r>
      <w:r w:rsidRPr="006E5F57">
        <w:rPr>
          <w:rFonts w:ascii="Courier New" w:eastAsia="Times New Roman" w:hAnsi="Courier New" w:cs="Courier New"/>
          <w:color w:val="000000"/>
          <w:sz w:val="23"/>
          <w:szCs w:val="23"/>
          <w:bdr w:val="none" w:sz="0" w:space="0" w:color="auto" w:frame="1"/>
          <w:shd w:val="clear" w:color="auto" w:fill="EEEEFF"/>
        </w:rPr>
        <w:t xml:space="preserve">) </w:t>
      </w:r>
      <w:r w:rsidRPr="006E5F57">
        <w:rPr>
          <w:rFonts w:ascii="Courier New" w:eastAsia="Times New Roman" w:hAnsi="Courier New" w:cs="Courier New"/>
          <w:b/>
          <w:bCs/>
          <w:color w:val="000000"/>
          <w:sz w:val="23"/>
          <w:szCs w:val="23"/>
          <w:bdr w:val="none" w:sz="0" w:space="0" w:color="auto" w:frame="1"/>
          <w:shd w:val="clear" w:color="auto" w:fill="EEEEFF"/>
        </w:rPr>
        <w:t>+</w:t>
      </w:r>
      <w:r w:rsidRPr="006E5F57">
        <w:rPr>
          <w:rFonts w:ascii="Courier New" w:eastAsia="Times New Roman" w:hAnsi="Courier New" w:cs="Courier New"/>
          <w:color w:val="000000"/>
          <w:sz w:val="23"/>
          <w:szCs w:val="23"/>
          <w:bdr w:val="none" w:sz="0" w:space="0" w:color="auto" w:frame="1"/>
          <w:shd w:val="clear" w:color="auto" w:fill="EEEEFF"/>
        </w:rPr>
        <w:t xml:space="preserve"> </w:t>
      </w:r>
      <w:r w:rsidRPr="006E5F57">
        <w:rPr>
          <w:rFonts w:ascii="Courier New" w:eastAsia="Times New Roman" w:hAnsi="Courier New" w:cs="Courier New"/>
          <w:color w:val="009999"/>
          <w:sz w:val="23"/>
          <w:szCs w:val="23"/>
          <w:bdr w:val="none" w:sz="0" w:space="0" w:color="auto" w:frame="1"/>
          <w:shd w:val="clear" w:color="auto" w:fill="EEEEFF"/>
        </w:rPr>
        <w:t>0.25</w:t>
      </w:r>
      <w:r w:rsidRPr="006E5F57">
        <w:rPr>
          <w:rFonts w:ascii="Courier New" w:eastAsia="Times New Roman" w:hAnsi="Courier New" w:cs="Courier New"/>
          <w:color w:val="000000"/>
          <w:sz w:val="23"/>
          <w:szCs w:val="23"/>
          <w:bdr w:val="none" w:sz="0" w:space="0" w:color="auto" w:frame="1"/>
          <w:shd w:val="clear" w:color="auto" w:fill="EEEEFF"/>
        </w:rPr>
        <w:t xml:space="preserve"> </w:t>
      </w:r>
      <w:r w:rsidRPr="006E5F57">
        <w:rPr>
          <w:rFonts w:ascii="Courier New" w:eastAsia="Times New Roman" w:hAnsi="Courier New" w:cs="Courier New"/>
          <w:b/>
          <w:bCs/>
          <w:color w:val="000000"/>
          <w:sz w:val="23"/>
          <w:szCs w:val="23"/>
          <w:bdr w:val="none" w:sz="0" w:space="0" w:color="auto" w:frame="1"/>
          <w:shd w:val="clear" w:color="auto" w:fill="EEEEFF"/>
        </w:rPr>
        <w:t>*</w:t>
      </w:r>
      <w:r w:rsidRPr="006E5F57">
        <w:rPr>
          <w:rFonts w:ascii="Courier New" w:eastAsia="Times New Roman" w:hAnsi="Courier New" w:cs="Courier New"/>
          <w:color w:val="000000"/>
          <w:sz w:val="23"/>
          <w:szCs w:val="23"/>
          <w:bdr w:val="none" w:sz="0" w:space="0" w:color="auto" w:frame="1"/>
          <w:shd w:val="clear" w:color="auto" w:fill="EEEEFF"/>
        </w:rPr>
        <w:t xml:space="preserve"> math</w:t>
      </w:r>
      <w:r w:rsidRPr="006E5F57">
        <w:rPr>
          <w:rFonts w:ascii="Courier New" w:eastAsia="Times New Roman" w:hAnsi="Courier New" w:cs="Courier New"/>
          <w:b/>
          <w:bCs/>
          <w:color w:val="000000"/>
          <w:sz w:val="23"/>
          <w:szCs w:val="23"/>
          <w:bdr w:val="none" w:sz="0" w:space="0" w:color="auto" w:frame="1"/>
          <w:shd w:val="clear" w:color="auto" w:fill="EEEEFF"/>
        </w:rPr>
        <w:t>.</w:t>
      </w:r>
      <w:r w:rsidRPr="006E5F57">
        <w:rPr>
          <w:rFonts w:ascii="Courier New" w:eastAsia="Times New Roman" w:hAnsi="Courier New" w:cs="Courier New"/>
          <w:color w:val="000000"/>
          <w:sz w:val="23"/>
          <w:szCs w:val="23"/>
          <w:bdr w:val="none" w:sz="0" w:space="0" w:color="auto" w:frame="1"/>
          <w:shd w:val="clear" w:color="auto" w:fill="EEEEFF"/>
        </w:rPr>
        <w:t>log2(</w:t>
      </w:r>
      <w:r w:rsidRPr="006E5F57">
        <w:rPr>
          <w:rFonts w:ascii="Courier New" w:eastAsia="Times New Roman" w:hAnsi="Courier New" w:cs="Courier New"/>
          <w:color w:val="009999"/>
          <w:sz w:val="23"/>
          <w:szCs w:val="23"/>
          <w:bdr w:val="none" w:sz="0" w:space="0" w:color="auto" w:frame="1"/>
          <w:shd w:val="clear" w:color="auto" w:fill="EEEEFF"/>
        </w:rPr>
        <w:t>0.25</w:t>
      </w:r>
      <w:r w:rsidRPr="006E5F57">
        <w:rPr>
          <w:rFonts w:ascii="Courier New" w:eastAsia="Times New Roman" w:hAnsi="Courier New" w:cs="Courier New"/>
          <w:color w:val="000000"/>
          <w:sz w:val="23"/>
          <w:szCs w:val="23"/>
          <w:bdr w:val="none" w:sz="0" w:space="0" w:color="auto" w:frame="1"/>
          <w:shd w:val="clear" w:color="auto" w:fill="EEEEFF"/>
        </w:rPr>
        <w:t xml:space="preserve">) </w:t>
      </w:r>
      <w:r w:rsidRPr="006E5F57">
        <w:rPr>
          <w:rFonts w:ascii="Courier New" w:eastAsia="Times New Roman" w:hAnsi="Courier New" w:cs="Courier New"/>
          <w:b/>
          <w:bCs/>
          <w:color w:val="000000"/>
          <w:sz w:val="23"/>
          <w:szCs w:val="23"/>
          <w:bdr w:val="none" w:sz="0" w:space="0" w:color="auto" w:frame="1"/>
          <w:shd w:val="clear" w:color="auto" w:fill="EEEEFF"/>
        </w:rPr>
        <w:t>+</w:t>
      </w:r>
      <w:r w:rsidRPr="006E5F57">
        <w:rPr>
          <w:rFonts w:ascii="Courier New" w:eastAsia="Times New Roman" w:hAnsi="Courier New" w:cs="Courier New"/>
          <w:color w:val="000000"/>
          <w:sz w:val="23"/>
          <w:szCs w:val="23"/>
          <w:bdr w:val="none" w:sz="0" w:space="0" w:color="auto" w:frame="1"/>
          <w:shd w:val="clear" w:color="auto" w:fill="EEEEFF"/>
        </w:rPr>
        <w:t xml:space="preserve"> </w:t>
      </w:r>
      <w:r w:rsidRPr="006E5F57">
        <w:rPr>
          <w:rFonts w:ascii="Courier New" w:eastAsia="Times New Roman" w:hAnsi="Courier New" w:cs="Courier New"/>
          <w:color w:val="009999"/>
          <w:sz w:val="23"/>
          <w:szCs w:val="23"/>
          <w:bdr w:val="none" w:sz="0" w:space="0" w:color="auto" w:frame="1"/>
          <w:shd w:val="clear" w:color="auto" w:fill="EEEEFF"/>
        </w:rPr>
        <w:t>0.5</w:t>
      </w:r>
      <w:r w:rsidRPr="006E5F57">
        <w:rPr>
          <w:rFonts w:ascii="Courier New" w:eastAsia="Times New Roman" w:hAnsi="Courier New" w:cs="Courier New"/>
          <w:color w:val="000000"/>
          <w:sz w:val="23"/>
          <w:szCs w:val="23"/>
          <w:bdr w:val="none" w:sz="0" w:space="0" w:color="auto" w:frame="1"/>
          <w:shd w:val="clear" w:color="auto" w:fill="EEEEFF"/>
        </w:rPr>
        <w:t xml:space="preserve"> </w:t>
      </w:r>
      <w:r w:rsidRPr="006E5F57">
        <w:rPr>
          <w:rFonts w:ascii="Courier New" w:eastAsia="Times New Roman" w:hAnsi="Courier New" w:cs="Courier New"/>
          <w:b/>
          <w:bCs/>
          <w:color w:val="000000"/>
          <w:sz w:val="23"/>
          <w:szCs w:val="23"/>
          <w:bdr w:val="none" w:sz="0" w:space="0" w:color="auto" w:frame="1"/>
          <w:shd w:val="clear" w:color="auto" w:fill="EEEEFF"/>
        </w:rPr>
        <w:t>*</w:t>
      </w:r>
      <w:r w:rsidRPr="006E5F57">
        <w:rPr>
          <w:rFonts w:ascii="Courier New" w:eastAsia="Times New Roman" w:hAnsi="Courier New" w:cs="Courier New"/>
          <w:color w:val="000000"/>
          <w:sz w:val="23"/>
          <w:szCs w:val="23"/>
          <w:bdr w:val="none" w:sz="0" w:space="0" w:color="auto" w:frame="1"/>
          <w:shd w:val="clear" w:color="auto" w:fill="EEEEFF"/>
        </w:rPr>
        <w:t xml:space="preserve"> math</w:t>
      </w:r>
      <w:r w:rsidRPr="006E5F57">
        <w:rPr>
          <w:rFonts w:ascii="Courier New" w:eastAsia="Times New Roman" w:hAnsi="Courier New" w:cs="Courier New"/>
          <w:b/>
          <w:bCs/>
          <w:color w:val="000000"/>
          <w:sz w:val="23"/>
          <w:szCs w:val="23"/>
          <w:bdr w:val="none" w:sz="0" w:space="0" w:color="auto" w:frame="1"/>
          <w:shd w:val="clear" w:color="auto" w:fill="EEEEFF"/>
        </w:rPr>
        <w:t>.</w:t>
      </w:r>
      <w:r w:rsidRPr="006E5F57">
        <w:rPr>
          <w:rFonts w:ascii="Courier New" w:eastAsia="Times New Roman" w:hAnsi="Courier New" w:cs="Courier New"/>
          <w:color w:val="000000"/>
          <w:sz w:val="23"/>
          <w:szCs w:val="23"/>
          <w:bdr w:val="none" w:sz="0" w:space="0" w:color="auto" w:frame="1"/>
          <w:shd w:val="clear" w:color="auto" w:fill="EEEEFF"/>
        </w:rPr>
        <w:t>log2(</w:t>
      </w:r>
      <w:r w:rsidRPr="006E5F57">
        <w:rPr>
          <w:rFonts w:ascii="Courier New" w:eastAsia="Times New Roman" w:hAnsi="Courier New" w:cs="Courier New"/>
          <w:color w:val="009999"/>
          <w:sz w:val="23"/>
          <w:szCs w:val="23"/>
          <w:bdr w:val="none" w:sz="0" w:space="0" w:color="auto" w:frame="1"/>
          <w:shd w:val="clear" w:color="auto" w:fill="EEEEFF"/>
        </w:rPr>
        <w:t>0.5</w:t>
      </w:r>
      <w:r w:rsidRPr="006E5F57">
        <w:rPr>
          <w:rFonts w:ascii="Courier New" w:eastAsia="Times New Roman" w:hAnsi="Courier New" w:cs="Courier New"/>
          <w:color w:val="000000"/>
          <w:sz w:val="23"/>
          <w:szCs w:val="23"/>
          <w:bdr w:val="none" w:sz="0" w:space="0" w:color="auto" w:frame="1"/>
          <w:shd w:val="clear" w:color="auto" w:fill="EEEEFF"/>
        </w:rPr>
        <w:t xml:space="preserve">) )   </w:t>
      </w:r>
      <w:r w:rsidRPr="006E5F57">
        <w:rPr>
          <w:rFonts w:ascii="Courier New" w:eastAsia="Times New Roman" w:hAnsi="Courier New" w:cs="Courier New"/>
          <w:i/>
          <w:iCs/>
          <w:color w:val="999988"/>
          <w:sz w:val="23"/>
          <w:szCs w:val="23"/>
          <w:bdr w:val="none" w:sz="0" w:space="0" w:color="auto" w:frame="1"/>
          <w:shd w:val="clear" w:color="auto" w:fill="EEEEFF"/>
        </w:rPr>
        <w:t># 1.5 bit</w:t>
      </w:r>
    </w:p>
    <w:p w:rsidR="006E5F57" w:rsidRPr="006E5F57" w:rsidRDefault="006E5F57" w:rsidP="006E5F57">
      <w:pPr>
        <w:shd w:val="clear" w:color="auto" w:fill="FFFFFF"/>
        <w:spacing w:before="300" w:after="300" w:line="240" w:lineRule="auto"/>
        <w:rPr>
          <w:rFonts w:ascii="Helvetica" w:eastAsia="Times New Roman" w:hAnsi="Helvetica" w:cs="Helvetica"/>
          <w:color w:val="000000"/>
          <w:sz w:val="24"/>
          <w:szCs w:val="24"/>
        </w:rPr>
      </w:pPr>
      <w:r w:rsidRPr="006E5F57">
        <w:rPr>
          <w:rFonts w:ascii="Helvetica" w:eastAsia="Times New Roman" w:hAnsi="Helvetica" w:cs="Helvetica"/>
          <w:color w:val="000000"/>
          <w:sz w:val="24"/>
          <w:szCs w:val="24"/>
        </w:rPr>
        <w:t>Entropy is also a measure of randomness (disorder). A fair dice, compar</w:t>
      </w:r>
      <w:ins w:id="189" w:author="Renee Redding" w:date="2017-04-11T22:40:00Z">
        <w:r w:rsidR="008E7A99">
          <w:rPr>
            <w:rFonts w:ascii="Helvetica" w:eastAsia="Times New Roman" w:hAnsi="Helvetica" w:cs="Helvetica"/>
            <w:color w:val="000000"/>
            <w:sz w:val="24"/>
            <w:szCs w:val="24"/>
          </w:rPr>
          <w:t>ed</w:t>
        </w:r>
      </w:ins>
      <w:del w:id="190" w:author="Renee Redding" w:date="2017-04-11T22:40:00Z">
        <w:r w:rsidRPr="006E5F57" w:rsidDel="008E7A99">
          <w:rPr>
            <w:rFonts w:ascii="Helvetica" w:eastAsia="Times New Roman" w:hAnsi="Helvetica" w:cs="Helvetica"/>
            <w:color w:val="000000"/>
            <w:sz w:val="24"/>
            <w:szCs w:val="24"/>
          </w:rPr>
          <w:delText>ing</w:delText>
        </w:r>
      </w:del>
      <w:r w:rsidRPr="006E5F57">
        <w:rPr>
          <w:rFonts w:ascii="Helvetica" w:eastAsia="Times New Roman" w:hAnsi="Helvetica" w:cs="Helvetica"/>
          <w:color w:val="000000"/>
          <w:sz w:val="24"/>
          <w:szCs w:val="24"/>
        </w:rPr>
        <w:t xml:space="preserve"> with a biased dice, has more randomness with even distribution of outcomes. A biased dice is more predictable and therefore less entrop</w:t>
      </w:r>
      <w:ins w:id="191" w:author="Renee Redding" w:date="2017-04-11T22:41:00Z">
        <w:r w:rsidR="008E7A99">
          <w:rPr>
            <w:rFonts w:ascii="Helvetica" w:eastAsia="Times New Roman" w:hAnsi="Helvetica" w:cs="Helvetica"/>
            <w:color w:val="000000"/>
            <w:sz w:val="24"/>
            <w:szCs w:val="24"/>
          </w:rPr>
          <w:t>ic</w:t>
        </w:r>
      </w:ins>
      <w:del w:id="192" w:author="Renee Redding" w:date="2017-04-11T22:41:00Z">
        <w:r w:rsidRPr="006E5F57" w:rsidDel="008E7A99">
          <w:rPr>
            <w:rFonts w:ascii="Helvetica" w:eastAsia="Times New Roman" w:hAnsi="Helvetica" w:cs="Helvetica"/>
            <w:color w:val="000000"/>
            <w:sz w:val="24"/>
            <w:szCs w:val="24"/>
          </w:rPr>
          <w:delText>y</w:delText>
        </w:r>
      </w:del>
      <w:r w:rsidRPr="006E5F57">
        <w:rPr>
          <w:rFonts w:ascii="Helvetica" w:eastAsia="Times New Roman" w:hAnsi="Helvetica" w:cs="Helvetica"/>
          <w:color w:val="000000"/>
          <w:sz w:val="24"/>
          <w:szCs w:val="24"/>
        </w:rPr>
        <w:t>. In entropy, randomness means more information since it requires more bits to represent the information. For example, it takes more time to desc</w:t>
      </w:r>
      <w:ins w:id="193" w:author="Renee Redding" w:date="2017-04-11T22:41:00Z">
        <w:r w:rsidR="008E7A99">
          <w:rPr>
            <w:rFonts w:ascii="Helvetica" w:eastAsia="Times New Roman" w:hAnsi="Helvetica" w:cs="Helvetica"/>
            <w:color w:val="000000"/>
            <w:sz w:val="24"/>
            <w:szCs w:val="24"/>
          </w:rPr>
          <w:t>r</w:t>
        </w:r>
      </w:ins>
      <w:r w:rsidRPr="006E5F57">
        <w:rPr>
          <w:rFonts w:ascii="Helvetica" w:eastAsia="Times New Roman" w:hAnsi="Helvetica" w:cs="Helvetica"/>
          <w:color w:val="000000"/>
          <w:sz w:val="24"/>
          <w:szCs w:val="24"/>
        </w:rPr>
        <w:t>ibe the details inside a messy room.</w:t>
      </w:r>
    </w:p>
    <w:p w:rsidR="006E5F57" w:rsidRPr="006E5F57" w:rsidRDefault="006E5F57" w:rsidP="006E5F57">
      <w:pPr>
        <w:shd w:val="clear" w:color="auto" w:fill="FFFFFF"/>
        <w:spacing w:before="300" w:after="300" w:line="240" w:lineRule="auto"/>
        <w:rPr>
          <w:rFonts w:ascii="Helvetica" w:eastAsia="Times New Roman" w:hAnsi="Helvetica" w:cs="Helvetica"/>
          <w:color w:val="000000"/>
          <w:sz w:val="24"/>
          <w:szCs w:val="24"/>
        </w:rPr>
      </w:pPr>
      <w:proofErr w:type="gramStart"/>
      <w:r w:rsidRPr="006E5F57">
        <w:rPr>
          <w:rFonts w:ascii="Helvetica" w:eastAsia="Times New Roman" w:hAnsi="Helvetica" w:cs="Helvetica"/>
          <w:color w:val="000000"/>
          <w:sz w:val="24"/>
          <w:szCs w:val="24"/>
        </w:rPr>
        <w:t>The entropy of a biased coin and a fair coin.</w:t>
      </w:r>
      <w:proofErr w:type="gramEnd"/>
    </w:p>
    <w:p w:rsidR="006E5F57" w:rsidRPr="006E5F57" w:rsidRDefault="006E5F57" w:rsidP="006E5F57">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shd w:val="clear" w:color="auto" w:fill="EEEEFF"/>
        </w:rPr>
      </w:pPr>
      <w:r w:rsidRPr="006E5F57">
        <w:rPr>
          <w:rFonts w:ascii="Courier New" w:eastAsia="Times New Roman" w:hAnsi="Courier New" w:cs="Courier New"/>
          <w:color w:val="000000"/>
          <w:sz w:val="23"/>
          <w:szCs w:val="23"/>
          <w:bdr w:val="none" w:sz="0" w:space="0" w:color="auto" w:frame="1"/>
          <w:shd w:val="clear" w:color="auto" w:fill="EEEEFF"/>
        </w:rPr>
        <w:t xml:space="preserve">b </w:t>
      </w:r>
      <w:r w:rsidRPr="006E5F57">
        <w:rPr>
          <w:rFonts w:ascii="Courier New" w:eastAsia="Times New Roman" w:hAnsi="Courier New" w:cs="Courier New"/>
          <w:b/>
          <w:bCs/>
          <w:color w:val="000000"/>
          <w:sz w:val="23"/>
          <w:szCs w:val="23"/>
          <w:bdr w:val="none" w:sz="0" w:space="0" w:color="auto" w:frame="1"/>
          <w:shd w:val="clear" w:color="auto" w:fill="EEEEFF"/>
        </w:rPr>
        <w:t>=</w:t>
      </w:r>
      <w:r w:rsidRPr="006E5F57">
        <w:rPr>
          <w:rFonts w:ascii="Courier New" w:eastAsia="Times New Roman" w:hAnsi="Courier New" w:cs="Courier New"/>
          <w:color w:val="000000"/>
          <w:sz w:val="23"/>
          <w:szCs w:val="23"/>
          <w:bdr w:val="none" w:sz="0" w:space="0" w:color="auto" w:frame="1"/>
          <w:shd w:val="clear" w:color="auto" w:fill="EEEEFF"/>
        </w:rPr>
        <w:t xml:space="preserve"> </w:t>
      </w:r>
      <w:proofErr w:type="gramStart"/>
      <w:r w:rsidRPr="006E5F57">
        <w:rPr>
          <w:rFonts w:ascii="Courier New" w:eastAsia="Times New Roman" w:hAnsi="Courier New" w:cs="Courier New"/>
          <w:b/>
          <w:bCs/>
          <w:color w:val="000000"/>
          <w:sz w:val="23"/>
          <w:szCs w:val="23"/>
          <w:bdr w:val="none" w:sz="0" w:space="0" w:color="auto" w:frame="1"/>
          <w:shd w:val="clear" w:color="auto" w:fill="EEEEFF"/>
        </w:rPr>
        <w:t>-</w:t>
      </w:r>
      <w:r w:rsidRPr="006E5F57">
        <w:rPr>
          <w:rFonts w:ascii="Courier New" w:eastAsia="Times New Roman" w:hAnsi="Courier New" w:cs="Courier New"/>
          <w:color w:val="000000"/>
          <w:sz w:val="23"/>
          <w:szCs w:val="23"/>
          <w:bdr w:val="none" w:sz="0" w:space="0" w:color="auto" w:frame="1"/>
          <w:shd w:val="clear" w:color="auto" w:fill="EEEEFF"/>
        </w:rPr>
        <w:t>(</w:t>
      </w:r>
      <w:proofErr w:type="gramEnd"/>
      <w:r w:rsidRPr="006E5F57">
        <w:rPr>
          <w:rFonts w:ascii="Courier New" w:eastAsia="Times New Roman" w:hAnsi="Courier New" w:cs="Courier New"/>
          <w:color w:val="009999"/>
          <w:sz w:val="23"/>
          <w:szCs w:val="23"/>
          <w:bdr w:val="none" w:sz="0" w:space="0" w:color="auto" w:frame="1"/>
          <w:shd w:val="clear" w:color="auto" w:fill="EEEEFF"/>
        </w:rPr>
        <w:t>1.0</w:t>
      </w:r>
      <w:r w:rsidRPr="006E5F57">
        <w:rPr>
          <w:rFonts w:ascii="Courier New" w:eastAsia="Times New Roman" w:hAnsi="Courier New" w:cs="Courier New"/>
          <w:color w:val="000000"/>
          <w:sz w:val="23"/>
          <w:szCs w:val="23"/>
          <w:bdr w:val="none" w:sz="0" w:space="0" w:color="auto" w:frame="1"/>
          <w:shd w:val="clear" w:color="auto" w:fill="EEEEFF"/>
        </w:rPr>
        <w:t xml:space="preserve"> </w:t>
      </w:r>
      <w:r w:rsidRPr="006E5F57">
        <w:rPr>
          <w:rFonts w:ascii="Courier New" w:eastAsia="Times New Roman" w:hAnsi="Courier New" w:cs="Courier New"/>
          <w:b/>
          <w:bCs/>
          <w:color w:val="000000"/>
          <w:sz w:val="23"/>
          <w:szCs w:val="23"/>
          <w:bdr w:val="none" w:sz="0" w:space="0" w:color="auto" w:frame="1"/>
          <w:shd w:val="clear" w:color="auto" w:fill="EEEEFF"/>
        </w:rPr>
        <w:t>*</w:t>
      </w:r>
      <w:r w:rsidRPr="006E5F57">
        <w:rPr>
          <w:rFonts w:ascii="Courier New" w:eastAsia="Times New Roman" w:hAnsi="Courier New" w:cs="Courier New"/>
          <w:color w:val="000000"/>
          <w:sz w:val="23"/>
          <w:szCs w:val="23"/>
          <w:bdr w:val="none" w:sz="0" w:space="0" w:color="auto" w:frame="1"/>
          <w:shd w:val="clear" w:color="auto" w:fill="EEEEFF"/>
        </w:rPr>
        <w:t xml:space="preserve"> math</w:t>
      </w:r>
      <w:r w:rsidRPr="006E5F57">
        <w:rPr>
          <w:rFonts w:ascii="Courier New" w:eastAsia="Times New Roman" w:hAnsi="Courier New" w:cs="Courier New"/>
          <w:b/>
          <w:bCs/>
          <w:color w:val="000000"/>
          <w:sz w:val="23"/>
          <w:szCs w:val="23"/>
          <w:bdr w:val="none" w:sz="0" w:space="0" w:color="auto" w:frame="1"/>
          <w:shd w:val="clear" w:color="auto" w:fill="EEEEFF"/>
        </w:rPr>
        <w:t>.</w:t>
      </w:r>
      <w:r w:rsidRPr="006E5F57">
        <w:rPr>
          <w:rFonts w:ascii="Courier New" w:eastAsia="Times New Roman" w:hAnsi="Courier New" w:cs="Courier New"/>
          <w:color w:val="000000"/>
          <w:sz w:val="23"/>
          <w:szCs w:val="23"/>
          <w:bdr w:val="none" w:sz="0" w:space="0" w:color="auto" w:frame="1"/>
          <w:shd w:val="clear" w:color="auto" w:fill="EEEEFF"/>
        </w:rPr>
        <w:t>log2(</w:t>
      </w:r>
      <w:r w:rsidRPr="006E5F57">
        <w:rPr>
          <w:rFonts w:ascii="Courier New" w:eastAsia="Times New Roman" w:hAnsi="Courier New" w:cs="Courier New"/>
          <w:color w:val="009999"/>
          <w:sz w:val="23"/>
          <w:szCs w:val="23"/>
          <w:bdr w:val="none" w:sz="0" w:space="0" w:color="auto" w:frame="1"/>
          <w:shd w:val="clear" w:color="auto" w:fill="EEEEFF"/>
        </w:rPr>
        <w:t>1.0</w:t>
      </w:r>
      <w:r w:rsidRPr="006E5F57">
        <w:rPr>
          <w:rFonts w:ascii="Courier New" w:eastAsia="Times New Roman" w:hAnsi="Courier New" w:cs="Courier New"/>
          <w:color w:val="000000"/>
          <w:sz w:val="23"/>
          <w:szCs w:val="23"/>
          <w:bdr w:val="none" w:sz="0" w:space="0" w:color="auto" w:frame="1"/>
          <w:shd w:val="clear" w:color="auto" w:fill="EEEEFF"/>
        </w:rPr>
        <w:t xml:space="preserve">))                           </w:t>
      </w:r>
      <w:r w:rsidRPr="006E5F57">
        <w:rPr>
          <w:rFonts w:ascii="Courier New" w:eastAsia="Times New Roman" w:hAnsi="Courier New" w:cs="Courier New"/>
          <w:i/>
          <w:iCs/>
          <w:color w:val="999988"/>
          <w:sz w:val="23"/>
          <w:szCs w:val="23"/>
          <w:bdr w:val="none" w:sz="0" w:space="0" w:color="auto" w:frame="1"/>
          <w:shd w:val="clear" w:color="auto" w:fill="EEEEFF"/>
        </w:rPr>
        <w:t># 0 : A 2-head coin</w:t>
      </w:r>
    </w:p>
    <w:p w:rsidR="006E5F57" w:rsidRPr="006E5F57" w:rsidRDefault="006E5F57" w:rsidP="006E5F57">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3"/>
          <w:szCs w:val="23"/>
          <w:bdr w:val="none" w:sz="0" w:space="0" w:color="auto" w:frame="1"/>
          <w:shd w:val="clear" w:color="auto" w:fill="EEEEFF"/>
        </w:rPr>
      </w:pPr>
      <w:r w:rsidRPr="006E5F57">
        <w:rPr>
          <w:rFonts w:ascii="Courier New" w:eastAsia="Times New Roman" w:hAnsi="Courier New" w:cs="Courier New"/>
          <w:color w:val="000000"/>
          <w:sz w:val="23"/>
          <w:szCs w:val="23"/>
          <w:bdr w:val="none" w:sz="0" w:space="0" w:color="auto" w:frame="1"/>
          <w:shd w:val="clear" w:color="auto" w:fill="EEEEFF"/>
        </w:rPr>
        <w:t xml:space="preserve">b </w:t>
      </w:r>
      <w:r w:rsidRPr="006E5F57">
        <w:rPr>
          <w:rFonts w:ascii="Courier New" w:eastAsia="Times New Roman" w:hAnsi="Courier New" w:cs="Courier New"/>
          <w:b/>
          <w:bCs/>
          <w:color w:val="000000"/>
          <w:sz w:val="23"/>
          <w:szCs w:val="23"/>
          <w:bdr w:val="none" w:sz="0" w:space="0" w:color="auto" w:frame="1"/>
          <w:shd w:val="clear" w:color="auto" w:fill="EEEEFF"/>
        </w:rPr>
        <w:t>=</w:t>
      </w:r>
      <w:r w:rsidRPr="006E5F57">
        <w:rPr>
          <w:rFonts w:ascii="Courier New" w:eastAsia="Times New Roman" w:hAnsi="Courier New" w:cs="Courier New"/>
          <w:color w:val="000000"/>
          <w:sz w:val="23"/>
          <w:szCs w:val="23"/>
          <w:bdr w:val="none" w:sz="0" w:space="0" w:color="auto" w:frame="1"/>
          <w:shd w:val="clear" w:color="auto" w:fill="EEEEFF"/>
        </w:rPr>
        <w:t xml:space="preserve"> </w:t>
      </w:r>
      <w:proofErr w:type="gramStart"/>
      <w:r w:rsidRPr="006E5F57">
        <w:rPr>
          <w:rFonts w:ascii="Courier New" w:eastAsia="Times New Roman" w:hAnsi="Courier New" w:cs="Courier New"/>
          <w:b/>
          <w:bCs/>
          <w:color w:val="000000"/>
          <w:sz w:val="23"/>
          <w:szCs w:val="23"/>
          <w:bdr w:val="none" w:sz="0" w:space="0" w:color="auto" w:frame="1"/>
          <w:shd w:val="clear" w:color="auto" w:fill="EEEEFF"/>
        </w:rPr>
        <w:t>-</w:t>
      </w:r>
      <w:r w:rsidRPr="006E5F57">
        <w:rPr>
          <w:rFonts w:ascii="Courier New" w:eastAsia="Times New Roman" w:hAnsi="Courier New" w:cs="Courier New"/>
          <w:color w:val="000000"/>
          <w:sz w:val="23"/>
          <w:szCs w:val="23"/>
          <w:bdr w:val="none" w:sz="0" w:space="0" w:color="auto" w:frame="1"/>
          <w:shd w:val="clear" w:color="auto" w:fill="EEEEFF"/>
        </w:rPr>
        <w:t>(</w:t>
      </w:r>
      <w:proofErr w:type="gramEnd"/>
      <w:r w:rsidRPr="006E5F57">
        <w:rPr>
          <w:rFonts w:ascii="Courier New" w:eastAsia="Times New Roman" w:hAnsi="Courier New" w:cs="Courier New"/>
          <w:color w:val="009999"/>
          <w:sz w:val="23"/>
          <w:szCs w:val="23"/>
          <w:bdr w:val="none" w:sz="0" w:space="0" w:color="auto" w:frame="1"/>
          <w:shd w:val="clear" w:color="auto" w:fill="EEEEFF"/>
        </w:rPr>
        <w:t>0.5</w:t>
      </w:r>
      <w:r w:rsidRPr="006E5F57">
        <w:rPr>
          <w:rFonts w:ascii="Courier New" w:eastAsia="Times New Roman" w:hAnsi="Courier New" w:cs="Courier New"/>
          <w:color w:val="000000"/>
          <w:sz w:val="23"/>
          <w:szCs w:val="23"/>
          <w:bdr w:val="none" w:sz="0" w:space="0" w:color="auto" w:frame="1"/>
          <w:shd w:val="clear" w:color="auto" w:fill="EEEEFF"/>
        </w:rPr>
        <w:t xml:space="preserve"> </w:t>
      </w:r>
      <w:r w:rsidRPr="006E5F57">
        <w:rPr>
          <w:rFonts w:ascii="Courier New" w:eastAsia="Times New Roman" w:hAnsi="Courier New" w:cs="Courier New"/>
          <w:b/>
          <w:bCs/>
          <w:color w:val="000000"/>
          <w:sz w:val="23"/>
          <w:szCs w:val="23"/>
          <w:bdr w:val="none" w:sz="0" w:space="0" w:color="auto" w:frame="1"/>
          <w:shd w:val="clear" w:color="auto" w:fill="EEEEFF"/>
        </w:rPr>
        <w:t>*</w:t>
      </w:r>
      <w:r w:rsidRPr="006E5F57">
        <w:rPr>
          <w:rFonts w:ascii="Courier New" w:eastAsia="Times New Roman" w:hAnsi="Courier New" w:cs="Courier New"/>
          <w:color w:val="000000"/>
          <w:sz w:val="23"/>
          <w:szCs w:val="23"/>
          <w:bdr w:val="none" w:sz="0" w:space="0" w:color="auto" w:frame="1"/>
          <w:shd w:val="clear" w:color="auto" w:fill="EEEEFF"/>
        </w:rPr>
        <w:t xml:space="preserve"> math</w:t>
      </w:r>
      <w:r w:rsidRPr="006E5F57">
        <w:rPr>
          <w:rFonts w:ascii="Courier New" w:eastAsia="Times New Roman" w:hAnsi="Courier New" w:cs="Courier New"/>
          <w:b/>
          <w:bCs/>
          <w:color w:val="000000"/>
          <w:sz w:val="23"/>
          <w:szCs w:val="23"/>
          <w:bdr w:val="none" w:sz="0" w:space="0" w:color="auto" w:frame="1"/>
          <w:shd w:val="clear" w:color="auto" w:fill="EEEEFF"/>
        </w:rPr>
        <w:t>.</w:t>
      </w:r>
      <w:r w:rsidRPr="006E5F57">
        <w:rPr>
          <w:rFonts w:ascii="Courier New" w:eastAsia="Times New Roman" w:hAnsi="Courier New" w:cs="Courier New"/>
          <w:color w:val="000000"/>
          <w:sz w:val="23"/>
          <w:szCs w:val="23"/>
          <w:bdr w:val="none" w:sz="0" w:space="0" w:color="auto" w:frame="1"/>
          <w:shd w:val="clear" w:color="auto" w:fill="EEEEFF"/>
        </w:rPr>
        <w:t>log2(</w:t>
      </w:r>
      <w:r w:rsidRPr="006E5F57">
        <w:rPr>
          <w:rFonts w:ascii="Courier New" w:eastAsia="Times New Roman" w:hAnsi="Courier New" w:cs="Courier New"/>
          <w:color w:val="009999"/>
          <w:sz w:val="23"/>
          <w:szCs w:val="23"/>
          <w:bdr w:val="none" w:sz="0" w:space="0" w:color="auto" w:frame="1"/>
          <w:shd w:val="clear" w:color="auto" w:fill="EEEEFF"/>
        </w:rPr>
        <w:t>0.5</w:t>
      </w:r>
      <w:r w:rsidRPr="006E5F57">
        <w:rPr>
          <w:rFonts w:ascii="Courier New" w:eastAsia="Times New Roman" w:hAnsi="Courier New" w:cs="Courier New"/>
          <w:color w:val="000000"/>
          <w:sz w:val="23"/>
          <w:szCs w:val="23"/>
          <w:bdr w:val="none" w:sz="0" w:space="0" w:color="auto" w:frame="1"/>
          <w:shd w:val="clear" w:color="auto" w:fill="EEEEFF"/>
        </w:rPr>
        <w:t xml:space="preserve">) </w:t>
      </w:r>
      <w:r w:rsidRPr="006E5F57">
        <w:rPr>
          <w:rFonts w:ascii="Courier New" w:eastAsia="Times New Roman" w:hAnsi="Courier New" w:cs="Courier New"/>
          <w:b/>
          <w:bCs/>
          <w:color w:val="000000"/>
          <w:sz w:val="23"/>
          <w:szCs w:val="23"/>
          <w:bdr w:val="none" w:sz="0" w:space="0" w:color="auto" w:frame="1"/>
          <w:shd w:val="clear" w:color="auto" w:fill="EEEEFF"/>
        </w:rPr>
        <w:t>+</w:t>
      </w:r>
      <w:r w:rsidRPr="006E5F57">
        <w:rPr>
          <w:rFonts w:ascii="Courier New" w:eastAsia="Times New Roman" w:hAnsi="Courier New" w:cs="Courier New"/>
          <w:color w:val="000000"/>
          <w:sz w:val="23"/>
          <w:szCs w:val="23"/>
          <w:bdr w:val="none" w:sz="0" w:space="0" w:color="auto" w:frame="1"/>
          <w:shd w:val="clear" w:color="auto" w:fill="EEEEFF"/>
        </w:rPr>
        <w:t xml:space="preserve"> </w:t>
      </w:r>
      <w:r w:rsidRPr="006E5F57">
        <w:rPr>
          <w:rFonts w:ascii="Courier New" w:eastAsia="Times New Roman" w:hAnsi="Courier New" w:cs="Courier New"/>
          <w:color w:val="009999"/>
          <w:sz w:val="23"/>
          <w:szCs w:val="23"/>
          <w:bdr w:val="none" w:sz="0" w:space="0" w:color="auto" w:frame="1"/>
          <w:shd w:val="clear" w:color="auto" w:fill="EEEEFF"/>
        </w:rPr>
        <w:t>0.5</w:t>
      </w:r>
      <w:r w:rsidRPr="006E5F57">
        <w:rPr>
          <w:rFonts w:ascii="Courier New" w:eastAsia="Times New Roman" w:hAnsi="Courier New" w:cs="Courier New"/>
          <w:color w:val="000000"/>
          <w:sz w:val="23"/>
          <w:szCs w:val="23"/>
          <w:bdr w:val="none" w:sz="0" w:space="0" w:color="auto" w:frame="1"/>
          <w:shd w:val="clear" w:color="auto" w:fill="EEEEFF"/>
        </w:rPr>
        <w:t xml:space="preserve"> </w:t>
      </w:r>
      <w:r w:rsidRPr="006E5F57">
        <w:rPr>
          <w:rFonts w:ascii="Courier New" w:eastAsia="Times New Roman" w:hAnsi="Courier New" w:cs="Courier New"/>
          <w:b/>
          <w:bCs/>
          <w:color w:val="000000"/>
          <w:sz w:val="23"/>
          <w:szCs w:val="23"/>
          <w:bdr w:val="none" w:sz="0" w:space="0" w:color="auto" w:frame="1"/>
          <w:shd w:val="clear" w:color="auto" w:fill="EEEEFF"/>
        </w:rPr>
        <w:t>*</w:t>
      </w:r>
      <w:r w:rsidRPr="006E5F57">
        <w:rPr>
          <w:rFonts w:ascii="Courier New" w:eastAsia="Times New Roman" w:hAnsi="Courier New" w:cs="Courier New"/>
          <w:color w:val="000000"/>
          <w:sz w:val="23"/>
          <w:szCs w:val="23"/>
          <w:bdr w:val="none" w:sz="0" w:space="0" w:color="auto" w:frame="1"/>
          <w:shd w:val="clear" w:color="auto" w:fill="EEEEFF"/>
        </w:rPr>
        <w:t xml:space="preserve"> math</w:t>
      </w:r>
      <w:r w:rsidRPr="006E5F57">
        <w:rPr>
          <w:rFonts w:ascii="Courier New" w:eastAsia="Times New Roman" w:hAnsi="Courier New" w:cs="Courier New"/>
          <w:b/>
          <w:bCs/>
          <w:color w:val="000000"/>
          <w:sz w:val="23"/>
          <w:szCs w:val="23"/>
          <w:bdr w:val="none" w:sz="0" w:space="0" w:color="auto" w:frame="1"/>
          <w:shd w:val="clear" w:color="auto" w:fill="EEEEFF"/>
        </w:rPr>
        <w:t>.</w:t>
      </w:r>
      <w:r w:rsidRPr="006E5F57">
        <w:rPr>
          <w:rFonts w:ascii="Courier New" w:eastAsia="Times New Roman" w:hAnsi="Courier New" w:cs="Courier New"/>
          <w:color w:val="000000"/>
          <w:sz w:val="23"/>
          <w:szCs w:val="23"/>
          <w:bdr w:val="none" w:sz="0" w:space="0" w:color="auto" w:frame="1"/>
          <w:shd w:val="clear" w:color="auto" w:fill="EEEEFF"/>
        </w:rPr>
        <w:t>log2(</w:t>
      </w:r>
      <w:r w:rsidRPr="006E5F57">
        <w:rPr>
          <w:rFonts w:ascii="Courier New" w:eastAsia="Times New Roman" w:hAnsi="Courier New" w:cs="Courier New"/>
          <w:color w:val="009999"/>
          <w:sz w:val="23"/>
          <w:szCs w:val="23"/>
          <w:bdr w:val="none" w:sz="0" w:space="0" w:color="auto" w:frame="1"/>
          <w:shd w:val="clear" w:color="auto" w:fill="EEEEFF"/>
        </w:rPr>
        <w:t>0.5</w:t>
      </w:r>
      <w:r w:rsidRPr="006E5F57">
        <w:rPr>
          <w:rFonts w:ascii="Courier New" w:eastAsia="Times New Roman" w:hAnsi="Courier New" w:cs="Courier New"/>
          <w:color w:val="000000"/>
          <w:sz w:val="23"/>
          <w:szCs w:val="23"/>
          <w:bdr w:val="none" w:sz="0" w:space="0" w:color="auto" w:frame="1"/>
          <w:shd w:val="clear" w:color="auto" w:fill="EEEEFF"/>
        </w:rPr>
        <w:t xml:space="preserve">)  )  </w:t>
      </w:r>
      <w:r w:rsidRPr="006E5F57">
        <w:rPr>
          <w:rFonts w:ascii="Courier New" w:eastAsia="Times New Roman" w:hAnsi="Courier New" w:cs="Courier New"/>
          <w:i/>
          <w:iCs/>
          <w:color w:val="999988"/>
          <w:sz w:val="23"/>
          <w:szCs w:val="23"/>
          <w:bdr w:val="none" w:sz="0" w:space="0" w:color="auto" w:frame="1"/>
          <w:shd w:val="clear" w:color="auto" w:fill="EEEEFF"/>
        </w:rPr>
        <w:t># 1 bit: 0 for head 1 for tail.</w:t>
      </w:r>
    </w:p>
    <w:p w:rsidR="006E5F57" w:rsidRPr="006E5F57" w:rsidRDefault="006E5F57" w:rsidP="006E5F57">
      <w:pPr>
        <w:shd w:val="clear" w:color="auto" w:fill="FFFFFF"/>
        <w:spacing w:before="600" w:after="300" w:line="240" w:lineRule="auto"/>
        <w:outlineLvl w:val="3"/>
        <w:rPr>
          <w:rFonts w:ascii="Helvetica" w:eastAsia="Times New Roman" w:hAnsi="Helvetica" w:cs="Helvetica"/>
          <w:color w:val="000000"/>
          <w:spacing w:val="-15"/>
          <w:sz w:val="30"/>
          <w:szCs w:val="30"/>
        </w:rPr>
      </w:pPr>
      <w:r w:rsidRPr="006E5F57">
        <w:rPr>
          <w:rFonts w:ascii="Helvetica" w:eastAsia="Times New Roman" w:hAnsi="Helvetica" w:cs="Helvetica"/>
          <w:color w:val="000000"/>
          <w:spacing w:val="-15"/>
          <w:sz w:val="30"/>
          <w:szCs w:val="30"/>
        </w:rPr>
        <w:t>Cross entropy</w:t>
      </w:r>
    </w:p>
    <w:p w:rsidR="006E5F57" w:rsidRPr="006E5F57" w:rsidRDefault="006E5F57" w:rsidP="006E5F57">
      <w:pPr>
        <w:shd w:val="clear" w:color="auto" w:fill="FFFFFF"/>
        <w:spacing w:line="240" w:lineRule="auto"/>
        <w:jc w:val="center"/>
        <w:rPr>
          <w:rFonts w:ascii="Helvetica" w:eastAsia="Times New Roman" w:hAnsi="Helvetica" w:cs="Helvetica"/>
          <w:color w:val="000000"/>
          <w:sz w:val="24"/>
          <w:szCs w:val="24"/>
        </w:rPr>
      </w:pPr>
      <w:r w:rsidRPr="006E5F57">
        <w:rPr>
          <w:rFonts w:ascii="MathJax_Math-italic" w:eastAsia="Times New Roman" w:hAnsi="MathJax_Math-italic" w:cs="Helvetica"/>
          <w:color w:val="000000"/>
          <w:sz w:val="29"/>
          <w:szCs w:val="29"/>
          <w:bdr w:val="none" w:sz="0" w:space="0" w:color="auto" w:frame="1"/>
        </w:rPr>
        <w:t>H</w:t>
      </w:r>
      <w:r w:rsidRPr="006E5F57">
        <w:rPr>
          <w:rFonts w:ascii="MathJax_Main" w:eastAsia="Times New Roman" w:hAnsi="MathJax_Main" w:cs="Helvetica"/>
          <w:color w:val="000000"/>
          <w:sz w:val="29"/>
          <w:szCs w:val="29"/>
          <w:bdr w:val="none" w:sz="0" w:space="0" w:color="auto" w:frame="1"/>
        </w:rPr>
        <w:t>(</w:t>
      </w:r>
      <w:proofErr w:type="spellStart"/>
      <w:r w:rsidRPr="006E5F57">
        <w:rPr>
          <w:rFonts w:ascii="MathJax_Math-italic" w:eastAsia="Times New Roman" w:hAnsi="MathJax_Math-italic" w:cs="Helvetica"/>
          <w:color w:val="000000"/>
          <w:sz w:val="29"/>
          <w:szCs w:val="29"/>
          <w:bdr w:val="none" w:sz="0" w:space="0" w:color="auto" w:frame="1"/>
        </w:rPr>
        <w:t>y</w:t>
      </w:r>
      <w:proofErr w:type="gramStart"/>
      <w:r w:rsidRPr="006E5F57">
        <w:rPr>
          <w:rFonts w:ascii="MathJax_Main" w:eastAsia="Times New Roman" w:hAnsi="MathJax_Main" w:cs="Helvetica"/>
          <w:color w:val="000000"/>
          <w:sz w:val="29"/>
          <w:szCs w:val="29"/>
          <w:bdr w:val="none" w:sz="0" w:space="0" w:color="auto" w:frame="1"/>
        </w:rPr>
        <w:t>,</w:t>
      </w:r>
      <w:r w:rsidRPr="006E5F57">
        <w:rPr>
          <w:rFonts w:ascii="MathJax_Math-italic" w:eastAsia="Times New Roman" w:hAnsi="MathJax_Math-italic" w:cs="Helvetica"/>
          <w:color w:val="000000"/>
          <w:sz w:val="29"/>
          <w:szCs w:val="29"/>
          <w:bdr w:val="none" w:sz="0" w:space="0" w:color="auto" w:frame="1"/>
        </w:rPr>
        <w:t>y</w:t>
      </w:r>
      <w:proofErr w:type="spellEnd"/>
      <w:proofErr w:type="gramEnd"/>
      <w:r w:rsidRPr="006E5F57">
        <w:rPr>
          <w:rFonts w:ascii="MathJax_Main" w:eastAsia="Times New Roman" w:hAnsi="MathJax_Main" w:cs="Helvetica"/>
          <w:color w:val="000000"/>
          <w:sz w:val="29"/>
          <w:szCs w:val="29"/>
          <w:bdr w:val="none" w:sz="0" w:space="0" w:color="auto" w:frame="1"/>
        </w:rPr>
        <w:t>^)=</w:t>
      </w:r>
      <w:r w:rsidRPr="006E5F57">
        <w:rPr>
          <w:rFonts w:ascii="MathJax_Size2" w:eastAsia="Times New Roman" w:hAnsi="MathJax_Size2" w:cs="Helvetica"/>
          <w:color w:val="000000"/>
          <w:sz w:val="29"/>
          <w:szCs w:val="29"/>
          <w:bdr w:val="none" w:sz="0" w:space="0" w:color="auto" w:frame="1"/>
        </w:rPr>
        <w:t>∑</w:t>
      </w:r>
      <w:r w:rsidRPr="006E5F57">
        <w:rPr>
          <w:rFonts w:ascii="MathJax_Math-italic" w:eastAsia="Times New Roman" w:hAnsi="MathJax_Math-italic" w:cs="Helvetica"/>
          <w:color w:val="000000"/>
          <w:sz w:val="20"/>
          <w:szCs w:val="20"/>
          <w:bdr w:val="none" w:sz="0" w:space="0" w:color="auto" w:frame="1"/>
        </w:rPr>
        <w:t>i</w:t>
      </w:r>
      <w:r w:rsidRPr="006E5F57">
        <w:rPr>
          <w:rFonts w:ascii="MathJax_Math-italic" w:eastAsia="Times New Roman" w:hAnsi="MathJax_Math-italic" w:cs="Helvetica"/>
          <w:color w:val="000000"/>
          <w:sz w:val="29"/>
          <w:szCs w:val="29"/>
          <w:bdr w:val="none" w:sz="0" w:space="0" w:color="auto" w:frame="1"/>
        </w:rPr>
        <w:t>y</w:t>
      </w:r>
      <w:r w:rsidRPr="006E5F57">
        <w:rPr>
          <w:rFonts w:ascii="MathJax_Math-italic" w:eastAsia="Times New Roman" w:hAnsi="MathJax_Math-italic" w:cs="Helvetica"/>
          <w:color w:val="000000"/>
          <w:sz w:val="20"/>
          <w:szCs w:val="20"/>
          <w:bdr w:val="none" w:sz="0" w:space="0" w:color="auto" w:frame="1"/>
        </w:rPr>
        <w:t>i</w:t>
      </w:r>
      <w:r w:rsidRPr="006E5F57">
        <w:rPr>
          <w:rFonts w:ascii="MathJax_Main" w:eastAsia="Times New Roman" w:hAnsi="MathJax_Main" w:cs="Helvetica"/>
          <w:color w:val="000000"/>
          <w:sz w:val="29"/>
          <w:szCs w:val="29"/>
          <w:bdr w:val="none" w:sz="0" w:space="0" w:color="auto" w:frame="1"/>
        </w:rPr>
        <w:t>log1</w:t>
      </w:r>
      <w:r w:rsidRPr="006E5F57">
        <w:rPr>
          <w:rFonts w:ascii="MathJax_Math-italic" w:eastAsia="Times New Roman" w:hAnsi="MathJax_Math-italic" w:cs="Helvetica"/>
          <w:color w:val="000000"/>
          <w:sz w:val="29"/>
          <w:szCs w:val="29"/>
          <w:bdr w:val="none" w:sz="0" w:space="0" w:color="auto" w:frame="1"/>
        </w:rPr>
        <w:t>y</w:t>
      </w:r>
      <w:r w:rsidRPr="006E5F57">
        <w:rPr>
          <w:rFonts w:ascii="MathJax_Main" w:eastAsia="Times New Roman" w:hAnsi="MathJax_Main" w:cs="Helvetica"/>
          <w:color w:val="000000"/>
          <w:sz w:val="29"/>
          <w:szCs w:val="29"/>
          <w:bdr w:val="none" w:sz="0" w:space="0" w:color="auto" w:frame="1"/>
        </w:rPr>
        <w:t>^</w:t>
      </w:r>
      <w:r w:rsidRPr="006E5F57">
        <w:rPr>
          <w:rFonts w:ascii="MathJax_Math-italic" w:eastAsia="Times New Roman" w:hAnsi="MathJax_Math-italic" w:cs="Helvetica"/>
          <w:color w:val="000000"/>
          <w:sz w:val="20"/>
          <w:szCs w:val="20"/>
          <w:bdr w:val="none" w:sz="0" w:space="0" w:color="auto" w:frame="1"/>
        </w:rPr>
        <w:t>i</w:t>
      </w:r>
      <w:r w:rsidRPr="006E5F57">
        <w:rPr>
          <w:rFonts w:ascii="MathJax_Main" w:eastAsia="Times New Roman" w:hAnsi="MathJax_Main" w:cs="Helvetica"/>
          <w:color w:val="000000"/>
          <w:sz w:val="29"/>
          <w:szCs w:val="29"/>
          <w:bdr w:val="none" w:sz="0" w:space="0" w:color="auto" w:frame="1"/>
        </w:rPr>
        <w:t>=−</w:t>
      </w:r>
      <w:r w:rsidRPr="006E5F57">
        <w:rPr>
          <w:rFonts w:ascii="MathJax_Size2" w:eastAsia="Times New Roman" w:hAnsi="MathJax_Size2" w:cs="Helvetica"/>
          <w:color w:val="000000"/>
          <w:sz w:val="29"/>
          <w:szCs w:val="29"/>
          <w:bdr w:val="none" w:sz="0" w:space="0" w:color="auto" w:frame="1"/>
        </w:rPr>
        <w:t>∑</w:t>
      </w:r>
      <w:proofErr w:type="spellStart"/>
      <w:r w:rsidRPr="006E5F57">
        <w:rPr>
          <w:rFonts w:ascii="MathJax_Math-italic" w:eastAsia="Times New Roman" w:hAnsi="MathJax_Math-italic" w:cs="Helvetica"/>
          <w:color w:val="000000"/>
          <w:sz w:val="20"/>
          <w:szCs w:val="20"/>
          <w:bdr w:val="none" w:sz="0" w:space="0" w:color="auto" w:frame="1"/>
        </w:rPr>
        <w:t>i</w:t>
      </w:r>
      <w:r w:rsidRPr="006E5F57">
        <w:rPr>
          <w:rFonts w:ascii="MathJax_Math-italic" w:eastAsia="Times New Roman" w:hAnsi="MathJax_Math-italic" w:cs="Helvetica"/>
          <w:color w:val="000000"/>
          <w:sz w:val="29"/>
          <w:szCs w:val="29"/>
          <w:bdr w:val="none" w:sz="0" w:space="0" w:color="auto" w:frame="1"/>
        </w:rPr>
        <w:t>y</w:t>
      </w:r>
      <w:r w:rsidRPr="006E5F57">
        <w:rPr>
          <w:rFonts w:ascii="MathJax_Math-italic" w:eastAsia="Times New Roman" w:hAnsi="MathJax_Math-italic" w:cs="Helvetica"/>
          <w:color w:val="000000"/>
          <w:sz w:val="20"/>
          <w:szCs w:val="20"/>
          <w:bdr w:val="none" w:sz="0" w:space="0" w:color="auto" w:frame="1"/>
        </w:rPr>
        <w:t>i</w:t>
      </w:r>
      <w:r w:rsidRPr="006E5F57">
        <w:rPr>
          <w:rFonts w:ascii="MathJax_Main" w:eastAsia="Times New Roman" w:hAnsi="MathJax_Main" w:cs="Helvetica"/>
          <w:color w:val="000000"/>
          <w:sz w:val="29"/>
          <w:szCs w:val="29"/>
          <w:bdr w:val="none" w:sz="0" w:space="0" w:color="auto" w:frame="1"/>
        </w:rPr>
        <w:t>log</w:t>
      </w:r>
      <w:r w:rsidRPr="006E5F57">
        <w:rPr>
          <w:rFonts w:ascii="MathJax_Math-italic" w:eastAsia="Times New Roman" w:hAnsi="MathJax_Math-italic" w:cs="Helvetica"/>
          <w:color w:val="000000"/>
          <w:sz w:val="29"/>
          <w:szCs w:val="29"/>
          <w:bdr w:val="none" w:sz="0" w:space="0" w:color="auto" w:frame="1"/>
        </w:rPr>
        <w:t>y</w:t>
      </w:r>
      <w:r w:rsidRPr="006E5F57">
        <w:rPr>
          <w:rFonts w:ascii="MathJax_Main" w:eastAsia="Times New Roman" w:hAnsi="MathJax_Main" w:cs="Helvetica"/>
          <w:color w:val="000000"/>
          <w:sz w:val="29"/>
          <w:szCs w:val="29"/>
          <w:bdr w:val="none" w:sz="0" w:space="0" w:color="auto" w:frame="1"/>
        </w:rPr>
        <w:t>^</w:t>
      </w:r>
      <w:r w:rsidRPr="006E5F57">
        <w:rPr>
          <w:rFonts w:ascii="MathJax_Math-italic" w:eastAsia="Times New Roman" w:hAnsi="MathJax_Math-italic" w:cs="Helvetica"/>
          <w:color w:val="000000"/>
          <w:sz w:val="20"/>
          <w:szCs w:val="20"/>
          <w:bdr w:val="none" w:sz="0" w:space="0" w:color="auto" w:frame="1"/>
        </w:rPr>
        <w:t>i</w:t>
      </w:r>
      <w:r w:rsidRPr="006E5F57">
        <w:rPr>
          <w:rFonts w:ascii="Helvetica" w:eastAsia="Times New Roman" w:hAnsi="Helvetica" w:cs="Helvetica"/>
          <w:color w:val="000000"/>
          <w:sz w:val="24"/>
          <w:szCs w:val="24"/>
          <w:bdr w:val="none" w:sz="0" w:space="0" w:color="auto" w:frame="1"/>
        </w:rPr>
        <w:t>H</w:t>
      </w:r>
      <w:proofErr w:type="spellEnd"/>
      <w:r w:rsidRPr="006E5F57">
        <w:rPr>
          <w:rFonts w:ascii="Helvetica" w:eastAsia="Times New Roman" w:hAnsi="Helvetica" w:cs="Helvetica"/>
          <w:color w:val="000000"/>
          <w:sz w:val="24"/>
          <w:szCs w:val="24"/>
          <w:bdr w:val="none" w:sz="0" w:space="0" w:color="auto" w:frame="1"/>
        </w:rPr>
        <w:t>(</w:t>
      </w:r>
      <w:proofErr w:type="spellStart"/>
      <w:r w:rsidRPr="006E5F57">
        <w:rPr>
          <w:rFonts w:ascii="Helvetica" w:eastAsia="Times New Roman" w:hAnsi="Helvetica" w:cs="Helvetica"/>
          <w:color w:val="000000"/>
          <w:sz w:val="24"/>
          <w:szCs w:val="24"/>
          <w:bdr w:val="none" w:sz="0" w:space="0" w:color="auto" w:frame="1"/>
        </w:rPr>
        <w:t>y,y</w:t>
      </w:r>
      <w:proofErr w:type="spellEnd"/>
      <w:r w:rsidRPr="006E5F57">
        <w:rPr>
          <w:rFonts w:ascii="Helvetica" w:eastAsia="Times New Roman" w:hAnsi="Helvetica" w:cs="Helvetica"/>
          <w:color w:val="000000"/>
          <w:sz w:val="24"/>
          <w:szCs w:val="24"/>
          <w:bdr w:val="none" w:sz="0" w:space="0" w:color="auto" w:frame="1"/>
        </w:rPr>
        <w:t>^)=∑iyilog</w:t>
      </w:r>
      <w:r w:rsidRPr="006E5F57">
        <w:rPr>
          <w:rFonts w:ascii="Cambria Math" w:eastAsia="Times New Roman" w:hAnsi="Cambria Math" w:cs="Cambria Math"/>
          <w:color w:val="000000"/>
          <w:sz w:val="24"/>
          <w:szCs w:val="24"/>
          <w:bdr w:val="none" w:sz="0" w:space="0" w:color="auto" w:frame="1"/>
        </w:rPr>
        <w:t>⁡</w:t>
      </w:r>
      <w:r w:rsidRPr="006E5F57">
        <w:rPr>
          <w:rFonts w:ascii="Helvetica" w:eastAsia="Times New Roman" w:hAnsi="Helvetica" w:cs="Helvetica"/>
          <w:color w:val="000000"/>
          <w:sz w:val="24"/>
          <w:szCs w:val="24"/>
          <w:bdr w:val="none" w:sz="0" w:space="0" w:color="auto" w:frame="1"/>
        </w:rPr>
        <w:t>1y^i=−∑</w:t>
      </w:r>
      <w:proofErr w:type="spellStart"/>
      <w:r w:rsidRPr="006E5F57">
        <w:rPr>
          <w:rFonts w:ascii="Helvetica" w:eastAsia="Times New Roman" w:hAnsi="Helvetica" w:cs="Helvetica"/>
          <w:color w:val="000000"/>
          <w:sz w:val="24"/>
          <w:szCs w:val="24"/>
          <w:bdr w:val="none" w:sz="0" w:space="0" w:color="auto" w:frame="1"/>
        </w:rPr>
        <w:t>iyilog</w:t>
      </w:r>
      <w:r w:rsidRPr="006E5F57">
        <w:rPr>
          <w:rFonts w:ascii="Cambria Math" w:eastAsia="Times New Roman" w:hAnsi="Cambria Math" w:cs="Cambria Math"/>
          <w:color w:val="000000"/>
          <w:sz w:val="24"/>
          <w:szCs w:val="24"/>
          <w:bdr w:val="none" w:sz="0" w:space="0" w:color="auto" w:frame="1"/>
        </w:rPr>
        <w:t>⁡</w:t>
      </w:r>
      <w:r w:rsidRPr="006E5F57">
        <w:rPr>
          <w:rFonts w:ascii="Helvetica" w:eastAsia="Times New Roman" w:hAnsi="Helvetica" w:cs="Helvetica"/>
          <w:color w:val="000000"/>
          <w:sz w:val="24"/>
          <w:szCs w:val="24"/>
          <w:bdr w:val="none" w:sz="0" w:space="0" w:color="auto" w:frame="1"/>
        </w:rPr>
        <w:t>y^i</w:t>
      </w:r>
      <w:proofErr w:type="spellEnd"/>
    </w:p>
    <w:p w:rsidR="006E5F57" w:rsidRPr="006E5F57" w:rsidRDefault="006E5F57" w:rsidP="006E5F57">
      <w:pPr>
        <w:shd w:val="clear" w:color="auto" w:fill="FFFFFF"/>
        <w:spacing w:after="0" w:line="240" w:lineRule="auto"/>
        <w:rPr>
          <w:rFonts w:ascii="Helvetica" w:eastAsia="Times New Roman" w:hAnsi="Helvetica" w:cs="Helvetica"/>
          <w:color w:val="000000"/>
          <w:sz w:val="24"/>
          <w:szCs w:val="24"/>
        </w:rPr>
      </w:pPr>
      <w:r w:rsidRPr="006E5F57">
        <w:rPr>
          <w:rFonts w:ascii="Helvetica" w:eastAsia="Times New Roman" w:hAnsi="Helvetica" w:cs="Helvetica"/>
          <w:color w:val="000000"/>
          <w:sz w:val="24"/>
          <w:szCs w:val="24"/>
        </w:rPr>
        <w:t>Cross entropy is the amount of bits to encode y but use the </w:t>
      </w:r>
      <w:proofErr w:type="spellStart"/>
      <w:r w:rsidRPr="006E5F57">
        <w:rPr>
          <w:rFonts w:ascii="MathJax_Math-italic" w:eastAsia="Times New Roman" w:hAnsi="MathJax_Math-italic" w:cs="Helvetica"/>
          <w:color w:val="000000"/>
          <w:sz w:val="29"/>
          <w:szCs w:val="29"/>
          <w:bdr w:val="none" w:sz="0" w:space="0" w:color="auto" w:frame="1"/>
        </w:rPr>
        <w:t>y</w:t>
      </w:r>
      <w:r w:rsidRPr="006E5F57">
        <w:rPr>
          <w:rFonts w:ascii="MathJax_Main" w:eastAsia="Times New Roman" w:hAnsi="MathJax_Main" w:cs="Helvetica"/>
          <w:color w:val="000000"/>
          <w:sz w:val="29"/>
          <w:szCs w:val="29"/>
          <w:bdr w:val="none" w:sz="0" w:space="0" w:color="auto" w:frame="1"/>
        </w:rPr>
        <w:t>^</w:t>
      </w:r>
      <w:r w:rsidRPr="006E5F57">
        <w:rPr>
          <w:rFonts w:ascii="Helvetica" w:eastAsia="Times New Roman" w:hAnsi="Helvetica" w:cs="Helvetica"/>
          <w:color w:val="000000"/>
          <w:sz w:val="24"/>
          <w:szCs w:val="24"/>
          <w:bdr w:val="none" w:sz="0" w:space="0" w:color="auto" w:frame="1"/>
        </w:rPr>
        <w:t>y</w:t>
      </w:r>
      <w:proofErr w:type="spellEnd"/>
      <w:r w:rsidRPr="006E5F57">
        <w:rPr>
          <w:rFonts w:ascii="Helvetica" w:eastAsia="Times New Roman" w:hAnsi="Helvetica" w:cs="Helvetica"/>
          <w:color w:val="000000"/>
          <w:sz w:val="24"/>
          <w:szCs w:val="24"/>
          <w:bdr w:val="none" w:sz="0" w:space="0" w:color="auto" w:frame="1"/>
        </w:rPr>
        <w:t>^</w:t>
      </w:r>
      <w:r w:rsidRPr="006E5F57">
        <w:rPr>
          <w:rFonts w:ascii="Helvetica" w:eastAsia="Times New Roman" w:hAnsi="Helvetica" w:cs="Helvetica"/>
          <w:color w:val="000000"/>
          <w:sz w:val="24"/>
          <w:szCs w:val="24"/>
        </w:rPr>
        <w:t xml:space="preserve"> distribution to compute the encode </w:t>
      </w:r>
      <w:proofErr w:type="spellStart"/>
      <w:r w:rsidRPr="006E5F57">
        <w:rPr>
          <w:rFonts w:ascii="Helvetica" w:eastAsia="Times New Roman" w:hAnsi="Helvetica" w:cs="Helvetica"/>
          <w:color w:val="000000"/>
          <w:sz w:val="24"/>
          <w:szCs w:val="24"/>
        </w:rPr>
        <w:t>scheme.The</w:t>
      </w:r>
      <w:proofErr w:type="spellEnd"/>
      <w:r w:rsidRPr="006E5F57">
        <w:rPr>
          <w:rFonts w:ascii="Helvetica" w:eastAsia="Times New Roman" w:hAnsi="Helvetica" w:cs="Helvetica"/>
          <w:color w:val="000000"/>
          <w:sz w:val="24"/>
          <w:szCs w:val="24"/>
        </w:rPr>
        <w:t xml:space="preserve"> cross entropy is always higher than entropy until both distributions are the same. You need more bits to encode the information if you use a less optimized scheme. In classification, we make predictions using probabilities </w:t>
      </w:r>
      <w:proofErr w:type="spellStart"/>
      <w:r w:rsidRPr="006E5F57">
        <w:rPr>
          <w:rFonts w:ascii="MathJax_Math-italic" w:eastAsia="Times New Roman" w:hAnsi="MathJax_Math-italic" w:cs="Helvetica"/>
          <w:color w:val="000000"/>
          <w:sz w:val="29"/>
          <w:szCs w:val="29"/>
          <w:bdr w:val="none" w:sz="0" w:space="0" w:color="auto" w:frame="1"/>
        </w:rPr>
        <w:t>y</w:t>
      </w:r>
      <w:r w:rsidRPr="006E5F57">
        <w:rPr>
          <w:rFonts w:ascii="MathJax_Main" w:eastAsia="Times New Roman" w:hAnsi="MathJax_Main" w:cs="Helvetica"/>
          <w:color w:val="000000"/>
          <w:sz w:val="29"/>
          <w:szCs w:val="29"/>
          <w:bdr w:val="none" w:sz="0" w:space="0" w:color="auto" w:frame="1"/>
        </w:rPr>
        <w:t>^</w:t>
      </w:r>
      <w:r w:rsidRPr="006E5F57">
        <w:rPr>
          <w:rFonts w:ascii="Helvetica" w:eastAsia="Times New Roman" w:hAnsi="Helvetica" w:cs="Helvetica"/>
          <w:color w:val="000000"/>
          <w:sz w:val="24"/>
          <w:szCs w:val="24"/>
          <w:bdr w:val="none" w:sz="0" w:space="0" w:color="auto" w:frame="1"/>
        </w:rPr>
        <w:t>y</w:t>
      </w:r>
      <w:proofErr w:type="spellEnd"/>
      <w:proofErr w:type="gramStart"/>
      <w:r w:rsidRPr="006E5F57">
        <w:rPr>
          <w:rFonts w:ascii="Helvetica" w:eastAsia="Times New Roman" w:hAnsi="Helvetica" w:cs="Helvetica"/>
          <w:color w:val="000000"/>
          <w:sz w:val="24"/>
          <w:szCs w:val="24"/>
          <w:bdr w:val="none" w:sz="0" w:space="0" w:color="auto" w:frame="1"/>
        </w:rPr>
        <w:t>^</w:t>
      </w:r>
      <w:r w:rsidRPr="006E5F57">
        <w:rPr>
          <w:rFonts w:ascii="Helvetica" w:eastAsia="Times New Roman" w:hAnsi="Helvetica" w:cs="Helvetica"/>
          <w:color w:val="000000"/>
          <w:sz w:val="24"/>
          <w:szCs w:val="24"/>
        </w:rPr>
        <w:t>(</w:t>
      </w:r>
      <w:proofErr w:type="gramEnd"/>
      <w:r w:rsidRPr="006E5F57">
        <w:rPr>
          <w:rFonts w:ascii="Helvetica" w:eastAsia="Times New Roman" w:hAnsi="Helvetica" w:cs="Helvetica"/>
          <w:color w:val="000000"/>
          <w:sz w:val="24"/>
          <w:szCs w:val="24"/>
        </w:rPr>
        <w:t>0.88 chance for a school bus, 0.8 for a truck and 0.4 for an airplane.)</w:t>
      </w:r>
    </w:p>
    <w:p w:rsidR="006E5F57" w:rsidRPr="006E5F57" w:rsidRDefault="006E5F57" w:rsidP="006E5F57">
      <w:pPr>
        <w:shd w:val="clear" w:color="auto" w:fill="FFFFFF"/>
        <w:spacing w:before="600" w:after="300" w:line="240" w:lineRule="auto"/>
        <w:outlineLvl w:val="3"/>
        <w:rPr>
          <w:rFonts w:ascii="Helvetica" w:eastAsia="Times New Roman" w:hAnsi="Helvetica" w:cs="Helvetica"/>
          <w:color w:val="000000"/>
          <w:spacing w:val="-15"/>
          <w:sz w:val="30"/>
          <w:szCs w:val="30"/>
        </w:rPr>
      </w:pPr>
      <w:r w:rsidRPr="006E5F57">
        <w:rPr>
          <w:rFonts w:ascii="Helvetica" w:eastAsia="Times New Roman" w:hAnsi="Helvetica" w:cs="Helvetica"/>
          <w:color w:val="000000"/>
          <w:spacing w:val="-15"/>
          <w:sz w:val="30"/>
          <w:szCs w:val="30"/>
        </w:rPr>
        <w:t>KL Divergence:</w:t>
      </w:r>
    </w:p>
    <w:p w:rsidR="006E5F57" w:rsidRPr="006E5F57" w:rsidRDefault="006E5F57" w:rsidP="006E5F57">
      <w:pPr>
        <w:shd w:val="clear" w:color="auto" w:fill="FFFFFF"/>
        <w:spacing w:line="240" w:lineRule="auto"/>
        <w:jc w:val="center"/>
        <w:rPr>
          <w:rFonts w:ascii="Helvetica" w:eastAsia="Times New Roman" w:hAnsi="Helvetica" w:cs="Helvetica"/>
          <w:color w:val="000000"/>
          <w:sz w:val="24"/>
          <w:szCs w:val="24"/>
        </w:rPr>
      </w:pPr>
      <w:r w:rsidRPr="006E5F57">
        <w:rPr>
          <w:rFonts w:ascii="MathJax_Main" w:eastAsia="Times New Roman" w:hAnsi="MathJax_Main" w:cs="Helvetica"/>
          <w:color w:val="000000"/>
          <w:sz w:val="29"/>
          <w:szCs w:val="29"/>
          <w:bdr w:val="none" w:sz="0" w:space="0" w:color="auto" w:frame="1"/>
        </w:rPr>
        <w:lastRenderedPageBreak/>
        <w:t>KL(</w:t>
      </w:r>
      <w:r w:rsidRPr="006E5F57">
        <w:rPr>
          <w:rFonts w:ascii="MathJax_Math-italic" w:eastAsia="Times New Roman" w:hAnsi="MathJax_Math-italic" w:cs="Helvetica"/>
          <w:color w:val="000000"/>
          <w:sz w:val="29"/>
          <w:szCs w:val="29"/>
          <w:bdr w:val="none" w:sz="0" w:space="0" w:color="auto" w:frame="1"/>
        </w:rPr>
        <w:t>y</w:t>
      </w:r>
      <w:r w:rsidRPr="006E5F57">
        <w:rPr>
          <w:rFonts w:ascii="MathJax_Main" w:eastAsia="Times New Roman" w:hAnsi="MathJax_Main" w:cs="Helvetica"/>
          <w:color w:val="000000"/>
          <w:sz w:val="29"/>
          <w:szCs w:val="29"/>
          <w:bdr w:val="none" w:sz="0" w:space="0" w:color="auto" w:frame="1"/>
        </w:rPr>
        <w:t> || </w:t>
      </w:r>
      <w:r w:rsidRPr="006E5F57">
        <w:rPr>
          <w:rFonts w:ascii="MathJax_Math-italic" w:eastAsia="Times New Roman" w:hAnsi="MathJax_Math-italic" w:cs="Helvetica"/>
          <w:color w:val="000000"/>
          <w:sz w:val="29"/>
          <w:szCs w:val="29"/>
          <w:bdr w:val="none" w:sz="0" w:space="0" w:color="auto" w:frame="1"/>
        </w:rPr>
        <w:t>y</w:t>
      </w:r>
      <w:r w:rsidRPr="006E5F57">
        <w:rPr>
          <w:rFonts w:ascii="MathJax_Main" w:eastAsia="Times New Roman" w:hAnsi="MathJax_Main" w:cs="Helvetica"/>
          <w:color w:val="000000"/>
          <w:sz w:val="29"/>
          <w:szCs w:val="29"/>
          <w:bdr w:val="none" w:sz="0" w:space="0" w:color="auto" w:frame="1"/>
        </w:rPr>
        <w:t>^</w:t>
      </w:r>
      <w:proofErr w:type="gramStart"/>
      <w:r w:rsidRPr="006E5F57">
        <w:rPr>
          <w:rFonts w:ascii="MathJax_Main" w:eastAsia="Times New Roman" w:hAnsi="MathJax_Main" w:cs="Helvetica"/>
          <w:color w:val="000000"/>
          <w:sz w:val="29"/>
          <w:szCs w:val="29"/>
          <w:bdr w:val="none" w:sz="0" w:space="0" w:color="auto" w:frame="1"/>
        </w:rPr>
        <w:t>)=</w:t>
      </w:r>
      <w:proofErr w:type="gramEnd"/>
      <w:r w:rsidRPr="006E5F57">
        <w:rPr>
          <w:rFonts w:ascii="MathJax_Size2" w:eastAsia="Times New Roman" w:hAnsi="MathJax_Size2" w:cs="Helvetica"/>
          <w:color w:val="000000"/>
          <w:sz w:val="29"/>
          <w:szCs w:val="29"/>
          <w:bdr w:val="none" w:sz="0" w:space="0" w:color="auto" w:frame="1"/>
        </w:rPr>
        <w:t>∑</w:t>
      </w:r>
      <w:r w:rsidRPr="006E5F57">
        <w:rPr>
          <w:rFonts w:ascii="MathJax_Math-italic" w:eastAsia="Times New Roman" w:hAnsi="MathJax_Math-italic" w:cs="Helvetica"/>
          <w:color w:val="000000"/>
          <w:sz w:val="20"/>
          <w:szCs w:val="20"/>
          <w:bdr w:val="none" w:sz="0" w:space="0" w:color="auto" w:frame="1"/>
        </w:rPr>
        <w:t>i</w:t>
      </w:r>
      <w:r w:rsidRPr="006E5F57">
        <w:rPr>
          <w:rFonts w:ascii="MathJax_Math-italic" w:eastAsia="Times New Roman" w:hAnsi="MathJax_Math-italic" w:cs="Helvetica"/>
          <w:color w:val="000000"/>
          <w:sz w:val="29"/>
          <w:szCs w:val="29"/>
          <w:bdr w:val="none" w:sz="0" w:space="0" w:color="auto" w:frame="1"/>
        </w:rPr>
        <w:t>y</w:t>
      </w:r>
      <w:r w:rsidRPr="006E5F57">
        <w:rPr>
          <w:rFonts w:ascii="MathJax_Math-italic" w:eastAsia="Times New Roman" w:hAnsi="MathJax_Math-italic" w:cs="Helvetica"/>
          <w:color w:val="000000"/>
          <w:sz w:val="20"/>
          <w:szCs w:val="20"/>
          <w:bdr w:val="none" w:sz="0" w:space="0" w:color="auto" w:frame="1"/>
        </w:rPr>
        <w:t>i</w:t>
      </w:r>
      <w:r w:rsidRPr="006E5F57">
        <w:rPr>
          <w:rFonts w:ascii="MathJax_Main" w:eastAsia="Times New Roman" w:hAnsi="MathJax_Main" w:cs="Helvetica"/>
          <w:color w:val="000000"/>
          <w:sz w:val="29"/>
          <w:szCs w:val="29"/>
          <w:bdr w:val="none" w:sz="0" w:space="0" w:color="auto" w:frame="1"/>
        </w:rPr>
        <w:t>log1</w:t>
      </w:r>
      <w:r w:rsidRPr="006E5F57">
        <w:rPr>
          <w:rFonts w:ascii="MathJax_Math-italic" w:eastAsia="Times New Roman" w:hAnsi="MathJax_Math-italic" w:cs="Helvetica"/>
          <w:color w:val="000000"/>
          <w:sz w:val="29"/>
          <w:szCs w:val="29"/>
          <w:bdr w:val="none" w:sz="0" w:space="0" w:color="auto" w:frame="1"/>
        </w:rPr>
        <w:t>y</w:t>
      </w:r>
      <w:r w:rsidRPr="006E5F57">
        <w:rPr>
          <w:rFonts w:ascii="MathJax_Main" w:eastAsia="Times New Roman" w:hAnsi="MathJax_Main" w:cs="Helvetica"/>
          <w:color w:val="000000"/>
          <w:sz w:val="29"/>
          <w:szCs w:val="29"/>
          <w:bdr w:val="none" w:sz="0" w:space="0" w:color="auto" w:frame="1"/>
        </w:rPr>
        <w:t>^</w:t>
      </w:r>
      <w:r w:rsidRPr="006E5F57">
        <w:rPr>
          <w:rFonts w:ascii="MathJax_Math-italic" w:eastAsia="Times New Roman" w:hAnsi="MathJax_Math-italic" w:cs="Helvetica"/>
          <w:color w:val="000000"/>
          <w:sz w:val="20"/>
          <w:szCs w:val="20"/>
          <w:bdr w:val="none" w:sz="0" w:space="0" w:color="auto" w:frame="1"/>
        </w:rPr>
        <w:t>i</w:t>
      </w:r>
      <w:r w:rsidRPr="006E5F57">
        <w:rPr>
          <w:rFonts w:ascii="MathJax_Main" w:eastAsia="Times New Roman" w:hAnsi="MathJax_Main" w:cs="Helvetica"/>
          <w:color w:val="000000"/>
          <w:sz w:val="29"/>
          <w:szCs w:val="29"/>
          <w:bdr w:val="none" w:sz="0" w:space="0" w:color="auto" w:frame="1"/>
        </w:rPr>
        <w:t>−</w:t>
      </w:r>
      <w:r w:rsidRPr="006E5F57">
        <w:rPr>
          <w:rFonts w:ascii="MathJax_Size2" w:eastAsia="Times New Roman" w:hAnsi="MathJax_Size2" w:cs="Helvetica"/>
          <w:color w:val="000000"/>
          <w:sz w:val="29"/>
          <w:szCs w:val="29"/>
          <w:bdr w:val="none" w:sz="0" w:space="0" w:color="auto" w:frame="1"/>
        </w:rPr>
        <w:t>∑</w:t>
      </w:r>
      <w:r w:rsidRPr="006E5F57">
        <w:rPr>
          <w:rFonts w:ascii="MathJax_Math-italic" w:eastAsia="Times New Roman" w:hAnsi="MathJax_Math-italic" w:cs="Helvetica"/>
          <w:color w:val="000000"/>
          <w:sz w:val="20"/>
          <w:szCs w:val="20"/>
          <w:bdr w:val="none" w:sz="0" w:space="0" w:color="auto" w:frame="1"/>
        </w:rPr>
        <w:t>i</w:t>
      </w:r>
      <w:r w:rsidRPr="006E5F57">
        <w:rPr>
          <w:rFonts w:ascii="MathJax_Math-italic" w:eastAsia="Times New Roman" w:hAnsi="MathJax_Math-italic" w:cs="Helvetica"/>
          <w:color w:val="000000"/>
          <w:sz w:val="29"/>
          <w:szCs w:val="29"/>
          <w:bdr w:val="none" w:sz="0" w:space="0" w:color="auto" w:frame="1"/>
        </w:rPr>
        <w:t>y</w:t>
      </w:r>
      <w:r w:rsidRPr="006E5F57">
        <w:rPr>
          <w:rFonts w:ascii="MathJax_Math-italic" w:eastAsia="Times New Roman" w:hAnsi="MathJax_Math-italic" w:cs="Helvetica"/>
          <w:color w:val="000000"/>
          <w:sz w:val="20"/>
          <w:szCs w:val="20"/>
          <w:bdr w:val="none" w:sz="0" w:space="0" w:color="auto" w:frame="1"/>
        </w:rPr>
        <w:t>i</w:t>
      </w:r>
      <w:r w:rsidRPr="006E5F57">
        <w:rPr>
          <w:rFonts w:ascii="MathJax_Main" w:eastAsia="Times New Roman" w:hAnsi="MathJax_Main" w:cs="Helvetica"/>
          <w:color w:val="000000"/>
          <w:sz w:val="29"/>
          <w:szCs w:val="29"/>
          <w:bdr w:val="none" w:sz="0" w:space="0" w:color="auto" w:frame="1"/>
        </w:rPr>
        <w:t>log1</w:t>
      </w:r>
      <w:r w:rsidRPr="006E5F57">
        <w:rPr>
          <w:rFonts w:ascii="MathJax_Math-italic" w:eastAsia="Times New Roman" w:hAnsi="MathJax_Math-italic" w:cs="Helvetica"/>
          <w:color w:val="000000"/>
          <w:sz w:val="29"/>
          <w:szCs w:val="29"/>
          <w:bdr w:val="none" w:sz="0" w:space="0" w:color="auto" w:frame="1"/>
        </w:rPr>
        <w:t>y</w:t>
      </w:r>
      <w:r w:rsidRPr="006E5F57">
        <w:rPr>
          <w:rFonts w:ascii="MathJax_Math-italic" w:eastAsia="Times New Roman" w:hAnsi="MathJax_Math-italic" w:cs="Helvetica"/>
          <w:color w:val="000000"/>
          <w:sz w:val="20"/>
          <w:szCs w:val="20"/>
          <w:bdr w:val="none" w:sz="0" w:space="0" w:color="auto" w:frame="1"/>
        </w:rPr>
        <w:t>i</w:t>
      </w:r>
      <w:r w:rsidRPr="006E5F57">
        <w:rPr>
          <w:rFonts w:ascii="MathJax_Main" w:eastAsia="Times New Roman" w:hAnsi="MathJax_Main" w:cs="Helvetica"/>
          <w:color w:val="000000"/>
          <w:sz w:val="29"/>
          <w:szCs w:val="29"/>
          <w:bdr w:val="none" w:sz="0" w:space="0" w:color="auto" w:frame="1"/>
        </w:rPr>
        <w:t>=</w:t>
      </w:r>
      <w:r w:rsidRPr="006E5F57">
        <w:rPr>
          <w:rFonts w:ascii="MathJax_Size2" w:eastAsia="Times New Roman" w:hAnsi="MathJax_Size2" w:cs="Helvetica"/>
          <w:color w:val="000000"/>
          <w:sz w:val="29"/>
          <w:szCs w:val="29"/>
          <w:bdr w:val="none" w:sz="0" w:space="0" w:color="auto" w:frame="1"/>
        </w:rPr>
        <w:t>∑</w:t>
      </w:r>
      <w:r w:rsidRPr="006E5F57">
        <w:rPr>
          <w:rFonts w:ascii="MathJax_Math-italic" w:eastAsia="Times New Roman" w:hAnsi="MathJax_Math-italic" w:cs="Helvetica"/>
          <w:color w:val="000000"/>
          <w:sz w:val="20"/>
          <w:szCs w:val="20"/>
          <w:bdr w:val="none" w:sz="0" w:space="0" w:color="auto" w:frame="1"/>
        </w:rPr>
        <w:t>i</w:t>
      </w:r>
      <w:r w:rsidRPr="006E5F57">
        <w:rPr>
          <w:rFonts w:ascii="MathJax_Math-italic" w:eastAsia="Times New Roman" w:hAnsi="MathJax_Math-italic" w:cs="Helvetica"/>
          <w:color w:val="000000"/>
          <w:sz w:val="29"/>
          <w:szCs w:val="29"/>
          <w:bdr w:val="none" w:sz="0" w:space="0" w:color="auto" w:frame="1"/>
        </w:rPr>
        <w:t>y</w:t>
      </w:r>
      <w:r w:rsidRPr="006E5F57">
        <w:rPr>
          <w:rFonts w:ascii="MathJax_Math-italic" w:eastAsia="Times New Roman" w:hAnsi="MathJax_Math-italic" w:cs="Helvetica"/>
          <w:color w:val="000000"/>
          <w:sz w:val="20"/>
          <w:szCs w:val="20"/>
          <w:bdr w:val="none" w:sz="0" w:space="0" w:color="auto" w:frame="1"/>
        </w:rPr>
        <w:t>i</w:t>
      </w:r>
      <w:r w:rsidRPr="006E5F57">
        <w:rPr>
          <w:rFonts w:ascii="MathJax_Main" w:eastAsia="Times New Roman" w:hAnsi="MathJax_Main" w:cs="Helvetica"/>
          <w:color w:val="000000"/>
          <w:sz w:val="29"/>
          <w:szCs w:val="29"/>
          <w:bdr w:val="none" w:sz="0" w:space="0" w:color="auto" w:frame="1"/>
        </w:rPr>
        <w:t>log</w:t>
      </w:r>
      <w:r w:rsidRPr="006E5F57">
        <w:rPr>
          <w:rFonts w:ascii="MathJax_Math-italic" w:eastAsia="Times New Roman" w:hAnsi="MathJax_Math-italic" w:cs="Helvetica"/>
          <w:color w:val="000000"/>
          <w:sz w:val="29"/>
          <w:szCs w:val="29"/>
          <w:bdr w:val="none" w:sz="0" w:space="0" w:color="auto" w:frame="1"/>
        </w:rPr>
        <w:t>y</w:t>
      </w:r>
      <w:r w:rsidRPr="006E5F57">
        <w:rPr>
          <w:rFonts w:ascii="MathJax_Math-italic" w:eastAsia="Times New Roman" w:hAnsi="MathJax_Math-italic" w:cs="Helvetica"/>
          <w:color w:val="000000"/>
          <w:sz w:val="20"/>
          <w:szCs w:val="20"/>
          <w:bdr w:val="none" w:sz="0" w:space="0" w:color="auto" w:frame="1"/>
        </w:rPr>
        <w:t>i</w:t>
      </w:r>
      <w:r w:rsidRPr="006E5F57">
        <w:rPr>
          <w:rFonts w:ascii="MathJax_Math-italic" w:eastAsia="Times New Roman" w:hAnsi="MathJax_Math-italic" w:cs="Helvetica"/>
          <w:color w:val="000000"/>
          <w:sz w:val="29"/>
          <w:szCs w:val="29"/>
          <w:bdr w:val="none" w:sz="0" w:space="0" w:color="auto" w:frame="1"/>
        </w:rPr>
        <w:t>y</w:t>
      </w:r>
      <w:r w:rsidRPr="006E5F57">
        <w:rPr>
          <w:rFonts w:ascii="MathJax_Main" w:eastAsia="Times New Roman" w:hAnsi="MathJax_Main" w:cs="Helvetica"/>
          <w:color w:val="000000"/>
          <w:sz w:val="29"/>
          <w:szCs w:val="29"/>
          <w:bdr w:val="none" w:sz="0" w:space="0" w:color="auto" w:frame="1"/>
        </w:rPr>
        <w:t>^</w:t>
      </w:r>
      <w:r w:rsidRPr="006E5F57">
        <w:rPr>
          <w:rFonts w:ascii="MathJax_Math-italic" w:eastAsia="Times New Roman" w:hAnsi="MathJax_Math-italic" w:cs="Helvetica"/>
          <w:color w:val="000000"/>
          <w:sz w:val="20"/>
          <w:szCs w:val="20"/>
          <w:bdr w:val="none" w:sz="0" w:space="0" w:color="auto" w:frame="1"/>
        </w:rPr>
        <w:t>i</w:t>
      </w:r>
      <w:r w:rsidRPr="006E5F57">
        <w:rPr>
          <w:rFonts w:ascii="Helvetica" w:eastAsia="Times New Roman" w:hAnsi="Helvetica" w:cs="Helvetica"/>
          <w:color w:val="000000"/>
          <w:sz w:val="24"/>
          <w:szCs w:val="24"/>
          <w:bdr w:val="none" w:sz="0" w:space="0" w:color="auto" w:frame="1"/>
        </w:rPr>
        <w:t>KL(y || y^)=∑iyilog</w:t>
      </w:r>
      <w:r w:rsidRPr="006E5F57">
        <w:rPr>
          <w:rFonts w:ascii="Cambria Math" w:eastAsia="Times New Roman" w:hAnsi="Cambria Math" w:cs="Cambria Math"/>
          <w:color w:val="000000"/>
          <w:sz w:val="24"/>
          <w:szCs w:val="24"/>
          <w:bdr w:val="none" w:sz="0" w:space="0" w:color="auto" w:frame="1"/>
        </w:rPr>
        <w:t>⁡</w:t>
      </w:r>
      <w:r w:rsidRPr="006E5F57">
        <w:rPr>
          <w:rFonts w:ascii="Helvetica" w:eastAsia="Times New Roman" w:hAnsi="Helvetica" w:cs="Helvetica"/>
          <w:color w:val="000000"/>
          <w:sz w:val="24"/>
          <w:szCs w:val="24"/>
          <w:bdr w:val="none" w:sz="0" w:space="0" w:color="auto" w:frame="1"/>
        </w:rPr>
        <w:t>1y^i−∑iyilog</w:t>
      </w:r>
      <w:r w:rsidRPr="006E5F57">
        <w:rPr>
          <w:rFonts w:ascii="Cambria Math" w:eastAsia="Times New Roman" w:hAnsi="Cambria Math" w:cs="Cambria Math"/>
          <w:color w:val="000000"/>
          <w:sz w:val="24"/>
          <w:szCs w:val="24"/>
          <w:bdr w:val="none" w:sz="0" w:space="0" w:color="auto" w:frame="1"/>
        </w:rPr>
        <w:t>⁡</w:t>
      </w:r>
      <w:r w:rsidRPr="006E5F57">
        <w:rPr>
          <w:rFonts w:ascii="Helvetica" w:eastAsia="Times New Roman" w:hAnsi="Helvetica" w:cs="Helvetica"/>
          <w:color w:val="000000"/>
          <w:sz w:val="24"/>
          <w:szCs w:val="24"/>
          <w:bdr w:val="none" w:sz="0" w:space="0" w:color="auto" w:frame="1"/>
        </w:rPr>
        <w:t>1yi=∑iyilog</w:t>
      </w:r>
      <w:r w:rsidRPr="006E5F57">
        <w:rPr>
          <w:rFonts w:ascii="Cambria Math" w:eastAsia="Times New Roman" w:hAnsi="Cambria Math" w:cs="Cambria Math"/>
          <w:color w:val="000000"/>
          <w:sz w:val="24"/>
          <w:szCs w:val="24"/>
          <w:bdr w:val="none" w:sz="0" w:space="0" w:color="auto" w:frame="1"/>
        </w:rPr>
        <w:t>⁡</w:t>
      </w:r>
      <w:r w:rsidRPr="006E5F57">
        <w:rPr>
          <w:rFonts w:ascii="Helvetica" w:eastAsia="Times New Roman" w:hAnsi="Helvetica" w:cs="Helvetica"/>
          <w:color w:val="000000"/>
          <w:sz w:val="24"/>
          <w:szCs w:val="24"/>
          <w:bdr w:val="none" w:sz="0" w:space="0" w:color="auto" w:frame="1"/>
        </w:rPr>
        <w:t>yiy^i</w:t>
      </w:r>
    </w:p>
    <w:p w:rsidR="006E5F57" w:rsidRPr="006E5F57" w:rsidRDefault="006E5F57" w:rsidP="006E5F57">
      <w:pPr>
        <w:shd w:val="clear" w:color="auto" w:fill="FFFFFF"/>
        <w:spacing w:after="0" w:line="240" w:lineRule="auto"/>
        <w:rPr>
          <w:rFonts w:ascii="Helvetica" w:eastAsia="Times New Roman" w:hAnsi="Helvetica" w:cs="Helvetica"/>
          <w:color w:val="000000"/>
          <w:sz w:val="24"/>
          <w:szCs w:val="24"/>
        </w:rPr>
      </w:pPr>
      <w:r w:rsidRPr="006E5F57">
        <w:rPr>
          <w:rFonts w:ascii="Helvetica" w:eastAsia="Times New Roman" w:hAnsi="Helvetica" w:cs="Helvetica"/>
          <w:color w:val="000000"/>
          <w:sz w:val="24"/>
          <w:szCs w:val="24"/>
        </w:rPr>
        <w:t>KL divergence is simply cross entropy - entropy: the extra bits need</w:t>
      </w:r>
      <w:ins w:id="194" w:author="Renee Redding" w:date="2017-04-11T22:43:00Z">
        <w:r w:rsidR="008E7A99">
          <w:rPr>
            <w:rFonts w:ascii="Helvetica" w:eastAsia="Times New Roman" w:hAnsi="Helvetica" w:cs="Helvetica"/>
            <w:color w:val="000000"/>
            <w:sz w:val="24"/>
            <w:szCs w:val="24"/>
          </w:rPr>
          <w:t>ed</w:t>
        </w:r>
      </w:ins>
      <w:r w:rsidRPr="006E5F57">
        <w:rPr>
          <w:rFonts w:ascii="Helvetica" w:eastAsia="Times New Roman" w:hAnsi="Helvetica" w:cs="Helvetica"/>
          <w:color w:val="000000"/>
          <w:sz w:val="24"/>
          <w:szCs w:val="24"/>
        </w:rPr>
        <w:t xml:space="preserve"> to encode the information. In machine learning, KL </w:t>
      </w:r>
      <w:proofErr w:type="spellStart"/>
      <w:r w:rsidRPr="006E5F57">
        <w:rPr>
          <w:rFonts w:ascii="Helvetica" w:eastAsia="Times New Roman" w:hAnsi="Helvetica" w:cs="Helvetica"/>
          <w:color w:val="000000"/>
          <w:sz w:val="24"/>
          <w:szCs w:val="24"/>
        </w:rPr>
        <w:t>Divergenence</w:t>
      </w:r>
      <w:proofErr w:type="spellEnd"/>
      <w:r w:rsidRPr="006E5F57">
        <w:rPr>
          <w:rFonts w:ascii="Helvetica" w:eastAsia="Times New Roman" w:hAnsi="Helvetica" w:cs="Helvetica"/>
          <w:color w:val="000000"/>
          <w:sz w:val="24"/>
          <w:szCs w:val="24"/>
        </w:rPr>
        <w:t xml:space="preserve"> estimates the difference between </w:t>
      </w:r>
      <w:proofErr w:type="gramStart"/>
      <w:r w:rsidRPr="006E5F57">
        <w:rPr>
          <w:rFonts w:ascii="Helvetica" w:eastAsia="Times New Roman" w:hAnsi="Helvetica" w:cs="Helvetica"/>
          <w:color w:val="000000"/>
          <w:sz w:val="24"/>
          <w:szCs w:val="24"/>
        </w:rPr>
        <w:t>2</w:t>
      </w:r>
      <w:proofErr w:type="gramEnd"/>
      <w:r w:rsidRPr="006E5F57">
        <w:rPr>
          <w:rFonts w:ascii="Helvetica" w:eastAsia="Times New Roman" w:hAnsi="Helvetica" w:cs="Helvetica"/>
          <w:color w:val="000000"/>
          <w:sz w:val="24"/>
          <w:szCs w:val="24"/>
        </w:rPr>
        <w:t xml:space="preserve"> distributions. Since </w:t>
      </w:r>
      <w:proofErr w:type="spellStart"/>
      <w:r w:rsidRPr="006E5F57">
        <w:rPr>
          <w:rFonts w:ascii="MathJax_Math-italic" w:eastAsia="Times New Roman" w:hAnsi="MathJax_Math-italic" w:cs="Helvetica"/>
          <w:color w:val="000000"/>
          <w:sz w:val="29"/>
          <w:szCs w:val="29"/>
          <w:bdr w:val="none" w:sz="0" w:space="0" w:color="auto" w:frame="1"/>
        </w:rPr>
        <w:t>y</w:t>
      </w:r>
      <w:r w:rsidRPr="006E5F57">
        <w:rPr>
          <w:rFonts w:ascii="Helvetica" w:eastAsia="Times New Roman" w:hAnsi="Helvetica" w:cs="Helvetica"/>
          <w:color w:val="000000"/>
          <w:sz w:val="24"/>
          <w:szCs w:val="24"/>
          <w:bdr w:val="none" w:sz="0" w:space="0" w:color="auto" w:frame="1"/>
        </w:rPr>
        <w:t>y</w:t>
      </w:r>
      <w:proofErr w:type="spellEnd"/>
      <w:r w:rsidRPr="006E5F57">
        <w:rPr>
          <w:rFonts w:ascii="Helvetica" w:eastAsia="Times New Roman" w:hAnsi="Helvetica" w:cs="Helvetica"/>
          <w:color w:val="000000"/>
          <w:sz w:val="24"/>
          <w:szCs w:val="24"/>
        </w:rPr>
        <w:t> is the true labels</w:t>
      </w:r>
      <w:ins w:id="195" w:author="Renee Redding" w:date="2017-04-11T22:43:00Z">
        <w:r w:rsidR="008E7A99">
          <w:rPr>
            <w:rFonts w:ascii="Helvetica" w:eastAsia="Times New Roman" w:hAnsi="Helvetica" w:cs="Helvetica"/>
            <w:color w:val="000000"/>
            <w:sz w:val="24"/>
            <w:szCs w:val="24"/>
          </w:rPr>
          <w:t>,</w:t>
        </w:r>
      </w:ins>
      <w:r w:rsidRPr="006E5F57">
        <w:rPr>
          <w:rFonts w:ascii="Helvetica" w:eastAsia="Times New Roman" w:hAnsi="Helvetica" w:cs="Helvetica"/>
          <w:color w:val="000000"/>
          <w:sz w:val="24"/>
          <w:szCs w:val="24"/>
        </w:rPr>
        <w:t xml:space="preserve"> which do</w:t>
      </w:r>
      <w:del w:id="196" w:author="Renee Redding" w:date="2017-04-11T22:43:00Z">
        <w:r w:rsidRPr="006E5F57" w:rsidDel="008E7A99">
          <w:rPr>
            <w:rFonts w:ascii="Helvetica" w:eastAsia="Times New Roman" w:hAnsi="Helvetica" w:cs="Helvetica"/>
            <w:color w:val="000000"/>
            <w:sz w:val="24"/>
            <w:szCs w:val="24"/>
          </w:rPr>
          <w:delText>es</w:delText>
        </w:r>
      </w:del>
      <w:r w:rsidRPr="006E5F57">
        <w:rPr>
          <w:rFonts w:ascii="Helvetica" w:eastAsia="Times New Roman" w:hAnsi="Helvetica" w:cs="Helvetica"/>
          <w:color w:val="000000"/>
          <w:sz w:val="24"/>
          <w:szCs w:val="24"/>
        </w:rPr>
        <w:t xml:space="preserve"> not change, we can treat it as a constant. Therefore finding a model to </w:t>
      </w:r>
      <w:proofErr w:type="spellStart"/>
      <w:r w:rsidRPr="006E5F57">
        <w:rPr>
          <w:rFonts w:ascii="Helvetica" w:eastAsia="Times New Roman" w:hAnsi="Helvetica" w:cs="Helvetica"/>
          <w:color w:val="000000"/>
          <w:sz w:val="24"/>
          <w:szCs w:val="24"/>
        </w:rPr>
        <w:t>minimze</w:t>
      </w:r>
      <w:proofErr w:type="spellEnd"/>
      <w:r w:rsidRPr="006E5F57">
        <w:rPr>
          <w:rFonts w:ascii="Helvetica" w:eastAsia="Times New Roman" w:hAnsi="Helvetica" w:cs="Helvetica"/>
          <w:color w:val="000000"/>
          <w:sz w:val="24"/>
          <w:szCs w:val="24"/>
        </w:rPr>
        <w:t xml:space="preserve"> KL divergence (the difference between probability distribution (1, 0, 0) &amp; (0.88, 0.08, 0.04)) is the same as minim</w:t>
      </w:r>
      <w:ins w:id="197" w:author="Renee Redding" w:date="2017-04-11T22:43:00Z">
        <w:r w:rsidR="008E7A99">
          <w:rPr>
            <w:rFonts w:ascii="Helvetica" w:eastAsia="Times New Roman" w:hAnsi="Helvetica" w:cs="Helvetica"/>
            <w:color w:val="000000"/>
            <w:sz w:val="24"/>
            <w:szCs w:val="24"/>
          </w:rPr>
          <w:t>i</w:t>
        </w:r>
      </w:ins>
      <w:r w:rsidRPr="006E5F57">
        <w:rPr>
          <w:rFonts w:ascii="Helvetica" w:eastAsia="Times New Roman" w:hAnsi="Helvetica" w:cs="Helvetica"/>
          <w:color w:val="000000"/>
          <w:sz w:val="24"/>
          <w:szCs w:val="24"/>
        </w:rPr>
        <w:t>ze the cross entropy. We, therefore, compute cross entropy most of the time.</w:t>
      </w:r>
    </w:p>
    <w:p w:rsidR="006E5F57" w:rsidRPr="006E5F57" w:rsidRDefault="006E5F57" w:rsidP="006E5F57">
      <w:pPr>
        <w:shd w:val="clear" w:color="auto" w:fill="FFFFFF"/>
        <w:spacing w:line="240" w:lineRule="auto"/>
        <w:rPr>
          <w:rFonts w:ascii="Helvetica" w:eastAsia="Times New Roman" w:hAnsi="Helvetica" w:cs="Helvetica"/>
          <w:i/>
          <w:iCs/>
          <w:color w:val="000000"/>
          <w:spacing w:val="-15"/>
          <w:sz w:val="27"/>
          <w:szCs w:val="27"/>
        </w:rPr>
      </w:pPr>
      <w:r w:rsidRPr="006E5F57">
        <w:rPr>
          <w:rFonts w:ascii="Helvetica" w:eastAsia="Times New Roman" w:hAnsi="Helvetica" w:cs="Helvetica"/>
          <w:i/>
          <w:iCs/>
          <w:color w:val="000000"/>
          <w:spacing w:val="-15"/>
          <w:sz w:val="27"/>
          <w:szCs w:val="27"/>
        </w:rPr>
        <w:t>Use cross entropy to optimize a model.</w:t>
      </w:r>
    </w:p>
    <w:p w:rsidR="006E5F57" w:rsidRPr="006E5F57" w:rsidRDefault="006E5F57" w:rsidP="006E5F57">
      <w:pPr>
        <w:shd w:val="clear" w:color="auto" w:fill="FFFFFF"/>
        <w:spacing w:before="600" w:after="300" w:line="240" w:lineRule="auto"/>
        <w:outlineLvl w:val="2"/>
        <w:rPr>
          <w:rFonts w:ascii="Helvetica" w:eastAsia="Times New Roman" w:hAnsi="Helvetica" w:cs="Helvetica"/>
          <w:color w:val="000000"/>
          <w:spacing w:val="-15"/>
          <w:sz w:val="39"/>
          <w:szCs w:val="39"/>
        </w:rPr>
      </w:pPr>
      <w:r w:rsidRPr="006E5F57">
        <w:rPr>
          <w:rFonts w:ascii="Helvetica" w:eastAsia="Times New Roman" w:hAnsi="Helvetica" w:cs="Helvetica"/>
          <w:color w:val="000000"/>
          <w:spacing w:val="-15"/>
          <w:sz w:val="39"/>
          <w:szCs w:val="39"/>
        </w:rPr>
        <w:t>Maximum likelihood estimation (MLE)</w:t>
      </w:r>
    </w:p>
    <w:p w:rsidR="006E5F57" w:rsidRPr="006E5F57" w:rsidRDefault="006E5F57" w:rsidP="006E5F57">
      <w:pPr>
        <w:shd w:val="clear" w:color="auto" w:fill="FFFFFF"/>
        <w:spacing w:line="240" w:lineRule="auto"/>
        <w:rPr>
          <w:rFonts w:ascii="Helvetica" w:eastAsia="Times New Roman" w:hAnsi="Helvetica" w:cs="Helvetica"/>
          <w:i/>
          <w:iCs/>
          <w:color w:val="000000"/>
          <w:spacing w:val="-15"/>
          <w:sz w:val="27"/>
          <w:szCs w:val="27"/>
        </w:rPr>
      </w:pPr>
      <w:r w:rsidRPr="006E5F57">
        <w:rPr>
          <w:rFonts w:ascii="Helvetica" w:eastAsia="Times New Roman" w:hAnsi="Helvetica" w:cs="Helvetica"/>
          <w:i/>
          <w:iCs/>
          <w:color w:val="000000"/>
          <w:spacing w:val="-15"/>
          <w:sz w:val="27"/>
          <w:szCs w:val="27"/>
        </w:rPr>
        <w:t>MLE helps you to understand where the cost functions come from. It is beneficial to know but not required.</w:t>
      </w:r>
    </w:p>
    <w:p w:rsidR="006E5F57" w:rsidRPr="006E5F57" w:rsidRDefault="006E5F57" w:rsidP="006E5F57">
      <w:pPr>
        <w:shd w:val="clear" w:color="auto" w:fill="FFFFFF"/>
        <w:spacing w:after="0" w:line="240" w:lineRule="auto"/>
        <w:rPr>
          <w:rFonts w:ascii="Helvetica" w:eastAsia="Times New Roman" w:hAnsi="Helvetica" w:cs="Helvetica"/>
          <w:color w:val="000000"/>
          <w:sz w:val="24"/>
          <w:szCs w:val="24"/>
        </w:rPr>
      </w:pPr>
      <w:r w:rsidRPr="006E5F57">
        <w:rPr>
          <w:rFonts w:ascii="Helvetica" w:eastAsia="Times New Roman" w:hAnsi="Helvetica" w:cs="Helvetica"/>
          <w:color w:val="000000"/>
          <w:sz w:val="24"/>
          <w:szCs w:val="24"/>
        </w:rPr>
        <w:t xml:space="preserve">What is our objective in training a model? Our objective is to tune our trainable parameters so that the likelihood of our model </w:t>
      </w:r>
      <w:proofErr w:type="gramStart"/>
      <w:r w:rsidRPr="006E5F57">
        <w:rPr>
          <w:rFonts w:ascii="Helvetica" w:eastAsia="Times New Roman" w:hAnsi="Helvetica" w:cs="Helvetica"/>
          <w:color w:val="000000"/>
          <w:sz w:val="24"/>
          <w:szCs w:val="24"/>
        </w:rPr>
        <w:t>is maximized</w:t>
      </w:r>
      <w:proofErr w:type="gramEnd"/>
      <w:r w:rsidRPr="006E5F57">
        <w:rPr>
          <w:rFonts w:ascii="Helvetica" w:eastAsia="Times New Roman" w:hAnsi="Helvetica" w:cs="Helvetica"/>
          <w:color w:val="000000"/>
          <w:sz w:val="24"/>
          <w:szCs w:val="24"/>
        </w:rPr>
        <w:t xml:space="preserve"> (MLE). In plain terms, we want to train the parameters </w:t>
      </w:r>
      <w:r w:rsidRPr="006E5F57">
        <w:rPr>
          <w:rFonts w:ascii="MathJax_Math-italic" w:eastAsia="Times New Roman" w:hAnsi="MathJax_Math-italic" w:cs="Helvetica"/>
          <w:color w:val="000000"/>
          <w:sz w:val="29"/>
          <w:szCs w:val="29"/>
          <w:bdr w:val="none" w:sz="0" w:space="0" w:color="auto" w:frame="1"/>
        </w:rPr>
        <w:t>W</w:t>
      </w:r>
      <w:r w:rsidRPr="006E5F57">
        <w:rPr>
          <w:rFonts w:ascii="Helvetica" w:eastAsia="Times New Roman" w:hAnsi="Helvetica" w:cs="Helvetica"/>
          <w:color w:val="000000"/>
          <w:sz w:val="24"/>
          <w:szCs w:val="24"/>
          <w:bdr w:val="none" w:sz="0" w:space="0" w:color="auto" w:frame="1"/>
        </w:rPr>
        <w:t>W</w:t>
      </w:r>
      <w:r w:rsidRPr="006E5F57">
        <w:rPr>
          <w:rFonts w:ascii="Helvetica" w:eastAsia="Times New Roman" w:hAnsi="Helvetica" w:cs="Helvetica"/>
          <w:color w:val="000000"/>
          <w:sz w:val="24"/>
          <w:szCs w:val="24"/>
        </w:rPr>
        <w:t xml:space="preserve"> such that the prediction for the training data is </w:t>
      </w:r>
      <w:del w:id="198" w:author="Renee Redding" w:date="2017-04-11T22:44:00Z">
        <w:r w:rsidRPr="006E5F57" w:rsidDel="00FB10C2">
          <w:rPr>
            <w:rFonts w:ascii="Helvetica" w:eastAsia="Times New Roman" w:hAnsi="Helvetica" w:cs="Helvetica"/>
            <w:color w:val="000000"/>
            <w:sz w:val="24"/>
            <w:szCs w:val="24"/>
          </w:rPr>
          <w:delText xml:space="preserve">as </w:delText>
        </w:r>
      </w:del>
      <w:r w:rsidRPr="006E5F57">
        <w:rPr>
          <w:rFonts w:ascii="Helvetica" w:eastAsia="Times New Roman" w:hAnsi="Helvetica" w:cs="Helvetica"/>
          <w:color w:val="000000"/>
          <w:sz w:val="24"/>
          <w:szCs w:val="24"/>
        </w:rPr>
        <w:t>close to the labels.</w:t>
      </w:r>
    </w:p>
    <w:p w:rsidR="006E5F57" w:rsidRPr="006E5F57" w:rsidRDefault="006E5F57" w:rsidP="006E5F57">
      <w:pPr>
        <w:shd w:val="clear" w:color="auto" w:fill="FFFFFF"/>
        <w:spacing w:after="0" w:line="240" w:lineRule="auto"/>
        <w:rPr>
          <w:rFonts w:ascii="Helvetica" w:eastAsia="Times New Roman" w:hAnsi="Helvetica" w:cs="Helvetica"/>
          <w:color w:val="000000"/>
          <w:sz w:val="24"/>
          <w:szCs w:val="24"/>
        </w:rPr>
      </w:pPr>
      <w:r w:rsidRPr="006E5F57">
        <w:rPr>
          <w:rFonts w:ascii="Helvetica" w:eastAsia="Times New Roman" w:hAnsi="Helvetica" w:cs="Helvetica"/>
          <w:color w:val="000000"/>
          <w:sz w:val="24"/>
          <w:szCs w:val="24"/>
        </w:rPr>
        <w:t xml:space="preserve">The likelihood </w:t>
      </w:r>
      <w:proofErr w:type="gramStart"/>
      <w:r w:rsidRPr="006E5F57">
        <w:rPr>
          <w:rFonts w:ascii="Helvetica" w:eastAsia="Times New Roman" w:hAnsi="Helvetica" w:cs="Helvetica"/>
          <w:color w:val="000000"/>
          <w:sz w:val="24"/>
          <w:szCs w:val="24"/>
        </w:rPr>
        <w:t>is define</w:t>
      </w:r>
      <w:ins w:id="199" w:author="Renee Redding" w:date="2017-04-11T22:45:00Z">
        <w:r w:rsidR="00FB10C2">
          <w:rPr>
            <w:rFonts w:ascii="Helvetica" w:eastAsia="Times New Roman" w:hAnsi="Helvetica" w:cs="Helvetica"/>
            <w:color w:val="000000"/>
            <w:sz w:val="24"/>
            <w:szCs w:val="24"/>
          </w:rPr>
          <w:t>d</w:t>
        </w:r>
      </w:ins>
      <w:proofErr w:type="gramEnd"/>
      <w:r w:rsidRPr="006E5F57">
        <w:rPr>
          <w:rFonts w:ascii="Helvetica" w:eastAsia="Times New Roman" w:hAnsi="Helvetica" w:cs="Helvetica"/>
          <w:color w:val="000000"/>
          <w:sz w:val="24"/>
          <w:szCs w:val="24"/>
        </w:rPr>
        <w:t xml:space="preserve"> as the </w:t>
      </w:r>
      <w:proofErr w:type="spellStart"/>
      <w:r w:rsidRPr="006E5F57">
        <w:rPr>
          <w:rFonts w:ascii="Helvetica" w:eastAsia="Times New Roman" w:hAnsi="Helvetica" w:cs="Helvetica"/>
          <w:color w:val="000000"/>
          <w:sz w:val="24"/>
          <w:szCs w:val="24"/>
        </w:rPr>
        <w:t>probabilty</w:t>
      </w:r>
      <w:proofErr w:type="spellEnd"/>
      <w:r w:rsidRPr="006E5F57">
        <w:rPr>
          <w:rFonts w:ascii="Helvetica" w:eastAsia="Times New Roman" w:hAnsi="Helvetica" w:cs="Helvetica"/>
          <w:color w:val="000000"/>
          <w:sz w:val="24"/>
          <w:szCs w:val="24"/>
        </w:rPr>
        <w:t xml:space="preserve"> of making a prediction to be the same as the true labels give the input </w:t>
      </w:r>
      <w:proofErr w:type="spellStart"/>
      <w:r w:rsidRPr="006E5F57">
        <w:rPr>
          <w:rFonts w:ascii="MathJax_Math-italic" w:eastAsia="Times New Roman" w:hAnsi="MathJax_Math-italic" w:cs="Helvetica"/>
          <w:color w:val="000000"/>
          <w:sz w:val="29"/>
          <w:szCs w:val="29"/>
          <w:bdr w:val="none" w:sz="0" w:space="0" w:color="auto" w:frame="1"/>
        </w:rPr>
        <w:t>X</w:t>
      </w:r>
      <w:r w:rsidRPr="006E5F57">
        <w:rPr>
          <w:rFonts w:ascii="Helvetica" w:eastAsia="Times New Roman" w:hAnsi="Helvetica" w:cs="Helvetica"/>
          <w:color w:val="000000"/>
          <w:sz w:val="24"/>
          <w:szCs w:val="24"/>
          <w:bdr w:val="none" w:sz="0" w:space="0" w:color="auto" w:frame="1"/>
        </w:rPr>
        <w:t>X</w:t>
      </w:r>
      <w:r w:rsidRPr="006E5F57">
        <w:rPr>
          <w:rFonts w:ascii="Helvetica" w:eastAsia="Times New Roman" w:hAnsi="Helvetica" w:cs="Helvetica"/>
          <w:color w:val="000000"/>
          <w:sz w:val="24"/>
          <w:szCs w:val="24"/>
        </w:rPr>
        <w:t>and</w:t>
      </w:r>
      <w:proofErr w:type="spellEnd"/>
      <w:r w:rsidRPr="006E5F57">
        <w:rPr>
          <w:rFonts w:ascii="Helvetica" w:eastAsia="Times New Roman" w:hAnsi="Helvetica" w:cs="Helvetica"/>
          <w:color w:val="000000"/>
          <w:sz w:val="24"/>
          <w:szCs w:val="24"/>
        </w:rPr>
        <w:t> </w:t>
      </w:r>
      <w:r w:rsidRPr="006E5F57">
        <w:rPr>
          <w:rFonts w:ascii="MathJax_Math-italic" w:eastAsia="Times New Roman" w:hAnsi="MathJax_Math-italic" w:cs="Helvetica"/>
          <w:color w:val="000000"/>
          <w:sz w:val="29"/>
          <w:szCs w:val="29"/>
          <w:bdr w:val="none" w:sz="0" w:space="0" w:color="auto" w:frame="1"/>
        </w:rPr>
        <w:t>W</w:t>
      </w:r>
      <w:r w:rsidRPr="006E5F57">
        <w:rPr>
          <w:rFonts w:ascii="Helvetica" w:eastAsia="Times New Roman" w:hAnsi="Helvetica" w:cs="Helvetica"/>
          <w:color w:val="000000"/>
          <w:sz w:val="24"/>
          <w:szCs w:val="24"/>
          <w:bdr w:val="none" w:sz="0" w:space="0" w:color="auto" w:frame="1"/>
        </w:rPr>
        <w:t>W</w:t>
      </w:r>
      <w:r w:rsidRPr="006E5F57">
        <w:rPr>
          <w:rFonts w:ascii="Helvetica" w:eastAsia="Times New Roman" w:hAnsi="Helvetica" w:cs="Helvetica"/>
          <w:color w:val="000000"/>
          <w:sz w:val="24"/>
          <w:szCs w:val="24"/>
        </w:rPr>
        <w:t>. If we can find the </w:t>
      </w:r>
      <w:r w:rsidRPr="006E5F57">
        <w:rPr>
          <w:rFonts w:ascii="MathJax_Math-italic" w:eastAsia="Times New Roman" w:hAnsi="MathJax_Math-italic" w:cs="Helvetica"/>
          <w:color w:val="000000"/>
          <w:sz w:val="29"/>
          <w:szCs w:val="29"/>
          <w:bdr w:val="none" w:sz="0" w:space="0" w:color="auto" w:frame="1"/>
        </w:rPr>
        <w:t>W</w:t>
      </w:r>
      <w:r w:rsidRPr="006E5F57">
        <w:rPr>
          <w:rFonts w:ascii="Helvetica" w:eastAsia="Times New Roman" w:hAnsi="Helvetica" w:cs="Helvetica"/>
          <w:color w:val="000000"/>
          <w:sz w:val="24"/>
          <w:szCs w:val="24"/>
          <w:bdr w:val="none" w:sz="0" w:space="0" w:color="auto" w:frame="1"/>
        </w:rPr>
        <w:t>W</w:t>
      </w:r>
      <w:r w:rsidRPr="006E5F57">
        <w:rPr>
          <w:rFonts w:ascii="Helvetica" w:eastAsia="Times New Roman" w:hAnsi="Helvetica" w:cs="Helvetica"/>
          <w:color w:val="000000"/>
          <w:sz w:val="24"/>
          <w:szCs w:val="24"/>
        </w:rPr>
        <w:t> to maximize the likelihood for all training data, we find our model. In probability, we write it as</w:t>
      </w:r>
    </w:p>
    <w:p w:rsidR="006E5F57" w:rsidRPr="006E5F57" w:rsidRDefault="006E5F57" w:rsidP="006E5F57">
      <w:pPr>
        <w:shd w:val="clear" w:color="auto" w:fill="FFFFFF"/>
        <w:spacing w:line="240" w:lineRule="auto"/>
        <w:jc w:val="center"/>
        <w:rPr>
          <w:rFonts w:ascii="Helvetica" w:eastAsia="Times New Roman" w:hAnsi="Helvetica" w:cs="Helvetica"/>
          <w:color w:val="000000"/>
          <w:sz w:val="24"/>
          <w:szCs w:val="24"/>
        </w:rPr>
      </w:pPr>
      <w:r w:rsidRPr="006E5F57">
        <w:rPr>
          <w:rFonts w:ascii="MathJax_Math-italic" w:eastAsia="Times New Roman" w:hAnsi="MathJax_Math-italic" w:cs="Helvetica"/>
          <w:color w:val="000000"/>
          <w:sz w:val="29"/>
          <w:szCs w:val="29"/>
          <w:bdr w:val="none" w:sz="0" w:space="0" w:color="auto" w:frame="1"/>
        </w:rPr>
        <w:t>p</w:t>
      </w:r>
      <w:r w:rsidRPr="006E5F57">
        <w:rPr>
          <w:rFonts w:ascii="MathJax_Main" w:eastAsia="Times New Roman" w:hAnsi="MathJax_Main" w:cs="Helvetica"/>
          <w:color w:val="000000"/>
          <w:sz w:val="29"/>
          <w:szCs w:val="29"/>
          <w:bdr w:val="none" w:sz="0" w:space="0" w:color="auto" w:frame="1"/>
        </w:rPr>
        <w:t>(</w:t>
      </w:r>
      <w:proofErr w:type="spellStart"/>
      <w:r w:rsidRPr="006E5F57">
        <w:rPr>
          <w:rFonts w:ascii="MathJax_Math-italic" w:eastAsia="Times New Roman" w:hAnsi="MathJax_Math-italic" w:cs="Helvetica"/>
          <w:color w:val="000000"/>
          <w:sz w:val="29"/>
          <w:szCs w:val="29"/>
          <w:bdr w:val="none" w:sz="0" w:space="0" w:color="auto" w:frame="1"/>
        </w:rPr>
        <w:t>y</w:t>
      </w:r>
      <w:r w:rsidRPr="006E5F57">
        <w:rPr>
          <w:rFonts w:ascii="MathJax_Main" w:eastAsia="Times New Roman" w:hAnsi="MathJax_Main" w:cs="Helvetica"/>
          <w:color w:val="000000"/>
          <w:sz w:val="29"/>
          <w:szCs w:val="29"/>
          <w:bdr w:val="none" w:sz="0" w:space="0" w:color="auto" w:frame="1"/>
        </w:rPr>
        <w:t>|</w:t>
      </w:r>
      <w:r w:rsidRPr="006E5F57">
        <w:rPr>
          <w:rFonts w:ascii="MathJax_Math-italic" w:eastAsia="Times New Roman" w:hAnsi="MathJax_Math-italic" w:cs="Helvetica"/>
          <w:color w:val="000000"/>
          <w:sz w:val="29"/>
          <w:szCs w:val="29"/>
          <w:bdr w:val="none" w:sz="0" w:space="0" w:color="auto" w:frame="1"/>
        </w:rPr>
        <w:t>x</w:t>
      </w:r>
      <w:r w:rsidRPr="006E5F57">
        <w:rPr>
          <w:rFonts w:ascii="MathJax_Main" w:eastAsia="Times New Roman" w:hAnsi="MathJax_Main" w:cs="Helvetica"/>
          <w:color w:val="000000"/>
          <w:sz w:val="29"/>
          <w:szCs w:val="29"/>
          <w:bdr w:val="none" w:sz="0" w:space="0" w:color="auto" w:frame="1"/>
        </w:rPr>
        <w:t>,</w:t>
      </w:r>
      <w:r w:rsidRPr="006E5F57">
        <w:rPr>
          <w:rFonts w:ascii="MathJax_Math-italic" w:eastAsia="Times New Roman" w:hAnsi="MathJax_Math-italic" w:cs="Helvetica"/>
          <w:color w:val="000000"/>
          <w:sz w:val="29"/>
          <w:szCs w:val="29"/>
          <w:bdr w:val="none" w:sz="0" w:space="0" w:color="auto" w:frame="1"/>
        </w:rPr>
        <w:t>W</w:t>
      </w:r>
      <w:proofErr w:type="spellEnd"/>
      <w:r w:rsidRPr="006E5F57">
        <w:rPr>
          <w:rFonts w:ascii="MathJax_Main" w:eastAsia="Times New Roman" w:hAnsi="MathJax_Main" w:cs="Helvetica"/>
          <w:color w:val="000000"/>
          <w:sz w:val="29"/>
          <w:szCs w:val="29"/>
          <w:bdr w:val="none" w:sz="0" w:space="0" w:color="auto" w:frame="1"/>
        </w:rPr>
        <w:t>)=</w:t>
      </w:r>
      <w:r w:rsidRPr="006E5F57">
        <w:rPr>
          <w:rFonts w:ascii="MathJax_Size2" w:eastAsia="Times New Roman" w:hAnsi="MathJax_Size2" w:cs="Helvetica"/>
          <w:color w:val="000000"/>
          <w:sz w:val="29"/>
          <w:szCs w:val="29"/>
          <w:bdr w:val="none" w:sz="0" w:space="0" w:color="auto" w:frame="1"/>
        </w:rPr>
        <w:t>∏</w:t>
      </w:r>
      <w:proofErr w:type="spellStart"/>
      <w:r w:rsidRPr="006E5F57">
        <w:rPr>
          <w:rFonts w:ascii="MathJax_Math-italic" w:eastAsia="Times New Roman" w:hAnsi="MathJax_Math-italic" w:cs="Helvetica"/>
          <w:color w:val="000000"/>
          <w:sz w:val="20"/>
          <w:szCs w:val="20"/>
          <w:bdr w:val="none" w:sz="0" w:space="0" w:color="auto" w:frame="1"/>
        </w:rPr>
        <w:t>i</w:t>
      </w:r>
      <w:r w:rsidRPr="006E5F57">
        <w:rPr>
          <w:rFonts w:ascii="MathJax_Math-italic" w:eastAsia="Times New Roman" w:hAnsi="MathJax_Math-italic" w:cs="Helvetica"/>
          <w:color w:val="000000"/>
          <w:sz w:val="29"/>
          <w:szCs w:val="29"/>
          <w:bdr w:val="none" w:sz="0" w:space="0" w:color="auto" w:frame="1"/>
        </w:rPr>
        <w:t>p</w:t>
      </w:r>
      <w:proofErr w:type="spellEnd"/>
      <w:r w:rsidRPr="006E5F57">
        <w:rPr>
          <w:rFonts w:ascii="MathJax_Main" w:eastAsia="Times New Roman" w:hAnsi="MathJax_Main" w:cs="Helvetica"/>
          <w:color w:val="000000"/>
          <w:sz w:val="29"/>
          <w:szCs w:val="29"/>
          <w:bdr w:val="none" w:sz="0" w:space="0" w:color="auto" w:frame="1"/>
        </w:rPr>
        <w:t>(</w:t>
      </w:r>
      <w:proofErr w:type="spellStart"/>
      <w:r w:rsidRPr="006E5F57">
        <w:rPr>
          <w:rFonts w:ascii="MathJax_Math-italic" w:eastAsia="Times New Roman" w:hAnsi="MathJax_Math-italic" w:cs="Helvetica"/>
          <w:color w:val="000000"/>
          <w:sz w:val="29"/>
          <w:szCs w:val="29"/>
          <w:bdr w:val="none" w:sz="0" w:space="0" w:color="auto" w:frame="1"/>
        </w:rPr>
        <w:t>y</w:t>
      </w:r>
      <w:r w:rsidRPr="006E5F57">
        <w:rPr>
          <w:rFonts w:ascii="MathJax_Math-italic" w:eastAsia="Times New Roman" w:hAnsi="MathJax_Math-italic" w:cs="Helvetica"/>
          <w:color w:val="000000"/>
          <w:sz w:val="20"/>
          <w:szCs w:val="20"/>
          <w:bdr w:val="none" w:sz="0" w:space="0" w:color="auto" w:frame="1"/>
        </w:rPr>
        <w:t>i</w:t>
      </w:r>
      <w:r w:rsidRPr="006E5F57">
        <w:rPr>
          <w:rFonts w:ascii="MathJax_Main" w:eastAsia="Times New Roman" w:hAnsi="MathJax_Main" w:cs="Helvetica"/>
          <w:color w:val="000000"/>
          <w:sz w:val="29"/>
          <w:szCs w:val="29"/>
          <w:bdr w:val="none" w:sz="0" w:space="0" w:color="auto" w:frame="1"/>
        </w:rPr>
        <w:t>|</w:t>
      </w:r>
      <w:r w:rsidRPr="006E5F57">
        <w:rPr>
          <w:rFonts w:ascii="MathJax_Math-italic" w:eastAsia="Times New Roman" w:hAnsi="MathJax_Math-italic" w:cs="Helvetica"/>
          <w:color w:val="000000"/>
          <w:sz w:val="29"/>
          <w:szCs w:val="29"/>
          <w:bdr w:val="none" w:sz="0" w:space="0" w:color="auto" w:frame="1"/>
        </w:rPr>
        <w:t>x</w:t>
      </w:r>
      <w:r w:rsidRPr="006E5F57">
        <w:rPr>
          <w:rFonts w:ascii="MathJax_Math-italic" w:eastAsia="Times New Roman" w:hAnsi="MathJax_Math-italic" w:cs="Helvetica"/>
          <w:color w:val="000000"/>
          <w:sz w:val="20"/>
          <w:szCs w:val="20"/>
          <w:bdr w:val="none" w:sz="0" w:space="0" w:color="auto" w:frame="1"/>
        </w:rPr>
        <w:t>i</w:t>
      </w:r>
      <w:r w:rsidRPr="006E5F57">
        <w:rPr>
          <w:rFonts w:ascii="MathJax_Main" w:eastAsia="Times New Roman" w:hAnsi="MathJax_Main" w:cs="Helvetica"/>
          <w:color w:val="000000"/>
          <w:sz w:val="29"/>
          <w:szCs w:val="29"/>
          <w:bdr w:val="none" w:sz="0" w:space="0" w:color="auto" w:frame="1"/>
        </w:rPr>
        <w:t>,</w:t>
      </w:r>
      <w:r w:rsidRPr="006E5F57">
        <w:rPr>
          <w:rFonts w:ascii="MathJax_Math-italic" w:eastAsia="Times New Roman" w:hAnsi="MathJax_Math-italic" w:cs="Helvetica"/>
          <w:color w:val="000000"/>
          <w:sz w:val="29"/>
          <w:szCs w:val="29"/>
          <w:bdr w:val="none" w:sz="0" w:space="0" w:color="auto" w:frame="1"/>
        </w:rPr>
        <w:t>W</w:t>
      </w:r>
      <w:proofErr w:type="spellEnd"/>
      <w:r w:rsidRPr="006E5F57">
        <w:rPr>
          <w:rFonts w:ascii="MathJax_Main" w:eastAsia="Times New Roman" w:hAnsi="MathJax_Main" w:cs="Helvetica"/>
          <w:color w:val="000000"/>
          <w:sz w:val="29"/>
          <w:szCs w:val="29"/>
          <w:bdr w:val="none" w:sz="0" w:space="0" w:color="auto" w:frame="1"/>
        </w:rPr>
        <w:t>)</w:t>
      </w:r>
      <w:r w:rsidRPr="006E5F57">
        <w:rPr>
          <w:rFonts w:ascii="Helvetica" w:eastAsia="Times New Roman" w:hAnsi="Helvetica" w:cs="Helvetica"/>
          <w:color w:val="000000"/>
          <w:sz w:val="24"/>
          <w:szCs w:val="24"/>
          <w:bdr w:val="none" w:sz="0" w:space="0" w:color="auto" w:frame="1"/>
        </w:rPr>
        <w:t>p(</w:t>
      </w:r>
      <w:proofErr w:type="spellStart"/>
      <w:r w:rsidRPr="006E5F57">
        <w:rPr>
          <w:rFonts w:ascii="Helvetica" w:eastAsia="Times New Roman" w:hAnsi="Helvetica" w:cs="Helvetica"/>
          <w:color w:val="000000"/>
          <w:sz w:val="24"/>
          <w:szCs w:val="24"/>
          <w:bdr w:val="none" w:sz="0" w:space="0" w:color="auto" w:frame="1"/>
        </w:rPr>
        <w:t>y|x,W</w:t>
      </w:r>
      <w:proofErr w:type="spellEnd"/>
      <w:r w:rsidRPr="006E5F57">
        <w:rPr>
          <w:rFonts w:ascii="Helvetica" w:eastAsia="Times New Roman" w:hAnsi="Helvetica" w:cs="Helvetica"/>
          <w:color w:val="000000"/>
          <w:sz w:val="24"/>
          <w:szCs w:val="24"/>
          <w:bdr w:val="none" w:sz="0" w:space="0" w:color="auto" w:frame="1"/>
        </w:rPr>
        <w:t>)=∏</w:t>
      </w:r>
      <w:proofErr w:type="spellStart"/>
      <w:r w:rsidRPr="006E5F57">
        <w:rPr>
          <w:rFonts w:ascii="Helvetica" w:eastAsia="Times New Roman" w:hAnsi="Helvetica" w:cs="Helvetica"/>
          <w:color w:val="000000"/>
          <w:sz w:val="24"/>
          <w:szCs w:val="24"/>
          <w:bdr w:val="none" w:sz="0" w:space="0" w:color="auto" w:frame="1"/>
        </w:rPr>
        <w:t>ip</w:t>
      </w:r>
      <w:proofErr w:type="spellEnd"/>
      <w:r w:rsidRPr="006E5F57">
        <w:rPr>
          <w:rFonts w:ascii="Helvetica" w:eastAsia="Times New Roman" w:hAnsi="Helvetica" w:cs="Helvetica"/>
          <w:color w:val="000000"/>
          <w:sz w:val="24"/>
          <w:szCs w:val="24"/>
          <w:bdr w:val="none" w:sz="0" w:space="0" w:color="auto" w:frame="1"/>
        </w:rPr>
        <w:t>(</w:t>
      </w:r>
      <w:proofErr w:type="spellStart"/>
      <w:r w:rsidRPr="006E5F57">
        <w:rPr>
          <w:rFonts w:ascii="Helvetica" w:eastAsia="Times New Roman" w:hAnsi="Helvetica" w:cs="Helvetica"/>
          <w:color w:val="000000"/>
          <w:sz w:val="24"/>
          <w:szCs w:val="24"/>
          <w:bdr w:val="none" w:sz="0" w:space="0" w:color="auto" w:frame="1"/>
        </w:rPr>
        <w:t>yi|xi,W</w:t>
      </w:r>
      <w:proofErr w:type="spellEnd"/>
      <w:r w:rsidRPr="006E5F57">
        <w:rPr>
          <w:rFonts w:ascii="Helvetica" w:eastAsia="Times New Roman" w:hAnsi="Helvetica" w:cs="Helvetica"/>
          <w:color w:val="000000"/>
          <w:sz w:val="24"/>
          <w:szCs w:val="24"/>
          <w:bdr w:val="none" w:sz="0" w:space="0" w:color="auto" w:frame="1"/>
        </w:rPr>
        <w:t>)</w:t>
      </w:r>
    </w:p>
    <w:p w:rsidR="006E5F57" w:rsidRPr="006E5F57" w:rsidRDefault="006E5F57" w:rsidP="006E5F57">
      <w:pPr>
        <w:shd w:val="clear" w:color="auto" w:fill="FFFFFF"/>
        <w:spacing w:after="0" w:line="240" w:lineRule="auto"/>
        <w:rPr>
          <w:rFonts w:ascii="Helvetica" w:eastAsia="Times New Roman" w:hAnsi="Helvetica" w:cs="Helvetica"/>
          <w:color w:val="000000"/>
          <w:sz w:val="24"/>
          <w:szCs w:val="24"/>
        </w:rPr>
      </w:pPr>
      <w:r w:rsidRPr="006E5F57">
        <w:rPr>
          <w:rFonts w:ascii="Helvetica" w:eastAsia="Times New Roman" w:hAnsi="Helvetica" w:cs="Helvetica"/>
          <w:color w:val="000000"/>
          <w:sz w:val="24"/>
          <w:szCs w:val="24"/>
        </w:rPr>
        <w:t>For each sample </w:t>
      </w:r>
      <w:r w:rsidRPr="006E5F57">
        <w:rPr>
          <w:rFonts w:ascii="MathJax_Math-italic" w:eastAsia="Times New Roman" w:hAnsi="MathJax_Math-italic" w:cs="Helvetica"/>
          <w:color w:val="000000"/>
          <w:sz w:val="29"/>
          <w:szCs w:val="29"/>
          <w:bdr w:val="none" w:sz="0" w:space="0" w:color="auto" w:frame="1"/>
        </w:rPr>
        <w:t>i</w:t>
      </w:r>
      <w:r w:rsidRPr="006E5F57">
        <w:rPr>
          <w:rFonts w:ascii="Helvetica" w:eastAsia="Times New Roman" w:hAnsi="Helvetica" w:cs="Helvetica"/>
          <w:color w:val="000000"/>
          <w:sz w:val="24"/>
          <w:szCs w:val="24"/>
          <w:bdr w:val="none" w:sz="0" w:space="0" w:color="auto" w:frame="1"/>
        </w:rPr>
        <w:t>i</w:t>
      </w:r>
      <w:r w:rsidRPr="006E5F57">
        <w:rPr>
          <w:rFonts w:ascii="Helvetica" w:eastAsia="Times New Roman" w:hAnsi="Helvetica" w:cs="Helvetica"/>
          <w:color w:val="000000"/>
          <w:sz w:val="24"/>
          <w:szCs w:val="24"/>
        </w:rPr>
        <w:t>,</w:t>
      </w:r>
    </w:p>
    <w:p w:rsidR="006E5F57" w:rsidRPr="006E5F57" w:rsidRDefault="006E5F57" w:rsidP="006E5F57">
      <w:pPr>
        <w:shd w:val="clear" w:color="auto" w:fill="FFFFFF"/>
        <w:spacing w:line="240" w:lineRule="auto"/>
        <w:jc w:val="center"/>
        <w:rPr>
          <w:rFonts w:ascii="Helvetica" w:eastAsia="Times New Roman" w:hAnsi="Helvetica" w:cs="Helvetica"/>
          <w:color w:val="000000"/>
          <w:sz w:val="24"/>
          <w:szCs w:val="24"/>
        </w:rPr>
      </w:pPr>
      <w:proofErr w:type="gramStart"/>
      <w:r w:rsidRPr="006E5F57">
        <w:rPr>
          <w:rFonts w:ascii="MathJax_Math-italic" w:eastAsia="Times New Roman" w:hAnsi="MathJax_Math-italic" w:cs="Helvetica"/>
          <w:color w:val="000000"/>
          <w:sz w:val="29"/>
          <w:szCs w:val="29"/>
          <w:bdr w:val="none" w:sz="0" w:space="0" w:color="auto" w:frame="1"/>
        </w:rPr>
        <w:t>p</w:t>
      </w:r>
      <w:r w:rsidRPr="006E5F57">
        <w:rPr>
          <w:rFonts w:ascii="MathJax_Main" w:eastAsia="Times New Roman" w:hAnsi="MathJax_Main" w:cs="Helvetica"/>
          <w:color w:val="000000"/>
          <w:sz w:val="29"/>
          <w:szCs w:val="29"/>
          <w:bdr w:val="none" w:sz="0" w:space="0" w:color="auto" w:frame="1"/>
        </w:rPr>
        <w:t>(</w:t>
      </w:r>
      <w:proofErr w:type="spellStart"/>
      <w:proofErr w:type="gramEnd"/>
      <w:r w:rsidRPr="006E5F57">
        <w:rPr>
          <w:rFonts w:ascii="MathJax_Math-italic" w:eastAsia="Times New Roman" w:hAnsi="MathJax_Math-italic" w:cs="Helvetica"/>
          <w:color w:val="000000"/>
          <w:sz w:val="29"/>
          <w:szCs w:val="29"/>
          <w:bdr w:val="none" w:sz="0" w:space="0" w:color="auto" w:frame="1"/>
        </w:rPr>
        <w:t>y</w:t>
      </w:r>
      <w:r w:rsidRPr="006E5F57">
        <w:rPr>
          <w:rFonts w:ascii="MathJax_Math-italic" w:eastAsia="Times New Roman" w:hAnsi="MathJax_Math-italic" w:cs="Helvetica"/>
          <w:color w:val="000000"/>
          <w:sz w:val="20"/>
          <w:szCs w:val="20"/>
          <w:bdr w:val="none" w:sz="0" w:space="0" w:color="auto" w:frame="1"/>
        </w:rPr>
        <w:t>i</w:t>
      </w:r>
      <w:r w:rsidRPr="006E5F57">
        <w:rPr>
          <w:rFonts w:ascii="MathJax_Main" w:eastAsia="Times New Roman" w:hAnsi="MathJax_Main" w:cs="Helvetica"/>
          <w:color w:val="000000"/>
          <w:sz w:val="29"/>
          <w:szCs w:val="29"/>
          <w:bdr w:val="none" w:sz="0" w:space="0" w:color="auto" w:frame="1"/>
        </w:rPr>
        <w:t>|</w:t>
      </w:r>
      <w:r w:rsidRPr="006E5F57">
        <w:rPr>
          <w:rFonts w:ascii="MathJax_Math-italic" w:eastAsia="Times New Roman" w:hAnsi="MathJax_Math-italic" w:cs="Helvetica"/>
          <w:color w:val="000000"/>
          <w:sz w:val="29"/>
          <w:szCs w:val="29"/>
          <w:bdr w:val="none" w:sz="0" w:space="0" w:color="auto" w:frame="1"/>
        </w:rPr>
        <w:t>x</w:t>
      </w:r>
      <w:r w:rsidRPr="006E5F57">
        <w:rPr>
          <w:rFonts w:ascii="MathJax_Math-italic" w:eastAsia="Times New Roman" w:hAnsi="MathJax_Math-italic" w:cs="Helvetica"/>
          <w:color w:val="000000"/>
          <w:sz w:val="20"/>
          <w:szCs w:val="20"/>
          <w:bdr w:val="none" w:sz="0" w:space="0" w:color="auto" w:frame="1"/>
        </w:rPr>
        <w:t>i</w:t>
      </w:r>
      <w:r w:rsidRPr="006E5F57">
        <w:rPr>
          <w:rFonts w:ascii="MathJax_Main" w:eastAsia="Times New Roman" w:hAnsi="MathJax_Main" w:cs="Helvetica"/>
          <w:color w:val="000000"/>
          <w:sz w:val="29"/>
          <w:szCs w:val="29"/>
          <w:bdr w:val="none" w:sz="0" w:space="0" w:color="auto" w:frame="1"/>
        </w:rPr>
        <w:t>,</w:t>
      </w:r>
      <w:r w:rsidRPr="006E5F57">
        <w:rPr>
          <w:rFonts w:ascii="MathJax_Math-italic" w:eastAsia="Times New Roman" w:hAnsi="MathJax_Math-italic" w:cs="Helvetica"/>
          <w:color w:val="000000"/>
          <w:sz w:val="29"/>
          <w:szCs w:val="29"/>
          <w:bdr w:val="none" w:sz="0" w:space="0" w:color="auto" w:frame="1"/>
        </w:rPr>
        <w:t>W</w:t>
      </w:r>
      <w:proofErr w:type="spellEnd"/>
      <w:r w:rsidRPr="006E5F57">
        <w:rPr>
          <w:rFonts w:ascii="MathJax_Main" w:eastAsia="Times New Roman" w:hAnsi="MathJax_Main" w:cs="Helvetica"/>
          <w:color w:val="000000"/>
          <w:sz w:val="29"/>
          <w:szCs w:val="29"/>
          <w:bdr w:val="none" w:sz="0" w:space="0" w:color="auto" w:frame="1"/>
        </w:rPr>
        <w:t>)=</w:t>
      </w:r>
      <w:proofErr w:type="spellStart"/>
      <w:r w:rsidRPr="006E5F57">
        <w:rPr>
          <w:rFonts w:ascii="MathJax_Math-italic" w:eastAsia="Times New Roman" w:hAnsi="MathJax_Math-italic" w:cs="Helvetica"/>
          <w:color w:val="000000"/>
          <w:sz w:val="29"/>
          <w:szCs w:val="29"/>
          <w:bdr w:val="none" w:sz="0" w:space="0" w:color="auto" w:frame="1"/>
        </w:rPr>
        <w:t>y</w:t>
      </w:r>
      <w:r w:rsidRPr="006E5F57">
        <w:rPr>
          <w:rFonts w:ascii="MathJax_Math-italic" w:eastAsia="Times New Roman" w:hAnsi="MathJax_Math-italic" w:cs="Helvetica"/>
          <w:color w:val="000000"/>
          <w:sz w:val="20"/>
          <w:szCs w:val="20"/>
          <w:bdr w:val="none" w:sz="0" w:space="0" w:color="auto" w:frame="1"/>
        </w:rPr>
        <w:t>i</w:t>
      </w:r>
      <w:r w:rsidRPr="006E5F57">
        <w:rPr>
          <w:rFonts w:ascii="MathJax_Main" w:eastAsia="Times New Roman" w:hAnsi="MathJax_Main" w:cs="Helvetica"/>
          <w:color w:val="000000"/>
          <w:sz w:val="29"/>
          <w:szCs w:val="29"/>
          <w:bdr w:val="none" w:sz="0" w:space="0" w:color="auto" w:frame="1"/>
        </w:rPr>
        <w:t>^</w:t>
      </w:r>
      <w:r w:rsidRPr="006E5F57">
        <w:rPr>
          <w:rFonts w:ascii="Helvetica" w:eastAsia="Times New Roman" w:hAnsi="Helvetica" w:cs="Helvetica"/>
          <w:color w:val="000000"/>
          <w:sz w:val="24"/>
          <w:szCs w:val="24"/>
          <w:bdr w:val="none" w:sz="0" w:space="0" w:color="auto" w:frame="1"/>
        </w:rPr>
        <w:t>p</w:t>
      </w:r>
      <w:proofErr w:type="spellEnd"/>
      <w:r w:rsidRPr="006E5F57">
        <w:rPr>
          <w:rFonts w:ascii="Helvetica" w:eastAsia="Times New Roman" w:hAnsi="Helvetica" w:cs="Helvetica"/>
          <w:color w:val="000000"/>
          <w:sz w:val="24"/>
          <w:szCs w:val="24"/>
          <w:bdr w:val="none" w:sz="0" w:space="0" w:color="auto" w:frame="1"/>
        </w:rPr>
        <w:t>(</w:t>
      </w:r>
      <w:proofErr w:type="spellStart"/>
      <w:r w:rsidRPr="006E5F57">
        <w:rPr>
          <w:rFonts w:ascii="Helvetica" w:eastAsia="Times New Roman" w:hAnsi="Helvetica" w:cs="Helvetica"/>
          <w:color w:val="000000"/>
          <w:sz w:val="24"/>
          <w:szCs w:val="24"/>
          <w:bdr w:val="none" w:sz="0" w:space="0" w:color="auto" w:frame="1"/>
        </w:rPr>
        <w:t>yi|xi,W</w:t>
      </w:r>
      <w:proofErr w:type="spellEnd"/>
      <w:r w:rsidRPr="006E5F57">
        <w:rPr>
          <w:rFonts w:ascii="Helvetica" w:eastAsia="Times New Roman" w:hAnsi="Helvetica" w:cs="Helvetica"/>
          <w:color w:val="000000"/>
          <w:sz w:val="24"/>
          <w:szCs w:val="24"/>
          <w:bdr w:val="none" w:sz="0" w:space="0" w:color="auto" w:frame="1"/>
        </w:rPr>
        <w:t>)=</w:t>
      </w:r>
      <w:proofErr w:type="spellStart"/>
      <w:r w:rsidRPr="006E5F57">
        <w:rPr>
          <w:rFonts w:ascii="Helvetica" w:eastAsia="Times New Roman" w:hAnsi="Helvetica" w:cs="Helvetica"/>
          <w:color w:val="000000"/>
          <w:sz w:val="24"/>
          <w:szCs w:val="24"/>
          <w:bdr w:val="none" w:sz="0" w:space="0" w:color="auto" w:frame="1"/>
        </w:rPr>
        <w:t>yi</w:t>
      </w:r>
      <w:proofErr w:type="spellEnd"/>
      <w:r w:rsidRPr="006E5F57">
        <w:rPr>
          <w:rFonts w:ascii="Helvetica" w:eastAsia="Times New Roman" w:hAnsi="Helvetica" w:cs="Helvetica"/>
          <w:color w:val="000000"/>
          <w:sz w:val="24"/>
          <w:szCs w:val="24"/>
          <w:bdr w:val="none" w:sz="0" w:space="0" w:color="auto" w:frame="1"/>
        </w:rPr>
        <w:t>^</w:t>
      </w:r>
    </w:p>
    <w:p w:rsidR="006E5F57" w:rsidRPr="006E5F57" w:rsidRDefault="006E5F57" w:rsidP="006E5F57">
      <w:pPr>
        <w:shd w:val="clear" w:color="auto" w:fill="FFFFFF"/>
        <w:spacing w:after="0" w:line="240" w:lineRule="auto"/>
        <w:rPr>
          <w:rFonts w:ascii="Helvetica" w:eastAsia="Times New Roman" w:hAnsi="Helvetica" w:cs="Helvetica"/>
          <w:color w:val="000000"/>
          <w:sz w:val="24"/>
          <w:szCs w:val="24"/>
        </w:rPr>
      </w:pPr>
      <w:r w:rsidRPr="006E5F57">
        <w:rPr>
          <w:rFonts w:ascii="Helvetica" w:eastAsia="Times New Roman" w:hAnsi="Helvetica" w:cs="Helvetica"/>
          <w:color w:val="000000"/>
          <w:sz w:val="24"/>
          <w:szCs w:val="24"/>
        </w:rPr>
        <w:t>which </w:t>
      </w:r>
      <w:r w:rsidRPr="006E5F57">
        <w:rPr>
          <w:rFonts w:ascii="MathJax_Math-italic" w:eastAsia="Times New Roman" w:hAnsi="MathJax_Math-italic" w:cs="Helvetica"/>
          <w:color w:val="000000"/>
          <w:sz w:val="29"/>
          <w:szCs w:val="29"/>
          <w:bdr w:val="none" w:sz="0" w:space="0" w:color="auto" w:frame="1"/>
        </w:rPr>
        <w:t>y</w:t>
      </w:r>
      <w:r w:rsidRPr="006E5F57">
        <w:rPr>
          <w:rFonts w:ascii="MathJax_Main" w:eastAsia="Times New Roman" w:hAnsi="MathJax_Main" w:cs="Helvetica"/>
          <w:color w:val="000000"/>
          <w:sz w:val="20"/>
          <w:szCs w:val="20"/>
          <w:bdr w:val="none" w:sz="0" w:space="0" w:color="auto" w:frame="1"/>
        </w:rPr>
        <w:t>1</w:t>
      </w:r>
      <w:r w:rsidRPr="006E5F57">
        <w:rPr>
          <w:rFonts w:ascii="MathJax_Main" w:eastAsia="Times New Roman" w:hAnsi="MathJax_Main" w:cs="Helvetica"/>
          <w:color w:val="000000"/>
          <w:sz w:val="29"/>
          <w:szCs w:val="29"/>
          <w:bdr w:val="none" w:sz="0" w:space="0" w:color="auto" w:frame="1"/>
        </w:rPr>
        <w:t>=(1,0,0)</w:t>
      </w:r>
      <w:r w:rsidRPr="006E5F57">
        <w:rPr>
          <w:rFonts w:ascii="Helvetica" w:eastAsia="Times New Roman" w:hAnsi="Helvetica" w:cs="Helvetica"/>
          <w:color w:val="000000"/>
          <w:sz w:val="24"/>
          <w:szCs w:val="24"/>
          <w:bdr w:val="none" w:sz="0" w:space="0" w:color="auto" w:frame="1"/>
        </w:rPr>
        <w:t>y1=(1,0,0)</w:t>
      </w:r>
      <w:r w:rsidRPr="006E5F57">
        <w:rPr>
          <w:rFonts w:ascii="Helvetica" w:eastAsia="Times New Roman" w:hAnsi="Helvetica" w:cs="Helvetica"/>
          <w:color w:val="000000"/>
          <w:sz w:val="24"/>
          <w:szCs w:val="24"/>
        </w:rPr>
        <w:t> in our example (100% for school bus and 0% chance otherwise), and </w:t>
      </w:r>
      <w:r w:rsidRPr="006E5F57">
        <w:rPr>
          <w:rFonts w:ascii="MathJax_Math-italic" w:eastAsia="Times New Roman" w:hAnsi="MathJax_Math-italic" w:cs="Helvetica"/>
          <w:color w:val="000000"/>
          <w:sz w:val="29"/>
          <w:szCs w:val="29"/>
          <w:bdr w:val="none" w:sz="0" w:space="0" w:color="auto" w:frame="1"/>
        </w:rPr>
        <w:t>y</w:t>
      </w:r>
      <w:r w:rsidRPr="006E5F57">
        <w:rPr>
          <w:rFonts w:ascii="MathJax_Main" w:eastAsia="Times New Roman" w:hAnsi="MathJax_Main" w:cs="Helvetica"/>
          <w:color w:val="000000"/>
          <w:sz w:val="20"/>
          <w:szCs w:val="20"/>
          <w:bdr w:val="none" w:sz="0" w:space="0" w:color="auto" w:frame="1"/>
        </w:rPr>
        <w:t>1</w:t>
      </w:r>
      <w:r w:rsidRPr="006E5F57">
        <w:rPr>
          <w:rFonts w:ascii="MathJax_Main" w:eastAsia="Times New Roman" w:hAnsi="MathJax_Main" w:cs="Helvetica"/>
          <w:color w:val="000000"/>
          <w:sz w:val="29"/>
          <w:szCs w:val="29"/>
          <w:bdr w:val="none" w:sz="0" w:space="0" w:color="auto" w:frame="1"/>
        </w:rPr>
        <w:t>^</w:t>
      </w:r>
      <w:r w:rsidRPr="006E5F57">
        <w:rPr>
          <w:rFonts w:ascii="Helvetica" w:eastAsia="Times New Roman" w:hAnsi="Helvetica" w:cs="Helvetica"/>
          <w:color w:val="000000"/>
          <w:sz w:val="24"/>
          <w:szCs w:val="24"/>
          <w:bdr w:val="none" w:sz="0" w:space="0" w:color="auto" w:frame="1"/>
        </w:rPr>
        <w:t>y1^</w:t>
      </w:r>
      <w:r w:rsidRPr="006E5F57">
        <w:rPr>
          <w:rFonts w:ascii="Helvetica" w:eastAsia="Times New Roman" w:hAnsi="Helvetica" w:cs="Helvetica"/>
          <w:color w:val="000000"/>
          <w:sz w:val="24"/>
          <w:szCs w:val="24"/>
        </w:rPr>
        <w:t> = </w:t>
      </w:r>
      <w:r w:rsidRPr="006E5F57">
        <w:rPr>
          <w:rFonts w:ascii="MathJax_Main" w:eastAsia="Times New Roman" w:hAnsi="MathJax_Main" w:cs="Helvetica"/>
          <w:color w:val="000000"/>
          <w:sz w:val="29"/>
          <w:szCs w:val="29"/>
          <w:bdr w:val="none" w:sz="0" w:space="0" w:color="auto" w:frame="1"/>
        </w:rPr>
        <w:t>(0.88,0.08,0.04)</w:t>
      </w:r>
      <w:r w:rsidRPr="006E5F57">
        <w:rPr>
          <w:rFonts w:ascii="Helvetica" w:eastAsia="Times New Roman" w:hAnsi="Helvetica" w:cs="Helvetica"/>
          <w:color w:val="000000"/>
          <w:sz w:val="24"/>
          <w:szCs w:val="24"/>
          <w:bdr w:val="none" w:sz="0" w:space="0" w:color="auto" w:frame="1"/>
        </w:rPr>
        <w:t>(0.88,0.08,0.04)</w:t>
      </w:r>
      <w:r w:rsidRPr="006E5F57">
        <w:rPr>
          <w:rFonts w:ascii="Helvetica" w:eastAsia="Times New Roman" w:hAnsi="Helvetica" w:cs="Helvetica"/>
          <w:color w:val="000000"/>
          <w:sz w:val="24"/>
          <w:szCs w:val="24"/>
        </w:rPr>
        <w:t>.</w:t>
      </w:r>
    </w:p>
    <w:p w:rsidR="006E5F57" w:rsidRPr="006E5F57" w:rsidRDefault="006E5F57" w:rsidP="006E5F57">
      <w:pPr>
        <w:shd w:val="clear" w:color="auto" w:fill="FFFFFF"/>
        <w:spacing w:before="600" w:after="300" w:line="240" w:lineRule="auto"/>
        <w:outlineLvl w:val="3"/>
        <w:rPr>
          <w:rFonts w:ascii="Helvetica" w:eastAsia="Times New Roman" w:hAnsi="Helvetica" w:cs="Helvetica"/>
          <w:color w:val="000000"/>
          <w:spacing w:val="-15"/>
          <w:sz w:val="30"/>
          <w:szCs w:val="30"/>
        </w:rPr>
      </w:pPr>
      <w:del w:id="200" w:author="Renee Redding" w:date="2017-04-11T22:47:00Z">
        <w:r w:rsidRPr="006E5F57" w:rsidDel="007F005C">
          <w:rPr>
            <w:rFonts w:ascii="Helvetica" w:eastAsia="Times New Roman" w:hAnsi="Helvetica" w:cs="Helvetica"/>
            <w:color w:val="000000"/>
            <w:spacing w:val="-15"/>
            <w:sz w:val="30"/>
            <w:szCs w:val="30"/>
          </w:rPr>
          <w:delText>Neagtive</w:delText>
        </w:r>
      </w:del>
      <w:ins w:id="201" w:author="Renee Redding" w:date="2017-04-11T22:47:00Z">
        <w:r w:rsidR="007F005C" w:rsidRPr="006E5F57">
          <w:rPr>
            <w:rFonts w:ascii="Helvetica" w:eastAsia="Times New Roman" w:hAnsi="Helvetica" w:cs="Helvetica"/>
            <w:color w:val="000000"/>
            <w:spacing w:val="-15"/>
            <w:sz w:val="30"/>
            <w:szCs w:val="30"/>
          </w:rPr>
          <w:t>Negative</w:t>
        </w:r>
      </w:ins>
      <w:r w:rsidRPr="006E5F57">
        <w:rPr>
          <w:rFonts w:ascii="Helvetica" w:eastAsia="Times New Roman" w:hAnsi="Helvetica" w:cs="Helvetica"/>
          <w:color w:val="000000"/>
          <w:spacing w:val="-15"/>
          <w:sz w:val="30"/>
          <w:szCs w:val="30"/>
        </w:rPr>
        <w:t xml:space="preserve"> log-likelihood (NLL)</w:t>
      </w:r>
    </w:p>
    <w:p w:rsidR="006E5F57" w:rsidRPr="006E5F57" w:rsidRDefault="006E5F57" w:rsidP="006E5F57">
      <w:pPr>
        <w:shd w:val="clear" w:color="auto" w:fill="FFFFFF"/>
        <w:spacing w:after="0" w:line="240" w:lineRule="auto"/>
        <w:rPr>
          <w:rFonts w:ascii="Helvetica" w:eastAsia="Times New Roman" w:hAnsi="Helvetica" w:cs="Helvetica"/>
          <w:color w:val="000000"/>
          <w:sz w:val="24"/>
          <w:szCs w:val="24"/>
        </w:rPr>
      </w:pPr>
      <w:r w:rsidRPr="006E5F57">
        <w:rPr>
          <w:rFonts w:ascii="Helvetica" w:eastAsia="Times New Roman" w:hAnsi="Helvetica" w:cs="Helvetica"/>
          <w:color w:val="000000"/>
          <w:sz w:val="24"/>
          <w:szCs w:val="24"/>
        </w:rPr>
        <w:t>We want to take the log of the MLE because we can treat the product terms as additions</w:t>
      </w:r>
      <w:ins w:id="202" w:author="Renee Redding" w:date="2017-04-11T22:48:00Z">
        <w:r w:rsidR="007F005C">
          <w:rPr>
            <w:rFonts w:ascii="Helvetica" w:eastAsia="Times New Roman" w:hAnsi="Helvetica" w:cs="Helvetica"/>
            <w:color w:val="000000"/>
            <w:sz w:val="24"/>
            <w:szCs w:val="24"/>
          </w:rPr>
          <w:t>,</w:t>
        </w:r>
      </w:ins>
      <w:r w:rsidRPr="006E5F57">
        <w:rPr>
          <w:rFonts w:ascii="Helvetica" w:eastAsia="Times New Roman" w:hAnsi="Helvetica" w:cs="Helvetica"/>
          <w:color w:val="000000"/>
          <w:sz w:val="24"/>
          <w:szCs w:val="24"/>
        </w:rPr>
        <w:t xml:space="preserve"> which </w:t>
      </w:r>
      <w:ins w:id="203" w:author="Renee Redding" w:date="2017-04-11T22:48:00Z">
        <w:r w:rsidR="007F005C">
          <w:rPr>
            <w:rFonts w:ascii="Helvetica" w:eastAsia="Times New Roman" w:hAnsi="Helvetica" w:cs="Helvetica"/>
            <w:color w:val="000000"/>
            <w:sz w:val="24"/>
            <w:szCs w:val="24"/>
          </w:rPr>
          <w:t>are</w:t>
        </w:r>
      </w:ins>
      <w:del w:id="204" w:author="Renee Redding" w:date="2017-04-11T22:48:00Z">
        <w:r w:rsidRPr="006E5F57" w:rsidDel="007F005C">
          <w:rPr>
            <w:rFonts w:ascii="Helvetica" w:eastAsia="Times New Roman" w:hAnsi="Helvetica" w:cs="Helvetica"/>
            <w:color w:val="000000"/>
            <w:sz w:val="24"/>
            <w:szCs w:val="24"/>
          </w:rPr>
          <w:delText>is</w:delText>
        </w:r>
      </w:del>
      <w:r w:rsidRPr="006E5F57">
        <w:rPr>
          <w:rFonts w:ascii="Helvetica" w:eastAsia="Times New Roman" w:hAnsi="Helvetica" w:cs="Helvetica"/>
          <w:color w:val="000000"/>
          <w:sz w:val="24"/>
          <w:szCs w:val="24"/>
        </w:rPr>
        <w:t xml:space="preserve"> easier. Log is a monotonic increase </w:t>
      </w:r>
      <w:proofErr w:type="gramStart"/>
      <w:r w:rsidRPr="006E5F57">
        <w:rPr>
          <w:rFonts w:ascii="Helvetica" w:eastAsia="Times New Roman" w:hAnsi="Helvetica" w:cs="Helvetica"/>
          <w:color w:val="000000"/>
          <w:sz w:val="24"/>
          <w:szCs w:val="24"/>
        </w:rPr>
        <w:t>function</w:t>
      </w:r>
      <w:ins w:id="205" w:author="Renee Redding" w:date="2017-04-11T22:48:00Z">
        <w:r w:rsidR="007F005C">
          <w:rPr>
            <w:rFonts w:ascii="Helvetica" w:eastAsia="Times New Roman" w:hAnsi="Helvetica" w:cs="Helvetica"/>
            <w:color w:val="000000"/>
            <w:sz w:val="24"/>
            <w:szCs w:val="24"/>
          </w:rPr>
          <w:t>{</w:t>
        </w:r>
      </w:ins>
      <w:proofErr w:type="spellStart"/>
      <w:proofErr w:type="gramEnd"/>
      <w:del w:id="206" w:author="Renee Redding" w:date="2017-04-11T22:48:00Z">
        <w:r w:rsidRPr="006E5F57" w:rsidDel="007F005C">
          <w:rPr>
            <w:rFonts w:ascii="Helvetica" w:eastAsia="Times New Roman" w:hAnsi="Helvetica" w:cs="Helvetica"/>
            <w:color w:val="000000"/>
            <w:sz w:val="24"/>
            <w:szCs w:val="24"/>
          </w:rPr>
          <w:delText>, and t</w:delText>
        </w:r>
      </w:del>
      <w:r w:rsidRPr="006E5F57">
        <w:rPr>
          <w:rFonts w:ascii="Helvetica" w:eastAsia="Times New Roman" w:hAnsi="Helvetica" w:cs="Helvetica"/>
          <w:color w:val="000000"/>
          <w:sz w:val="24"/>
          <w:szCs w:val="24"/>
        </w:rPr>
        <w:t>herefore</w:t>
      </w:r>
      <w:proofErr w:type="spellEnd"/>
      <w:r w:rsidRPr="006E5F57">
        <w:rPr>
          <w:rFonts w:ascii="Helvetica" w:eastAsia="Times New Roman" w:hAnsi="Helvetica" w:cs="Helvetica"/>
          <w:color w:val="000000"/>
          <w:sz w:val="24"/>
          <w:szCs w:val="24"/>
        </w:rPr>
        <w:t>, finding </w:t>
      </w:r>
      <w:r w:rsidRPr="006E5F57">
        <w:rPr>
          <w:rFonts w:ascii="MathJax_Math-italic" w:eastAsia="Times New Roman" w:hAnsi="MathJax_Math-italic" w:cs="Helvetica"/>
          <w:color w:val="000000"/>
          <w:sz w:val="29"/>
          <w:szCs w:val="29"/>
          <w:bdr w:val="none" w:sz="0" w:space="0" w:color="auto" w:frame="1"/>
        </w:rPr>
        <w:t>x</w:t>
      </w:r>
      <w:r w:rsidRPr="006E5F57">
        <w:rPr>
          <w:rFonts w:ascii="Helvetica" w:eastAsia="Times New Roman" w:hAnsi="Helvetica" w:cs="Helvetica"/>
          <w:color w:val="000000"/>
          <w:sz w:val="24"/>
          <w:szCs w:val="24"/>
          <w:bdr w:val="none" w:sz="0" w:space="0" w:color="auto" w:frame="1"/>
        </w:rPr>
        <w:t>x</w:t>
      </w:r>
      <w:r w:rsidRPr="006E5F57">
        <w:rPr>
          <w:rFonts w:ascii="Helvetica" w:eastAsia="Times New Roman" w:hAnsi="Helvetica" w:cs="Helvetica"/>
          <w:color w:val="000000"/>
          <w:sz w:val="24"/>
          <w:szCs w:val="24"/>
        </w:rPr>
        <w:t> to maximize </w:t>
      </w:r>
      <w:r w:rsidRPr="006E5F57">
        <w:rPr>
          <w:rFonts w:ascii="MathJax_Math-italic" w:eastAsia="Times New Roman" w:hAnsi="MathJax_Math-italic" w:cs="Helvetica"/>
          <w:color w:val="000000"/>
          <w:sz w:val="29"/>
          <w:szCs w:val="29"/>
          <w:bdr w:val="none" w:sz="0" w:space="0" w:color="auto" w:frame="1"/>
        </w:rPr>
        <w:t>f</w:t>
      </w:r>
      <w:r w:rsidRPr="006E5F57">
        <w:rPr>
          <w:rFonts w:ascii="MathJax_Main" w:eastAsia="Times New Roman" w:hAnsi="MathJax_Main" w:cs="Helvetica"/>
          <w:color w:val="000000"/>
          <w:sz w:val="29"/>
          <w:szCs w:val="29"/>
          <w:bdr w:val="none" w:sz="0" w:space="0" w:color="auto" w:frame="1"/>
        </w:rPr>
        <w:t>(</w:t>
      </w:r>
      <w:r w:rsidRPr="006E5F57">
        <w:rPr>
          <w:rFonts w:ascii="MathJax_Math-italic" w:eastAsia="Times New Roman" w:hAnsi="MathJax_Math-italic" w:cs="Helvetica"/>
          <w:color w:val="000000"/>
          <w:sz w:val="29"/>
          <w:szCs w:val="29"/>
          <w:bdr w:val="none" w:sz="0" w:space="0" w:color="auto" w:frame="1"/>
        </w:rPr>
        <w:t>x</w:t>
      </w:r>
      <w:r w:rsidRPr="006E5F57">
        <w:rPr>
          <w:rFonts w:ascii="MathJax_Main" w:eastAsia="Times New Roman" w:hAnsi="MathJax_Main" w:cs="Helvetica"/>
          <w:color w:val="000000"/>
          <w:sz w:val="29"/>
          <w:szCs w:val="29"/>
          <w:bdr w:val="none" w:sz="0" w:space="0" w:color="auto" w:frame="1"/>
        </w:rPr>
        <w:t>)</w:t>
      </w:r>
      <w:r w:rsidRPr="006E5F57">
        <w:rPr>
          <w:rFonts w:ascii="Helvetica" w:eastAsia="Times New Roman" w:hAnsi="Helvetica" w:cs="Helvetica"/>
          <w:color w:val="000000"/>
          <w:sz w:val="24"/>
          <w:szCs w:val="24"/>
          <w:bdr w:val="none" w:sz="0" w:space="0" w:color="auto" w:frame="1"/>
        </w:rPr>
        <w:t>f(x)</w:t>
      </w:r>
      <w:r w:rsidRPr="006E5F57">
        <w:rPr>
          <w:rFonts w:ascii="Helvetica" w:eastAsia="Times New Roman" w:hAnsi="Helvetica" w:cs="Helvetica"/>
          <w:color w:val="000000"/>
          <w:sz w:val="24"/>
          <w:szCs w:val="24"/>
        </w:rPr>
        <w:t> is the same as find </w:t>
      </w:r>
      <w:r w:rsidRPr="006E5F57">
        <w:rPr>
          <w:rFonts w:ascii="MathJax_Math-italic" w:eastAsia="Times New Roman" w:hAnsi="MathJax_Math-italic" w:cs="Helvetica"/>
          <w:color w:val="000000"/>
          <w:sz w:val="29"/>
          <w:szCs w:val="29"/>
          <w:bdr w:val="none" w:sz="0" w:space="0" w:color="auto" w:frame="1"/>
        </w:rPr>
        <w:t>x</w:t>
      </w:r>
      <w:r w:rsidRPr="006E5F57">
        <w:rPr>
          <w:rFonts w:ascii="Helvetica" w:eastAsia="Times New Roman" w:hAnsi="Helvetica" w:cs="Helvetica"/>
          <w:color w:val="000000"/>
          <w:sz w:val="24"/>
          <w:szCs w:val="24"/>
          <w:bdr w:val="none" w:sz="0" w:space="0" w:color="auto" w:frame="1"/>
        </w:rPr>
        <w:t>x</w:t>
      </w:r>
      <w:r w:rsidRPr="006E5F57">
        <w:rPr>
          <w:rFonts w:ascii="Helvetica" w:eastAsia="Times New Roman" w:hAnsi="Helvetica" w:cs="Helvetica"/>
          <w:color w:val="000000"/>
          <w:sz w:val="24"/>
          <w:szCs w:val="24"/>
        </w:rPr>
        <w:t> to maximize </w:t>
      </w:r>
      <w:r w:rsidRPr="006E5F57">
        <w:rPr>
          <w:rFonts w:ascii="MathJax_Main" w:eastAsia="Times New Roman" w:hAnsi="MathJax_Main" w:cs="Helvetica"/>
          <w:color w:val="000000"/>
          <w:sz w:val="29"/>
          <w:szCs w:val="29"/>
          <w:bdr w:val="none" w:sz="0" w:space="0" w:color="auto" w:frame="1"/>
        </w:rPr>
        <w:t>log(</w:t>
      </w:r>
      <w:r w:rsidRPr="006E5F57">
        <w:rPr>
          <w:rFonts w:ascii="MathJax_Math-italic" w:eastAsia="Times New Roman" w:hAnsi="MathJax_Math-italic" w:cs="Helvetica"/>
          <w:color w:val="000000"/>
          <w:sz w:val="29"/>
          <w:szCs w:val="29"/>
          <w:bdr w:val="none" w:sz="0" w:space="0" w:color="auto" w:frame="1"/>
        </w:rPr>
        <w:t>f</w:t>
      </w:r>
      <w:r w:rsidRPr="006E5F57">
        <w:rPr>
          <w:rFonts w:ascii="MathJax_Main" w:eastAsia="Times New Roman" w:hAnsi="MathJax_Main" w:cs="Helvetica"/>
          <w:color w:val="000000"/>
          <w:sz w:val="29"/>
          <w:szCs w:val="29"/>
          <w:bdr w:val="none" w:sz="0" w:space="0" w:color="auto" w:frame="1"/>
        </w:rPr>
        <w:t>(</w:t>
      </w:r>
      <w:r w:rsidRPr="006E5F57">
        <w:rPr>
          <w:rFonts w:ascii="MathJax_Math-italic" w:eastAsia="Times New Roman" w:hAnsi="MathJax_Math-italic" w:cs="Helvetica"/>
          <w:color w:val="000000"/>
          <w:sz w:val="29"/>
          <w:szCs w:val="29"/>
          <w:bdr w:val="none" w:sz="0" w:space="0" w:color="auto" w:frame="1"/>
        </w:rPr>
        <w:t>x</w:t>
      </w:r>
      <w:r w:rsidRPr="006E5F57">
        <w:rPr>
          <w:rFonts w:ascii="MathJax_Main" w:eastAsia="Times New Roman" w:hAnsi="MathJax_Main" w:cs="Helvetica"/>
          <w:color w:val="000000"/>
          <w:sz w:val="29"/>
          <w:szCs w:val="29"/>
          <w:bdr w:val="none" w:sz="0" w:space="0" w:color="auto" w:frame="1"/>
        </w:rPr>
        <w:t>))</w:t>
      </w:r>
      <w:r w:rsidRPr="006E5F57">
        <w:rPr>
          <w:rFonts w:ascii="Helvetica" w:eastAsia="Times New Roman" w:hAnsi="Helvetica" w:cs="Helvetica"/>
          <w:color w:val="000000"/>
          <w:sz w:val="24"/>
          <w:szCs w:val="24"/>
          <w:bdr w:val="none" w:sz="0" w:space="0" w:color="auto" w:frame="1"/>
        </w:rPr>
        <w:t>log</w:t>
      </w:r>
      <w:r w:rsidRPr="006E5F57">
        <w:rPr>
          <w:rFonts w:ascii="Cambria Math" w:eastAsia="Times New Roman" w:hAnsi="Cambria Math" w:cs="Cambria Math"/>
          <w:color w:val="000000"/>
          <w:sz w:val="24"/>
          <w:szCs w:val="24"/>
          <w:bdr w:val="none" w:sz="0" w:space="0" w:color="auto" w:frame="1"/>
        </w:rPr>
        <w:t>⁡</w:t>
      </w:r>
      <w:r w:rsidRPr="006E5F57">
        <w:rPr>
          <w:rFonts w:ascii="Helvetica" w:eastAsia="Times New Roman" w:hAnsi="Helvetica" w:cs="Helvetica"/>
          <w:color w:val="000000"/>
          <w:sz w:val="24"/>
          <w:szCs w:val="24"/>
          <w:bdr w:val="none" w:sz="0" w:space="0" w:color="auto" w:frame="1"/>
        </w:rPr>
        <w:t>(f(x))</w:t>
      </w:r>
      <w:r w:rsidRPr="006E5F57">
        <w:rPr>
          <w:rFonts w:ascii="Helvetica" w:eastAsia="Times New Roman" w:hAnsi="Helvetica" w:cs="Helvetica"/>
          <w:color w:val="000000"/>
          <w:sz w:val="24"/>
          <w:szCs w:val="24"/>
        </w:rPr>
        <w:t>.</w:t>
      </w:r>
    </w:p>
    <w:p w:rsidR="006E5F57" w:rsidRPr="006E5F57" w:rsidRDefault="006E5F57" w:rsidP="006E5F57">
      <w:pPr>
        <w:shd w:val="clear" w:color="auto" w:fill="FFFFFF"/>
        <w:spacing w:before="300" w:after="300" w:line="240" w:lineRule="auto"/>
        <w:rPr>
          <w:rFonts w:ascii="Helvetica" w:eastAsia="Times New Roman" w:hAnsi="Helvetica" w:cs="Helvetica"/>
          <w:color w:val="000000"/>
          <w:sz w:val="24"/>
          <w:szCs w:val="24"/>
        </w:rPr>
      </w:pPr>
      <w:r w:rsidRPr="006E5F57">
        <w:rPr>
          <w:rFonts w:ascii="Helvetica" w:eastAsia="Times New Roman" w:hAnsi="Helvetica" w:cs="Helvetica"/>
          <w:color w:val="000000"/>
          <w:sz w:val="24"/>
          <w:szCs w:val="24"/>
        </w:rPr>
        <w:t xml:space="preserve">Since probability is between </w:t>
      </w:r>
      <w:proofErr w:type="gramStart"/>
      <w:r w:rsidRPr="006E5F57">
        <w:rPr>
          <w:rFonts w:ascii="Helvetica" w:eastAsia="Times New Roman" w:hAnsi="Helvetica" w:cs="Helvetica"/>
          <w:color w:val="000000"/>
          <w:sz w:val="24"/>
          <w:szCs w:val="24"/>
        </w:rPr>
        <w:t>0</w:t>
      </w:r>
      <w:proofErr w:type="gramEnd"/>
      <w:r w:rsidRPr="006E5F57">
        <w:rPr>
          <w:rFonts w:ascii="Helvetica" w:eastAsia="Times New Roman" w:hAnsi="Helvetica" w:cs="Helvetica"/>
          <w:color w:val="000000"/>
          <w:sz w:val="24"/>
          <w:szCs w:val="24"/>
        </w:rPr>
        <w:t xml:space="preserve"> and 1 and its log is negative, we take a negative sign to make it positive.</w:t>
      </w:r>
    </w:p>
    <w:p w:rsidR="006E5F57" w:rsidRPr="006E5F57" w:rsidRDefault="006E5F57" w:rsidP="006E5F57">
      <w:pPr>
        <w:shd w:val="clear" w:color="auto" w:fill="FFFFFF"/>
        <w:spacing w:line="240" w:lineRule="auto"/>
        <w:jc w:val="center"/>
        <w:rPr>
          <w:rFonts w:ascii="Helvetica" w:eastAsia="Times New Roman" w:hAnsi="Helvetica" w:cs="Helvetica"/>
          <w:color w:val="000000"/>
          <w:sz w:val="24"/>
          <w:szCs w:val="24"/>
        </w:rPr>
      </w:pPr>
      <w:proofErr w:type="spellStart"/>
      <w:proofErr w:type="gramStart"/>
      <w:r w:rsidRPr="006E5F57">
        <w:rPr>
          <w:rFonts w:ascii="MathJax_Math-italic" w:eastAsia="Times New Roman" w:hAnsi="MathJax_Math-italic" w:cs="Helvetica"/>
          <w:color w:val="000000"/>
          <w:sz w:val="29"/>
          <w:szCs w:val="29"/>
          <w:bdr w:val="none" w:sz="0" w:space="0" w:color="auto" w:frame="1"/>
        </w:rPr>
        <w:t>nll</w:t>
      </w:r>
      <w:proofErr w:type="spellEnd"/>
      <w:proofErr w:type="gramEnd"/>
      <w:r w:rsidRPr="006E5F57">
        <w:rPr>
          <w:rFonts w:ascii="MathJax_Main" w:eastAsia="Times New Roman" w:hAnsi="MathJax_Main" w:cs="Helvetica"/>
          <w:color w:val="000000"/>
          <w:sz w:val="29"/>
          <w:szCs w:val="29"/>
          <w:bdr w:val="none" w:sz="0" w:space="0" w:color="auto" w:frame="1"/>
        </w:rPr>
        <w:t>=−</w:t>
      </w:r>
      <w:proofErr w:type="spellStart"/>
      <w:r w:rsidRPr="006E5F57">
        <w:rPr>
          <w:rFonts w:ascii="MathJax_Main" w:eastAsia="Times New Roman" w:hAnsi="MathJax_Main" w:cs="Helvetica"/>
          <w:color w:val="000000"/>
          <w:sz w:val="29"/>
          <w:szCs w:val="29"/>
          <w:bdr w:val="none" w:sz="0" w:space="0" w:color="auto" w:frame="1"/>
        </w:rPr>
        <w:t>log</w:t>
      </w:r>
      <w:r w:rsidRPr="006E5F57">
        <w:rPr>
          <w:rFonts w:ascii="MathJax_Math-italic" w:eastAsia="Times New Roman" w:hAnsi="MathJax_Math-italic" w:cs="Helvetica"/>
          <w:color w:val="000000"/>
          <w:sz w:val="29"/>
          <w:szCs w:val="29"/>
          <w:bdr w:val="none" w:sz="0" w:space="0" w:color="auto" w:frame="1"/>
        </w:rPr>
        <w:t>p</w:t>
      </w:r>
      <w:proofErr w:type="spellEnd"/>
      <w:r w:rsidRPr="006E5F57">
        <w:rPr>
          <w:rFonts w:ascii="MathJax_Main" w:eastAsia="Times New Roman" w:hAnsi="MathJax_Main" w:cs="Helvetica"/>
          <w:color w:val="000000"/>
          <w:sz w:val="29"/>
          <w:szCs w:val="29"/>
          <w:bdr w:val="none" w:sz="0" w:space="0" w:color="auto" w:frame="1"/>
        </w:rPr>
        <w:t>(</w:t>
      </w:r>
      <w:proofErr w:type="spellStart"/>
      <w:r w:rsidRPr="006E5F57">
        <w:rPr>
          <w:rFonts w:ascii="MathJax_Math-italic" w:eastAsia="Times New Roman" w:hAnsi="MathJax_Math-italic" w:cs="Helvetica"/>
          <w:color w:val="000000"/>
          <w:sz w:val="29"/>
          <w:szCs w:val="29"/>
          <w:bdr w:val="none" w:sz="0" w:space="0" w:color="auto" w:frame="1"/>
        </w:rPr>
        <w:t>y</w:t>
      </w:r>
      <w:r w:rsidRPr="006E5F57">
        <w:rPr>
          <w:rFonts w:ascii="MathJax_Math-italic" w:eastAsia="Times New Roman" w:hAnsi="MathJax_Math-italic" w:cs="Helvetica"/>
          <w:color w:val="000000"/>
          <w:sz w:val="20"/>
          <w:szCs w:val="20"/>
          <w:bdr w:val="none" w:sz="0" w:space="0" w:color="auto" w:frame="1"/>
        </w:rPr>
        <w:t>i</w:t>
      </w:r>
      <w:r w:rsidRPr="006E5F57">
        <w:rPr>
          <w:rFonts w:ascii="MathJax_Main" w:eastAsia="Times New Roman" w:hAnsi="MathJax_Main" w:cs="Helvetica"/>
          <w:color w:val="000000"/>
          <w:sz w:val="29"/>
          <w:szCs w:val="29"/>
          <w:bdr w:val="none" w:sz="0" w:space="0" w:color="auto" w:frame="1"/>
        </w:rPr>
        <w:t>|</w:t>
      </w:r>
      <w:r w:rsidRPr="006E5F57">
        <w:rPr>
          <w:rFonts w:ascii="MathJax_Math-italic" w:eastAsia="Times New Roman" w:hAnsi="MathJax_Math-italic" w:cs="Helvetica"/>
          <w:color w:val="000000"/>
          <w:sz w:val="29"/>
          <w:szCs w:val="29"/>
          <w:bdr w:val="none" w:sz="0" w:space="0" w:color="auto" w:frame="1"/>
        </w:rPr>
        <w:t>x</w:t>
      </w:r>
      <w:r w:rsidRPr="006E5F57">
        <w:rPr>
          <w:rFonts w:ascii="MathJax_Math-italic" w:eastAsia="Times New Roman" w:hAnsi="MathJax_Math-italic" w:cs="Helvetica"/>
          <w:color w:val="000000"/>
          <w:sz w:val="20"/>
          <w:szCs w:val="20"/>
          <w:bdr w:val="none" w:sz="0" w:space="0" w:color="auto" w:frame="1"/>
        </w:rPr>
        <w:t>i</w:t>
      </w:r>
      <w:r w:rsidRPr="006E5F57">
        <w:rPr>
          <w:rFonts w:ascii="MathJax_Main" w:eastAsia="Times New Roman" w:hAnsi="MathJax_Main" w:cs="Helvetica"/>
          <w:color w:val="000000"/>
          <w:sz w:val="29"/>
          <w:szCs w:val="29"/>
          <w:bdr w:val="none" w:sz="0" w:space="0" w:color="auto" w:frame="1"/>
        </w:rPr>
        <w:t>,</w:t>
      </w:r>
      <w:r w:rsidRPr="006E5F57">
        <w:rPr>
          <w:rFonts w:ascii="MathJax_Math-italic" w:eastAsia="Times New Roman" w:hAnsi="MathJax_Math-italic" w:cs="Helvetica"/>
          <w:color w:val="000000"/>
          <w:sz w:val="29"/>
          <w:szCs w:val="29"/>
          <w:bdr w:val="none" w:sz="0" w:space="0" w:color="auto" w:frame="1"/>
        </w:rPr>
        <w:t>W</w:t>
      </w:r>
      <w:proofErr w:type="spellEnd"/>
      <w:r w:rsidRPr="006E5F57">
        <w:rPr>
          <w:rFonts w:ascii="MathJax_Main" w:eastAsia="Times New Roman" w:hAnsi="MathJax_Main" w:cs="Helvetica"/>
          <w:color w:val="000000"/>
          <w:sz w:val="29"/>
          <w:szCs w:val="29"/>
          <w:bdr w:val="none" w:sz="0" w:space="0" w:color="auto" w:frame="1"/>
        </w:rPr>
        <w:t>)=−</w:t>
      </w:r>
      <w:proofErr w:type="spellStart"/>
      <w:r w:rsidRPr="006E5F57">
        <w:rPr>
          <w:rFonts w:ascii="MathJax_Main" w:eastAsia="Times New Roman" w:hAnsi="MathJax_Main" w:cs="Helvetica"/>
          <w:color w:val="000000"/>
          <w:sz w:val="29"/>
          <w:szCs w:val="29"/>
          <w:bdr w:val="none" w:sz="0" w:space="0" w:color="auto" w:frame="1"/>
        </w:rPr>
        <w:t>log</w:t>
      </w:r>
      <w:r w:rsidRPr="006E5F57">
        <w:rPr>
          <w:rFonts w:ascii="MathJax_Math-italic" w:eastAsia="Times New Roman" w:hAnsi="MathJax_Math-italic" w:cs="Helvetica"/>
          <w:color w:val="000000"/>
          <w:sz w:val="29"/>
          <w:szCs w:val="29"/>
          <w:bdr w:val="none" w:sz="0" w:space="0" w:color="auto" w:frame="1"/>
        </w:rPr>
        <w:t>y</w:t>
      </w:r>
      <w:r w:rsidRPr="006E5F57">
        <w:rPr>
          <w:rFonts w:ascii="MathJax_Math-italic" w:eastAsia="Times New Roman" w:hAnsi="MathJax_Math-italic" w:cs="Helvetica"/>
          <w:color w:val="000000"/>
          <w:sz w:val="20"/>
          <w:szCs w:val="20"/>
          <w:bdr w:val="none" w:sz="0" w:space="0" w:color="auto" w:frame="1"/>
        </w:rPr>
        <w:t>i</w:t>
      </w:r>
      <w:r w:rsidRPr="006E5F57">
        <w:rPr>
          <w:rFonts w:ascii="MathJax_Main" w:eastAsia="Times New Roman" w:hAnsi="MathJax_Main" w:cs="Helvetica"/>
          <w:color w:val="000000"/>
          <w:sz w:val="29"/>
          <w:szCs w:val="29"/>
          <w:bdr w:val="none" w:sz="0" w:space="0" w:color="auto" w:frame="1"/>
        </w:rPr>
        <w:t>^</w:t>
      </w:r>
      <w:r w:rsidRPr="006E5F57">
        <w:rPr>
          <w:rFonts w:ascii="Helvetica" w:eastAsia="Times New Roman" w:hAnsi="Helvetica" w:cs="Helvetica"/>
          <w:color w:val="000000"/>
          <w:sz w:val="24"/>
          <w:szCs w:val="24"/>
          <w:bdr w:val="none" w:sz="0" w:space="0" w:color="auto" w:frame="1"/>
        </w:rPr>
        <w:t>nll</w:t>
      </w:r>
      <w:proofErr w:type="spellEnd"/>
      <w:r w:rsidRPr="006E5F57">
        <w:rPr>
          <w:rFonts w:ascii="Helvetica" w:eastAsia="Times New Roman" w:hAnsi="Helvetica" w:cs="Helvetica"/>
          <w:color w:val="000000"/>
          <w:sz w:val="24"/>
          <w:szCs w:val="24"/>
          <w:bdr w:val="none" w:sz="0" w:space="0" w:color="auto" w:frame="1"/>
        </w:rPr>
        <w:t>=−</w:t>
      </w:r>
      <w:proofErr w:type="spellStart"/>
      <w:r w:rsidRPr="006E5F57">
        <w:rPr>
          <w:rFonts w:ascii="Helvetica" w:eastAsia="Times New Roman" w:hAnsi="Helvetica" w:cs="Helvetica"/>
          <w:color w:val="000000"/>
          <w:sz w:val="24"/>
          <w:szCs w:val="24"/>
          <w:bdr w:val="none" w:sz="0" w:space="0" w:color="auto" w:frame="1"/>
        </w:rPr>
        <w:t>log</w:t>
      </w:r>
      <w:r w:rsidRPr="006E5F57">
        <w:rPr>
          <w:rFonts w:ascii="Cambria Math" w:eastAsia="Times New Roman" w:hAnsi="Cambria Math" w:cs="Cambria Math"/>
          <w:color w:val="000000"/>
          <w:sz w:val="24"/>
          <w:szCs w:val="24"/>
          <w:bdr w:val="none" w:sz="0" w:space="0" w:color="auto" w:frame="1"/>
        </w:rPr>
        <w:t>⁡</w:t>
      </w:r>
      <w:r w:rsidRPr="006E5F57">
        <w:rPr>
          <w:rFonts w:ascii="Helvetica" w:eastAsia="Times New Roman" w:hAnsi="Helvetica" w:cs="Helvetica"/>
          <w:color w:val="000000"/>
          <w:sz w:val="24"/>
          <w:szCs w:val="24"/>
          <w:bdr w:val="none" w:sz="0" w:space="0" w:color="auto" w:frame="1"/>
        </w:rPr>
        <w:t>p</w:t>
      </w:r>
      <w:proofErr w:type="spellEnd"/>
      <w:r w:rsidRPr="006E5F57">
        <w:rPr>
          <w:rFonts w:ascii="Helvetica" w:eastAsia="Times New Roman" w:hAnsi="Helvetica" w:cs="Helvetica"/>
          <w:color w:val="000000"/>
          <w:sz w:val="24"/>
          <w:szCs w:val="24"/>
          <w:bdr w:val="none" w:sz="0" w:space="0" w:color="auto" w:frame="1"/>
        </w:rPr>
        <w:t>(</w:t>
      </w:r>
      <w:proofErr w:type="spellStart"/>
      <w:r w:rsidRPr="006E5F57">
        <w:rPr>
          <w:rFonts w:ascii="Helvetica" w:eastAsia="Times New Roman" w:hAnsi="Helvetica" w:cs="Helvetica"/>
          <w:color w:val="000000"/>
          <w:sz w:val="24"/>
          <w:szCs w:val="24"/>
          <w:bdr w:val="none" w:sz="0" w:space="0" w:color="auto" w:frame="1"/>
        </w:rPr>
        <w:t>yi|xi,W</w:t>
      </w:r>
      <w:proofErr w:type="spellEnd"/>
      <w:r w:rsidRPr="006E5F57">
        <w:rPr>
          <w:rFonts w:ascii="Helvetica" w:eastAsia="Times New Roman" w:hAnsi="Helvetica" w:cs="Helvetica"/>
          <w:color w:val="000000"/>
          <w:sz w:val="24"/>
          <w:szCs w:val="24"/>
          <w:bdr w:val="none" w:sz="0" w:space="0" w:color="auto" w:frame="1"/>
        </w:rPr>
        <w:t>)=−</w:t>
      </w:r>
      <w:proofErr w:type="spellStart"/>
      <w:r w:rsidRPr="006E5F57">
        <w:rPr>
          <w:rFonts w:ascii="Helvetica" w:eastAsia="Times New Roman" w:hAnsi="Helvetica" w:cs="Helvetica"/>
          <w:color w:val="000000"/>
          <w:sz w:val="24"/>
          <w:szCs w:val="24"/>
          <w:bdr w:val="none" w:sz="0" w:space="0" w:color="auto" w:frame="1"/>
        </w:rPr>
        <w:t>log</w:t>
      </w:r>
      <w:r w:rsidRPr="006E5F57">
        <w:rPr>
          <w:rFonts w:ascii="Cambria Math" w:eastAsia="Times New Roman" w:hAnsi="Cambria Math" w:cs="Cambria Math"/>
          <w:color w:val="000000"/>
          <w:sz w:val="24"/>
          <w:szCs w:val="24"/>
          <w:bdr w:val="none" w:sz="0" w:space="0" w:color="auto" w:frame="1"/>
        </w:rPr>
        <w:t>⁡</w:t>
      </w:r>
      <w:r w:rsidRPr="006E5F57">
        <w:rPr>
          <w:rFonts w:ascii="Helvetica" w:eastAsia="Times New Roman" w:hAnsi="Helvetica" w:cs="Helvetica"/>
          <w:color w:val="000000"/>
          <w:sz w:val="24"/>
          <w:szCs w:val="24"/>
          <w:bdr w:val="none" w:sz="0" w:space="0" w:color="auto" w:frame="1"/>
        </w:rPr>
        <w:t>yi</w:t>
      </w:r>
      <w:proofErr w:type="spellEnd"/>
      <w:r w:rsidRPr="006E5F57">
        <w:rPr>
          <w:rFonts w:ascii="Helvetica" w:eastAsia="Times New Roman" w:hAnsi="Helvetica" w:cs="Helvetica"/>
          <w:color w:val="000000"/>
          <w:sz w:val="24"/>
          <w:szCs w:val="24"/>
          <w:bdr w:val="none" w:sz="0" w:space="0" w:color="auto" w:frame="1"/>
        </w:rPr>
        <w:t>^</w:t>
      </w:r>
    </w:p>
    <w:p w:rsidR="006E5F57" w:rsidRPr="006E5F57" w:rsidRDefault="006E5F57" w:rsidP="006E5F57">
      <w:pPr>
        <w:shd w:val="clear" w:color="auto" w:fill="FFFFFF"/>
        <w:spacing w:before="300" w:after="300" w:line="240" w:lineRule="auto"/>
        <w:rPr>
          <w:rFonts w:ascii="Helvetica" w:eastAsia="Times New Roman" w:hAnsi="Helvetica" w:cs="Helvetica"/>
          <w:color w:val="000000"/>
          <w:sz w:val="24"/>
          <w:szCs w:val="24"/>
        </w:rPr>
      </w:pPr>
      <w:r w:rsidRPr="006E5F57">
        <w:rPr>
          <w:rFonts w:ascii="Helvetica" w:eastAsia="Times New Roman" w:hAnsi="Helvetica" w:cs="Helvetica"/>
          <w:color w:val="000000"/>
          <w:sz w:val="24"/>
          <w:szCs w:val="24"/>
        </w:rPr>
        <w:lastRenderedPageBreak/>
        <w:t>We call this the negative log-likelihood. To maximize the “maximum likelihood estimation” (MLE) is the same as minimizing the negative log-</w:t>
      </w:r>
      <w:proofErr w:type="spellStart"/>
      <w:r w:rsidRPr="006E5F57">
        <w:rPr>
          <w:rFonts w:ascii="Helvetica" w:eastAsia="Times New Roman" w:hAnsi="Helvetica" w:cs="Helvetica"/>
          <w:color w:val="000000"/>
          <w:sz w:val="24"/>
          <w:szCs w:val="24"/>
        </w:rPr>
        <w:t>lik</w:t>
      </w:r>
      <w:ins w:id="207" w:author="Renee Redding" w:date="2017-04-11T22:48:00Z">
        <w:r w:rsidR="007F005C">
          <w:rPr>
            <w:rFonts w:ascii="Helvetica" w:eastAsia="Times New Roman" w:hAnsi="Helvetica" w:cs="Helvetica"/>
            <w:color w:val="000000"/>
            <w:sz w:val="24"/>
            <w:szCs w:val="24"/>
          </w:rPr>
          <w:t>l</w:t>
        </w:r>
      </w:ins>
      <w:r w:rsidRPr="006E5F57">
        <w:rPr>
          <w:rFonts w:ascii="Helvetica" w:eastAsia="Times New Roman" w:hAnsi="Helvetica" w:cs="Helvetica"/>
          <w:color w:val="000000"/>
          <w:sz w:val="24"/>
          <w:szCs w:val="24"/>
        </w:rPr>
        <w:t>ihood</w:t>
      </w:r>
      <w:proofErr w:type="spellEnd"/>
      <w:r w:rsidRPr="006E5F57">
        <w:rPr>
          <w:rFonts w:ascii="Helvetica" w:eastAsia="Times New Roman" w:hAnsi="Helvetica" w:cs="Helvetica"/>
          <w:color w:val="000000"/>
          <w:sz w:val="24"/>
          <w:szCs w:val="24"/>
        </w:rPr>
        <w:t>.</w:t>
      </w:r>
    </w:p>
    <w:p w:rsidR="006E5F57" w:rsidRPr="006E5F57" w:rsidRDefault="006E5F57" w:rsidP="006E5F57">
      <w:pPr>
        <w:shd w:val="clear" w:color="auto" w:fill="FFFFFF"/>
        <w:spacing w:after="0" w:line="240" w:lineRule="auto"/>
        <w:rPr>
          <w:rFonts w:ascii="Helvetica" w:eastAsia="Times New Roman" w:hAnsi="Helvetica" w:cs="Helvetica"/>
          <w:color w:val="000000"/>
          <w:sz w:val="24"/>
          <w:szCs w:val="24"/>
        </w:rPr>
      </w:pPr>
      <w:r w:rsidRPr="006E5F57">
        <w:rPr>
          <w:rFonts w:ascii="Helvetica" w:eastAsia="Times New Roman" w:hAnsi="Helvetica" w:cs="Helvetica"/>
          <w:b/>
          <w:bCs/>
          <w:color w:val="000000"/>
          <w:sz w:val="24"/>
          <w:szCs w:val="24"/>
        </w:rPr>
        <w:t>To find </w:t>
      </w:r>
      <w:r w:rsidRPr="006E5F57">
        <w:rPr>
          <w:rFonts w:ascii="MathJax_Math-italic" w:eastAsia="Times New Roman" w:hAnsi="MathJax_Math-italic" w:cs="Helvetica"/>
          <w:color w:val="000000"/>
          <w:sz w:val="29"/>
          <w:szCs w:val="29"/>
          <w:bdr w:val="none" w:sz="0" w:space="0" w:color="auto" w:frame="1"/>
        </w:rPr>
        <w:t>W</w:t>
      </w:r>
      <w:r w:rsidRPr="006E5F57">
        <w:rPr>
          <w:rFonts w:ascii="Helvetica" w:eastAsia="Times New Roman" w:hAnsi="Helvetica" w:cs="Helvetica"/>
          <w:color w:val="000000"/>
          <w:sz w:val="24"/>
          <w:szCs w:val="24"/>
          <w:bdr w:val="none" w:sz="0" w:space="0" w:color="auto" w:frame="1"/>
        </w:rPr>
        <w:t>W</w:t>
      </w:r>
      <w:r w:rsidRPr="006E5F57">
        <w:rPr>
          <w:rFonts w:ascii="Helvetica" w:eastAsia="Times New Roman" w:hAnsi="Helvetica" w:cs="Helvetica"/>
          <w:b/>
          <w:bCs/>
          <w:color w:val="000000"/>
          <w:sz w:val="24"/>
          <w:szCs w:val="24"/>
        </w:rPr>
        <w:t>, we minimize the negative log-likelihood</w:t>
      </w:r>
      <w:r w:rsidRPr="006E5F57">
        <w:rPr>
          <w:rFonts w:ascii="Helvetica" w:eastAsia="Times New Roman" w:hAnsi="Helvetica" w:cs="Helvetica"/>
          <w:color w:val="000000"/>
          <w:sz w:val="24"/>
          <w:szCs w:val="24"/>
        </w:rPr>
        <w:t>.</w:t>
      </w:r>
    </w:p>
    <w:p w:rsidR="006E5F57" w:rsidRPr="006E5F57" w:rsidRDefault="006E5F57" w:rsidP="006E5F57">
      <w:pPr>
        <w:shd w:val="clear" w:color="auto" w:fill="FFFFFF"/>
        <w:spacing w:before="600" w:after="300" w:line="240" w:lineRule="auto"/>
        <w:outlineLvl w:val="3"/>
        <w:rPr>
          <w:rFonts w:ascii="Helvetica" w:eastAsia="Times New Roman" w:hAnsi="Helvetica" w:cs="Helvetica"/>
          <w:color w:val="000000"/>
          <w:spacing w:val="-15"/>
          <w:sz w:val="30"/>
          <w:szCs w:val="30"/>
        </w:rPr>
      </w:pPr>
      <w:r w:rsidRPr="006E5F57">
        <w:rPr>
          <w:rFonts w:ascii="Helvetica" w:eastAsia="Times New Roman" w:hAnsi="Helvetica" w:cs="Helvetica"/>
          <w:color w:val="000000"/>
          <w:spacing w:val="-15"/>
          <w:sz w:val="30"/>
          <w:szCs w:val="30"/>
        </w:rPr>
        <w:t>Logistic loss</w:t>
      </w:r>
    </w:p>
    <w:p w:rsidR="006E5F57" w:rsidRPr="006E5F57" w:rsidRDefault="006E5F57" w:rsidP="006E5F57">
      <w:pPr>
        <w:shd w:val="clear" w:color="auto" w:fill="FFFFFF"/>
        <w:spacing w:before="300" w:after="300" w:line="240" w:lineRule="auto"/>
        <w:rPr>
          <w:rFonts w:ascii="Helvetica" w:eastAsia="Times New Roman" w:hAnsi="Helvetica" w:cs="Helvetica"/>
          <w:color w:val="000000"/>
          <w:sz w:val="24"/>
          <w:szCs w:val="24"/>
        </w:rPr>
      </w:pPr>
      <w:proofErr w:type="gramStart"/>
      <w:r w:rsidRPr="006E5F57">
        <w:rPr>
          <w:rFonts w:ascii="Helvetica" w:eastAsia="Times New Roman" w:hAnsi="Helvetica" w:cs="Helvetica"/>
          <w:color w:val="000000"/>
          <w:sz w:val="24"/>
          <w:szCs w:val="24"/>
        </w:rPr>
        <w:t>As an exercise to demonstrate NLL, we der</w:t>
      </w:r>
      <w:del w:id="208" w:author="Renee Redding" w:date="2017-04-11T22:50:00Z">
        <w:r w:rsidRPr="006E5F57" w:rsidDel="007F005C">
          <w:rPr>
            <w:rFonts w:ascii="Helvetica" w:eastAsia="Times New Roman" w:hAnsi="Helvetica" w:cs="Helvetica"/>
            <w:color w:val="000000"/>
            <w:sz w:val="24"/>
            <w:szCs w:val="24"/>
          </w:rPr>
          <w:delText>v</w:delText>
        </w:r>
      </w:del>
      <w:r w:rsidRPr="006E5F57">
        <w:rPr>
          <w:rFonts w:ascii="Helvetica" w:eastAsia="Times New Roman" w:hAnsi="Helvetica" w:cs="Helvetica"/>
          <w:color w:val="000000"/>
          <w:sz w:val="24"/>
          <w:szCs w:val="24"/>
        </w:rPr>
        <w:t>ive the logistic loss (or even the mean square error) from NLL.</w:t>
      </w:r>
      <w:proofErr w:type="gramEnd"/>
    </w:p>
    <w:p w:rsidR="006E5F57" w:rsidRPr="006E5F57" w:rsidRDefault="006E5F57" w:rsidP="006E5F57">
      <w:pPr>
        <w:shd w:val="clear" w:color="auto" w:fill="FFFFFF"/>
        <w:spacing w:before="300" w:after="300" w:line="240" w:lineRule="auto"/>
        <w:rPr>
          <w:rFonts w:ascii="Helvetica" w:eastAsia="Times New Roman" w:hAnsi="Helvetica" w:cs="Helvetica"/>
          <w:color w:val="000000"/>
          <w:sz w:val="24"/>
          <w:szCs w:val="24"/>
        </w:rPr>
      </w:pPr>
      <w:r w:rsidRPr="006E5F57">
        <w:rPr>
          <w:rFonts w:ascii="Helvetica" w:eastAsia="Times New Roman" w:hAnsi="Helvetica" w:cs="Helvetica"/>
          <w:color w:val="000000"/>
          <w:sz w:val="24"/>
          <w:szCs w:val="24"/>
        </w:rPr>
        <w:t>In logistic regression, we compute the probability by</w:t>
      </w:r>
    </w:p>
    <w:p w:rsidR="006E5F57" w:rsidRPr="006E5F57" w:rsidRDefault="006E5F57" w:rsidP="006E5F57">
      <w:pPr>
        <w:shd w:val="clear" w:color="auto" w:fill="FFFFFF"/>
        <w:spacing w:line="240" w:lineRule="auto"/>
        <w:jc w:val="center"/>
        <w:rPr>
          <w:rFonts w:ascii="Helvetica" w:eastAsia="Times New Roman" w:hAnsi="Helvetica" w:cs="Helvetica"/>
          <w:color w:val="000000"/>
          <w:sz w:val="24"/>
          <w:szCs w:val="24"/>
        </w:rPr>
      </w:pPr>
      <w:r w:rsidRPr="006E5F57">
        <w:rPr>
          <w:rFonts w:ascii="MathJax_Math-italic" w:eastAsia="Times New Roman" w:hAnsi="MathJax_Math-italic" w:cs="Helvetica"/>
          <w:color w:val="000000"/>
          <w:sz w:val="29"/>
          <w:szCs w:val="29"/>
          <w:bdr w:val="none" w:sz="0" w:space="0" w:color="auto" w:frame="1"/>
        </w:rPr>
        <w:t>p</w:t>
      </w:r>
      <w:r w:rsidRPr="006E5F57">
        <w:rPr>
          <w:rFonts w:ascii="MathJax_Main" w:eastAsia="Times New Roman" w:hAnsi="MathJax_Main" w:cs="Helvetica"/>
          <w:color w:val="000000"/>
          <w:sz w:val="29"/>
          <w:szCs w:val="29"/>
          <w:bdr w:val="none" w:sz="0" w:space="0" w:color="auto" w:frame="1"/>
        </w:rPr>
        <w:t>(</w:t>
      </w:r>
      <w:proofErr w:type="spellStart"/>
      <w:r w:rsidRPr="006E5F57">
        <w:rPr>
          <w:rFonts w:ascii="MathJax_Math-italic" w:eastAsia="Times New Roman" w:hAnsi="MathJax_Math-italic" w:cs="Helvetica"/>
          <w:color w:val="000000"/>
          <w:sz w:val="29"/>
          <w:szCs w:val="29"/>
          <w:bdr w:val="none" w:sz="0" w:space="0" w:color="auto" w:frame="1"/>
        </w:rPr>
        <w:t>y</w:t>
      </w:r>
      <w:r w:rsidRPr="006E5F57">
        <w:rPr>
          <w:rFonts w:ascii="MathJax_Math-italic" w:eastAsia="Times New Roman" w:hAnsi="MathJax_Math-italic" w:cs="Helvetica"/>
          <w:color w:val="000000"/>
          <w:sz w:val="20"/>
          <w:szCs w:val="20"/>
          <w:bdr w:val="none" w:sz="0" w:space="0" w:color="auto" w:frame="1"/>
        </w:rPr>
        <w:t>i</w:t>
      </w:r>
      <w:r w:rsidRPr="006E5F57">
        <w:rPr>
          <w:rFonts w:ascii="MathJax_Main" w:eastAsia="Times New Roman" w:hAnsi="MathJax_Main" w:cs="Helvetica"/>
          <w:color w:val="000000"/>
          <w:sz w:val="29"/>
          <w:szCs w:val="29"/>
          <w:bdr w:val="none" w:sz="0" w:space="0" w:color="auto" w:frame="1"/>
        </w:rPr>
        <w:t>|</w:t>
      </w:r>
      <w:r w:rsidRPr="006E5F57">
        <w:rPr>
          <w:rFonts w:ascii="MathJax_Math-italic" w:eastAsia="Times New Roman" w:hAnsi="MathJax_Math-italic" w:cs="Helvetica"/>
          <w:color w:val="000000"/>
          <w:sz w:val="29"/>
          <w:szCs w:val="29"/>
          <w:bdr w:val="none" w:sz="0" w:space="0" w:color="auto" w:frame="1"/>
        </w:rPr>
        <w:t>x</w:t>
      </w:r>
      <w:r w:rsidRPr="006E5F57">
        <w:rPr>
          <w:rFonts w:ascii="MathJax_Math-italic" w:eastAsia="Times New Roman" w:hAnsi="MathJax_Math-italic" w:cs="Helvetica"/>
          <w:color w:val="000000"/>
          <w:sz w:val="20"/>
          <w:szCs w:val="20"/>
          <w:bdr w:val="none" w:sz="0" w:space="0" w:color="auto" w:frame="1"/>
        </w:rPr>
        <w:t>i</w:t>
      </w:r>
      <w:r w:rsidRPr="006E5F57">
        <w:rPr>
          <w:rFonts w:ascii="MathJax_Main" w:eastAsia="Times New Roman" w:hAnsi="MathJax_Main" w:cs="Helvetica"/>
          <w:color w:val="000000"/>
          <w:sz w:val="29"/>
          <w:szCs w:val="29"/>
          <w:bdr w:val="none" w:sz="0" w:space="0" w:color="auto" w:frame="1"/>
        </w:rPr>
        <w:t>,</w:t>
      </w:r>
      <w:r w:rsidRPr="006E5F57">
        <w:rPr>
          <w:rFonts w:ascii="MathJax_Math-italic" w:eastAsia="Times New Roman" w:hAnsi="MathJax_Math-italic" w:cs="Helvetica"/>
          <w:color w:val="000000"/>
          <w:sz w:val="29"/>
          <w:szCs w:val="29"/>
          <w:bdr w:val="none" w:sz="0" w:space="0" w:color="auto" w:frame="1"/>
        </w:rPr>
        <w:t>W</w:t>
      </w:r>
      <w:proofErr w:type="spellEnd"/>
      <w:r w:rsidRPr="006E5F57">
        <w:rPr>
          <w:rFonts w:ascii="MathJax_Main" w:eastAsia="Times New Roman" w:hAnsi="MathJax_Main" w:cs="Helvetica"/>
          <w:color w:val="000000"/>
          <w:sz w:val="29"/>
          <w:szCs w:val="29"/>
          <w:bdr w:val="none" w:sz="0" w:space="0" w:color="auto" w:frame="1"/>
        </w:rPr>
        <w:t>)=</w:t>
      </w:r>
      <w:r w:rsidRPr="006E5F57">
        <w:rPr>
          <w:rFonts w:ascii="MathJax_Math-italic" w:eastAsia="Times New Roman" w:hAnsi="MathJax_Math-italic" w:cs="Helvetica"/>
          <w:color w:val="000000"/>
          <w:sz w:val="29"/>
          <w:szCs w:val="29"/>
          <w:bdr w:val="none" w:sz="0" w:space="0" w:color="auto" w:frame="1"/>
        </w:rPr>
        <w:t>σ</w:t>
      </w:r>
      <w:r w:rsidRPr="006E5F57">
        <w:rPr>
          <w:rFonts w:ascii="MathJax_Main" w:eastAsia="Times New Roman" w:hAnsi="MathJax_Main" w:cs="Helvetica"/>
          <w:color w:val="000000"/>
          <w:sz w:val="29"/>
          <w:szCs w:val="29"/>
          <w:bdr w:val="none" w:sz="0" w:space="0" w:color="auto" w:frame="1"/>
        </w:rPr>
        <w:t>(</w:t>
      </w:r>
      <w:proofErr w:type="spellStart"/>
      <w:r w:rsidRPr="006E5F57">
        <w:rPr>
          <w:rFonts w:ascii="MathJax_Math-italic" w:eastAsia="Times New Roman" w:hAnsi="MathJax_Math-italic" w:cs="Helvetica"/>
          <w:color w:val="000000"/>
          <w:sz w:val="29"/>
          <w:szCs w:val="29"/>
          <w:bdr w:val="none" w:sz="0" w:space="0" w:color="auto" w:frame="1"/>
        </w:rPr>
        <w:t>z</w:t>
      </w:r>
      <w:r w:rsidRPr="006E5F57">
        <w:rPr>
          <w:rFonts w:ascii="MathJax_Math-italic" w:eastAsia="Times New Roman" w:hAnsi="MathJax_Math-italic" w:cs="Helvetica"/>
          <w:color w:val="000000"/>
          <w:sz w:val="20"/>
          <w:szCs w:val="20"/>
          <w:bdr w:val="none" w:sz="0" w:space="0" w:color="auto" w:frame="1"/>
        </w:rPr>
        <w:t>i</w:t>
      </w:r>
      <w:proofErr w:type="spellEnd"/>
      <w:r w:rsidRPr="006E5F57">
        <w:rPr>
          <w:rFonts w:ascii="MathJax_Main" w:eastAsia="Times New Roman" w:hAnsi="MathJax_Main" w:cs="Helvetica"/>
          <w:color w:val="000000"/>
          <w:sz w:val="29"/>
          <w:szCs w:val="29"/>
          <w:bdr w:val="none" w:sz="0" w:space="0" w:color="auto" w:frame="1"/>
        </w:rPr>
        <w:t>)=11+</w:t>
      </w:r>
      <w:r w:rsidRPr="006E5F57">
        <w:rPr>
          <w:rFonts w:ascii="MathJax_Math-italic" w:eastAsia="Times New Roman" w:hAnsi="MathJax_Math-italic" w:cs="Helvetica"/>
          <w:color w:val="000000"/>
          <w:sz w:val="29"/>
          <w:szCs w:val="29"/>
          <w:bdr w:val="none" w:sz="0" w:space="0" w:color="auto" w:frame="1"/>
        </w:rPr>
        <w:t>e</w:t>
      </w:r>
      <w:r w:rsidRPr="006E5F57">
        <w:rPr>
          <w:rFonts w:ascii="MathJax_Main" w:eastAsia="Times New Roman" w:hAnsi="MathJax_Main" w:cs="Helvetica"/>
          <w:color w:val="000000"/>
          <w:sz w:val="24"/>
          <w:szCs w:val="24"/>
          <w:bdr w:val="none" w:sz="0" w:space="0" w:color="auto" w:frame="1"/>
        </w:rPr>
        <w:t>−</w:t>
      </w:r>
      <w:r w:rsidRPr="006E5F57">
        <w:rPr>
          <w:rFonts w:ascii="MathJax_Math-italic" w:eastAsia="Times New Roman" w:hAnsi="MathJax_Math-italic" w:cs="Helvetica"/>
          <w:color w:val="000000"/>
          <w:sz w:val="20"/>
          <w:szCs w:val="20"/>
          <w:bdr w:val="none" w:sz="0" w:space="0" w:color="auto" w:frame="1"/>
        </w:rPr>
        <w:t>z</w:t>
      </w:r>
      <w:r w:rsidRPr="006E5F57">
        <w:rPr>
          <w:rFonts w:ascii="MathJax_Math-italic" w:eastAsia="Times New Roman" w:hAnsi="MathJax_Math-italic" w:cs="Helvetica"/>
          <w:color w:val="000000"/>
          <w:sz w:val="14"/>
          <w:szCs w:val="14"/>
          <w:bdr w:val="none" w:sz="0" w:space="0" w:color="auto" w:frame="1"/>
        </w:rPr>
        <w:t>i</w:t>
      </w:r>
      <w:r w:rsidRPr="006E5F57">
        <w:rPr>
          <w:rFonts w:ascii="Helvetica" w:eastAsia="Times New Roman" w:hAnsi="Helvetica" w:cs="Helvetica"/>
          <w:color w:val="000000"/>
          <w:sz w:val="24"/>
          <w:szCs w:val="24"/>
          <w:bdr w:val="none" w:sz="0" w:space="0" w:color="auto" w:frame="1"/>
        </w:rPr>
        <w:t>p(</w:t>
      </w:r>
      <w:proofErr w:type="spellStart"/>
      <w:r w:rsidRPr="006E5F57">
        <w:rPr>
          <w:rFonts w:ascii="Helvetica" w:eastAsia="Times New Roman" w:hAnsi="Helvetica" w:cs="Helvetica"/>
          <w:color w:val="000000"/>
          <w:sz w:val="24"/>
          <w:szCs w:val="24"/>
          <w:bdr w:val="none" w:sz="0" w:space="0" w:color="auto" w:frame="1"/>
        </w:rPr>
        <w:t>yi|xi,W</w:t>
      </w:r>
      <w:proofErr w:type="spellEnd"/>
      <w:r w:rsidRPr="006E5F57">
        <w:rPr>
          <w:rFonts w:ascii="Helvetica" w:eastAsia="Times New Roman" w:hAnsi="Helvetica" w:cs="Helvetica"/>
          <w:color w:val="000000"/>
          <w:sz w:val="24"/>
          <w:szCs w:val="24"/>
          <w:bdr w:val="none" w:sz="0" w:space="0" w:color="auto" w:frame="1"/>
        </w:rPr>
        <w:t>)=σ(</w:t>
      </w:r>
      <w:proofErr w:type="spellStart"/>
      <w:r w:rsidRPr="006E5F57">
        <w:rPr>
          <w:rFonts w:ascii="Helvetica" w:eastAsia="Times New Roman" w:hAnsi="Helvetica" w:cs="Helvetica"/>
          <w:color w:val="000000"/>
          <w:sz w:val="24"/>
          <w:szCs w:val="24"/>
          <w:bdr w:val="none" w:sz="0" w:space="0" w:color="auto" w:frame="1"/>
        </w:rPr>
        <w:t>zi</w:t>
      </w:r>
      <w:proofErr w:type="spellEnd"/>
      <w:r w:rsidRPr="006E5F57">
        <w:rPr>
          <w:rFonts w:ascii="Helvetica" w:eastAsia="Times New Roman" w:hAnsi="Helvetica" w:cs="Helvetica"/>
          <w:color w:val="000000"/>
          <w:sz w:val="24"/>
          <w:szCs w:val="24"/>
          <w:bdr w:val="none" w:sz="0" w:space="0" w:color="auto" w:frame="1"/>
        </w:rPr>
        <w:t>)=11+e−zi</w:t>
      </w:r>
    </w:p>
    <w:p w:rsidR="006E5F57" w:rsidRPr="006E5F57" w:rsidRDefault="006E5F57" w:rsidP="006E5F57">
      <w:pPr>
        <w:shd w:val="clear" w:color="auto" w:fill="FFFFFF"/>
        <w:spacing w:before="300" w:after="300" w:line="240" w:lineRule="auto"/>
        <w:rPr>
          <w:rFonts w:ascii="Helvetica" w:eastAsia="Times New Roman" w:hAnsi="Helvetica" w:cs="Helvetica"/>
          <w:color w:val="000000"/>
          <w:sz w:val="24"/>
          <w:szCs w:val="24"/>
        </w:rPr>
      </w:pPr>
      <w:r w:rsidRPr="006E5F57">
        <w:rPr>
          <w:rFonts w:ascii="Helvetica" w:eastAsia="Times New Roman" w:hAnsi="Helvetica" w:cs="Helvetica"/>
          <w:color w:val="000000"/>
          <w:sz w:val="24"/>
          <w:szCs w:val="24"/>
        </w:rPr>
        <w:t>Apply NLL,</w:t>
      </w:r>
    </w:p>
    <w:p w:rsidR="006E5F57" w:rsidRPr="006E5F57" w:rsidRDefault="006E5F57" w:rsidP="006E5F57">
      <w:pPr>
        <w:shd w:val="clear" w:color="auto" w:fill="FFFFFF"/>
        <w:spacing w:line="240" w:lineRule="auto"/>
        <w:jc w:val="center"/>
        <w:rPr>
          <w:rFonts w:ascii="Helvetica" w:eastAsia="Times New Roman" w:hAnsi="Helvetica" w:cs="Helvetica"/>
          <w:color w:val="000000"/>
          <w:sz w:val="24"/>
          <w:szCs w:val="24"/>
        </w:rPr>
      </w:pPr>
      <w:r w:rsidRPr="006E5F57">
        <w:rPr>
          <w:rFonts w:ascii="MathJax_Main" w:eastAsia="Times New Roman" w:hAnsi="MathJax_Main" w:cs="Helvetica"/>
          <w:color w:val="000000"/>
          <w:sz w:val="29"/>
          <w:szCs w:val="29"/>
          <w:bdr w:val="none" w:sz="0" w:space="0" w:color="auto" w:frame="1"/>
        </w:rPr>
        <w:t>nnl=−log</w:t>
      </w:r>
      <w:r w:rsidRPr="006E5F57">
        <w:rPr>
          <w:rFonts w:ascii="MathJax_Math-italic" w:eastAsia="Times New Roman" w:hAnsi="MathJax_Math-italic" w:cs="Helvetica"/>
          <w:color w:val="000000"/>
          <w:sz w:val="29"/>
          <w:szCs w:val="29"/>
          <w:bdr w:val="none" w:sz="0" w:space="0" w:color="auto" w:frame="1"/>
        </w:rPr>
        <w:t>p</w:t>
      </w:r>
      <w:r w:rsidRPr="006E5F57">
        <w:rPr>
          <w:rFonts w:ascii="MathJax_Main" w:eastAsia="Times New Roman" w:hAnsi="MathJax_Main" w:cs="Helvetica"/>
          <w:color w:val="000000"/>
          <w:sz w:val="29"/>
          <w:szCs w:val="29"/>
          <w:bdr w:val="none" w:sz="0" w:space="0" w:color="auto" w:frame="1"/>
        </w:rPr>
        <w:t>(</w:t>
      </w:r>
      <w:r w:rsidRPr="006E5F57">
        <w:rPr>
          <w:rFonts w:ascii="MathJax_Math-italic" w:eastAsia="Times New Roman" w:hAnsi="MathJax_Math-italic" w:cs="Helvetica"/>
          <w:color w:val="000000"/>
          <w:sz w:val="29"/>
          <w:szCs w:val="29"/>
          <w:bdr w:val="none" w:sz="0" w:space="0" w:color="auto" w:frame="1"/>
        </w:rPr>
        <w:t>y</w:t>
      </w:r>
      <w:r w:rsidRPr="006E5F57">
        <w:rPr>
          <w:rFonts w:ascii="MathJax_Math-italic" w:eastAsia="Times New Roman" w:hAnsi="MathJax_Math-italic" w:cs="Helvetica"/>
          <w:color w:val="000000"/>
          <w:sz w:val="20"/>
          <w:szCs w:val="20"/>
          <w:bdr w:val="none" w:sz="0" w:space="0" w:color="auto" w:frame="1"/>
        </w:rPr>
        <w:t>i</w:t>
      </w:r>
      <w:r w:rsidRPr="006E5F57">
        <w:rPr>
          <w:rFonts w:ascii="MathJax_Main" w:eastAsia="Times New Roman" w:hAnsi="MathJax_Main" w:cs="Helvetica"/>
          <w:color w:val="000000"/>
          <w:sz w:val="29"/>
          <w:szCs w:val="29"/>
          <w:bdr w:val="none" w:sz="0" w:space="0" w:color="auto" w:frame="1"/>
        </w:rPr>
        <w:t>|</w:t>
      </w:r>
      <w:r w:rsidRPr="006E5F57">
        <w:rPr>
          <w:rFonts w:ascii="MathJax_Math-italic" w:eastAsia="Times New Roman" w:hAnsi="MathJax_Math-italic" w:cs="Helvetica"/>
          <w:color w:val="000000"/>
          <w:sz w:val="29"/>
          <w:szCs w:val="29"/>
          <w:bdr w:val="none" w:sz="0" w:space="0" w:color="auto" w:frame="1"/>
        </w:rPr>
        <w:t>x</w:t>
      </w:r>
      <w:r w:rsidRPr="006E5F57">
        <w:rPr>
          <w:rFonts w:ascii="MathJax_Math-italic" w:eastAsia="Times New Roman" w:hAnsi="MathJax_Math-italic" w:cs="Helvetica"/>
          <w:color w:val="000000"/>
          <w:sz w:val="20"/>
          <w:szCs w:val="20"/>
          <w:bdr w:val="none" w:sz="0" w:space="0" w:color="auto" w:frame="1"/>
        </w:rPr>
        <w:t>i</w:t>
      </w:r>
      <w:r w:rsidRPr="006E5F57">
        <w:rPr>
          <w:rFonts w:ascii="MathJax_Main" w:eastAsia="Times New Roman" w:hAnsi="MathJax_Main" w:cs="Helvetica"/>
          <w:color w:val="000000"/>
          <w:sz w:val="29"/>
          <w:szCs w:val="29"/>
          <w:bdr w:val="none" w:sz="0" w:space="0" w:color="auto" w:frame="1"/>
        </w:rPr>
        <w:t>,</w:t>
      </w:r>
      <w:r w:rsidRPr="006E5F57">
        <w:rPr>
          <w:rFonts w:ascii="MathJax_Math-italic" w:eastAsia="Times New Roman" w:hAnsi="MathJax_Math-italic" w:cs="Helvetica"/>
          <w:color w:val="000000"/>
          <w:sz w:val="29"/>
          <w:szCs w:val="29"/>
          <w:bdr w:val="none" w:sz="0" w:space="0" w:color="auto" w:frame="1"/>
        </w:rPr>
        <w:t>W</w:t>
      </w:r>
      <w:r w:rsidRPr="006E5F57">
        <w:rPr>
          <w:rFonts w:ascii="MathJax_Main" w:eastAsia="Times New Roman" w:hAnsi="MathJax_Main" w:cs="Helvetica"/>
          <w:color w:val="000000"/>
          <w:sz w:val="29"/>
          <w:szCs w:val="29"/>
          <w:bdr w:val="none" w:sz="0" w:space="0" w:color="auto" w:frame="1"/>
        </w:rPr>
        <w:t>)=−log11+</w:t>
      </w:r>
      <w:r w:rsidRPr="006E5F57">
        <w:rPr>
          <w:rFonts w:ascii="MathJax_Math-italic" w:eastAsia="Times New Roman" w:hAnsi="MathJax_Math-italic" w:cs="Helvetica"/>
          <w:color w:val="000000"/>
          <w:sz w:val="29"/>
          <w:szCs w:val="29"/>
          <w:bdr w:val="none" w:sz="0" w:space="0" w:color="auto" w:frame="1"/>
        </w:rPr>
        <w:t>e</w:t>
      </w:r>
      <w:r w:rsidRPr="006E5F57">
        <w:rPr>
          <w:rFonts w:ascii="MathJax_Main" w:eastAsia="Times New Roman" w:hAnsi="MathJax_Main" w:cs="Helvetica"/>
          <w:color w:val="000000"/>
          <w:sz w:val="24"/>
          <w:szCs w:val="24"/>
          <w:bdr w:val="none" w:sz="0" w:space="0" w:color="auto" w:frame="1"/>
        </w:rPr>
        <w:t>−</w:t>
      </w:r>
      <w:r w:rsidRPr="006E5F57">
        <w:rPr>
          <w:rFonts w:ascii="MathJax_Math-italic" w:eastAsia="Times New Roman" w:hAnsi="MathJax_Math-italic" w:cs="Helvetica"/>
          <w:color w:val="000000"/>
          <w:sz w:val="20"/>
          <w:szCs w:val="20"/>
          <w:bdr w:val="none" w:sz="0" w:space="0" w:color="auto" w:frame="1"/>
        </w:rPr>
        <w:t>z</w:t>
      </w:r>
      <w:r w:rsidRPr="006E5F57">
        <w:rPr>
          <w:rFonts w:ascii="MathJax_Math-italic" w:eastAsia="Times New Roman" w:hAnsi="MathJax_Math-italic" w:cs="Helvetica"/>
          <w:color w:val="000000"/>
          <w:sz w:val="14"/>
          <w:szCs w:val="14"/>
          <w:bdr w:val="none" w:sz="0" w:space="0" w:color="auto" w:frame="1"/>
        </w:rPr>
        <w:t>j</w:t>
      </w:r>
      <w:r w:rsidRPr="006E5F57">
        <w:rPr>
          <w:rFonts w:ascii="MathJax_Main" w:eastAsia="Times New Roman" w:hAnsi="MathJax_Main" w:cs="Helvetica"/>
          <w:color w:val="000000"/>
          <w:sz w:val="29"/>
          <w:szCs w:val="29"/>
          <w:bdr w:val="none" w:sz="0" w:space="0" w:color="auto" w:frame="1"/>
        </w:rPr>
        <w:t>=−log1+log(1+</w:t>
      </w:r>
      <w:r w:rsidRPr="006E5F57">
        <w:rPr>
          <w:rFonts w:ascii="MathJax_Math-italic" w:eastAsia="Times New Roman" w:hAnsi="MathJax_Math-italic" w:cs="Helvetica"/>
          <w:color w:val="000000"/>
          <w:sz w:val="29"/>
          <w:szCs w:val="29"/>
          <w:bdr w:val="none" w:sz="0" w:space="0" w:color="auto" w:frame="1"/>
        </w:rPr>
        <w:t>e</w:t>
      </w:r>
      <w:r w:rsidRPr="006E5F57">
        <w:rPr>
          <w:rFonts w:ascii="MathJax_Main" w:eastAsia="Times New Roman" w:hAnsi="MathJax_Main" w:cs="Helvetica"/>
          <w:color w:val="000000"/>
          <w:sz w:val="24"/>
          <w:szCs w:val="24"/>
          <w:bdr w:val="none" w:sz="0" w:space="0" w:color="auto" w:frame="1"/>
        </w:rPr>
        <w:t>−</w:t>
      </w:r>
      <w:r w:rsidRPr="006E5F57">
        <w:rPr>
          <w:rFonts w:ascii="MathJax_Math-italic" w:eastAsia="Times New Roman" w:hAnsi="MathJax_Math-italic" w:cs="Helvetica"/>
          <w:color w:val="000000"/>
          <w:sz w:val="20"/>
          <w:szCs w:val="20"/>
          <w:bdr w:val="none" w:sz="0" w:space="0" w:color="auto" w:frame="1"/>
        </w:rPr>
        <w:t>z</w:t>
      </w:r>
      <w:r w:rsidRPr="006E5F57">
        <w:rPr>
          <w:rFonts w:ascii="MathJax_Math-italic" w:eastAsia="Times New Roman" w:hAnsi="MathJax_Math-italic" w:cs="Helvetica"/>
          <w:color w:val="000000"/>
          <w:sz w:val="14"/>
          <w:szCs w:val="14"/>
          <w:bdr w:val="none" w:sz="0" w:space="0" w:color="auto" w:frame="1"/>
        </w:rPr>
        <w:t>j</w:t>
      </w:r>
      <w:r w:rsidRPr="006E5F57">
        <w:rPr>
          <w:rFonts w:ascii="MathJax_Main" w:eastAsia="Times New Roman" w:hAnsi="MathJax_Main" w:cs="Helvetica"/>
          <w:color w:val="000000"/>
          <w:sz w:val="29"/>
          <w:szCs w:val="29"/>
          <w:bdr w:val="none" w:sz="0" w:space="0" w:color="auto" w:frame="1"/>
        </w:rPr>
        <w:t>)</w:t>
      </w:r>
      <w:r w:rsidRPr="006E5F57">
        <w:rPr>
          <w:rFonts w:ascii="Helvetica" w:eastAsia="Times New Roman" w:hAnsi="Helvetica" w:cs="Helvetica"/>
          <w:color w:val="000000"/>
          <w:sz w:val="24"/>
          <w:szCs w:val="24"/>
          <w:bdr w:val="none" w:sz="0" w:space="0" w:color="auto" w:frame="1"/>
        </w:rPr>
        <w:t>nnl=−log</w:t>
      </w:r>
      <w:r w:rsidRPr="006E5F57">
        <w:rPr>
          <w:rFonts w:ascii="Cambria Math" w:eastAsia="Times New Roman" w:hAnsi="Cambria Math" w:cs="Cambria Math"/>
          <w:color w:val="000000"/>
          <w:sz w:val="24"/>
          <w:szCs w:val="24"/>
          <w:bdr w:val="none" w:sz="0" w:space="0" w:color="auto" w:frame="1"/>
        </w:rPr>
        <w:t>⁡</w:t>
      </w:r>
      <w:r w:rsidRPr="006E5F57">
        <w:rPr>
          <w:rFonts w:ascii="Helvetica" w:eastAsia="Times New Roman" w:hAnsi="Helvetica" w:cs="Helvetica"/>
          <w:color w:val="000000"/>
          <w:sz w:val="24"/>
          <w:szCs w:val="24"/>
          <w:bdr w:val="none" w:sz="0" w:space="0" w:color="auto" w:frame="1"/>
        </w:rPr>
        <w:t>p(yi|xi,W)=−log</w:t>
      </w:r>
      <w:r w:rsidRPr="006E5F57">
        <w:rPr>
          <w:rFonts w:ascii="Cambria Math" w:eastAsia="Times New Roman" w:hAnsi="Cambria Math" w:cs="Cambria Math"/>
          <w:color w:val="000000"/>
          <w:sz w:val="24"/>
          <w:szCs w:val="24"/>
          <w:bdr w:val="none" w:sz="0" w:space="0" w:color="auto" w:frame="1"/>
        </w:rPr>
        <w:t>⁡</w:t>
      </w:r>
      <w:r w:rsidRPr="006E5F57">
        <w:rPr>
          <w:rFonts w:ascii="Helvetica" w:eastAsia="Times New Roman" w:hAnsi="Helvetica" w:cs="Helvetica"/>
          <w:color w:val="000000"/>
          <w:sz w:val="24"/>
          <w:szCs w:val="24"/>
          <w:bdr w:val="none" w:sz="0" w:space="0" w:color="auto" w:frame="1"/>
        </w:rPr>
        <w:t>11+e−zj=−log</w:t>
      </w:r>
      <w:r w:rsidRPr="006E5F57">
        <w:rPr>
          <w:rFonts w:ascii="Cambria Math" w:eastAsia="Times New Roman" w:hAnsi="Cambria Math" w:cs="Cambria Math"/>
          <w:color w:val="000000"/>
          <w:sz w:val="24"/>
          <w:szCs w:val="24"/>
          <w:bdr w:val="none" w:sz="0" w:space="0" w:color="auto" w:frame="1"/>
        </w:rPr>
        <w:t>⁡</w:t>
      </w:r>
      <w:r w:rsidRPr="006E5F57">
        <w:rPr>
          <w:rFonts w:ascii="Helvetica" w:eastAsia="Times New Roman" w:hAnsi="Helvetica" w:cs="Helvetica"/>
          <w:color w:val="000000"/>
          <w:sz w:val="24"/>
          <w:szCs w:val="24"/>
          <w:bdr w:val="none" w:sz="0" w:space="0" w:color="auto" w:frame="1"/>
        </w:rPr>
        <w:t>1+log</w:t>
      </w:r>
      <w:r w:rsidRPr="006E5F57">
        <w:rPr>
          <w:rFonts w:ascii="Cambria Math" w:eastAsia="Times New Roman" w:hAnsi="Cambria Math" w:cs="Cambria Math"/>
          <w:color w:val="000000"/>
          <w:sz w:val="24"/>
          <w:szCs w:val="24"/>
          <w:bdr w:val="none" w:sz="0" w:space="0" w:color="auto" w:frame="1"/>
        </w:rPr>
        <w:t>⁡</w:t>
      </w:r>
      <w:r w:rsidRPr="006E5F57">
        <w:rPr>
          <w:rFonts w:ascii="Helvetica" w:eastAsia="Times New Roman" w:hAnsi="Helvetica" w:cs="Helvetica"/>
          <w:color w:val="000000"/>
          <w:sz w:val="24"/>
          <w:szCs w:val="24"/>
          <w:bdr w:val="none" w:sz="0" w:space="0" w:color="auto" w:frame="1"/>
        </w:rPr>
        <w:t>(1+e−zj)</w:t>
      </w:r>
    </w:p>
    <w:p w:rsidR="006E5F57" w:rsidRPr="006E5F57" w:rsidRDefault="006E5F57" w:rsidP="006E5F57">
      <w:pPr>
        <w:shd w:val="clear" w:color="auto" w:fill="FFFFFF"/>
        <w:spacing w:before="300" w:after="300" w:line="240" w:lineRule="auto"/>
        <w:rPr>
          <w:rFonts w:ascii="Helvetica" w:eastAsia="Times New Roman" w:hAnsi="Helvetica" w:cs="Helvetica"/>
          <w:color w:val="000000"/>
          <w:sz w:val="24"/>
          <w:szCs w:val="24"/>
        </w:rPr>
      </w:pPr>
      <w:r w:rsidRPr="006E5F57">
        <w:rPr>
          <w:rFonts w:ascii="Helvetica" w:eastAsia="Times New Roman" w:hAnsi="Helvetica" w:cs="Helvetica"/>
          <w:color w:val="000000"/>
          <w:sz w:val="24"/>
          <w:szCs w:val="24"/>
        </w:rPr>
        <w:t>This becomes the logistic loss:</w:t>
      </w:r>
    </w:p>
    <w:p w:rsidR="006E5F57" w:rsidRPr="006E5F57" w:rsidRDefault="006E5F57" w:rsidP="006E5F57">
      <w:pPr>
        <w:shd w:val="clear" w:color="auto" w:fill="FFFFFF"/>
        <w:spacing w:line="240" w:lineRule="auto"/>
        <w:jc w:val="center"/>
        <w:rPr>
          <w:rFonts w:ascii="Helvetica" w:eastAsia="Times New Roman" w:hAnsi="Helvetica" w:cs="Helvetica"/>
          <w:color w:val="000000"/>
          <w:sz w:val="24"/>
          <w:szCs w:val="24"/>
        </w:rPr>
      </w:pPr>
      <w:proofErr w:type="spellStart"/>
      <w:proofErr w:type="gramStart"/>
      <w:r w:rsidRPr="006E5F57">
        <w:rPr>
          <w:rFonts w:ascii="MathJax_Main" w:eastAsia="Times New Roman" w:hAnsi="MathJax_Main" w:cs="Helvetica"/>
          <w:color w:val="000000"/>
          <w:sz w:val="29"/>
          <w:szCs w:val="29"/>
          <w:bdr w:val="none" w:sz="0" w:space="0" w:color="auto" w:frame="1"/>
        </w:rPr>
        <w:t>nnl</w:t>
      </w:r>
      <w:proofErr w:type="spellEnd"/>
      <w:proofErr w:type="gramEnd"/>
      <w:r w:rsidRPr="006E5F57">
        <w:rPr>
          <w:rFonts w:ascii="MathJax_Main" w:eastAsia="Times New Roman" w:hAnsi="MathJax_Main" w:cs="Helvetica"/>
          <w:color w:val="000000"/>
          <w:sz w:val="29"/>
          <w:szCs w:val="29"/>
          <w:bdr w:val="none" w:sz="0" w:space="0" w:color="auto" w:frame="1"/>
        </w:rPr>
        <w:t>=</w:t>
      </w:r>
      <w:r w:rsidRPr="006E5F57">
        <w:rPr>
          <w:rFonts w:ascii="MathJax_Size2" w:eastAsia="Times New Roman" w:hAnsi="MathJax_Size2" w:cs="Helvetica"/>
          <w:color w:val="000000"/>
          <w:sz w:val="29"/>
          <w:szCs w:val="29"/>
          <w:bdr w:val="none" w:sz="0" w:space="0" w:color="auto" w:frame="1"/>
        </w:rPr>
        <w:t>∑</w:t>
      </w:r>
      <w:proofErr w:type="spellStart"/>
      <w:r w:rsidRPr="006E5F57">
        <w:rPr>
          <w:rFonts w:ascii="MathJax_Math-italic" w:eastAsia="Times New Roman" w:hAnsi="MathJax_Math-italic" w:cs="Helvetica"/>
          <w:color w:val="000000"/>
          <w:sz w:val="20"/>
          <w:szCs w:val="20"/>
          <w:bdr w:val="none" w:sz="0" w:space="0" w:color="auto" w:frame="1"/>
        </w:rPr>
        <w:t>i</w:t>
      </w:r>
      <w:r w:rsidRPr="006E5F57">
        <w:rPr>
          <w:rFonts w:ascii="MathJax_Main" w:eastAsia="Times New Roman" w:hAnsi="MathJax_Main" w:cs="Helvetica"/>
          <w:color w:val="000000"/>
          <w:sz w:val="29"/>
          <w:szCs w:val="29"/>
          <w:bdr w:val="none" w:sz="0" w:space="0" w:color="auto" w:frame="1"/>
        </w:rPr>
        <w:t>log</w:t>
      </w:r>
      <w:proofErr w:type="spellEnd"/>
      <w:r w:rsidRPr="006E5F57">
        <w:rPr>
          <w:rFonts w:ascii="MathJax_Main" w:eastAsia="Times New Roman" w:hAnsi="MathJax_Main" w:cs="Helvetica"/>
          <w:color w:val="000000"/>
          <w:sz w:val="29"/>
          <w:szCs w:val="29"/>
          <w:bdr w:val="none" w:sz="0" w:space="0" w:color="auto" w:frame="1"/>
        </w:rPr>
        <w:t>(1+</w:t>
      </w:r>
      <w:r w:rsidRPr="006E5F57">
        <w:rPr>
          <w:rFonts w:ascii="MathJax_Math-italic" w:eastAsia="Times New Roman" w:hAnsi="MathJax_Math-italic" w:cs="Helvetica"/>
          <w:color w:val="000000"/>
          <w:sz w:val="29"/>
          <w:szCs w:val="29"/>
          <w:bdr w:val="none" w:sz="0" w:space="0" w:color="auto" w:frame="1"/>
        </w:rPr>
        <w:t>e</w:t>
      </w:r>
      <w:r w:rsidRPr="006E5F57">
        <w:rPr>
          <w:rFonts w:ascii="MathJax_Main" w:eastAsia="Times New Roman" w:hAnsi="MathJax_Main" w:cs="Helvetica"/>
          <w:color w:val="000000"/>
          <w:sz w:val="24"/>
          <w:szCs w:val="24"/>
          <w:bdr w:val="none" w:sz="0" w:space="0" w:color="auto" w:frame="1"/>
        </w:rPr>
        <w:t>−</w:t>
      </w:r>
      <w:r w:rsidRPr="006E5F57">
        <w:rPr>
          <w:rFonts w:ascii="MathJax_Math-italic" w:eastAsia="Times New Roman" w:hAnsi="MathJax_Math-italic" w:cs="Helvetica"/>
          <w:color w:val="000000"/>
          <w:sz w:val="20"/>
          <w:szCs w:val="20"/>
          <w:bdr w:val="none" w:sz="0" w:space="0" w:color="auto" w:frame="1"/>
        </w:rPr>
        <w:t>z</w:t>
      </w:r>
      <w:r w:rsidRPr="006E5F57">
        <w:rPr>
          <w:rFonts w:ascii="MathJax_Main" w:eastAsia="Times New Roman" w:hAnsi="MathJax_Main" w:cs="Helvetica"/>
          <w:color w:val="000000"/>
          <w:sz w:val="29"/>
          <w:szCs w:val="29"/>
          <w:bdr w:val="none" w:sz="0" w:space="0" w:color="auto" w:frame="1"/>
        </w:rPr>
        <w:t>)</w:t>
      </w:r>
      <w:proofErr w:type="spellStart"/>
      <w:r w:rsidRPr="006E5F57">
        <w:rPr>
          <w:rFonts w:ascii="Helvetica" w:eastAsia="Times New Roman" w:hAnsi="Helvetica" w:cs="Helvetica"/>
          <w:color w:val="000000"/>
          <w:sz w:val="24"/>
          <w:szCs w:val="24"/>
          <w:bdr w:val="none" w:sz="0" w:space="0" w:color="auto" w:frame="1"/>
        </w:rPr>
        <w:t>nnl</w:t>
      </w:r>
      <w:proofErr w:type="spellEnd"/>
      <w:r w:rsidRPr="006E5F57">
        <w:rPr>
          <w:rFonts w:ascii="Helvetica" w:eastAsia="Times New Roman" w:hAnsi="Helvetica" w:cs="Helvetica"/>
          <w:color w:val="000000"/>
          <w:sz w:val="24"/>
          <w:szCs w:val="24"/>
          <w:bdr w:val="none" w:sz="0" w:space="0" w:color="auto" w:frame="1"/>
        </w:rPr>
        <w:t>=∑</w:t>
      </w:r>
      <w:proofErr w:type="spellStart"/>
      <w:r w:rsidRPr="006E5F57">
        <w:rPr>
          <w:rFonts w:ascii="Helvetica" w:eastAsia="Times New Roman" w:hAnsi="Helvetica" w:cs="Helvetica"/>
          <w:color w:val="000000"/>
          <w:sz w:val="24"/>
          <w:szCs w:val="24"/>
          <w:bdr w:val="none" w:sz="0" w:space="0" w:color="auto" w:frame="1"/>
        </w:rPr>
        <w:t>ilog</w:t>
      </w:r>
      <w:proofErr w:type="spellEnd"/>
      <w:r w:rsidRPr="006E5F57">
        <w:rPr>
          <w:rFonts w:ascii="Cambria Math" w:eastAsia="Times New Roman" w:hAnsi="Cambria Math" w:cs="Cambria Math"/>
          <w:color w:val="000000"/>
          <w:sz w:val="24"/>
          <w:szCs w:val="24"/>
          <w:bdr w:val="none" w:sz="0" w:space="0" w:color="auto" w:frame="1"/>
        </w:rPr>
        <w:t>⁡</w:t>
      </w:r>
      <w:r w:rsidRPr="006E5F57">
        <w:rPr>
          <w:rFonts w:ascii="Helvetica" w:eastAsia="Times New Roman" w:hAnsi="Helvetica" w:cs="Helvetica"/>
          <w:color w:val="000000"/>
          <w:sz w:val="24"/>
          <w:szCs w:val="24"/>
          <w:bdr w:val="none" w:sz="0" w:space="0" w:color="auto" w:frame="1"/>
        </w:rPr>
        <w:t>(1+e−z)</w:t>
      </w:r>
    </w:p>
    <w:p w:rsidR="006E5F57" w:rsidRPr="006E5F57" w:rsidRDefault="006E5F57" w:rsidP="006E5F57">
      <w:pPr>
        <w:shd w:val="clear" w:color="auto" w:fill="FFFFFF"/>
        <w:spacing w:line="240" w:lineRule="auto"/>
        <w:jc w:val="center"/>
        <w:rPr>
          <w:rFonts w:ascii="Helvetica" w:eastAsia="Times New Roman" w:hAnsi="Helvetica" w:cs="Helvetica"/>
          <w:color w:val="000000"/>
          <w:sz w:val="24"/>
          <w:szCs w:val="24"/>
        </w:rPr>
      </w:pPr>
      <w:proofErr w:type="spellStart"/>
      <w:proofErr w:type="gramStart"/>
      <w:r w:rsidRPr="006E5F57">
        <w:rPr>
          <w:rFonts w:ascii="MathJax_Main" w:eastAsia="Times New Roman" w:hAnsi="MathJax_Main" w:cs="Helvetica"/>
          <w:color w:val="000000"/>
          <w:sz w:val="29"/>
          <w:szCs w:val="29"/>
          <w:bdr w:val="none" w:sz="0" w:space="0" w:color="auto" w:frame="1"/>
        </w:rPr>
        <w:t>nnl</w:t>
      </w:r>
      <w:proofErr w:type="spellEnd"/>
      <w:proofErr w:type="gramEnd"/>
      <w:r w:rsidRPr="006E5F57">
        <w:rPr>
          <w:rFonts w:ascii="MathJax_Main" w:eastAsia="Times New Roman" w:hAnsi="MathJax_Main" w:cs="Helvetica"/>
          <w:color w:val="000000"/>
          <w:sz w:val="29"/>
          <w:szCs w:val="29"/>
          <w:bdr w:val="none" w:sz="0" w:space="0" w:color="auto" w:frame="1"/>
        </w:rPr>
        <w:t>=</w:t>
      </w:r>
      <w:r w:rsidRPr="006E5F57">
        <w:rPr>
          <w:rFonts w:ascii="MathJax_Size2" w:eastAsia="Times New Roman" w:hAnsi="MathJax_Size2" w:cs="Helvetica"/>
          <w:color w:val="000000"/>
          <w:sz w:val="29"/>
          <w:szCs w:val="29"/>
          <w:bdr w:val="none" w:sz="0" w:space="0" w:color="auto" w:frame="1"/>
        </w:rPr>
        <w:t>∑</w:t>
      </w:r>
      <w:proofErr w:type="spellStart"/>
      <w:r w:rsidRPr="006E5F57">
        <w:rPr>
          <w:rFonts w:ascii="MathJax_Math-italic" w:eastAsia="Times New Roman" w:hAnsi="MathJax_Math-italic" w:cs="Helvetica"/>
          <w:color w:val="000000"/>
          <w:sz w:val="20"/>
          <w:szCs w:val="20"/>
          <w:bdr w:val="none" w:sz="0" w:space="0" w:color="auto" w:frame="1"/>
        </w:rPr>
        <w:t>i</w:t>
      </w:r>
      <w:r w:rsidRPr="006E5F57">
        <w:rPr>
          <w:rFonts w:ascii="MathJax_Main" w:eastAsia="Times New Roman" w:hAnsi="MathJax_Main" w:cs="Helvetica"/>
          <w:color w:val="000000"/>
          <w:sz w:val="29"/>
          <w:szCs w:val="29"/>
          <w:bdr w:val="none" w:sz="0" w:space="0" w:color="auto" w:frame="1"/>
        </w:rPr>
        <w:t>log</w:t>
      </w:r>
      <w:proofErr w:type="spellEnd"/>
      <w:r w:rsidRPr="006E5F57">
        <w:rPr>
          <w:rFonts w:ascii="MathJax_Main" w:eastAsia="Times New Roman" w:hAnsi="MathJax_Main" w:cs="Helvetica"/>
          <w:color w:val="000000"/>
          <w:sz w:val="29"/>
          <w:szCs w:val="29"/>
          <w:bdr w:val="none" w:sz="0" w:space="0" w:color="auto" w:frame="1"/>
        </w:rPr>
        <w:t>(1+</w:t>
      </w:r>
      <w:r w:rsidRPr="006E5F57">
        <w:rPr>
          <w:rFonts w:ascii="MathJax_Math-italic" w:eastAsia="Times New Roman" w:hAnsi="MathJax_Math-italic" w:cs="Helvetica"/>
          <w:color w:val="000000"/>
          <w:sz w:val="29"/>
          <w:szCs w:val="29"/>
          <w:bdr w:val="none" w:sz="0" w:space="0" w:color="auto" w:frame="1"/>
        </w:rPr>
        <w:t>e</w:t>
      </w:r>
      <w:r w:rsidRPr="006E5F57">
        <w:rPr>
          <w:rFonts w:ascii="MathJax_Main" w:eastAsia="Times New Roman" w:hAnsi="MathJax_Main" w:cs="Helvetica"/>
          <w:color w:val="000000"/>
          <w:sz w:val="24"/>
          <w:szCs w:val="24"/>
          <w:bdr w:val="none" w:sz="0" w:space="0" w:color="auto" w:frame="1"/>
        </w:rPr>
        <w:t>−</w:t>
      </w:r>
      <w:r w:rsidRPr="006E5F57">
        <w:rPr>
          <w:rFonts w:ascii="MathJax_Math-italic" w:eastAsia="Times New Roman" w:hAnsi="MathJax_Math-italic" w:cs="Helvetica"/>
          <w:color w:val="000000"/>
          <w:sz w:val="20"/>
          <w:szCs w:val="20"/>
          <w:bdr w:val="none" w:sz="0" w:space="0" w:color="auto" w:frame="1"/>
        </w:rPr>
        <w:t>y</w:t>
      </w:r>
      <w:r w:rsidRPr="006E5F57">
        <w:rPr>
          <w:rFonts w:ascii="MathJax_Math-italic" w:eastAsia="Times New Roman" w:hAnsi="MathJax_Math-italic" w:cs="Helvetica"/>
          <w:color w:val="000000"/>
          <w:sz w:val="14"/>
          <w:szCs w:val="14"/>
          <w:bdr w:val="none" w:sz="0" w:space="0" w:color="auto" w:frame="1"/>
        </w:rPr>
        <w:t>i</w:t>
      </w:r>
      <w:r w:rsidRPr="006E5F57">
        <w:rPr>
          <w:rFonts w:ascii="MathJax_Math-italic" w:eastAsia="Times New Roman" w:hAnsi="MathJax_Math-italic" w:cs="Helvetica"/>
          <w:color w:val="000000"/>
          <w:sz w:val="20"/>
          <w:szCs w:val="20"/>
          <w:bdr w:val="none" w:sz="0" w:space="0" w:color="auto" w:frame="1"/>
        </w:rPr>
        <w:t>W</w:t>
      </w:r>
      <w:r w:rsidRPr="006E5F57">
        <w:rPr>
          <w:rFonts w:ascii="MathJax_Math-italic" w:eastAsia="Times New Roman" w:hAnsi="MathJax_Math-italic" w:cs="Helvetica"/>
          <w:color w:val="000000"/>
          <w:sz w:val="14"/>
          <w:szCs w:val="14"/>
          <w:bdr w:val="none" w:sz="0" w:space="0" w:color="auto" w:frame="1"/>
        </w:rPr>
        <w:t>T</w:t>
      </w:r>
      <w:r w:rsidRPr="006E5F57">
        <w:rPr>
          <w:rFonts w:ascii="MathJax_Math-italic" w:eastAsia="Times New Roman" w:hAnsi="MathJax_Math-italic" w:cs="Helvetica"/>
          <w:color w:val="000000"/>
          <w:sz w:val="20"/>
          <w:szCs w:val="20"/>
          <w:bdr w:val="none" w:sz="0" w:space="0" w:color="auto" w:frame="1"/>
        </w:rPr>
        <w:t>x</w:t>
      </w:r>
      <w:r w:rsidRPr="006E5F57">
        <w:rPr>
          <w:rFonts w:ascii="MathJax_Math-italic" w:eastAsia="Times New Roman" w:hAnsi="MathJax_Math-italic" w:cs="Helvetica"/>
          <w:color w:val="000000"/>
          <w:sz w:val="14"/>
          <w:szCs w:val="14"/>
          <w:bdr w:val="none" w:sz="0" w:space="0" w:color="auto" w:frame="1"/>
        </w:rPr>
        <w:t>i</w:t>
      </w:r>
      <w:r w:rsidRPr="006E5F57">
        <w:rPr>
          <w:rFonts w:ascii="MathJax_Main" w:eastAsia="Times New Roman" w:hAnsi="MathJax_Main" w:cs="Helvetica"/>
          <w:color w:val="000000"/>
          <w:sz w:val="29"/>
          <w:szCs w:val="29"/>
          <w:bdr w:val="none" w:sz="0" w:space="0" w:color="auto" w:frame="1"/>
        </w:rPr>
        <w:t>)</w:t>
      </w:r>
      <w:proofErr w:type="spellStart"/>
      <w:r w:rsidRPr="006E5F57">
        <w:rPr>
          <w:rFonts w:ascii="Helvetica" w:eastAsia="Times New Roman" w:hAnsi="Helvetica" w:cs="Helvetica"/>
          <w:color w:val="000000"/>
          <w:sz w:val="24"/>
          <w:szCs w:val="24"/>
          <w:bdr w:val="none" w:sz="0" w:space="0" w:color="auto" w:frame="1"/>
        </w:rPr>
        <w:t>nnl</w:t>
      </w:r>
      <w:proofErr w:type="spellEnd"/>
      <w:r w:rsidRPr="006E5F57">
        <w:rPr>
          <w:rFonts w:ascii="Helvetica" w:eastAsia="Times New Roman" w:hAnsi="Helvetica" w:cs="Helvetica"/>
          <w:color w:val="000000"/>
          <w:sz w:val="24"/>
          <w:szCs w:val="24"/>
          <w:bdr w:val="none" w:sz="0" w:space="0" w:color="auto" w:frame="1"/>
        </w:rPr>
        <w:t>=∑</w:t>
      </w:r>
      <w:proofErr w:type="spellStart"/>
      <w:r w:rsidRPr="006E5F57">
        <w:rPr>
          <w:rFonts w:ascii="Helvetica" w:eastAsia="Times New Roman" w:hAnsi="Helvetica" w:cs="Helvetica"/>
          <w:color w:val="000000"/>
          <w:sz w:val="24"/>
          <w:szCs w:val="24"/>
          <w:bdr w:val="none" w:sz="0" w:space="0" w:color="auto" w:frame="1"/>
        </w:rPr>
        <w:t>ilog</w:t>
      </w:r>
      <w:proofErr w:type="spellEnd"/>
      <w:r w:rsidRPr="006E5F57">
        <w:rPr>
          <w:rFonts w:ascii="Cambria Math" w:eastAsia="Times New Roman" w:hAnsi="Cambria Math" w:cs="Cambria Math"/>
          <w:color w:val="000000"/>
          <w:sz w:val="24"/>
          <w:szCs w:val="24"/>
          <w:bdr w:val="none" w:sz="0" w:space="0" w:color="auto" w:frame="1"/>
        </w:rPr>
        <w:t>⁡</w:t>
      </w:r>
      <w:r w:rsidRPr="006E5F57">
        <w:rPr>
          <w:rFonts w:ascii="Helvetica" w:eastAsia="Times New Roman" w:hAnsi="Helvetica" w:cs="Helvetica"/>
          <w:color w:val="000000"/>
          <w:sz w:val="24"/>
          <w:szCs w:val="24"/>
          <w:bdr w:val="none" w:sz="0" w:space="0" w:color="auto" w:frame="1"/>
        </w:rPr>
        <w:t>(1+e−yiWTxi)</w:t>
      </w:r>
    </w:p>
    <w:p w:rsidR="006E5F57" w:rsidRPr="006E5F57" w:rsidRDefault="006E5F57" w:rsidP="006E5F57">
      <w:pPr>
        <w:shd w:val="clear" w:color="auto" w:fill="FFFFFF"/>
        <w:spacing w:before="600" w:after="300" w:line="240" w:lineRule="auto"/>
        <w:outlineLvl w:val="2"/>
        <w:rPr>
          <w:rFonts w:ascii="Helvetica" w:eastAsia="Times New Roman" w:hAnsi="Helvetica" w:cs="Helvetica"/>
          <w:color w:val="000000"/>
          <w:spacing w:val="-15"/>
          <w:sz w:val="39"/>
          <w:szCs w:val="39"/>
        </w:rPr>
      </w:pPr>
      <w:r w:rsidRPr="006E5F57">
        <w:rPr>
          <w:rFonts w:ascii="Helvetica" w:eastAsia="Times New Roman" w:hAnsi="Helvetica" w:cs="Helvetica"/>
          <w:color w:val="000000"/>
          <w:spacing w:val="-15"/>
          <w:sz w:val="39"/>
          <w:szCs w:val="39"/>
        </w:rPr>
        <w:t>Cost function</w:t>
      </w:r>
    </w:p>
    <w:p w:rsidR="006E5F57" w:rsidRPr="006E5F57" w:rsidRDefault="006E5F57" w:rsidP="006E5F57">
      <w:pPr>
        <w:shd w:val="clear" w:color="auto" w:fill="FFFFFF"/>
        <w:spacing w:after="0" w:line="240" w:lineRule="auto"/>
        <w:rPr>
          <w:rFonts w:ascii="Helvetica" w:eastAsia="Times New Roman" w:hAnsi="Helvetica" w:cs="Helvetica"/>
          <w:color w:val="000000"/>
          <w:sz w:val="24"/>
          <w:szCs w:val="24"/>
        </w:rPr>
      </w:pPr>
      <w:r w:rsidRPr="006E5F57">
        <w:rPr>
          <w:rFonts w:ascii="Helvetica" w:eastAsia="Times New Roman" w:hAnsi="Helvetica" w:cs="Helvetica"/>
          <w:b/>
          <w:bCs/>
          <w:color w:val="000000"/>
          <w:sz w:val="24"/>
          <w:szCs w:val="24"/>
        </w:rPr>
        <w:t xml:space="preserve">Deep learning </w:t>
      </w:r>
      <w:proofErr w:type="gramStart"/>
      <w:r w:rsidRPr="006E5F57">
        <w:rPr>
          <w:rFonts w:ascii="Helvetica" w:eastAsia="Times New Roman" w:hAnsi="Helvetica" w:cs="Helvetica"/>
          <w:b/>
          <w:bCs/>
          <w:color w:val="000000"/>
          <w:sz w:val="24"/>
          <w:szCs w:val="24"/>
        </w:rPr>
        <w:t>is knowing</w:t>
      </w:r>
      <w:proofErr w:type="gramEnd"/>
      <w:r w:rsidRPr="006E5F57">
        <w:rPr>
          <w:rFonts w:ascii="Helvetica" w:eastAsia="Times New Roman" w:hAnsi="Helvetica" w:cs="Helvetica"/>
          <w:b/>
          <w:bCs/>
          <w:color w:val="000000"/>
          <w:sz w:val="24"/>
          <w:szCs w:val="24"/>
        </w:rPr>
        <w:t xml:space="preserve"> your cost.</w:t>
      </w:r>
      <w:r w:rsidRPr="006E5F57">
        <w:rPr>
          <w:rFonts w:ascii="Helvetica" w:eastAsia="Times New Roman" w:hAnsi="Helvetica" w:cs="Helvetica"/>
          <w:color w:val="000000"/>
          <w:sz w:val="24"/>
          <w:szCs w:val="24"/>
        </w:rPr>
        <w:t> </w:t>
      </w:r>
      <w:proofErr w:type="gramStart"/>
      <w:r w:rsidRPr="006E5F57">
        <w:rPr>
          <w:rFonts w:ascii="Helvetica" w:eastAsia="Times New Roman" w:hAnsi="Helvetica" w:cs="Helvetica"/>
          <w:color w:val="000000"/>
          <w:sz w:val="24"/>
          <w:szCs w:val="24"/>
        </w:rPr>
        <w:t>But</w:t>
      </w:r>
      <w:proofErr w:type="gramEnd"/>
      <w:ins w:id="209" w:author="Renee Redding" w:date="2017-04-11T22:50:00Z">
        <w:r w:rsidR="007F005C">
          <w:rPr>
            <w:rFonts w:ascii="Helvetica" w:eastAsia="Times New Roman" w:hAnsi="Helvetica" w:cs="Helvetica"/>
            <w:color w:val="000000"/>
            <w:sz w:val="24"/>
            <w:szCs w:val="24"/>
          </w:rPr>
          <w:t>,</w:t>
        </w:r>
      </w:ins>
      <w:r w:rsidRPr="006E5F57">
        <w:rPr>
          <w:rFonts w:ascii="Helvetica" w:eastAsia="Times New Roman" w:hAnsi="Helvetica" w:cs="Helvetica"/>
          <w:color w:val="000000"/>
          <w:sz w:val="24"/>
          <w:szCs w:val="24"/>
        </w:rPr>
        <w:t xml:space="preserve"> how </w:t>
      </w:r>
      <w:ins w:id="210" w:author="Renee Redding" w:date="2017-04-11T22:50:00Z">
        <w:r w:rsidR="007F005C">
          <w:rPr>
            <w:rFonts w:ascii="Helvetica" w:eastAsia="Times New Roman" w:hAnsi="Helvetica" w:cs="Helvetica"/>
            <w:color w:val="000000"/>
            <w:sz w:val="24"/>
            <w:szCs w:val="24"/>
          </w:rPr>
          <w:t xml:space="preserve">do you </w:t>
        </w:r>
      </w:ins>
      <w:del w:id="211" w:author="Renee Redding" w:date="2017-04-11T22:50:00Z">
        <w:r w:rsidRPr="006E5F57" w:rsidDel="007F005C">
          <w:rPr>
            <w:rFonts w:ascii="Helvetica" w:eastAsia="Times New Roman" w:hAnsi="Helvetica" w:cs="Helvetica"/>
            <w:color w:val="000000"/>
            <w:sz w:val="24"/>
            <w:szCs w:val="24"/>
          </w:rPr>
          <w:delText xml:space="preserve">to </w:delText>
        </w:r>
      </w:del>
      <w:r w:rsidRPr="006E5F57">
        <w:rPr>
          <w:rFonts w:ascii="Helvetica" w:eastAsia="Times New Roman" w:hAnsi="Helvetica" w:cs="Helvetica"/>
          <w:color w:val="000000"/>
          <w:sz w:val="24"/>
          <w:szCs w:val="24"/>
        </w:rPr>
        <w:t>define the cost? San Francisco is about 400 miles from Los Angel</w:t>
      </w:r>
      <w:ins w:id="212" w:author="Renee Redding" w:date="2017-04-11T22:50:00Z">
        <w:r w:rsidR="007F005C">
          <w:rPr>
            <w:rFonts w:ascii="Helvetica" w:eastAsia="Times New Roman" w:hAnsi="Helvetica" w:cs="Helvetica"/>
            <w:color w:val="000000"/>
            <w:sz w:val="24"/>
            <w:szCs w:val="24"/>
          </w:rPr>
          <w:t>e</w:t>
        </w:r>
      </w:ins>
      <w:r w:rsidRPr="006E5F57">
        <w:rPr>
          <w:rFonts w:ascii="Helvetica" w:eastAsia="Times New Roman" w:hAnsi="Helvetica" w:cs="Helvetica"/>
          <w:color w:val="000000"/>
          <w:sz w:val="24"/>
          <w:szCs w:val="24"/>
        </w:rPr>
        <w:t>s. It costs about $60 for the gas. When you order food from a restaurant, they do not deliver to home</w:t>
      </w:r>
      <w:ins w:id="213" w:author="Renee Redding" w:date="2017-04-11T22:51:00Z">
        <w:r w:rsidR="007F005C">
          <w:rPr>
            <w:rFonts w:ascii="Helvetica" w:eastAsia="Times New Roman" w:hAnsi="Helvetica" w:cs="Helvetica"/>
            <w:color w:val="000000"/>
            <w:sz w:val="24"/>
            <w:szCs w:val="24"/>
          </w:rPr>
          <w:t>s</w:t>
        </w:r>
      </w:ins>
      <w:r w:rsidRPr="006E5F57">
        <w:rPr>
          <w:rFonts w:ascii="Helvetica" w:eastAsia="Times New Roman" w:hAnsi="Helvetica" w:cs="Helvetica"/>
          <w:color w:val="000000"/>
          <w:sz w:val="24"/>
          <w:szCs w:val="24"/>
        </w:rPr>
        <w:t xml:space="preserve"> more than a few miles away. From their p</w:t>
      </w:r>
      <w:del w:id="214" w:author="Renee Redding" w:date="2017-04-11T22:51:00Z">
        <w:r w:rsidRPr="006E5F57" w:rsidDel="007F005C">
          <w:rPr>
            <w:rFonts w:ascii="Helvetica" w:eastAsia="Times New Roman" w:hAnsi="Helvetica" w:cs="Helvetica"/>
            <w:color w:val="000000"/>
            <w:sz w:val="24"/>
            <w:szCs w:val="24"/>
          </w:rPr>
          <w:delText>r</w:delText>
        </w:r>
      </w:del>
      <w:r w:rsidRPr="006E5F57">
        <w:rPr>
          <w:rFonts w:ascii="Helvetica" w:eastAsia="Times New Roman" w:hAnsi="Helvetica" w:cs="Helvetica"/>
          <w:color w:val="000000"/>
          <w:sz w:val="24"/>
          <w:szCs w:val="24"/>
        </w:rPr>
        <w:t>e</w:t>
      </w:r>
      <w:ins w:id="215" w:author="Renee Redding" w:date="2017-04-11T22:51:00Z">
        <w:r w:rsidR="007F005C">
          <w:rPr>
            <w:rFonts w:ascii="Helvetica" w:eastAsia="Times New Roman" w:hAnsi="Helvetica" w:cs="Helvetica"/>
            <w:color w:val="000000"/>
            <w:sz w:val="24"/>
            <w:szCs w:val="24"/>
          </w:rPr>
          <w:t>r</w:t>
        </w:r>
      </w:ins>
      <w:r w:rsidRPr="006E5F57">
        <w:rPr>
          <w:rFonts w:ascii="Helvetica" w:eastAsia="Times New Roman" w:hAnsi="Helvetica" w:cs="Helvetica"/>
          <w:color w:val="000000"/>
          <w:sz w:val="24"/>
          <w:szCs w:val="24"/>
        </w:rPr>
        <w:t xml:space="preserve">spective, the cost grows </w:t>
      </w:r>
      <w:del w:id="216" w:author="Renee Redding" w:date="2017-04-11T22:51:00Z">
        <w:r w:rsidRPr="006E5F57" w:rsidDel="007F005C">
          <w:rPr>
            <w:rFonts w:ascii="Helvetica" w:eastAsia="Times New Roman" w:hAnsi="Helvetica" w:cs="Helvetica"/>
            <w:color w:val="000000"/>
            <w:sz w:val="24"/>
            <w:szCs w:val="24"/>
          </w:rPr>
          <w:delText>expotentially</w:delText>
        </w:r>
      </w:del>
      <w:ins w:id="217" w:author="Renee Redding" w:date="2017-04-11T22:51:00Z">
        <w:r w:rsidR="007F005C" w:rsidRPr="006E5F57">
          <w:rPr>
            <w:rFonts w:ascii="Helvetica" w:eastAsia="Times New Roman" w:hAnsi="Helvetica" w:cs="Helvetica"/>
            <w:color w:val="000000"/>
            <w:sz w:val="24"/>
            <w:szCs w:val="24"/>
          </w:rPr>
          <w:t>exponentially</w:t>
        </w:r>
      </w:ins>
      <w:r w:rsidRPr="006E5F57">
        <w:rPr>
          <w:rFonts w:ascii="Helvetica" w:eastAsia="Times New Roman" w:hAnsi="Helvetica" w:cs="Helvetica"/>
          <w:color w:val="000000"/>
          <w:sz w:val="24"/>
          <w:szCs w:val="24"/>
        </w:rPr>
        <w:t xml:space="preserve"> with distance. </w:t>
      </w:r>
      <w:proofErr w:type="gramStart"/>
      <w:r w:rsidRPr="006E5F57">
        <w:rPr>
          <w:rFonts w:ascii="Helvetica" w:eastAsia="Times New Roman" w:hAnsi="Helvetica" w:cs="Helvetica"/>
          <w:color w:val="000000"/>
          <w:sz w:val="24"/>
          <w:szCs w:val="24"/>
        </w:rPr>
        <w:t>So</w:t>
      </w:r>
      <w:proofErr w:type="gramEnd"/>
      <w:ins w:id="218" w:author="Renee Redding" w:date="2017-04-11T22:51:00Z">
        <w:r w:rsidR="007F005C">
          <w:rPr>
            <w:rFonts w:ascii="Helvetica" w:eastAsia="Times New Roman" w:hAnsi="Helvetica" w:cs="Helvetica"/>
            <w:color w:val="000000"/>
            <w:sz w:val="24"/>
            <w:szCs w:val="24"/>
          </w:rPr>
          <w:t>,</w:t>
        </w:r>
      </w:ins>
      <w:r w:rsidRPr="006E5F57">
        <w:rPr>
          <w:rFonts w:ascii="Helvetica" w:eastAsia="Times New Roman" w:hAnsi="Helvetica" w:cs="Helvetica"/>
          <w:color w:val="000000"/>
          <w:sz w:val="24"/>
          <w:szCs w:val="24"/>
        </w:rPr>
        <w:t xml:space="preserve"> there are many definitions of cost. In DL, our objective is not knowing the value of the cost, but find</w:t>
      </w:r>
      <w:ins w:id="219" w:author="Renee Redding" w:date="2017-04-11T22:51:00Z">
        <w:r w:rsidR="007F005C">
          <w:rPr>
            <w:rFonts w:ascii="Helvetica" w:eastAsia="Times New Roman" w:hAnsi="Helvetica" w:cs="Helvetica"/>
            <w:color w:val="000000"/>
            <w:sz w:val="24"/>
            <w:szCs w:val="24"/>
          </w:rPr>
          <w:t>ing</w:t>
        </w:r>
      </w:ins>
      <w:r w:rsidRPr="006E5F57">
        <w:rPr>
          <w:rFonts w:ascii="Helvetica" w:eastAsia="Times New Roman" w:hAnsi="Helvetica" w:cs="Helvetica"/>
          <w:color w:val="000000"/>
          <w:sz w:val="24"/>
          <w:szCs w:val="24"/>
        </w:rPr>
        <w:t xml:space="preserve"> a set of </w:t>
      </w:r>
      <w:r w:rsidRPr="006E5F57">
        <w:rPr>
          <w:rFonts w:ascii="MathJax_Math-italic" w:eastAsia="Times New Roman" w:hAnsi="MathJax_Math-italic" w:cs="Helvetica"/>
          <w:color w:val="000000"/>
          <w:sz w:val="29"/>
          <w:szCs w:val="29"/>
          <w:bdr w:val="none" w:sz="0" w:space="0" w:color="auto" w:frame="1"/>
        </w:rPr>
        <w:t>W</w:t>
      </w:r>
      <w:r w:rsidRPr="006E5F57">
        <w:rPr>
          <w:rFonts w:ascii="Helvetica" w:eastAsia="Times New Roman" w:hAnsi="Helvetica" w:cs="Helvetica"/>
          <w:color w:val="000000"/>
          <w:sz w:val="24"/>
          <w:szCs w:val="24"/>
          <w:bdr w:val="none" w:sz="0" w:space="0" w:color="auto" w:frame="1"/>
        </w:rPr>
        <w:t>W</w:t>
      </w:r>
      <w:r w:rsidRPr="006E5F57">
        <w:rPr>
          <w:rFonts w:ascii="Helvetica" w:eastAsia="Times New Roman" w:hAnsi="Helvetica" w:cs="Helvetica"/>
          <w:color w:val="000000"/>
          <w:sz w:val="24"/>
          <w:szCs w:val="24"/>
        </w:rPr>
        <w:t> to make cost the lowest. Therefore, we have m</w:t>
      </w:r>
      <w:ins w:id="220" w:author="Renee Redding" w:date="2017-04-11T22:51:00Z">
        <w:r w:rsidR="007F005C">
          <w:rPr>
            <w:rFonts w:ascii="Helvetica" w:eastAsia="Times New Roman" w:hAnsi="Helvetica" w:cs="Helvetica"/>
            <w:color w:val="000000"/>
            <w:sz w:val="24"/>
            <w:szCs w:val="24"/>
          </w:rPr>
          <w:t>uch</w:t>
        </w:r>
      </w:ins>
      <w:del w:id="221" w:author="Renee Redding" w:date="2017-04-11T22:51:00Z">
        <w:r w:rsidRPr="006E5F57" w:rsidDel="007F005C">
          <w:rPr>
            <w:rFonts w:ascii="Helvetica" w:eastAsia="Times New Roman" w:hAnsi="Helvetica" w:cs="Helvetica"/>
            <w:color w:val="000000"/>
            <w:sz w:val="24"/>
            <w:szCs w:val="24"/>
          </w:rPr>
          <w:delText>any</w:delText>
        </w:r>
      </w:del>
      <w:r w:rsidRPr="006E5F57">
        <w:rPr>
          <w:rFonts w:ascii="Helvetica" w:eastAsia="Times New Roman" w:hAnsi="Helvetica" w:cs="Helvetica"/>
          <w:color w:val="000000"/>
          <w:sz w:val="24"/>
          <w:szCs w:val="24"/>
        </w:rPr>
        <w:t xml:space="preserve"> flexibility for the cost function as long as we can find this set of </w:t>
      </w:r>
      <w:r w:rsidRPr="006E5F57">
        <w:rPr>
          <w:rFonts w:ascii="MathJax_Math-italic" w:eastAsia="Times New Roman" w:hAnsi="MathJax_Math-italic" w:cs="Helvetica"/>
          <w:color w:val="000000"/>
          <w:sz w:val="29"/>
          <w:szCs w:val="29"/>
          <w:bdr w:val="none" w:sz="0" w:space="0" w:color="auto" w:frame="1"/>
        </w:rPr>
        <w:t>W</w:t>
      </w:r>
      <w:r w:rsidRPr="006E5F57">
        <w:rPr>
          <w:rFonts w:ascii="Helvetica" w:eastAsia="Times New Roman" w:hAnsi="Helvetica" w:cs="Helvetica"/>
          <w:color w:val="000000"/>
          <w:sz w:val="24"/>
          <w:szCs w:val="24"/>
          <w:bdr w:val="none" w:sz="0" w:space="0" w:color="auto" w:frame="1"/>
        </w:rPr>
        <w:t>W</w:t>
      </w:r>
      <w:r w:rsidRPr="006E5F57">
        <w:rPr>
          <w:rFonts w:ascii="Helvetica" w:eastAsia="Times New Roman" w:hAnsi="Helvetica" w:cs="Helvetica"/>
          <w:color w:val="000000"/>
          <w:sz w:val="24"/>
          <w:szCs w:val="24"/>
        </w:rPr>
        <w:t xml:space="preserve">. There are objectives to punish outliners heavily. </w:t>
      </w:r>
      <w:proofErr w:type="gramStart"/>
      <w:r w:rsidRPr="006E5F57">
        <w:rPr>
          <w:rFonts w:ascii="Helvetica" w:eastAsia="Times New Roman" w:hAnsi="Helvetica" w:cs="Helvetica"/>
          <w:color w:val="000000"/>
          <w:sz w:val="24"/>
          <w:szCs w:val="24"/>
        </w:rPr>
        <w:t>But</w:t>
      </w:r>
      <w:proofErr w:type="gramEnd"/>
      <w:ins w:id="222" w:author="Renee Redding" w:date="2017-04-11T22:51:00Z">
        <w:r w:rsidR="007F005C">
          <w:rPr>
            <w:rFonts w:ascii="Helvetica" w:eastAsia="Times New Roman" w:hAnsi="Helvetica" w:cs="Helvetica"/>
            <w:color w:val="000000"/>
            <w:sz w:val="24"/>
            <w:szCs w:val="24"/>
          </w:rPr>
          <w:t>,</w:t>
        </w:r>
      </w:ins>
      <w:r w:rsidRPr="006E5F57">
        <w:rPr>
          <w:rFonts w:ascii="Helvetica" w:eastAsia="Times New Roman" w:hAnsi="Helvetica" w:cs="Helvetica"/>
          <w:color w:val="000000"/>
          <w:sz w:val="24"/>
          <w:szCs w:val="24"/>
        </w:rPr>
        <w:t xml:space="preserve"> there are other important consideration</w:t>
      </w:r>
      <w:ins w:id="223" w:author="Renee Redding" w:date="2017-04-11T22:52:00Z">
        <w:r w:rsidR="007F005C">
          <w:rPr>
            <w:rFonts w:ascii="Helvetica" w:eastAsia="Times New Roman" w:hAnsi="Helvetica" w:cs="Helvetica"/>
            <w:color w:val="000000"/>
            <w:sz w:val="24"/>
            <w:szCs w:val="24"/>
          </w:rPr>
          <w:t>s</w:t>
        </w:r>
      </w:ins>
      <w:r w:rsidRPr="006E5F57">
        <w:rPr>
          <w:rFonts w:ascii="Helvetica" w:eastAsia="Times New Roman" w:hAnsi="Helvetica" w:cs="Helvetica"/>
          <w:color w:val="000000"/>
          <w:sz w:val="24"/>
          <w:szCs w:val="24"/>
        </w:rPr>
        <w:t xml:space="preserve"> includ</w:t>
      </w:r>
      <w:ins w:id="224" w:author="Renee Redding" w:date="2017-04-11T22:52:00Z">
        <w:r w:rsidR="007F005C">
          <w:rPr>
            <w:rFonts w:ascii="Helvetica" w:eastAsia="Times New Roman" w:hAnsi="Helvetica" w:cs="Helvetica"/>
            <w:color w:val="000000"/>
            <w:sz w:val="24"/>
            <w:szCs w:val="24"/>
          </w:rPr>
          <w:t>ing</w:t>
        </w:r>
      </w:ins>
      <w:del w:id="225" w:author="Renee Redding" w:date="2017-04-11T22:52:00Z">
        <w:r w:rsidRPr="006E5F57" w:rsidDel="007F005C">
          <w:rPr>
            <w:rFonts w:ascii="Helvetica" w:eastAsia="Times New Roman" w:hAnsi="Helvetica" w:cs="Helvetica"/>
            <w:color w:val="000000"/>
            <w:sz w:val="24"/>
            <w:szCs w:val="24"/>
          </w:rPr>
          <w:delText>e</w:delText>
        </w:r>
      </w:del>
      <w:r w:rsidRPr="006E5F57">
        <w:rPr>
          <w:rFonts w:ascii="Helvetica" w:eastAsia="Times New Roman" w:hAnsi="Helvetica" w:cs="Helvetica"/>
          <w:color w:val="000000"/>
          <w:sz w:val="24"/>
          <w:szCs w:val="24"/>
        </w:rPr>
        <w:t xml:space="preserve"> how easy and how fast </w:t>
      </w:r>
      <w:ins w:id="226" w:author="Renee Redding" w:date="2017-04-11T22:52:00Z">
        <w:r w:rsidR="007F005C">
          <w:rPr>
            <w:rFonts w:ascii="Helvetica" w:eastAsia="Times New Roman" w:hAnsi="Helvetica" w:cs="Helvetica"/>
            <w:color w:val="000000"/>
            <w:sz w:val="24"/>
            <w:szCs w:val="24"/>
          </w:rPr>
          <w:t>can we</w:t>
        </w:r>
      </w:ins>
      <w:del w:id="227" w:author="Renee Redding" w:date="2017-04-11T22:52:00Z">
        <w:r w:rsidRPr="006E5F57" w:rsidDel="007F005C">
          <w:rPr>
            <w:rFonts w:ascii="Helvetica" w:eastAsia="Times New Roman" w:hAnsi="Helvetica" w:cs="Helvetica"/>
            <w:color w:val="000000"/>
            <w:sz w:val="24"/>
            <w:szCs w:val="24"/>
          </w:rPr>
          <w:delText>to</w:delText>
        </w:r>
      </w:del>
      <w:r w:rsidRPr="006E5F57">
        <w:rPr>
          <w:rFonts w:ascii="Helvetica" w:eastAsia="Times New Roman" w:hAnsi="Helvetica" w:cs="Helvetica"/>
          <w:color w:val="000000"/>
          <w:sz w:val="24"/>
          <w:szCs w:val="24"/>
        </w:rPr>
        <w:t xml:space="preserve"> optimize the cost function. Does the cost function solve the gradient diminishing problem?</w:t>
      </w:r>
    </w:p>
    <w:p w:rsidR="006E5F57" w:rsidRPr="006E5F57" w:rsidRDefault="006E5F57" w:rsidP="006E5F57">
      <w:pPr>
        <w:shd w:val="clear" w:color="auto" w:fill="FFFFFF"/>
        <w:spacing w:before="600" w:after="300" w:line="240" w:lineRule="auto"/>
        <w:outlineLvl w:val="3"/>
        <w:rPr>
          <w:rFonts w:ascii="Helvetica" w:eastAsia="Times New Roman" w:hAnsi="Helvetica" w:cs="Helvetica"/>
          <w:color w:val="000000"/>
          <w:spacing w:val="-15"/>
          <w:sz w:val="30"/>
          <w:szCs w:val="30"/>
        </w:rPr>
      </w:pPr>
      <w:r w:rsidRPr="006E5F57">
        <w:rPr>
          <w:rFonts w:ascii="Helvetica" w:eastAsia="Times New Roman" w:hAnsi="Helvetica" w:cs="Helvetica"/>
          <w:color w:val="000000"/>
          <w:spacing w:val="-15"/>
          <w:sz w:val="30"/>
          <w:szCs w:val="30"/>
        </w:rPr>
        <w:t>Cross entropy cost function</w:t>
      </w:r>
    </w:p>
    <w:p w:rsidR="006E5F57" w:rsidRPr="006E5F57" w:rsidRDefault="006E5F57" w:rsidP="006E5F57">
      <w:pPr>
        <w:shd w:val="clear" w:color="auto" w:fill="FFFFFF"/>
        <w:spacing w:before="300" w:after="300" w:line="240" w:lineRule="auto"/>
        <w:rPr>
          <w:rFonts w:ascii="Helvetica" w:eastAsia="Times New Roman" w:hAnsi="Helvetica" w:cs="Helvetica"/>
          <w:color w:val="000000"/>
          <w:sz w:val="24"/>
          <w:szCs w:val="24"/>
        </w:rPr>
      </w:pPr>
      <w:r w:rsidRPr="006E5F57">
        <w:rPr>
          <w:rFonts w:ascii="Helvetica" w:eastAsia="Times New Roman" w:hAnsi="Helvetica" w:cs="Helvetica"/>
          <w:color w:val="000000"/>
          <w:sz w:val="24"/>
          <w:szCs w:val="24"/>
        </w:rPr>
        <w:lastRenderedPageBreak/>
        <w:t>Apply NLL to find the cost function for a classification problem:</w:t>
      </w:r>
    </w:p>
    <w:p w:rsidR="006E5F57" w:rsidRPr="006E5F57" w:rsidRDefault="006E5F57" w:rsidP="006E5F57">
      <w:pPr>
        <w:shd w:val="clear" w:color="auto" w:fill="FFFFFF"/>
        <w:spacing w:line="240" w:lineRule="auto"/>
        <w:jc w:val="center"/>
        <w:rPr>
          <w:rFonts w:ascii="Helvetica" w:eastAsia="Times New Roman" w:hAnsi="Helvetica" w:cs="Helvetica"/>
          <w:color w:val="000000"/>
          <w:sz w:val="24"/>
          <w:szCs w:val="24"/>
        </w:rPr>
      </w:pPr>
      <w:r w:rsidRPr="006E5F57">
        <w:rPr>
          <w:rFonts w:ascii="MathJax_Math-italic" w:eastAsia="Times New Roman" w:hAnsi="MathJax_Math-italic" w:cs="Helvetica"/>
          <w:color w:val="000000"/>
          <w:sz w:val="29"/>
          <w:szCs w:val="29"/>
          <w:bdr w:val="none" w:sz="0" w:space="0" w:color="auto" w:frame="1"/>
        </w:rPr>
        <w:t>p</w:t>
      </w:r>
      <w:r w:rsidRPr="006E5F57">
        <w:rPr>
          <w:rFonts w:ascii="MathJax_Main" w:eastAsia="Times New Roman" w:hAnsi="MathJax_Main" w:cs="Helvetica"/>
          <w:color w:val="000000"/>
          <w:sz w:val="29"/>
          <w:szCs w:val="29"/>
          <w:bdr w:val="none" w:sz="0" w:space="0" w:color="auto" w:frame="1"/>
        </w:rPr>
        <w:t>(</w:t>
      </w:r>
      <w:proofErr w:type="spellStart"/>
      <w:r w:rsidRPr="006E5F57">
        <w:rPr>
          <w:rFonts w:ascii="MathJax_Math-italic" w:eastAsia="Times New Roman" w:hAnsi="MathJax_Math-italic" w:cs="Helvetica"/>
          <w:color w:val="000000"/>
          <w:sz w:val="29"/>
          <w:szCs w:val="29"/>
          <w:bdr w:val="none" w:sz="0" w:space="0" w:color="auto" w:frame="1"/>
        </w:rPr>
        <w:t>y</w:t>
      </w:r>
      <w:r w:rsidRPr="006E5F57">
        <w:rPr>
          <w:rFonts w:ascii="MathJax_Main" w:eastAsia="Times New Roman" w:hAnsi="MathJax_Main" w:cs="Helvetica"/>
          <w:color w:val="000000"/>
          <w:sz w:val="29"/>
          <w:szCs w:val="29"/>
          <w:bdr w:val="none" w:sz="0" w:space="0" w:color="auto" w:frame="1"/>
        </w:rPr>
        <w:t>|</w:t>
      </w:r>
      <w:r w:rsidRPr="006E5F57">
        <w:rPr>
          <w:rFonts w:ascii="MathJax_Math-italic" w:eastAsia="Times New Roman" w:hAnsi="MathJax_Math-italic" w:cs="Helvetica"/>
          <w:color w:val="000000"/>
          <w:sz w:val="29"/>
          <w:szCs w:val="29"/>
          <w:bdr w:val="none" w:sz="0" w:space="0" w:color="auto" w:frame="1"/>
        </w:rPr>
        <w:t>x</w:t>
      </w:r>
      <w:r w:rsidRPr="006E5F57">
        <w:rPr>
          <w:rFonts w:ascii="MathJax_Main" w:eastAsia="Times New Roman" w:hAnsi="MathJax_Main" w:cs="Helvetica"/>
          <w:color w:val="000000"/>
          <w:sz w:val="29"/>
          <w:szCs w:val="29"/>
          <w:bdr w:val="none" w:sz="0" w:space="0" w:color="auto" w:frame="1"/>
        </w:rPr>
        <w:t>,</w:t>
      </w:r>
      <w:r w:rsidRPr="006E5F57">
        <w:rPr>
          <w:rFonts w:ascii="MathJax_Math-italic" w:eastAsia="Times New Roman" w:hAnsi="MathJax_Math-italic" w:cs="Helvetica"/>
          <w:color w:val="000000"/>
          <w:sz w:val="29"/>
          <w:szCs w:val="29"/>
          <w:bdr w:val="none" w:sz="0" w:space="0" w:color="auto" w:frame="1"/>
        </w:rPr>
        <w:t>W</w:t>
      </w:r>
      <w:proofErr w:type="spellEnd"/>
      <w:r w:rsidRPr="006E5F57">
        <w:rPr>
          <w:rFonts w:ascii="MathJax_Main" w:eastAsia="Times New Roman" w:hAnsi="MathJax_Main" w:cs="Helvetica"/>
          <w:color w:val="000000"/>
          <w:sz w:val="29"/>
          <w:szCs w:val="29"/>
          <w:bdr w:val="none" w:sz="0" w:space="0" w:color="auto" w:frame="1"/>
        </w:rPr>
        <w:t>)=</w:t>
      </w:r>
      <w:r w:rsidRPr="006E5F57">
        <w:rPr>
          <w:rFonts w:ascii="MathJax_Size2" w:eastAsia="Times New Roman" w:hAnsi="MathJax_Size2" w:cs="Helvetica"/>
          <w:color w:val="000000"/>
          <w:sz w:val="29"/>
          <w:szCs w:val="29"/>
          <w:bdr w:val="none" w:sz="0" w:space="0" w:color="auto" w:frame="1"/>
        </w:rPr>
        <w:t>∏</w:t>
      </w:r>
      <w:r w:rsidRPr="006E5F57">
        <w:rPr>
          <w:rFonts w:ascii="MathJax_Math-italic" w:eastAsia="Times New Roman" w:hAnsi="MathJax_Math-italic" w:cs="Helvetica"/>
          <w:color w:val="000000"/>
          <w:sz w:val="20"/>
          <w:szCs w:val="20"/>
          <w:bdr w:val="none" w:sz="0" w:space="0" w:color="auto" w:frame="1"/>
        </w:rPr>
        <w:t>n</w:t>
      </w:r>
      <w:r w:rsidRPr="006E5F57">
        <w:rPr>
          <w:rFonts w:ascii="MathJax_Math-italic" w:eastAsia="Times New Roman" w:hAnsi="MathJax_Math-italic" w:cs="Helvetica"/>
          <w:color w:val="000000"/>
          <w:sz w:val="29"/>
          <w:szCs w:val="29"/>
          <w:bdr w:val="none" w:sz="0" w:space="0" w:color="auto" w:frame="1"/>
        </w:rPr>
        <w:t>p</w:t>
      </w:r>
      <w:r w:rsidRPr="006E5F57">
        <w:rPr>
          <w:rFonts w:ascii="MathJax_Main" w:eastAsia="Times New Roman" w:hAnsi="MathJax_Main" w:cs="Helvetica"/>
          <w:color w:val="000000"/>
          <w:sz w:val="29"/>
          <w:szCs w:val="29"/>
          <w:bdr w:val="none" w:sz="0" w:space="0" w:color="auto" w:frame="1"/>
        </w:rPr>
        <w:t>(</w:t>
      </w:r>
      <w:proofErr w:type="spellStart"/>
      <w:r w:rsidRPr="006E5F57">
        <w:rPr>
          <w:rFonts w:ascii="MathJax_Math-italic" w:eastAsia="Times New Roman" w:hAnsi="MathJax_Math-italic" w:cs="Helvetica"/>
          <w:color w:val="000000"/>
          <w:sz w:val="29"/>
          <w:szCs w:val="29"/>
          <w:bdr w:val="none" w:sz="0" w:space="0" w:color="auto" w:frame="1"/>
        </w:rPr>
        <w:t>y</w:t>
      </w:r>
      <w:r w:rsidRPr="006E5F57">
        <w:rPr>
          <w:rFonts w:ascii="MathJax_Math-italic" w:eastAsia="Times New Roman" w:hAnsi="MathJax_Math-italic" w:cs="Helvetica"/>
          <w:color w:val="000000"/>
          <w:sz w:val="20"/>
          <w:szCs w:val="20"/>
          <w:bdr w:val="none" w:sz="0" w:space="0" w:color="auto" w:frame="1"/>
        </w:rPr>
        <w:t>i</w:t>
      </w:r>
      <w:r w:rsidRPr="006E5F57">
        <w:rPr>
          <w:rFonts w:ascii="MathJax_Main" w:eastAsia="Times New Roman" w:hAnsi="MathJax_Main" w:cs="Helvetica"/>
          <w:color w:val="000000"/>
          <w:sz w:val="29"/>
          <w:szCs w:val="29"/>
          <w:bdr w:val="none" w:sz="0" w:space="0" w:color="auto" w:frame="1"/>
        </w:rPr>
        <w:t>|</w:t>
      </w:r>
      <w:r w:rsidRPr="006E5F57">
        <w:rPr>
          <w:rFonts w:ascii="MathJax_Math-italic" w:eastAsia="Times New Roman" w:hAnsi="MathJax_Math-italic" w:cs="Helvetica"/>
          <w:color w:val="000000"/>
          <w:sz w:val="29"/>
          <w:szCs w:val="29"/>
          <w:bdr w:val="none" w:sz="0" w:space="0" w:color="auto" w:frame="1"/>
        </w:rPr>
        <w:t>xi</w:t>
      </w:r>
      <w:r w:rsidRPr="006E5F57">
        <w:rPr>
          <w:rFonts w:ascii="MathJax_Main" w:eastAsia="Times New Roman" w:hAnsi="MathJax_Main" w:cs="Helvetica"/>
          <w:color w:val="000000"/>
          <w:sz w:val="29"/>
          <w:szCs w:val="29"/>
          <w:bdr w:val="none" w:sz="0" w:space="0" w:color="auto" w:frame="1"/>
        </w:rPr>
        <w:t>,</w:t>
      </w:r>
      <w:r w:rsidRPr="006E5F57">
        <w:rPr>
          <w:rFonts w:ascii="MathJax_Math-italic" w:eastAsia="Times New Roman" w:hAnsi="MathJax_Math-italic" w:cs="Helvetica"/>
          <w:color w:val="000000"/>
          <w:sz w:val="29"/>
          <w:szCs w:val="29"/>
          <w:bdr w:val="none" w:sz="0" w:space="0" w:color="auto" w:frame="1"/>
        </w:rPr>
        <w:t>W</w:t>
      </w:r>
      <w:proofErr w:type="spellEnd"/>
      <w:r w:rsidRPr="006E5F57">
        <w:rPr>
          <w:rFonts w:ascii="MathJax_Main" w:eastAsia="Times New Roman" w:hAnsi="MathJax_Main" w:cs="Helvetica"/>
          <w:color w:val="000000"/>
          <w:sz w:val="29"/>
          <w:szCs w:val="29"/>
          <w:bdr w:val="none" w:sz="0" w:space="0" w:color="auto" w:frame="1"/>
        </w:rPr>
        <w:t>)</w:t>
      </w:r>
      <w:r w:rsidRPr="006E5F57">
        <w:rPr>
          <w:rFonts w:ascii="Helvetica" w:eastAsia="Times New Roman" w:hAnsi="Helvetica" w:cs="Helvetica"/>
          <w:color w:val="000000"/>
          <w:sz w:val="24"/>
          <w:szCs w:val="24"/>
          <w:bdr w:val="none" w:sz="0" w:space="0" w:color="auto" w:frame="1"/>
        </w:rPr>
        <w:t>p(</w:t>
      </w:r>
      <w:proofErr w:type="spellStart"/>
      <w:r w:rsidRPr="006E5F57">
        <w:rPr>
          <w:rFonts w:ascii="Helvetica" w:eastAsia="Times New Roman" w:hAnsi="Helvetica" w:cs="Helvetica"/>
          <w:color w:val="000000"/>
          <w:sz w:val="24"/>
          <w:szCs w:val="24"/>
          <w:bdr w:val="none" w:sz="0" w:space="0" w:color="auto" w:frame="1"/>
        </w:rPr>
        <w:t>y|x,W</w:t>
      </w:r>
      <w:proofErr w:type="spellEnd"/>
      <w:r w:rsidRPr="006E5F57">
        <w:rPr>
          <w:rFonts w:ascii="Helvetica" w:eastAsia="Times New Roman" w:hAnsi="Helvetica" w:cs="Helvetica"/>
          <w:color w:val="000000"/>
          <w:sz w:val="24"/>
          <w:szCs w:val="24"/>
          <w:bdr w:val="none" w:sz="0" w:space="0" w:color="auto" w:frame="1"/>
        </w:rPr>
        <w:t>)=∏np(</w:t>
      </w:r>
      <w:proofErr w:type="spellStart"/>
      <w:r w:rsidRPr="006E5F57">
        <w:rPr>
          <w:rFonts w:ascii="Helvetica" w:eastAsia="Times New Roman" w:hAnsi="Helvetica" w:cs="Helvetica"/>
          <w:color w:val="000000"/>
          <w:sz w:val="24"/>
          <w:szCs w:val="24"/>
          <w:bdr w:val="none" w:sz="0" w:space="0" w:color="auto" w:frame="1"/>
        </w:rPr>
        <w:t>yi|xi,W</w:t>
      </w:r>
      <w:proofErr w:type="spellEnd"/>
      <w:r w:rsidRPr="006E5F57">
        <w:rPr>
          <w:rFonts w:ascii="Helvetica" w:eastAsia="Times New Roman" w:hAnsi="Helvetica" w:cs="Helvetica"/>
          <w:color w:val="000000"/>
          <w:sz w:val="24"/>
          <w:szCs w:val="24"/>
          <w:bdr w:val="none" w:sz="0" w:space="0" w:color="auto" w:frame="1"/>
        </w:rPr>
        <w:t>)</w:t>
      </w:r>
    </w:p>
    <w:p w:rsidR="006E5F57" w:rsidRPr="006E5F57" w:rsidRDefault="006E5F57" w:rsidP="006E5F57">
      <w:pPr>
        <w:shd w:val="clear" w:color="auto" w:fill="FFFFFF"/>
        <w:spacing w:line="240" w:lineRule="auto"/>
        <w:jc w:val="center"/>
        <w:rPr>
          <w:rFonts w:ascii="Helvetica" w:eastAsia="Times New Roman" w:hAnsi="Helvetica" w:cs="Helvetica"/>
          <w:color w:val="000000"/>
          <w:sz w:val="24"/>
          <w:szCs w:val="24"/>
        </w:rPr>
      </w:pPr>
      <w:r w:rsidRPr="006E5F57">
        <w:rPr>
          <w:rFonts w:ascii="MathJax_Main" w:eastAsia="Times New Roman" w:hAnsi="MathJax_Main" w:cs="Helvetica"/>
          <w:color w:val="000000"/>
          <w:sz w:val="29"/>
          <w:szCs w:val="29"/>
          <w:bdr w:val="none" w:sz="0" w:space="0" w:color="auto" w:frame="1"/>
        </w:rPr>
        <w:t>nll=−log(</w:t>
      </w:r>
      <w:r w:rsidRPr="006E5F57">
        <w:rPr>
          <w:rFonts w:ascii="MathJax_Math-italic" w:eastAsia="Times New Roman" w:hAnsi="MathJax_Math-italic" w:cs="Helvetica"/>
          <w:color w:val="000000"/>
          <w:sz w:val="29"/>
          <w:szCs w:val="29"/>
          <w:bdr w:val="none" w:sz="0" w:space="0" w:color="auto" w:frame="1"/>
        </w:rPr>
        <w:t>p</w:t>
      </w:r>
      <w:r w:rsidRPr="006E5F57">
        <w:rPr>
          <w:rFonts w:ascii="MathJax_Main" w:eastAsia="Times New Roman" w:hAnsi="MathJax_Main" w:cs="Helvetica"/>
          <w:color w:val="000000"/>
          <w:sz w:val="29"/>
          <w:szCs w:val="29"/>
          <w:bdr w:val="none" w:sz="0" w:space="0" w:color="auto" w:frame="1"/>
        </w:rPr>
        <w:t>(</w:t>
      </w:r>
      <w:r w:rsidRPr="006E5F57">
        <w:rPr>
          <w:rFonts w:ascii="MathJax_Math-italic" w:eastAsia="Times New Roman" w:hAnsi="MathJax_Math-italic" w:cs="Helvetica"/>
          <w:color w:val="000000"/>
          <w:sz w:val="29"/>
          <w:szCs w:val="29"/>
          <w:bdr w:val="none" w:sz="0" w:space="0" w:color="auto" w:frame="1"/>
        </w:rPr>
        <w:t>y</w:t>
      </w:r>
      <w:r w:rsidRPr="006E5F57">
        <w:rPr>
          <w:rFonts w:ascii="MathJax_Main" w:eastAsia="Times New Roman" w:hAnsi="MathJax_Main" w:cs="Helvetica"/>
          <w:color w:val="000000"/>
          <w:sz w:val="29"/>
          <w:szCs w:val="29"/>
          <w:bdr w:val="none" w:sz="0" w:space="0" w:color="auto" w:frame="1"/>
        </w:rPr>
        <w:t>|</w:t>
      </w:r>
      <w:r w:rsidRPr="006E5F57">
        <w:rPr>
          <w:rFonts w:ascii="MathJax_Math-italic" w:eastAsia="Times New Roman" w:hAnsi="MathJax_Math-italic" w:cs="Helvetica"/>
          <w:color w:val="000000"/>
          <w:sz w:val="29"/>
          <w:szCs w:val="29"/>
          <w:bdr w:val="none" w:sz="0" w:space="0" w:color="auto" w:frame="1"/>
        </w:rPr>
        <w:t>W</w:t>
      </w:r>
      <w:r w:rsidRPr="006E5F57">
        <w:rPr>
          <w:rFonts w:ascii="MathJax_Main" w:eastAsia="Times New Roman" w:hAnsi="MathJax_Main" w:cs="Helvetica"/>
          <w:color w:val="000000"/>
          <w:sz w:val="29"/>
          <w:szCs w:val="29"/>
          <w:bdr w:val="none" w:sz="0" w:space="0" w:color="auto" w:frame="1"/>
        </w:rPr>
        <w:t>,</w:t>
      </w:r>
      <w:r w:rsidRPr="006E5F57">
        <w:rPr>
          <w:rFonts w:ascii="MathJax_Math-italic" w:eastAsia="Times New Roman" w:hAnsi="MathJax_Math-italic" w:cs="Helvetica"/>
          <w:color w:val="000000"/>
          <w:sz w:val="29"/>
          <w:szCs w:val="29"/>
          <w:bdr w:val="none" w:sz="0" w:space="0" w:color="auto" w:frame="1"/>
        </w:rPr>
        <w:t>x</w:t>
      </w:r>
      <w:r w:rsidRPr="006E5F57">
        <w:rPr>
          <w:rFonts w:ascii="MathJax_Main" w:eastAsia="Times New Roman" w:hAnsi="MathJax_Main" w:cs="Helvetica"/>
          <w:color w:val="000000"/>
          <w:sz w:val="29"/>
          <w:szCs w:val="29"/>
          <w:bdr w:val="none" w:sz="0" w:space="0" w:color="auto" w:frame="1"/>
        </w:rPr>
        <w:t>)=−</w:t>
      </w:r>
      <w:r w:rsidRPr="006E5F57">
        <w:rPr>
          <w:rFonts w:ascii="MathJax_Size2" w:eastAsia="Times New Roman" w:hAnsi="MathJax_Size2" w:cs="Helvetica"/>
          <w:color w:val="000000"/>
          <w:sz w:val="29"/>
          <w:szCs w:val="29"/>
          <w:bdr w:val="none" w:sz="0" w:space="0" w:color="auto" w:frame="1"/>
        </w:rPr>
        <w:t>∑</w:t>
      </w:r>
      <w:r w:rsidRPr="006E5F57">
        <w:rPr>
          <w:rFonts w:ascii="MathJax_Math-italic" w:eastAsia="Times New Roman" w:hAnsi="MathJax_Math-italic" w:cs="Helvetica"/>
          <w:color w:val="000000"/>
          <w:sz w:val="20"/>
          <w:szCs w:val="20"/>
          <w:bdr w:val="none" w:sz="0" w:space="0" w:color="auto" w:frame="1"/>
        </w:rPr>
        <w:t>n</w:t>
      </w:r>
      <w:r w:rsidRPr="006E5F57">
        <w:rPr>
          <w:rFonts w:ascii="MathJax_Main" w:eastAsia="Times New Roman" w:hAnsi="MathJax_Main" w:cs="Helvetica"/>
          <w:color w:val="000000"/>
          <w:sz w:val="29"/>
          <w:szCs w:val="29"/>
          <w:bdr w:val="none" w:sz="0" w:space="0" w:color="auto" w:frame="1"/>
        </w:rPr>
        <w:t>log</w:t>
      </w:r>
      <w:r w:rsidRPr="006E5F57">
        <w:rPr>
          <w:rFonts w:ascii="MathJax_Math-italic" w:eastAsia="Times New Roman" w:hAnsi="MathJax_Math-italic" w:cs="Helvetica"/>
          <w:color w:val="000000"/>
          <w:sz w:val="29"/>
          <w:szCs w:val="29"/>
          <w:bdr w:val="none" w:sz="0" w:space="0" w:color="auto" w:frame="1"/>
        </w:rPr>
        <w:t>p</w:t>
      </w:r>
      <w:r w:rsidRPr="006E5F57">
        <w:rPr>
          <w:rFonts w:ascii="MathJax_Main" w:eastAsia="Times New Roman" w:hAnsi="MathJax_Main" w:cs="Helvetica"/>
          <w:color w:val="000000"/>
          <w:sz w:val="29"/>
          <w:szCs w:val="29"/>
          <w:bdr w:val="none" w:sz="0" w:space="0" w:color="auto" w:frame="1"/>
        </w:rPr>
        <w:t>(</w:t>
      </w:r>
      <w:r w:rsidRPr="006E5F57">
        <w:rPr>
          <w:rFonts w:ascii="MathJax_Math-italic" w:eastAsia="Times New Roman" w:hAnsi="MathJax_Math-italic" w:cs="Helvetica"/>
          <w:color w:val="000000"/>
          <w:sz w:val="29"/>
          <w:szCs w:val="29"/>
          <w:bdr w:val="none" w:sz="0" w:space="0" w:color="auto" w:frame="1"/>
        </w:rPr>
        <w:t>y</w:t>
      </w:r>
      <w:r w:rsidRPr="006E5F57">
        <w:rPr>
          <w:rFonts w:ascii="MathJax_Math-italic" w:eastAsia="Times New Roman" w:hAnsi="MathJax_Math-italic" w:cs="Helvetica"/>
          <w:color w:val="000000"/>
          <w:sz w:val="20"/>
          <w:szCs w:val="20"/>
          <w:bdr w:val="none" w:sz="0" w:space="0" w:color="auto" w:frame="1"/>
        </w:rPr>
        <w:t>i</w:t>
      </w:r>
      <w:r w:rsidRPr="006E5F57">
        <w:rPr>
          <w:rFonts w:ascii="MathJax_Main" w:eastAsia="Times New Roman" w:hAnsi="MathJax_Main" w:cs="Helvetica"/>
          <w:color w:val="000000"/>
          <w:sz w:val="29"/>
          <w:szCs w:val="29"/>
          <w:bdr w:val="none" w:sz="0" w:space="0" w:color="auto" w:frame="1"/>
        </w:rPr>
        <w:t>|</w:t>
      </w:r>
      <w:r w:rsidRPr="006E5F57">
        <w:rPr>
          <w:rFonts w:ascii="MathJax_Math-italic" w:eastAsia="Times New Roman" w:hAnsi="MathJax_Math-italic" w:cs="Helvetica"/>
          <w:color w:val="000000"/>
          <w:sz w:val="29"/>
          <w:szCs w:val="29"/>
          <w:bdr w:val="none" w:sz="0" w:space="0" w:color="auto" w:frame="1"/>
        </w:rPr>
        <w:t>W</w:t>
      </w:r>
      <w:r w:rsidRPr="006E5F57">
        <w:rPr>
          <w:rFonts w:ascii="MathJax_Main" w:eastAsia="Times New Roman" w:hAnsi="MathJax_Main" w:cs="Helvetica"/>
          <w:color w:val="000000"/>
          <w:sz w:val="29"/>
          <w:szCs w:val="29"/>
          <w:bdr w:val="none" w:sz="0" w:space="0" w:color="auto" w:frame="1"/>
        </w:rPr>
        <w:t>,</w:t>
      </w:r>
      <w:r w:rsidRPr="006E5F57">
        <w:rPr>
          <w:rFonts w:ascii="MathJax_Math-italic" w:eastAsia="Times New Roman" w:hAnsi="MathJax_Math-italic" w:cs="Helvetica"/>
          <w:color w:val="000000"/>
          <w:sz w:val="29"/>
          <w:szCs w:val="29"/>
          <w:bdr w:val="none" w:sz="0" w:space="0" w:color="auto" w:frame="1"/>
        </w:rPr>
        <w:t>x</w:t>
      </w:r>
      <w:r w:rsidRPr="006E5F57">
        <w:rPr>
          <w:rFonts w:ascii="MathJax_Math-italic" w:eastAsia="Times New Roman" w:hAnsi="MathJax_Math-italic" w:cs="Helvetica"/>
          <w:color w:val="000000"/>
          <w:sz w:val="20"/>
          <w:szCs w:val="20"/>
          <w:bdr w:val="none" w:sz="0" w:space="0" w:color="auto" w:frame="1"/>
        </w:rPr>
        <w:t>i</w:t>
      </w:r>
      <w:r w:rsidRPr="006E5F57">
        <w:rPr>
          <w:rFonts w:ascii="MathJax_Main" w:eastAsia="Times New Roman" w:hAnsi="MathJax_Main" w:cs="Helvetica"/>
          <w:color w:val="000000"/>
          <w:sz w:val="29"/>
          <w:szCs w:val="29"/>
          <w:bdr w:val="none" w:sz="0" w:space="0" w:color="auto" w:frame="1"/>
        </w:rPr>
        <w:t>)</w:t>
      </w:r>
      <w:r w:rsidRPr="006E5F57">
        <w:rPr>
          <w:rFonts w:ascii="Helvetica" w:eastAsia="Times New Roman" w:hAnsi="Helvetica" w:cs="Helvetica"/>
          <w:color w:val="000000"/>
          <w:sz w:val="24"/>
          <w:szCs w:val="24"/>
          <w:bdr w:val="none" w:sz="0" w:space="0" w:color="auto" w:frame="1"/>
        </w:rPr>
        <w:t>nll=−log</w:t>
      </w:r>
      <w:r w:rsidRPr="006E5F57">
        <w:rPr>
          <w:rFonts w:ascii="Cambria Math" w:eastAsia="Times New Roman" w:hAnsi="Cambria Math" w:cs="Cambria Math"/>
          <w:color w:val="000000"/>
          <w:sz w:val="24"/>
          <w:szCs w:val="24"/>
          <w:bdr w:val="none" w:sz="0" w:space="0" w:color="auto" w:frame="1"/>
        </w:rPr>
        <w:t>⁡</w:t>
      </w:r>
      <w:r w:rsidRPr="006E5F57">
        <w:rPr>
          <w:rFonts w:ascii="Helvetica" w:eastAsia="Times New Roman" w:hAnsi="Helvetica" w:cs="Helvetica"/>
          <w:color w:val="000000"/>
          <w:sz w:val="24"/>
          <w:szCs w:val="24"/>
          <w:bdr w:val="none" w:sz="0" w:space="0" w:color="auto" w:frame="1"/>
        </w:rPr>
        <w:t>(p(y|W,x)=−∑nlog</w:t>
      </w:r>
      <w:r w:rsidRPr="006E5F57">
        <w:rPr>
          <w:rFonts w:ascii="Cambria Math" w:eastAsia="Times New Roman" w:hAnsi="Cambria Math" w:cs="Cambria Math"/>
          <w:color w:val="000000"/>
          <w:sz w:val="24"/>
          <w:szCs w:val="24"/>
          <w:bdr w:val="none" w:sz="0" w:space="0" w:color="auto" w:frame="1"/>
        </w:rPr>
        <w:t>⁡</w:t>
      </w:r>
      <w:r w:rsidRPr="006E5F57">
        <w:rPr>
          <w:rFonts w:ascii="Helvetica" w:eastAsia="Times New Roman" w:hAnsi="Helvetica" w:cs="Helvetica"/>
          <w:color w:val="000000"/>
          <w:sz w:val="24"/>
          <w:szCs w:val="24"/>
          <w:bdr w:val="none" w:sz="0" w:space="0" w:color="auto" w:frame="1"/>
        </w:rPr>
        <w:t>p(yi|W,xi)</w:t>
      </w:r>
    </w:p>
    <w:p w:rsidR="006E5F57" w:rsidRPr="006E5F57" w:rsidRDefault="006E5F57" w:rsidP="006E5F57">
      <w:pPr>
        <w:shd w:val="clear" w:color="auto" w:fill="FFFFFF"/>
        <w:spacing w:line="240" w:lineRule="auto"/>
        <w:jc w:val="center"/>
        <w:rPr>
          <w:rFonts w:ascii="Helvetica" w:eastAsia="Times New Roman" w:hAnsi="Helvetica" w:cs="Helvetica"/>
          <w:color w:val="000000"/>
          <w:sz w:val="24"/>
          <w:szCs w:val="24"/>
        </w:rPr>
      </w:pPr>
      <w:proofErr w:type="spellStart"/>
      <w:proofErr w:type="gramStart"/>
      <w:r w:rsidRPr="006E5F57">
        <w:rPr>
          <w:rFonts w:ascii="MathJax_Main" w:eastAsia="Times New Roman" w:hAnsi="MathJax_Main" w:cs="Helvetica"/>
          <w:color w:val="000000"/>
          <w:sz w:val="29"/>
          <w:szCs w:val="29"/>
          <w:bdr w:val="none" w:sz="0" w:space="0" w:color="auto" w:frame="1"/>
        </w:rPr>
        <w:t>nll</w:t>
      </w:r>
      <w:proofErr w:type="spellEnd"/>
      <w:proofErr w:type="gramEnd"/>
      <w:r w:rsidRPr="006E5F57">
        <w:rPr>
          <w:rFonts w:ascii="MathJax_Main" w:eastAsia="Times New Roman" w:hAnsi="MathJax_Main" w:cs="Helvetica"/>
          <w:color w:val="000000"/>
          <w:sz w:val="29"/>
          <w:szCs w:val="29"/>
          <w:bdr w:val="none" w:sz="0" w:space="0" w:color="auto" w:frame="1"/>
        </w:rPr>
        <w:t>=−</w:t>
      </w:r>
      <w:r w:rsidRPr="006E5F57">
        <w:rPr>
          <w:rFonts w:ascii="MathJax_Size2" w:eastAsia="Times New Roman" w:hAnsi="MathJax_Size2" w:cs="Helvetica"/>
          <w:color w:val="000000"/>
          <w:sz w:val="29"/>
          <w:szCs w:val="29"/>
          <w:bdr w:val="none" w:sz="0" w:space="0" w:color="auto" w:frame="1"/>
        </w:rPr>
        <w:t>∑</w:t>
      </w:r>
      <w:proofErr w:type="spellStart"/>
      <w:r w:rsidRPr="006E5F57">
        <w:rPr>
          <w:rFonts w:ascii="MathJax_Math-italic" w:eastAsia="Times New Roman" w:hAnsi="MathJax_Math-italic" w:cs="Helvetica"/>
          <w:color w:val="000000"/>
          <w:sz w:val="20"/>
          <w:szCs w:val="20"/>
          <w:bdr w:val="none" w:sz="0" w:space="0" w:color="auto" w:frame="1"/>
        </w:rPr>
        <w:t>n</w:t>
      </w:r>
      <w:r w:rsidRPr="006E5F57">
        <w:rPr>
          <w:rFonts w:ascii="MathJax_Main" w:eastAsia="Times New Roman" w:hAnsi="MathJax_Main" w:cs="Helvetica"/>
          <w:color w:val="000000"/>
          <w:sz w:val="29"/>
          <w:szCs w:val="29"/>
          <w:bdr w:val="none" w:sz="0" w:space="0" w:color="auto" w:frame="1"/>
        </w:rPr>
        <w:t>log</w:t>
      </w:r>
      <w:r w:rsidRPr="006E5F57">
        <w:rPr>
          <w:rFonts w:ascii="MathJax_Math-italic" w:eastAsia="Times New Roman" w:hAnsi="MathJax_Math-italic" w:cs="Helvetica"/>
          <w:color w:val="000000"/>
          <w:sz w:val="29"/>
          <w:szCs w:val="29"/>
          <w:bdr w:val="none" w:sz="0" w:space="0" w:color="auto" w:frame="1"/>
        </w:rPr>
        <w:t>y</w:t>
      </w:r>
      <w:r w:rsidRPr="006E5F57">
        <w:rPr>
          <w:rFonts w:ascii="MathJax_Math-italic" w:eastAsia="Times New Roman" w:hAnsi="MathJax_Math-italic" w:cs="Helvetica"/>
          <w:color w:val="000000"/>
          <w:sz w:val="20"/>
          <w:szCs w:val="20"/>
          <w:bdr w:val="none" w:sz="0" w:space="0" w:color="auto" w:frame="1"/>
        </w:rPr>
        <w:t>i</w:t>
      </w:r>
      <w:r w:rsidRPr="006E5F57">
        <w:rPr>
          <w:rFonts w:ascii="MathJax_Main" w:eastAsia="Times New Roman" w:hAnsi="MathJax_Main" w:cs="Helvetica"/>
          <w:color w:val="000000"/>
          <w:sz w:val="29"/>
          <w:szCs w:val="29"/>
          <w:bdr w:val="none" w:sz="0" w:space="0" w:color="auto" w:frame="1"/>
        </w:rPr>
        <w:t>^</w:t>
      </w:r>
      <w:r w:rsidRPr="006E5F57">
        <w:rPr>
          <w:rFonts w:ascii="Helvetica" w:eastAsia="Times New Roman" w:hAnsi="Helvetica" w:cs="Helvetica"/>
          <w:color w:val="000000"/>
          <w:sz w:val="24"/>
          <w:szCs w:val="24"/>
          <w:bdr w:val="none" w:sz="0" w:space="0" w:color="auto" w:frame="1"/>
        </w:rPr>
        <w:t>nll</w:t>
      </w:r>
      <w:proofErr w:type="spellEnd"/>
      <w:r w:rsidRPr="006E5F57">
        <w:rPr>
          <w:rFonts w:ascii="Helvetica" w:eastAsia="Times New Roman" w:hAnsi="Helvetica" w:cs="Helvetica"/>
          <w:color w:val="000000"/>
          <w:sz w:val="24"/>
          <w:szCs w:val="24"/>
          <w:bdr w:val="none" w:sz="0" w:space="0" w:color="auto" w:frame="1"/>
        </w:rPr>
        <w:t>=−∑</w:t>
      </w:r>
      <w:proofErr w:type="spellStart"/>
      <w:r w:rsidRPr="006E5F57">
        <w:rPr>
          <w:rFonts w:ascii="Helvetica" w:eastAsia="Times New Roman" w:hAnsi="Helvetica" w:cs="Helvetica"/>
          <w:color w:val="000000"/>
          <w:sz w:val="24"/>
          <w:szCs w:val="24"/>
          <w:bdr w:val="none" w:sz="0" w:space="0" w:color="auto" w:frame="1"/>
        </w:rPr>
        <w:t>nlog</w:t>
      </w:r>
      <w:r w:rsidRPr="006E5F57">
        <w:rPr>
          <w:rFonts w:ascii="Cambria Math" w:eastAsia="Times New Roman" w:hAnsi="Cambria Math" w:cs="Cambria Math"/>
          <w:color w:val="000000"/>
          <w:sz w:val="24"/>
          <w:szCs w:val="24"/>
          <w:bdr w:val="none" w:sz="0" w:space="0" w:color="auto" w:frame="1"/>
        </w:rPr>
        <w:t>⁡</w:t>
      </w:r>
      <w:r w:rsidRPr="006E5F57">
        <w:rPr>
          <w:rFonts w:ascii="Helvetica" w:eastAsia="Times New Roman" w:hAnsi="Helvetica" w:cs="Helvetica"/>
          <w:color w:val="000000"/>
          <w:sz w:val="24"/>
          <w:szCs w:val="24"/>
          <w:bdr w:val="none" w:sz="0" w:space="0" w:color="auto" w:frame="1"/>
        </w:rPr>
        <w:t>yi</w:t>
      </w:r>
      <w:proofErr w:type="spellEnd"/>
      <w:r w:rsidRPr="006E5F57">
        <w:rPr>
          <w:rFonts w:ascii="Helvetica" w:eastAsia="Times New Roman" w:hAnsi="Helvetica" w:cs="Helvetica"/>
          <w:color w:val="000000"/>
          <w:sz w:val="24"/>
          <w:szCs w:val="24"/>
          <w:bdr w:val="none" w:sz="0" w:space="0" w:color="auto" w:frame="1"/>
        </w:rPr>
        <w:t>^</w:t>
      </w:r>
    </w:p>
    <w:p w:rsidR="006E5F57" w:rsidRPr="006E5F57" w:rsidRDefault="006E5F57" w:rsidP="006E5F57">
      <w:pPr>
        <w:shd w:val="clear" w:color="auto" w:fill="FFFFFF"/>
        <w:spacing w:after="0" w:line="240" w:lineRule="auto"/>
        <w:rPr>
          <w:rFonts w:ascii="Helvetica" w:eastAsia="Times New Roman" w:hAnsi="Helvetica" w:cs="Helvetica"/>
          <w:color w:val="000000"/>
          <w:sz w:val="24"/>
          <w:szCs w:val="24"/>
        </w:rPr>
      </w:pPr>
      <w:r w:rsidRPr="006E5F57">
        <w:rPr>
          <w:rFonts w:ascii="Helvetica" w:eastAsia="Times New Roman" w:hAnsi="Helvetica" w:cs="Helvetica"/>
          <w:color w:val="000000"/>
          <w:sz w:val="24"/>
          <w:szCs w:val="24"/>
        </w:rPr>
        <w:t>Since </w:t>
      </w:r>
      <w:proofErr w:type="spellStart"/>
      <w:r w:rsidRPr="006E5F57">
        <w:rPr>
          <w:rFonts w:ascii="MathJax_Math-italic" w:eastAsia="Times New Roman" w:hAnsi="MathJax_Math-italic" w:cs="Helvetica"/>
          <w:color w:val="000000"/>
          <w:sz w:val="29"/>
          <w:szCs w:val="29"/>
          <w:bdr w:val="none" w:sz="0" w:space="0" w:color="auto" w:frame="1"/>
        </w:rPr>
        <w:t>y</w:t>
      </w:r>
      <w:r w:rsidRPr="006E5F57">
        <w:rPr>
          <w:rFonts w:ascii="MathJax_Math-italic" w:eastAsia="Times New Roman" w:hAnsi="MathJax_Math-italic" w:cs="Helvetica"/>
          <w:color w:val="000000"/>
          <w:sz w:val="20"/>
          <w:szCs w:val="20"/>
          <w:bdr w:val="none" w:sz="0" w:space="0" w:color="auto" w:frame="1"/>
        </w:rPr>
        <w:t>i</w:t>
      </w:r>
      <w:proofErr w:type="spellEnd"/>
      <w:r w:rsidRPr="006E5F57">
        <w:rPr>
          <w:rFonts w:ascii="MathJax_Main" w:eastAsia="Times New Roman" w:hAnsi="MathJax_Main" w:cs="Helvetica"/>
          <w:color w:val="000000"/>
          <w:sz w:val="29"/>
          <w:szCs w:val="29"/>
          <w:bdr w:val="none" w:sz="0" w:space="0" w:color="auto" w:frame="1"/>
        </w:rPr>
        <w:t>=(0,</w:t>
      </w:r>
      <w:r w:rsidRPr="006E5F57">
        <w:rPr>
          <w:rFonts w:ascii="Cambria Math" w:eastAsia="Times New Roman" w:hAnsi="Cambria Math" w:cs="Cambria Math"/>
          <w:color w:val="000000"/>
          <w:sz w:val="29"/>
          <w:szCs w:val="29"/>
          <w:bdr w:val="none" w:sz="0" w:space="0" w:color="auto" w:frame="1"/>
        </w:rPr>
        <w:t>⋯</w:t>
      </w:r>
      <w:r w:rsidRPr="006E5F57">
        <w:rPr>
          <w:rFonts w:ascii="MathJax_Main" w:eastAsia="Times New Roman" w:hAnsi="MathJax_Main" w:cs="Helvetica"/>
          <w:color w:val="000000"/>
          <w:sz w:val="29"/>
          <w:szCs w:val="29"/>
          <w:bdr w:val="none" w:sz="0" w:space="0" w:color="auto" w:frame="1"/>
        </w:rPr>
        <w:t>,1,…,0,0)</w:t>
      </w:r>
      <w:proofErr w:type="spellStart"/>
      <w:r w:rsidRPr="006E5F57">
        <w:rPr>
          <w:rFonts w:ascii="Helvetica" w:eastAsia="Times New Roman" w:hAnsi="Helvetica" w:cs="Helvetica"/>
          <w:color w:val="000000"/>
          <w:sz w:val="24"/>
          <w:szCs w:val="24"/>
          <w:bdr w:val="none" w:sz="0" w:space="0" w:color="auto" w:frame="1"/>
        </w:rPr>
        <w:t>yi</w:t>
      </w:r>
      <w:proofErr w:type="spellEnd"/>
      <w:r w:rsidRPr="006E5F57">
        <w:rPr>
          <w:rFonts w:ascii="Helvetica" w:eastAsia="Times New Roman" w:hAnsi="Helvetica" w:cs="Helvetica"/>
          <w:color w:val="000000"/>
          <w:sz w:val="24"/>
          <w:szCs w:val="24"/>
          <w:bdr w:val="none" w:sz="0" w:space="0" w:color="auto" w:frame="1"/>
        </w:rPr>
        <w:t>=(0,</w:t>
      </w:r>
      <w:r w:rsidRPr="006E5F57">
        <w:rPr>
          <w:rFonts w:ascii="Cambria Math" w:eastAsia="Times New Roman" w:hAnsi="Cambria Math" w:cs="Cambria Math"/>
          <w:color w:val="000000"/>
          <w:sz w:val="24"/>
          <w:szCs w:val="24"/>
          <w:bdr w:val="none" w:sz="0" w:space="0" w:color="auto" w:frame="1"/>
        </w:rPr>
        <w:t>⋯</w:t>
      </w:r>
      <w:r w:rsidRPr="006E5F57">
        <w:rPr>
          <w:rFonts w:ascii="Helvetica" w:eastAsia="Times New Roman" w:hAnsi="Helvetica" w:cs="Helvetica"/>
          <w:color w:val="000000"/>
          <w:sz w:val="24"/>
          <w:szCs w:val="24"/>
          <w:bdr w:val="none" w:sz="0" w:space="0" w:color="auto" w:frame="1"/>
        </w:rPr>
        <w:t>,1,…,0,0)</w:t>
      </w:r>
      <w:r w:rsidRPr="006E5F57">
        <w:rPr>
          <w:rFonts w:ascii="Helvetica" w:eastAsia="Times New Roman" w:hAnsi="Helvetica" w:cs="Helvetica"/>
          <w:color w:val="000000"/>
          <w:sz w:val="24"/>
          <w:szCs w:val="24"/>
        </w:rPr>
        <w:t> We can put back </w:t>
      </w:r>
      <w:proofErr w:type="spellStart"/>
      <w:r w:rsidRPr="006E5F57">
        <w:rPr>
          <w:rFonts w:ascii="MathJax_Math-italic" w:eastAsia="Times New Roman" w:hAnsi="MathJax_Math-italic" w:cs="Helvetica"/>
          <w:color w:val="000000"/>
          <w:sz w:val="29"/>
          <w:szCs w:val="29"/>
          <w:bdr w:val="none" w:sz="0" w:space="0" w:color="auto" w:frame="1"/>
        </w:rPr>
        <w:t>y</w:t>
      </w:r>
      <w:r w:rsidRPr="006E5F57">
        <w:rPr>
          <w:rFonts w:ascii="MathJax_Math-italic" w:eastAsia="Times New Roman" w:hAnsi="MathJax_Math-italic" w:cs="Helvetica"/>
          <w:color w:val="000000"/>
          <w:sz w:val="20"/>
          <w:szCs w:val="20"/>
          <w:bdr w:val="none" w:sz="0" w:space="0" w:color="auto" w:frame="1"/>
        </w:rPr>
        <w:t>i</w:t>
      </w:r>
      <w:r w:rsidRPr="006E5F57">
        <w:rPr>
          <w:rFonts w:ascii="Helvetica" w:eastAsia="Times New Roman" w:hAnsi="Helvetica" w:cs="Helvetica"/>
          <w:color w:val="000000"/>
          <w:sz w:val="24"/>
          <w:szCs w:val="24"/>
          <w:bdr w:val="none" w:sz="0" w:space="0" w:color="auto" w:frame="1"/>
        </w:rPr>
        <w:t>yi</w:t>
      </w:r>
      <w:proofErr w:type="spellEnd"/>
      <w:r w:rsidRPr="006E5F57">
        <w:rPr>
          <w:rFonts w:ascii="Helvetica" w:eastAsia="Times New Roman" w:hAnsi="Helvetica" w:cs="Helvetica"/>
          <w:color w:val="000000"/>
          <w:sz w:val="24"/>
          <w:szCs w:val="24"/>
        </w:rPr>
        <w:t>, and the equation becomes the cross entropy.</w:t>
      </w:r>
    </w:p>
    <w:p w:rsidR="006E5F57" w:rsidRPr="006E5F57" w:rsidRDefault="006E5F57" w:rsidP="006E5F57">
      <w:pPr>
        <w:shd w:val="clear" w:color="auto" w:fill="FFFFFF"/>
        <w:spacing w:line="240" w:lineRule="auto"/>
        <w:jc w:val="center"/>
        <w:rPr>
          <w:rFonts w:ascii="Helvetica" w:eastAsia="Times New Roman" w:hAnsi="Helvetica" w:cs="Helvetica"/>
          <w:color w:val="000000"/>
          <w:sz w:val="24"/>
          <w:szCs w:val="24"/>
        </w:rPr>
      </w:pPr>
      <w:proofErr w:type="spellStart"/>
      <w:proofErr w:type="gramStart"/>
      <w:r w:rsidRPr="006E5F57">
        <w:rPr>
          <w:rFonts w:ascii="MathJax_Main" w:eastAsia="Times New Roman" w:hAnsi="MathJax_Main" w:cs="Helvetica"/>
          <w:color w:val="000000"/>
          <w:sz w:val="29"/>
          <w:szCs w:val="29"/>
          <w:bdr w:val="none" w:sz="0" w:space="0" w:color="auto" w:frame="1"/>
        </w:rPr>
        <w:t>nll</w:t>
      </w:r>
      <w:proofErr w:type="spellEnd"/>
      <w:proofErr w:type="gramEnd"/>
      <w:r w:rsidRPr="006E5F57">
        <w:rPr>
          <w:rFonts w:ascii="MathJax_Main" w:eastAsia="Times New Roman" w:hAnsi="MathJax_Main" w:cs="Helvetica"/>
          <w:color w:val="000000"/>
          <w:sz w:val="29"/>
          <w:szCs w:val="29"/>
          <w:bdr w:val="none" w:sz="0" w:space="0" w:color="auto" w:frame="1"/>
        </w:rPr>
        <w:t>=−</w:t>
      </w:r>
      <w:r w:rsidRPr="006E5F57">
        <w:rPr>
          <w:rFonts w:ascii="MathJax_Size2" w:eastAsia="Times New Roman" w:hAnsi="MathJax_Size2" w:cs="Helvetica"/>
          <w:color w:val="000000"/>
          <w:sz w:val="29"/>
          <w:szCs w:val="29"/>
          <w:bdr w:val="none" w:sz="0" w:space="0" w:color="auto" w:frame="1"/>
        </w:rPr>
        <w:t>∑</w:t>
      </w:r>
      <w:proofErr w:type="spellStart"/>
      <w:r w:rsidRPr="006E5F57">
        <w:rPr>
          <w:rFonts w:ascii="MathJax_Math-italic" w:eastAsia="Times New Roman" w:hAnsi="MathJax_Math-italic" w:cs="Helvetica"/>
          <w:color w:val="000000"/>
          <w:sz w:val="20"/>
          <w:szCs w:val="20"/>
          <w:bdr w:val="none" w:sz="0" w:space="0" w:color="auto" w:frame="1"/>
        </w:rPr>
        <w:t>n</w:t>
      </w:r>
      <w:r w:rsidRPr="006E5F57">
        <w:rPr>
          <w:rFonts w:ascii="MathJax_Size2" w:eastAsia="Times New Roman" w:hAnsi="MathJax_Size2" w:cs="Helvetica"/>
          <w:color w:val="000000"/>
          <w:sz w:val="29"/>
          <w:szCs w:val="29"/>
          <w:bdr w:val="none" w:sz="0" w:space="0" w:color="auto" w:frame="1"/>
        </w:rPr>
        <w:t>∑</w:t>
      </w:r>
      <w:r w:rsidRPr="006E5F57">
        <w:rPr>
          <w:rFonts w:ascii="MathJax_Math-italic" w:eastAsia="Times New Roman" w:hAnsi="MathJax_Math-italic" w:cs="Helvetica"/>
          <w:color w:val="000000"/>
          <w:sz w:val="20"/>
          <w:szCs w:val="20"/>
          <w:bdr w:val="none" w:sz="0" w:space="0" w:color="auto" w:frame="1"/>
        </w:rPr>
        <w:t>i</w:t>
      </w:r>
      <w:r w:rsidRPr="006E5F57">
        <w:rPr>
          <w:rFonts w:ascii="MathJax_Math-italic" w:eastAsia="Times New Roman" w:hAnsi="MathJax_Math-italic" w:cs="Helvetica"/>
          <w:color w:val="000000"/>
          <w:sz w:val="29"/>
          <w:szCs w:val="29"/>
          <w:bdr w:val="none" w:sz="0" w:space="0" w:color="auto" w:frame="1"/>
        </w:rPr>
        <w:t>y</w:t>
      </w:r>
      <w:r w:rsidRPr="006E5F57">
        <w:rPr>
          <w:rFonts w:ascii="MathJax_Math-italic" w:eastAsia="Times New Roman" w:hAnsi="MathJax_Math-italic" w:cs="Helvetica"/>
          <w:color w:val="000000"/>
          <w:sz w:val="20"/>
          <w:szCs w:val="20"/>
          <w:bdr w:val="none" w:sz="0" w:space="0" w:color="auto" w:frame="1"/>
        </w:rPr>
        <w:t>i</w:t>
      </w:r>
      <w:r w:rsidRPr="006E5F57">
        <w:rPr>
          <w:rFonts w:ascii="MathJax_Main" w:eastAsia="Times New Roman" w:hAnsi="MathJax_Main" w:cs="Helvetica"/>
          <w:color w:val="000000"/>
          <w:sz w:val="29"/>
          <w:szCs w:val="29"/>
          <w:bdr w:val="none" w:sz="0" w:space="0" w:color="auto" w:frame="1"/>
        </w:rPr>
        <w:t>log</w:t>
      </w:r>
      <w:r w:rsidRPr="006E5F57">
        <w:rPr>
          <w:rFonts w:ascii="MathJax_Math-italic" w:eastAsia="Times New Roman" w:hAnsi="MathJax_Math-italic" w:cs="Helvetica"/>
          <w:color w:val="000000"/>
          <w:sz w:val="29"/>
          <w:szCs w:val="29"/>
          <w:bdr w:val="none" w:sz="0" w:space="0" w:color="auto" w:frame="1"/>
        </w:rPr>
        <w:t>y</w:t>
      </w:r>
      <w:r w:rsidRPr="006E5F57">
        <w:rPr>
          <w:rFonts w:ascii="MathJax_Math-italic" w:eastAsia="Times New Roman" w:hAnsi="MathJax_Math-italic" w:cs="Helvetica"/>
          <w:color w:val="000000"/>
          <w:sz w:val="20"/>
          <w:szCs w:val="20"/>
          <w:bdr w:val="none" w:sz="0" w:space="0" w:color="auto" w:frame="1"/>
        </w:rPr>
        <w:t>i</w:t>
      </w:r>
      <w:r w:rsidRPr="006E5F57">
        <w:rPr>
          <w:rFonts w:ascii="MathJax_Main" w:eastAsia="Times New Roman" w:hAnsi="MathJax_Main" w:cs="Helvetica"/>
          <w:color w:val="000000"/>
          <w:sz w:val="29"/>
          <w:szCs w:val="29"/>
          <w:bdr w:val="none" w:sz="0" w:space="0" w:color="auto" w:frame="1"/>
        </w:rPr>
        <w:t>^</w:t>
      </w:r>
      <w:r w:rsidRPr="006E5F57">
        <w:rPr>
          <w:rFonts w:ascii="Helvetica" w:eastAsia="Times New Roman" w:hAnsi="Helvetica" w:cs="Helvetica"/>
          <w:color w:val="000000"/>
          <w:sz w:val="24"/>
          <w:szCs w:val="24"/>
          <w:bdr w:val="none" w:sz="0" w:space="0" w:color="auto" w:frame="1"/>
        </w:rPr>
        <w:t>nll</w:t>
      </w:r>
      <w:proofErr w:type="spellEnd"/>
      <w:r w:rsidRPr="006E5F57">
        <w:rPr>
          <w:rFonts w:ascii="Helvetica" w:eastAsia="Times New Roman" w:hAnsi="Helvetica" w:cs="Helvetica"/>
          <w:color w:val="000000"/>
          <w:sz w:val="24"/>
          <w:szCs w:val="24"/>
          <w:bdr w:val="none" w:sz="0" w:space="0" w:color="auto" w:frame="1"/>
        </w:rPr>
        <w:t>=−∑</w:t>
      </w:r>
      <w:proofErr w:type="spellStart"/>
      <w:r w:rsidRPr="006E5F57">
        <w:rPr>
          <w:rFonts w:ascii="Helvetica" w:eastAsia="Times New Roman" w:hAnsi="Helvetica" w:cs="Helvetica"/>
          <w:color w:val="000000"/>
          <w:sz w:val="24"/>
          <w:szCs w:val="24"/>
          <w:bdr w:val="none" w:sz="0" w:space="0" w:color="auto" w:frame="1"/>
        </w:rPr>
        <w:t>n∑iyilog</w:t>
      </w:r>
      <w:r w:rsidRPr="006E5F57">
        <w:rPr>
          <w:rFonts w:ascii="Cambria Math" w:eastAsia="Times New Roman" w:hAnsi="Cambria Math" w:cs="Cambria Math"/>
          <w:color w:val="000000"/>
          <w:sz w:val="24"/>
          <w:szCs w:val="24"/>
          <w:bdr w:val="none" w:sz="0" w:space="0" w:color="auto" w:frame="1"/>
        </w:rPr>
        <w:t>⁡</w:t>
      </w:r>
      <w:r w:rsidRPr="006E5F57">
        <w:rPr>
          <w:rFonts w:ascii="Helvetica" w:eastAsia="Times New Roman" w:hAnsi="Helvetica" w:cs="Helvetica"/>
          <w:color w:val="000000"/>
          <w:sz w:val="24"/>
          <w:szCs w:val="24"/>
          <w:bdr w:val="none" w:sz="0" w:space="0" w:color="auto" w:frame="1"/>
        </w:rPr>
        <w:t>yi</w:t>
      </w:r>
      <w:proofErr w:type="spellEnd"/>
      <w:r w:rsidRPr="006E5F57">
        <w:rPr>
          <w:rFonts w:ascii="Helvetica" w:eastAsia="Times New Roman" w:hAnsi="Helvetica" w:cs="Helvetica"/>
          <w:color w:val="000000"/>
          <w:sz w:val="24"/>
          <w:szCs w:val="24"/>
          <w:bdr w:val="none" w:sz="0" w:space="0" w:color="auto" w:frame="1"/>
        </w:rPr>
        <w:t>^</w:t>
      </w:r>
    </w:p>
    <w:p w:rsidR="006E5F57" w:rsidRPr="006E5F57" w:rsidRDefault="006E5F57" w:rsidP="006E5F57">
      <w:pPr>
        <w:shd w:val="clear" w:color="auto" w:fill="FFFFFF"/>
        <w:spacing w:before="300" w:after="300" w:line="240" w:lineRule="auto"/>
        <w:rPr>
          <w:rFonts w:ascii="Helvetica" w:eastAsia="Times New Roman" w:hAnsi="Helvetica" w:cs="Helvetica"/>
          <w:color w:val="000000"/>
          <w:sz w:val="24"/>
          <w:szCs w:val="24"/>
        </w:rPr>
      </w:pPr>
      <w:r w:rsidRPr="006E5F57">
        <w:rPr>
          <w:rFonts w:ascii="Helvetica" w:eastAsia="Times New Roman" w:hAnsi="Helvetica" w:cs="Helvetica"/>
          <w:color w:val="000000"/>
          <w:sz w:val="24"/>
          <w:szCs w:val="24"/>
        </w:rPr>
        <w:t xml:space="preserve">As a summary, the cross entropy cost function </w:t>
      </w:r>
      <w:proofErr w:type="gramStart"/>
      <w:r w:rsidRPr="006E5F57">
        <w:rPr>
          <w:rFonts w:ascii="Helvetica" w:eastAsia="Times New Roman" w:hAnsi="Helvetica" w:cs="Helvetica"/>
          <w:color w:val="000000"/>
          <w:sz w:val="24"/>
          <w:szCs w:val="24"/>
        </w:rPr>
        <w:t>can be written as</w:t>
      </w:r>
      <w:proofErr w:type="gramEnd"/>
    </w:p>
    <w:p w:rsidR="006E5F57" w:rsidRPr="006E5F57" w:rsidRDefault="006E5F57" w:rsidP="006E5F57">
      <w:pPr>
        <w:shd w:val="clear" w:color="auto" w:fill="FFFFFF"/>
        <w:spacing w:line="240" w:lineRule="auto"/>
        <w:jc w:val="center"/>
        <w:rPr>
          <w:rFonts w:ascii="Helvetica" w:eastAsia="Times New Roman" w:hAnsi="Helvetica" w:cs="Helvetica"/>
          <w:color w:val="000000"/>
          <w:sz w:val="24"/>
          <w:szCs w:val="24"/>
        </w:rPr>
      </w:pPr>
      <w:r w:rsidRPr="006E5F57">
        <w:rPr>
          <w:rFonts w:ascii="MathJax_Math-italic" w:eastAsia="Times New Roman" w:hAnsi="MathJax_Math-italic" w:cs="Helvetica"/>
          <w:color w:val="000000"/>
          <w:sz w:val="29"/>
          <w:szCs w:val="29"/>
          <w:bdr w:val="none" w:sz="0" w:space="0" w:color="auto" w:frame="1"/>
        </w:rPr>
        <w:t>H</w:t>
      </w:r>
      <w:r w:rsidRPr="006E5F57">
        <w:rPr>
          <w:rFonts w:ascii="MathJax_Main" w:eastAsia="Times New Roman" w:hAnsi="MathJax_Main" w:cs="Helvetica"/>
          <w:color w:val="000000"/>
          <w:sz w:val="29"/>
          <w:szCs w:val="29"/>
          <w:bdr w:val="none" w:sz="0" w:space="0" w:color="auto" w:frame="1"/>
        </w:rPr>
        <w:t>(</w:t>
      </w:r>
      <w:proofErr w:type="spellStart"/>
      <w:r w:rsidRPr="006E5F57">
        <w:rPr>
          <w:rFonts w:ascii="MathJax_Math-italic" w:eastAsia="Times New Roman" w:hAnsi="MathJax_Math-italic" w:cs="Helvetica"/>
          <w:color w:val="000000"/>
          <w:sz w:val="29"/>
          <w:szCs w:val="29"/>
          <w:bdr w:val="none" w:sz="0" w:space="0" w:color="auto" w:frame="1"/>
        </w:rPr>
        <w:t>y</w:t>
      </w:r>
      <w:proofErr w:type="gramStart"/>
      <w:r w:rsidRPr="006E5F57">
        <w:rPr>
          <w:rFonts w:ascii="MathJax_Main" w:eastAsia="Times New Roman" w:hAnsi="MathJax_Main" w:cs="Helvetica"/>
          <w:color w:val="000000"/>
          <w:sz w:val="29"/>
          <w:szCs w:val="29"/>
          <w:bdr w:val="none" w:sz="0" w:space="0" w:color="auto" w:frame="1"/>
        </w:rPr>
        <w:t>,</w:t>
      </w:r>
      <w:r w:rsidRPr="006E5F57">
        <w:rPr>
          <w:rFonts w:ascii="MathJax_Math-italic" w:eastAsia="Times New Roman" w:hAnsi="MathJax_Math-italic" w:cs="Helvetica"/>
          <w:color w:val="000000"/>
          <w:sz w:val="29"/>
          <w:szCs w:val="29"/>
          <w:bdr w:val="none" w:sz="0" w:space="0" w:color="auto" w:frame="1"/>
        </w:rPr>
        <w:t>y</w:t>
      </w:r>
      <w:proofErr w:type="spellEnd"/>
      <w:proofErr w:type="gramEnd"/>
      <w:r w:rsidRPr="006E5F57">
        <w:rPr>
          <w:rFonts w:ascii="MathJax_Main" w:eastAsia="Times New Roman" w:hAnsi="MathJax_Main" w:cs="Helvetica"/>
          <w:color w:val="000000"/>
          <w:sz w:val="29"/>
          <w:szCs w:val="29"/>
          <w:bdr w:val="none" w:sz="0" w:space="0" w:color="auto" w:frame="1"/>
        </w:rPr>
        <w:t>^)=</w:t>
      </w:r>
      <w:r w:rsidRPr="006E5F57">
        <w:rPr>
          <w:rFonts w:ascii="MathJax_Size2" w:eastAsia="Times New Roman" w:hAnsi="MathJax_Size2" w:cs="Helvetica"/>
          <w:color w:val="000000"/>
          <w:sz w:val="29"/>
          <w:szCs w:val="29"/>
          <w:bdr w:val="none" w:sz="0" w:space="0" w:color="auto" w:frame="1"/>
        </w:rPr>
        <w:t>∑</w:t>
      </w:r>
      <w:r w:rsidRPr="006E5F57">
        <w:rPr>
          <w:rFonts w:ascii="MathJax_Math-italic" w:eastAsia="Times New Roman" w:hAnsi="MathJax_Math-italic" w:cs="Helvetica"/>
          <w:color w:val="000000"/>
          <w:sz w:val="20"/>
          <w:szCs w:val="20"/>
          <w:bdr w:val="none" w:sz="0" w:space="0" w:color="auto" w:frame="1"/>
        </w:rPr>
        <w:t>i</w:t>
      </w:r>
      <w:r w:rsidRPr="006E5F57">
        <w:rPr>
          <w:rFonts w:ascii="MathJax_Math-italic" w:eastAsia="Times New Roman" w:hAnsi="MathJax_Math-italic" w:cs="Helvetica"/>
          <w:color w:val="000000"/>
          <w:sz w:val="29"/>
          <w:szCs w:val="29"/>
          <w:bdr w:val="none" w:sz="0" w:space="0" w:color="auto" w:frame="1"/>
        </w:rPr>
        <w:t>y</w:t>
      </w:r>
      <w:r w:rsidRPr="006E5F57">
        <w:rPr>
          <w:rFonts w:ascii="MathJax_Math-italic" w:eastAsia="Times New Roman" w:hAnsi="MathJax_Math-italic" w:cs="Helvetica"/>
          <w:color w:val="000000"/>
          <w:sz w:val="20"/>
          <w:szCs w:val="20"/>
          <w:bdr w:val="none" w:sz="0" w:space="0" w:color="auto" w:frame="1"/>
        </w:rPr>
        <w:t>i</w:t>
      </w:r>
      <w:r w:rsidRPr="006E5F57">
        <w:rPr>
          <w:rFonts w:ascii="MathJax_Main" w:eastAsia="Times New Roman" w:hAnsi="MathJax_Main" w:cs="Helvetica"/>
          <w:color w:val="000000"/>
          <w:sz w:val="29"/>
          <w:szCs w:val="29"/>
          <w:bdr w:val="none" w:sz="0" w:space="0" w:color="auto" w:frame="1"/>
        </w:rPr>
        <w:t>log1</w:t>
      </w:r>
      <w:r w:rsidRPr="006E5F57">
        <w:rPr>
          <w:rFonts w:ascii="MathJax_Math-italic" w:eastAsia="Times New Roman" w:hAnsi="MathJax_Math-italic" w:cs="Helvetica"/>
          <w:color w:val="000000"/>
          <w:sz w:val="29"/>
          <w:szCs w:val="29"/>
          <w:bdr w:val="none" w:sz="0" w:space="0" w:color="auto" w:frame="1"/>
        </w:rPr>
        <w:t>y</w:t>
      </w:r>
      <w:r w:rsidRPr="006E5F57">
        <w:rPr>
          <w:rFonts w:ascii="MathJax_Main" w:eastAsia="Times New Roman" w:hAnsi="MathJax_Main" w:cs="Helvetica"/>
          <w:color w:val="000000"/>
          <w:sz w:val="29"/>
          <w:szCs w:val="29"/>
          <w:bdr w:val="none" w:sz="0" w:space="0" w:color="auto" w:frame="1"/>
        </w:rPr>
        <w:t>^</w:t>
      </w:r>
      <w:r w:rsidRPr="006E5F57">
        <w:rPr>
          <w:rFonts w:ascii="MathJax_Math-italic" w:eastAsia="Times New Roman" w:hAnsi="MathJax_Math-italic" w:cs="Helvetica"/>
          <w:color w:val="000000"/>
          <w:sz w:val="20"/>
          <w:szCs w:val="20"/>
          <w:bdr w:val="none" w:sz="0" w:space="0" w:color="auto" w:frame="1"/>
        </w:rPr>
        <w:t>i</w:t>
      </w:r>
      <w:r w:rsidRPr="006E5F57">
        <w:rPr>
          <w:rFonts w:ascii="MathJax_Main" w:eastAsia="Times New Roman" w:hAnsi="MathJax_Main" w:cs="Helvetica"/>
          <w:color w:val="000000"/>
          <w:sz w:val="29"/>
          <w:szCs w:val="29"/>
          <w:bdr w:val="none" w:sz="0" w:space="0" w:color="auto" w:frame="1"/>
        </w:rPr>
        <w:t>=−</w:t>
      </w:r>
      <w:r w:rsidRPr="006E5F57">
        <w:rPr>
          <w:rFonts w:ascii="MathJax_Size2" w:eastAsia="Times New Roman" w:hAnsi="MathJax_Size2" w:cs="Helvetica"/>
          <w:color w:val="000000"/>
          <w:sz w:val="29"/>
          <w:szCs w:val="29"/>
          <w:bdr w:val="none" w:sz="0" w:space="0" w:color="auto" w:frame="1"/>
        </w:rPr>
        <w:t>∑</w:t>
      </w:r>
      <w:proofErr w:type="spellStart"/>
      <w:r w:rsidRPr="006E5F57">
        <w:rPr>
          <w:rFonts w:ascii="MathJax_Math-italic" w:eastAsia="Times New Roman" w:hAnsi="MathJax_Math-italic" w:cs="Helvetica"/>
          <w:color w:val="000000"/>
          <w:sz w:val="20"/>
          <w:szCs w:val="20"/>
          <w:bdr w:val="none" w:sz="0" w:space="0" w:color="auto" w:frame="1"/>
        </w:rPr>
        <w:t>i</w:t>
      </w:r>
      <w:r w:rsidRPr="006E5F57">
        <w:rPr>
          <w:rFonts w:ascii="MathJax_Math-italic" w:eastAsia="Times New Roman" w:hAnsi="MathJax_Math-italic" w:cs="Helvetica"/>
          <w:color w:val="000000"/>
          <w:sz w:val="29"/>
          <w:szCs w:val="29"/>
          <w:bdr w:val="none" w:sz="0" w:space="0" w:color="auto" w:frame="1"/>
        </w:rPr>
        <w:t>y</w:t>
      </w:r>
      <w:r w:rsidRPr="006E5F57">
        <w:rPr>
          <w:rFonts w:ascii="MathJax_Math-italic" w:eastAsia="Times New Roman" w:hAnsi="MathJax_Math-italic" w:cs="Helvetica"/>
          <w:color w:val="000000"/>
          <w:sz w:val="20"/>
          <w:szCs w:val="20"/>
          <w:bdr w:val="none" w:sz="0" w:space="0" w:color="auto" w:frame="1"/>
        </w:rPr>
        <w:t>i</w:t>
      </w:r>
      <w:r w:rsidRPr="006E5F57">
        <w:rPr>
          <w:rFonts w:ascii="MathJax_Main" w:eastAsia="Times New Roman" w:hAnsi="MathJax_Main" w:cs="Helvetica"/>
          <w:color w:val="000000"/>
          <w:sz w:val="29"/>
          <w:szCs w:val="29"/>
          <w:bdr w:val="none" w:sz="0" w:space="0" w:color="auto" w:frame="1"/>
        </w:rPr>
        <w:t>log</w:t>
      </w:r>
      <w:r w:rsidRPr="006E5F57">
        <w:rPr>
          <w:rFonts w:ascii="MathJax_Math-italic" w:eastAsia="Times New Roman" w:hAnsi="MathJax_Math-italic" w:cs="Helvetica"/>
          <w:color w:val="000000"/>
          <w:sz w:val="29"/>
          <w:szCs w:val="29"/>
          <w:bdr w:val="none" w:sz="0" w:space="0" w:color="auto" w:frame="1"/>
        </w:rPr>
        <w:t>y</w:t>
      </w:r>
      <w:r w:rsidRPr="006E5F57">
        <w:rPr>
          <w:rFonts w:ascii="MathJax_Main" w:eastAsia="Times New Roman" w:hAnsi="MathJax_Main" w:cs="Helvetica"/>
          <w:color w:val="000000"/>
          <w:sz w:val="29"/>
          <w:szCs w:val="29"/>
          <w:bdr w:val="none" w:sz="0" w:space="0" w:color="auto" w:frame="1"/>
        </w:rPr>
        <w:t>^</w:t>
      </w:r>
      <w:r w:rsidRPr="006E5F57">
        <w:rPr>
          <w:rFonts w:ascii="MathJax_Math-italic" w:eastAsia="Times New Roman" w:hAnsi="MathJax_Math-italic" w:cs="Helvetica"/>
          <w:color w:val="000000"/>
          <w:sz w:val="20"/>
          <w:szCs w:val="20"/>
          <w:bdr w:val="none" w:sz="0" w:space="0" w:color="auto" w:frame="1"/>
        </w:rPr>
        <w:t>i</w:t>
      </w:r>
      <w:r w:rsidRPr="006E5F57">
        <w:rPr>
          <w:rFonts w:ascii="Helvetica" w:eastAsia="Times New Roman" w:hAnsi="Helvetica" w:cs="Helvetica"/>
          <w:color w:val="000000"/>
          <w:sz w:val="24"/>
          <w:szCs w:val="24"/>
          <w:bdr w:val="none" w:sz="0" w:space="0" w:color="auto" w:frame="1"/>
        </w:rPr>
        <w:t>H</w:t>
      </w:r>
      <w:proofErr w:type="spellEnd"/>
      <w:r w:rsidRPr="006E5F57">
        <w:rPr>
          <w:rFonts w:ascii="Helvetica" w:eastAsia="Times New Roman" w:hAnsi="Helvetica" w:cs="Helvetica"/>
          <w:color w:val="000000"/>
          <w:sz w:val="24"/>
          <w:szCs w:val="24"/>
          <w:bdr w:val="none" w:sz="0" w:space="0" w:color="auto" w:frame="1"/>
        </w:rPr>
        <w:t>(</w:t>
      </w:r>
      <w:proofErr w:type="spellStart"/>
      <w:r w:rsidRPr="006E5F57">
        <w:rPr>
          <w:rFonts w:ascii="Helvetica" w:eastAsia="Times New Roman" w:hAnsi="Helvetica" w:cs="Helvetica"/>
          <w:color w:val="000000"/>
          <w:sz w:val="24"/>
          <w:szCs w:val="24"/>
          <w:bdr w:val="none" w:sz="0" w:space="0" w:color="auto" w:frame="1"/>
        </w:rPr>
        <w:t>y,y</w:t>
      </w:r>
      <w:proofErr w:type="spellEnd"/>
      <w:r w:rsidRPr="006E5F57">
        <w:rPr>
          <w:rFonts w:ascii="Helvetica" w:eastAsia="Times New Roman" w:hAnsi="Helvetica" w:cs="Helvetica"/>
          <w:color w:val="000000"/>
          <w:sz w:val="24"/>
          <w:szCs w:val="24"/>
          <w:bdr w:val="none" w:sz="0" w:space="0" w:color="auto" w:frame="1"/>
        </w:rPr>
        <w:t>^)=∑iyilog</w:t>
      </w:r>
      <w:r w:rsidRPr="006E5F57">
        <w:rPr>
          <w:rFonts w:ascii="Cambria Math" w:eastAsia="Times New Roman" w:hAnsi="Cambria Math" w:cs="Cambria Math"/>
          <w:color w:val="000000"/>
          <w:sz w:val="24"/>
          <w:szCs w:val="24"/>
          <w:bdr w:val="none" w:sz="0" w:space="0" w:color="auto" w:frame="1"/>
        </w:rPr>
        <w:t>⁡</w:t>
      </w:r>
      <w:r w:rsidRPr="006E5F57">
        <w:rPr>
          <w:rFonts w:ascii="Helvetica" w:eastAsia="Times New Roman" w:hAnsi="Helvetica" w:cs="Helvetica"/>
          <w:color w:val="000000"/>
          <w:sz w:val="24"/>
          <w:szCs w:val="24"/>
          <w:bdr w:val="none" w:sz="0" w:space="0" w:color="auto" w:frame="1"/>
        </w:rPr>
        <w:t>1y^i=−∑</w:t>
      </w:r>
      <w:proofErr w:type="spellStart"/>
      <w:r w:rsidRPr="006E5F57">
        <w:rPr>
          <w:rFonts w:ascii="Helvetica" w:eastAsia="Times New Roman" w:hAnsi="Helvetica" w:cs="Helvetica"/>
          <w:color w:val="000000"/>
          <w:sz w:val="24"/>
          <w:szCs w:val="24"/>
          <w:bdr w:val="none" w:sz="0" w:space="0" w:color="auto" w:frame="1"/>
        </w:rPr>
        <w:t>iyilog</w:t>
      </w:r>
      <w:r w:rsidRPr="006E5F57">
        <w:rPr>
          <w:rFonts w:ascii="Cambria Math" w:eastAsia="Times New Roman" w:hAnsi="Cambria Math" w:cs="Cambria Math"/>
          <w:color w:val="000000"/>
          <w:sz w:val="24"/>
          <w:szCs w:val="24"/>
          <w:bdr w:val="none" w:sz="0" w:space="0" w:color="auto" w:frame="1"/>
        </w:rPr>
        <w:t>⁡</w:t>
      </w:r>
      <w:r w:rsidRPr="006E5F57">
        <w:rPr>
          <w:rFonts w:ascii="Helvetica" w:eastAsia="Times New Roman" w:hAnsi="Helvetica" w:cs="Helvetica"/>
          <w:color w:val="000000"/>
          <w:sz w:val="24"/>
          <w:szCs w:val="24"/>
          <w:bdr w:val="none" w:sz="0" w:space="0" w:color="auto" w:frame="1"/>
        </w:rPr>
        <w:t>y^i</w:t>
      </w:r>
      <w:proofErr w:type="spellEnd"/>
    </w:p>
    <w:p w:rsidR="006E5F57" w:rsidRPr="006E5F57" w:rsidRDefault="006E5F57" w:rsidP="006E5F57">
      <w:pPr>
        <w:shd w:val="clear" w:color="auto" w:fill="FFFFFF"/>
        <w:spacing w:before="300" w:after="300" w:line="240" w:lineRule="auto"/>
        <w:rPr>
          <w:rFonts w:ascii="Helvetica" w:eastAsia="Times New Roman" w:hAnsi="Helvetica" w:cs="Helvetica"/>
          <w:color w:val="000000"/>
          <w:sz w:val="24"/>
          <w:szCs w:val="24"/>
        </w:rPr>
      </w:pPr>
      <w:proofErr w:type="gramStart"/>
      <w:r w:rsidRPr="006E5F57">
        <w:rPr>
          <w:rFonts w:ascii="Helvetica" w:eastAsia="Times New Roman" w:hAnsi="Helvetica" w:cs="Helvetica"/>
          <w:color w:val="000000"/>
          <w:sz w:val="24"/>
          <w:szCs w:val="24"/>
        </w:rPr>
        <w:t>or</w:t>
      </w:r>
      <w:proofErr w:type="gramEnd"/>
      <w:r w:rsidRPr="006E5F57">
        <w:rPr>
          <w:rFonts w:ascii="Helvetica" w:eastAsia="Times New Roman" w:hAnsi="Helvetica" w:cs="Helvetica"/>
          <w:color w:val="000000"/>
          <w:sz w:val="24"/>
          <w:szCs w:val="24"/>
        </w:rPr>
        <w:t xml:space="preserve"> as negative log likelihood</w:t>
      </w:r>
    </w:p>
    <w:p w:rsidR="006E5F57" w:rsidRPr="006E5F57" w:rsidRDefault="006E5F57" w:rsidP="006E5F57">
      <w:pPr>
        <w:shd w:val="clear" w:color="auto" w:fill="FFFFFF"/>
        <w:spacing w:line="240" w:lineRule="auto"/>
        <w:jc w:val="center"/>
        <w:rPr>
          <w:rFonts w:ascii="Helvetica" w:eastAsia="Times New Roman" w:hAnsi="Helvetica" w:cs="Helvetica"/>
          <w:color w:val="000000"/>
          <w:sz w:val="24"/>
          <w:szCs w:val="24"/>
        </w:rPr>
      </w:pPr>
      <w:proofErr w:type="spellStart"/>
      <w:proofErr w:type="gramStart"/>
      <w:r w:rsidRPr="006E5F57">
        <w:rPr>
          <w:rFonts w:ascii="MathJax_Main" w:eastAsia="Times New Roman" w:hAnsi="MathJax_Main" w:cs="Helvetica"/>
          <w:color w:val="000000"/>
          <w:sz w:val="29"/>
          <w:szCs w:val="29"/>
          <w:bdr w:val="none" w:sz="0" w:space="0" w:color="auto" w:frame="1"/>
        </w:rPr>
        <w:t>nll</w:t>
      </w:r>
      <w:proofErr w:type="spellEnd"/>
      <w:proofErr w:type="gramEnd"/>
      <w:r w:rsidRPr="006E5F57">
        <w:rPr>
          <w:rFonts w:ascii="MathJax_Main" w:eastAsia="Times New Roman" w:hAnsi="MathJax_Main" w:cs="Helvetica"/>
          <w:color w:val="000000"/>
          <w:sz w:val="29"/>
          <w:szCs w:val="29"/>
          <w:bdr w:val="none" w:sz="0" w:space="0" w:color="auto" w:frame="1"/>
        </w:rPr>
        <w:t>=−</w:t>
      </w:r>
      <w:r w:rsidRPr="006E5F57">
        <w:rPr>
          <w:rFonts w:ascii="MathJax_Size2" w:eastAsia="Times New Roman" w:hAnsi="MathJax_Size2" w:cs="Helvetica"/>
          <w:color w:val="000000"/>
          <w:sz w:val="29"/>
          <w:szCs w:val="29"/>
          <w:bdr w:val="none" w:sz="0" w:space="0" w:color="auto" w:frame="1"/>
        </w:rPr>
        <w:t>∑</w:t>
      </w:r>
      <w:proofErr w:type="spellStart"/>
      <w:r w:rsidRPr="006E5F57">
        <w:rPr>
          <w:rFonts w:ascii="MathJax_Math-italic" w:eastAsia="Times New Roman" w:hAnsi="MathJax_Math-italic" w:cs="Helvetica"/>
          <w:color w:val="000000"/>
          <w:sz w:val="20"/>
          <w:szCs w:val="20"/>
          <w:bdr w:val="none" w:sz="0" w:space="0" w:color="auto" w:frame="1"/>
        </w:rPr>
        <w:t>n</w:t>
      </w:r>
      <w:r w:rsidRPr="006E5F57">
        <w:rPr>
          <w:rFonts w:ascii="MathJax_Main" w:eastAsia="Times New Roman" w:hAnsi="MathJax_Main" w:cs="Helvetica"/>
          <w:color w:val="000000"/>
          <w:sz w:val="29"/>
          <w:szCs w:val="29"/>
          <w:bdr w:val="none" w:sz="0" w:space="0" w:color="auto" w:frame="1"/>
        </w:rPr>
        <w:t>log</w:t>
      </w:r>
      <w:r w:rsidRPr="006E5F57">
        <w:rPr>
          <w:rFonts w:ascii="MathJax_Math-italic" w:eastAsia="Times New Roman" w:hAnsi="MathJax_Math-italic" w:cs="Helvetica"/>
          <w:color w:val="000000"/>
          <w:sz w:val="29"/>
          <w:szCs w:val="29"/>
          <w:bdr w:val="none" w:sz="0" w:space="0" w:color="auto" w:frame="1"/>
        </w:rPr>
        <w:t>y</w:t>
      </w:r>
      <w:r w:rsidRPr="006E5F57">
        <w:rPr>
          <w:rFonts w:ascii="MathJax_Math-italic" w:eastAsia="Times New Roman" w:hAnsi="MathJax_Math-italic" w:cs="Helvetica"/>
          <w:color w:val="000000"/>
          <w:sz w:val="20"/>
          <w:szCs w:val="20"/>
          <w:bdr w:val="none" w:sz="0" w:space="0" w:color="auto" w:frame="1"/>
        </w:rPr>
        <w:t>i</w:t>
      </w:r>
      <w:r w:rsidRPr="006E5F57">
        <w:rPr>
          <w:rFonts w:ascii="MathJax_Main" w:eastAsia="Times New Roman" w:hAnsi="MathJax_Main" w:cs="Helvetica"/>
          <w:color w:val="000000"/>
          <w:sz w:val="29"/>
          <w:szCs w:val="29"/>
          <w:bdr w:val="none" w:sz="0" w:space="0" w:color="auto" w:frame="1"/>
        </w:rPr>
        <w:t>^</w:t>
      </w:r>
      <w:r w:rsidRPr="006E5F57">
        <w:rPr>
          <w:rFonts w:ascii="Helvetica" w:eastAsia="Times New Roman" w:hAnsi="Helvetica" w:cs="Helvetica"/>
          <w:color w:val="000000"/>
          <w:sz w:val="24"/>
          <w:szCs w:val="24"/>
          <w:bdr w:val="none" w:sz="0" w:space="0" w:color="auto" w:frame="1"/>
        </w:rPr>
        <w:t>nll</w:t>
      </w:r>
      <w:proofErr w:type="spellEnd"/>
      <w:r w:rsidRPr="006E5F57">
        <w:rPr>
          <w:rFonts w:ascii="Helvetica" w:eastAsia="Times New Roman" w:hAnsi="Helvetica" w:cs="Helvetica"/>
          <w:color w:val="000000"/>
          <w:sz w:val="24"/>
          <w:szCs w:val="24"/>
          <w:bdr w:val="none" w:sz="0" w:space="0" w:color="auto" w:frame="1"/>
        </w:rPr>
        <w:t>=−∑</w:t>
      </w:r>
      <w:proofErr w:type="spellStart"/>
      <w:r w:rsidRPr="006E5F57">
        <w:rPr>
          <w:rFonts w:ascii="Helvetica" w:eastAsia="Times New Roman" w:hAnsi="Helvetica" w:cs="Helvetica"/>
          <w:color w:val="000000"/>
          <w:sz w:val="24"/>
          <w:szCs w:val="24"/>
          <w:bdr w:val="none" w:sz="0" w:space="0" w:color="auto" w:frame="1"/>
        </w:rPr>
        <w:t>nlog</w:t>
      </w:r>
      <w:r w:rsidRPr="006E5F57">
        <w:rPr>
          <w:rFonts w:ascii="Cambria Math" w:eastAsia="Times New Roman" w:hAnsi="Cambria Math" w:cs="Cambria Math"/>
          <w:color w:val="000000"/>
          <w:sz w:val="24"/>
          <w:szCs w:val="24"/>
          <w:bdr w:val="none" w:sz="0" w:space="0" w:color="auto" w:frame="1"/>
        </w:rPr>
        <w:t>⁡</w:t>
      </w:r>
      <w:r w:rsidRPr="006E5F57">
        <w:rPr>
          <w:rFonts w:ascii="Helvetica" w:eastAsia="Times New Roman" w:hAnsi="Helvetica" w:cs="Helvetica"/>
          <w:color w:val="000000"/>
          <w:sz w:val="24"/>
          <w:szCs w:val="24"/>
          <w:bdr w:val="none" w:sz="0" w:space="0" w:color="auto" w:frame="1"/>
        </w:rPr>
        <w:t>yi</w:t>
      </w:r>
      <w:proofErr w:type="spellEnd"/>
      <w:r w:rsidRPr="006E5F57">
        <w:rPr>
          <w:rFonts w:ascii="Helvetica" w:eastAsia="Times New Roman" w:hAnsi="Helvetica" w:cs="Helvetica"/>
          <w:color w:val="000000"/>
          <w:sz w:val="24"/>
          <w:szCs w:val="24"/>
          <w:bdr w:val="none" w:sz="0" w:space="0" w:color="auto" w:frame="1"/>
        </w:rPr>
        <w:t>^</w:t>
      </w:r>
    </w:p>
    <w:p w:rsidR="006E5F57" w:rsidRPr="006E5F57" w:rsidRDefault="006E5F57" w:rsidP="006E5F57">
      <w:pPr>
        <w:shd w:val="clear" w:color="auto" w:fill="FFFFFF"/>
        <w:spacing w:line="240" w:lineRule="auto"/>
        <w:rPr>
          <w:rFonts w:ascii="Helvetica" w:eastAsia="Times New Roman" w:hAnsi="Helvetica" w:cs="Helvetica"/>
          <w:i/>
          <w:iCs/>
          <w:color w:val="000000"/>
          <w:spacing w:val="-15"/>
          <w:sz w:val="27"/>
          <w:szCs w:val="27"/>
        </w:rPr>
      </w:pPr>
      <w:r w:rsidRPr="006E5F57">
        <w:rPr>
          <w:rFonts w:ascii="Helvetica" w:eastAsia="Times New Roman" w:hAnsi="Helvetica" w:cs="Helvetica"/>
          <w:i/>
          <w:iCs/>
          <w:color w:val="000000"/>
          <w:spacing w:val="-15"/>
          <w:sz w:val="27"/>
          <w:szCs w:val="27"/>
        </w:rPr>
        <w:t xml:space="preserve">Cross </w:t>
      </w:r>
      <w:proofErr w:type="gramStart"/>
      <w:r w:rsidRPr="006E5F57">
        <w:rPr>
          <w:rFonts w:ascii="Helvetica" w:eastAsia="Times New Roman" w:hAnsi="Helvetica" w:cs="Helvetica"/>
          <w:i/>
          <w:iCs/>
          <w:color w:val="000000"/>
          <w:spacing w:val="-15"/>
          <w:sz w:val="27"/>
          <w:szCs w:val="27"/>
        </w:rPr>
        <w:t>entro</w:t>
      </w:r>
      <w:ins w:id="228" w:author="Renee Redding" w:date="2017-04-11T22:52:00Z">
        <w:r w:rsidR="007F005C">
          <w:rPr>
            <w:rFonts w:ascii="Helvetica" w:eastAsia="Times New Roman" w:hAnsi="Helvetica" w:cs="Helvetica"/>
            <w:i/>
            <w:iCs/>
            <w:color w:val="000000"/>
            <w:spacing w:val="-15"/>
            <w:sz w:val="27"/>
            <w:szCs w:val="27"/>
          </w:rPr>
          <w:t>p</w:t>
        </w:r>
      </w:ins>
      <w:r w:rsidRPr="006E5F57">
        <w:rPr>
          <w:rFonts w:ascii="Helvetica" w:eastAsia="Times New Roman" w:hAnsi="Helvetica" w:cs="Helvetica"/>
          <w:i/>
          <w:iCs/>
          <w:color w:val="000000"/>
          <w:spacing w:val="-15"/>
          <w:sz w:val="27"/>
          <w:szCs w:val="27"/>
        </w:rPr>
        <w:t>y</w:t>
      </w:r>
      <w:proofErr w:type="gramEnd"/>
      <w:r w:rsidRPr="006E5F57">
        <w:rPr>
          <w:rFonts w:ascii="Helvetica" w:eastAsia="Times New Roman" w:hAnsi="Helvetica" w:cs="Helvetica"/>
          <w:i/>
          <w:iCs/>
          <w:color w:val="000000"/>
          <w:spacing w:val="-15"/>
          <w:sz w:val="27"/>
          <w:szCs w:val="27"/>
        </w:rPr>
        <w:t xml:space="preserve"> cost function with </w:t>
      </w:r>
      <w:proofErr w:type="spellStart"/>
      <w:r w:rsidRPr="006E5F57">
        <w:rPr>
          <w:rFonts w:ascii="Helvetica" w:eastAsia="Times New Roman" w:hAnsi="Helvetica" w:cs="Helvetica"/>
          <w:i/>
          <w:iCs/>
          <w:color w:val="000000"/>
          <w:spacing w:val="-15"/>
          <w:sz w:val="27"/>
          <w:szCs w:val="27"/>
        </w:rPr>
        <w:t>softmax</w:t>
      </w:r>
      <w:proofErr w:type="spellEnd"/>
      <w:r w:rsidRPr="006E5F57">
        <w:rPr>
          <w:rFonts w:ascii="Helvetica" w:eastAsia="Times New Roman" w:hAnsi="Helvetica" w:cs="Helvetica"/>
          <w:i/>
          <w:iCs/>
          <w:color w:val="000000"/>
          <w:spacing w:val="-15"/>
          <w:sz w:val="27"/>
          <w:szCs w:val="27"/>
        </w:rPr>
        <w:t xml:space="preserve"> classifier is one of the most popular combination</w:t>
      </w:r>
      <w:ins w:id="229" w:author="Renee Redding" w:date="2017-04-11T22:52:00Z">
        <w:r w:rsidR="007F005C">
          <w:rPr>
            <w:rFonts w:ascii="Helvetica" w:eastAsia="Times New Roman" w:hAnsi="Helvetica" w:cs="Helvetica"/>
            <w:i/>
            <w:iCs/>
            <w:color w:val="000000"/>
            <w:spacing w:val="-15"/>
            <w:sz w:val="27"/>
            <w:szCs w:val="27"/>
          </w:rPr>
          <w:t>s</w:t>
        </w:r>
      </w:ins>
      <w:r w:rsidRPr="006E5F57">
        <w:rPr>
          <w:rFonts w:ascii="Helvetica" w:eastAsia="Times New Roman" w:hAnsi="Helvetica" w:cs="Helvetica"/>
          <w:i/>
          <w:iCs/>
          <w:color w:val="000000"/>
          <w:spacing w:val="-15"/>
          <w:sz w:val="27"/>
          <w:szCs w:val="27"/>
        </w:rPr>
        <w:t xml:space="preserve"> to solve classification problems.</w:t>
      </w:r>
    </w:p>
    <w:p w:rsidR="006E5F57" w:rsidRPr="006E5F57" w:rsidRDefault="006E5F57" w:rsidP="006E5F57">
      <w:pPr>
        <w:shd w:val="clear" w:color="auto" w:fill="FFFFFF"/>
        <w:spacing w:before="600" w:after="300" w:line="240" w:lineRule="auto"/>
        <w:outlineLvl w:val="3"/>
        <w:rPr>
          <w:rFonts w:ascii="Helvetica" w:eastAsia="Times New Roman" w:hAnsi="Helvetica" w:cs="Helvetica"/>
          <w:color w:val="000000"/>
          <w:spacing w:val="-15"/>
          <w:sz w:val="30"/>
          <w:szCs w:val="30"/>
        </w:rPr>
      </w:pPr>
      <w:r w:rsidRPr="006E5F57">
        <w:rPr>
          <w:rFonts w:ascii="Helvetica" w:eastAsia="Times New Roman" w:hAnsi="Helvetica" w:cs="Helvetica"/>
          <w:color w:val="000000"/>
          <w:spacing w:val="-15"/>
          <w:sz w:val="30"/>
          <w:szCs w:val="30"/>
        </w:rPr>
        <w:t>SVM loss (also called Hinge loss or Max margin loss)</w:t>
      </w:r>
    </w:p>
    <w:p w:rsidR="006E5F57" w:rsidRPr="006E5F57" w:rsidRDefault="006E5F57" w:rsidP="006E5F57">
      <w:pPr>
        <w:shd w:val="clear" w:color="auto" w:fill="FFFFFF"/>
        <w:spacing w:line="240" w:lineRule="auto"/>
        <w:jc w:val="center"/>
        <w:rPr>
          <w:rFonts w:ascii="Helvetica" w:eastAsia="Times New Roman" w:hAnsi="Helvetica" w:cs="Helvetica"/>
          <w:color w:val="000000"/>
          <w:sz w:val="24"/>
          <w:szCs w:val="24"/>
        </w:rPr>
      </w:pPr>
      <w:r w:rsidRPr="006E5F57">
        <w:rPr>
          <w:rFonts w:ascii="MathJax_Math-italic" w:eastAsia="Times New Roman" w:hAnsi="MathJax_Math-italic" w:cs="Helvetica"/>
          <w:color w:val="000000"/>
          <w:sz w:val="29"/>
          <w:szCs w:val="29"/>
          <w:bdr w:val="none" w:sz="0" w:space="0" w:color="auto" w:frame="1"/>
        </w:rPr>
        <w:t>J</w:t>
      </w:r>
      <w:r w:rsidRPr="006E5F57">
        <w:rPr>
          <w:rFonts w:ascii="MathJax_Main" w:eastAsia="Times New Roman" w:hAnsi="MathJax_Main" w:cs="Helvetica"/>
          <w:color w:val="000000"/>
          <w:sz w:val="29"/>
          <w:szCs w:val="29"/>
          <w:bdr w:val="none" w:sz="0" w:space="0" w:color="auto" w:frame="1"/>
        </w:rPr>
        <w:t>=</w:t>
      </w:r>
      <w:r w:rsidRPr="006E5F57">
        <w:rPr>
          <w:rFonts w:ascii="MathJax_Size2" w:eastAsia="Times New Roman" w:hAnsi="MathJax_Size2" w:cs="Helvetica"/>
          <w:color w:val="000000"/>
          <w:sz w:val="29"/>
          <w:szCs w:val="29"/>
          <w:bdr w:val="none" w:sz="0" w:space="0" w:color="auto" w:frame="1"/>
        </w:rPr>
        <w:t>∑</w:t>
      </w:r>
      <w:proofErr w:type="spellStart"/>
      <w:r w:rsidRPr="006E5F57">
        <w:rPr>
          <w:rFonts w:ascii="MathJax_Math-italic" w:eastAsia="Times New Roman" w:hAnsi="MathJax_Math-italic" w:cs="Helvetica"/>
          <w:color w:val="000000"/>
          <w:sz w:val="20"/>
          <w:szCs w:val="20"/>
          <w:bdr w:val="none" w:sz="0" w:space="0" w:color="auto" w:frame="1"/>
        </w:rPr>
        <w:t>j</w:t>
      </w:r>
      <w:r w:rsidRPr="006E5F57">
        <w:rPr>
          <w:rFonts w:ascii="MathJax_Main" w:eastAsia="Times New Roman" w:hAnsi="MathJax_Main" w:cs="Helvetica"/>
          <w:color w:val="000000"/>
          <w:sz w:val="24"/>
          <w:szCs w:val="24"/>
          <w:bdr w:val="none" w:sz="0" w:space="0" w:color="auto" w:frame="1"/>
        </w:rPr>
        <w:t>≠</w:t>
      </w:r>
      <w:proofErr w:type="gramStart"/>
      <w:r w:rsidRPr="006E5F57">
        <w:rPr>
          <w:rFonts w:ascii="MathJax_Math-italic" w:eastAsia="Times New Roman" w:hAnsi="MathJax_Math-italic" w:cs="Helvetica"/>
          <w:color w:val="000000"/>
          <w:sz w:val="20"/>
          <w:szCs w:val="20"/>
          <w:bdr w:val="none" w:sz="0" w:space="0" w:color="auto" w:frame="1"/>
        </w:rPr>
        <w:t>y</w:t>
      </w:r>
      <w:r w:rsidRPr="006E5F57">
        <w:rPr>
          <w:rFonts w:ascii="MathJax_Math-italic" w:eastAsia="Times New Roman" w:hAnsi="MathJax_Math-italic" w:cs="Helvetica"/>
          <w:color w:val="000000"/>
          <w:sz w:val="14"/>
          <w:szCs w:val="14"/>
          <w:bdr w:val="none" w:sz="0" w:space="0" w:color="auto" w:frame="1"/>
        </w:rPr>
        <w:t>i</w:t>
      </w:r>
      <w:r w:rsidRPr="006E5F57">
        <w:rPr>
          <w:rFonts w:ascii="MathJax_Main" w:eastAsia="Times New Roman" w:hAnsi="MathJax_Main" w:cs="Helvetica"/>
          <w:color w:val="000000"/>
          <w:sz w:val="29"/>
          <w:szCs w:val="29"/>
          <w:bdr w:val="none" w:sz="0" w:space="0" w:color="auto" w:frame="1"/>
        </w:rPr>
        <w:t>max</w:t>
      </w:r>
      <w:proofErr w:type="spellEnd"/>
      <w:r w:rsidRPr="006E5F57">
        <w:rPr>
          <w:rFonts w:ascii="MathJax_Main" w:eastAsia="Times New Roman" w:hAnsi="MathJax_Main" w:cs="Helvetica"/>
          <w:color w:val="000000"/>
          <w:sz w:val="29"/>
          <w:szCs w:val="29"/>
          <w:bdr w:val="none" w:sz="0" w:space="0" w:color="auto" w:frame="1"/>
        </w:rPr>
        <w:t>(</w:t>
      </w:r>
      <w:proofErr w:type="gramEnd"/>
      <w:r w:rsidRPr="006E5F57">
        <w:rPr>
          <w:rFonts w:ascii="MathJax_Main" w:eastAsia="Times New Roman" w:hAnsi="MathJax_Main" w:cs="Helvetica"/>
          <w:color w:val="000000"/>
          <w:sz w:val="29"/>
          <w:szCs w:val="29"/>
          <w:bdr w:val="none" w:sz="0" w:space="0" w:color="auto" w:frame="1"/>
        </w:rPr>
        <w:t>0,</w:t>
      </w:r>
      <w:r w:rsidRPr="006E5F57">
        <w:rPr>
          <w:rFonts w:ascii="MathJax_Math-italic" w:eastAsia="Times New Roman" w:hAnsi="MathJax_Math-italic" w:cs="Helvetica"/>
          <w:color w:val="000000"/>
          <w:sz w:val="29"/>
          <w:szCs w:val="29"/>
          <w:bdr w:val="none" w:sz="0" w:space="0" w:color="auto" w:frame="1"/>
        </w:rPr>
        <w:t>score</w:t>
      </w:r>
      <w:r w:rsidRPr="006E5F57">
        <w:rPr>
          <w:rFonts w:ascii="MathJax_Math-italic" w:eastAsia="Times New Roman" w:hAnsi="MathJax_Math-italic" w:cs="Helvetica"/>
          <w:color w:val="000000"/>
          <w:sz w:val="20"/>
          <w:szCs w:val="20"/>
          <w:bdr w:val="none" w:sz="0" w:space="0" w:color="auto" w:frame="1"/>
        </w:rPr>
        <w:t>j</w:t>
      </w:r>
      <w:r w:rsidRPr="006E5F57">
        <w:rPr>
          <w:rFonts w:ascii="MathJax_Main" w:eastAsia="Times New Roman" w:hAnsi="MathJax_Main" w:cs="Helvetica"/>
          <w:color w:val="000000"/>
          <w:sz w:val="29"/>
          <w:szCs w:val="29"/>
          <w:bdr w:val="none" w:sz="0" w:space="0" w:color="auto" w:frame="1"/>
        </w:rPr>
        <w:t>−</w:t>
      </w:r>
      <w:r w:rsidRPr="006E5F57">
        <w:rPr>
          <w:rFonts w:ascii="MathJax_Math-italic" w:eastAsia="Times New Roman" w:hAnsi="MathJax_Math-italic" w:cs="Helvetica"/>
          <w:color w:val="000000"/>
          <w:sz w:val="29"/>
          <w:szCs w:val="29"/>
          <w:bdr w:val="none" w:sz="0" w:space="0" w:color="auto" w:frame="1"/>
        </w:rPr>
        <w:t>score</w:t>
      </w:r>
      <w:r w:rsidRPr="006E5F57">
        <w:rPr>
          <w:rFonts w:ascii="MathJax_Math-italic" w:eastAsia="Times New Roman" w:hAnsi="MathJax_Math-italic" w:cs="Helvetica"/>
          <w:color w:val="000000"/>
          <w:sz w:val="20"/>
          <w:szCs w:val="20"/>
          <w:bdr w:val="none" w:sz="0" w:space="0" w:color="auto" w:frame="1"/>
        </w:rPr>
        <w:t>y</w:t>
      </w:r>
      <w:r w:rsidRPr="006E5F57">
        <w:rPr>
          <w:rFonts w:ascii="MathJax_Math-italic" w:eastAsia="Times New Roman" w:hAnsi="MathJax_Math-italic" w:cs="Helvetica"/>
          <w:color w:val="000000"/>
          <w:sz w:val="14"/>
          <w:szCs w:val="14"/>
          <w:bdr w:val="none" w:sz="0" w:space="0" w:color="auto" w:frame="1"/>
        </w:rPr>
        <w:t>i</w:t>
      </w:r>
      <w:r w:rsidRPr="006E5F57">
        <w:rPr>
          <w:rFonts w:ascii="MathJax_Main" w:eastAsia="Times New Roman" w:hAnsi="MathJax_Main" w:cs="Helvetica"/>
          <w:color w:val="000000"/>
          <w:sz w:val="29"/>
          <w:szCs w:val="29"/>
          <w:bdr w:val="none" w:sz="0" w:space="0" w:color="auto" w:frame="1"/>
        </w:rPr>
        <w:t>+1)</w:t>
      </w:r>
      <w:r w:rsidRPr="006E5F57">
        <w:rPr>
          <w:rFonts w:ascii="Helvetica" w:eastAsia="Times New Roman" w:hAnsi="Helvetica" w:cs="Helvetica"/>
          <w:color w:val="000000"/>
          <w:sz w:val="24"/>
          <w:szCs w:val="24"/>
          <w:bdr w:val="none" w:sz="0" w:space="0" w:color="auto" w:frame="1"/>
        </w:rPr>
        <w:t>J=∑</w:t>
      </w:r>
      <w:proofErr w:type="spellStart"/>
      <w:r w:rsidRPr="006E5F57">
        <w:rPr>
          <w:rFonts w:ascii="Helvetica" w:eastAsia="Times New Roman" w:hAnsi="Helvetica" w:cs="Helvetica"/>
          <w:color w:val="000000"/>
          <w:sz w:val="24"/>
          <w:szCs w:val="24"/>
          <w:bdr w:val="none" w:sz="0" w:space="0" w:color="auto" w:frame="1"/>
        </w:rPr>
        <w:t>j≠yimax</w:t>
      </w:r>
      <w:proofErr w:type="spellEnd"/>
      <w:r w:rsidRPr="006E5F57">
        <w:rPr>
          <w:rFonts w:ascii="Helvetica" w:eastAsia="Times New Roman" w:hAnsi="Helvetica" w:cs="Helvetica"/>
          <w:color w:val="000000"/>
          <w:sz w:val="24"/>
          <w:szCs w:val="24"/>
          <w:bdr w:val="none" w:sz="0" w:space="0" w:color="auto" w:frame="1"/>
        </w:rPr>
        <w:t>(0,scorej−scoreyi+1)</w:t>
      </w:r>
    </w:p>
    <w:p w:rsidR="006E5F57" w:rsidRPr="006E5F57" w:rsidRDefault="006E5F57" w:rsidP="006E5F57">
      <w:pPr>
        <w:shd w:val="clear" w:color="auto" w:fill="FFFFFF"/>
        <w:spacing w:before="300" w:after="300" w:line="240" w:lineRule="auto"/>
        <w:rPr>
          <w:rFonts w:ascii="Helvetica" w:eastAsia="Times New Roman" w:hAnsi="Helvetica" w:cs="Helvetica"/>
          <w:color w:val="000000"/>
          <w:sz w:val="24"/>
          <w:szCs w:val="24"/>
        </w:rPr>
      </w:pPr>
      <w:r w:rsidRPr="006E5F57">
        <w:rPr>
          <w:rFonts w:ascii="Helvetica" w:eastAsia="Times New Roman" w:hAnsi="Helvetica" w:cs="Helvetica"/>
          <w:color w:val="000000"/>
          <w:sz w:val="24"/>
          <w:szCs w:val="24"/>
        </w:rPr>
        <w:t xml:space="preserve">If the margin between the score of a class and that of the true label is greater than -1, we add it to the cost. </w:t>
      </w:r>
      <w:proofErr w:type="gramStart"/>
      <w:r w:rsidRPr="006E5F57">
        <w:rPr>
          <w:rFonts w:ascii="Helvetica" w:eastAsia="Times New Roman" w:hAnsi="Helvetica" w:cs="Helvetica"/>
          <w:color w:val="000000"/>
          <w:sz w:val="24"/>
          <w:szCs w:val="24"/>
        </w:rPr>
        <w:t>For example, a score of (8, 14, 9.5, 10) with the last entry being the true label.</w:t>
      </w:r>
      <w:proofErr w:type="gramEnd"/>
    </w:p>
    <w:p w:rsidR="006E5F57" w:rsidRPr="006E5F57" w:rsidRDefault="006E5F57" w:rsidP="006E5F57">
      <w:pPr>
        <w:shd w:val="clear" w:color="auto" w:fill="FFFFFF"/>
        <w:spacing w:line="240" w:lineRule="auto"/>
        <w:jc w:val="center"/>
        <w:rPr>
          <w:rFonts w:ascii="Helvetica" w:eastAsia="Times New Roman" w:hAnsi="Helvetica" w:cs="Helvetica"/>
          <w:color w:val="000000"/>
          <w:sz w:val="24"/>
          <w:szCs w:val="24"/>
        </w:rPr>
      </w:pPr>
      <w:r w:rsidRPr="006E5F57">
        <w:rPr>
          <w:rFonts w:ascii="MathJax_Math-italic" w:eastAsia="Times New Roman" w:hAnsi="MathJax_Math-italic" w:cs="Helvetica"/>
          <w:color w:val="000000"/>
          <w:sz w:val="29"/>
          <w:szCs w:val="29"/>
          <w:bdr w:val="none" w:sz="0" w:space="0" w:color="auto" w:frame="1"/>
        </w:rPr>
        <w:t>J</w:t>
      </w:r>
      <w:r w:rsidRPr="006E5F57">
        <w:rPr>
          <w:rFonts w:ascii="MathJax_Main" w:eastAsia="Times New Roman" w:hAnsi="MathJax_Main" w:cs="Helvetica"/>
          <w:color w:val="000000"/>
          <w:sz w:val="29"/>
          <w:szCs w:val="29"/>
          <w:bdr w:val="none" w:sz="0" w:space="0" w:color="auto" w:frame="1"/>
        </w:rPr>
        <w:t>=</w:t>
      </w:r>
      <w:r w:rsidRPr="006E5F57">
        <w:rPr>
          <w:rFonts w:ascii="MathJax_Math-italic" w:eastAsia="Times New Roman" w:hAnsi="MathJax_Math-italic" w:cs="Helvetica"/>
          <w:color w:val="000000"/>
          <w:sz w:val="29"/>
          <w:szCs w:val="29"/>
          <w:bdr w:val="none" w:sz="0" w:space="0" w:color="auto" w:frame="1"/>
        </w:rPr>
        <w:t>max</w:t>
      </w:r>
      <w:r w:rsidRPr="006E5F57">
        <w:rPr>
          <w:rFonts w:ascii="MathJax_Main" w:eastAsia="Times New Roman" w:hAnsi="MathJax_Main" w:cs="Helvetica"/>
          <w:color w:val="000000"/>
          <w:sz w:val="29"/>
          <w:szCs w:val="29"/>
          <w:bdr w:val="none" w:sz="0" w:space="0" w:color="auto" w:frame="1"/>
        </w:rPr>
        <w:t>(0,8−10+1)+</w:t>
      </w:r>
      <w:r w:rsidRPr="006E5F57">
        <w:rPr>
          <w:rFonts w:ascii="MathJax_Math-italic" w:eastAsia="Times New Roman" w:hAnsi="MathJax_Math-italic" w:cs="Helvetica"/>
          <w:color w:val="000000"/>
          <w:sz w:val="29"/>
          <w:szCs w:val="29"/>
          <w:bdr w:val="none" w:sz="0" w:space="0" w:color="auto" w:frame="1"/>
        </w:rPr>
        <w:t>max</w:t>
      </w:r>
      <w:r w:rsidRPr="006E5F57">
        <w:rPr>
          <w:rFonts w:ascii="MathJax_Main" w:eastAsia="Times New Roman" w:hAnsi="MathJax_Main" w:cs="Helvetica"/>
          <w:color w:val="000000"/>
          <w:sz w:val="29"/>
          <w:szCs w:val="29"/>
          <w:bdr w:val="none" w:sz="0" w:space="0" w:color="auto" w:frame="1"/>
        </w:rPr>
        <w:t>(0,14−10+1)+</w:t>
      </w:r>
      <w:r w:rsidRPr="006E5F57">
        <w:rPr>
          <w:rFonts w:ascii="MathJax_Math-italic" w:eastAsia="Times New Roman" w:hAnsi="MathJax_Math-italic" w:cs="Helvetica"/>
          <w:color w:val="000000"/>
          <w:sz w:val="29"/>
          <w:szCs w:val="29"/>
          <w:bdr w:val="none" w:sz="0" w:space="0" w:color="auto" w:frame="1"/>
        </w:rPr>
        <w:t>max</w:t>
      </w:r>
      <w:r w:rsidRPr="006E5F57">
        <w:rPr>
          <w:rFonts w:ascii="MathJax_Main" w:eastAsia="Times New Roman" w:hAnsi="MathJax_Main" w:cs="Helvetica"/>
          <w:color w:val="000000"/>
          <w:sz w:val="29"/>
          <w:szCs w:val="29"/>
          <w:bdr w:val="none" w:sz="0" w:space="0" w:color="auto" w:frame="1"/>
        </w:rPr>
        <w:t>(0,9.5−10+1)</w:t>
      </w:r>
      <w:r w:rsidRPr="006E5F57">
        <w:rPr>
          <w:rFonts w:ascii="Helvetica" w:eastAsia="Times New Roman" w:hAnsi="Helvetica" w:cs="Helvetica"/>
          <w:color w:val="000000"/>
          <w:sz w:val="24"/>
          <w:szCs w:val="24"/>
          <w:bdr w:val="none" w:sz="0" w:space="0" w:color="auto" w:frame="1"/>
        </w:rPr>
        <w:t>J=max(0,8−10+1)+max(0,14−10+1)+max(0,9.5−10+1)</w:t>
      </w:r>
    </w:p>
    <w:p w:rsidR="006E5F57" w:rsidRPr="006E5F57" w:rsidRDefault="006E5F57" w:rsidP="006E5F57">
      <w:pPr>
        <w:shd w:val="clear" w:color="auto" w:fill="FFFFFF"/>
        <w:spacing w:line="240" w:lineRule="auto"/>
        <w:jc w:val="center"/>
        <w:rPr>
          <w:rFonts w:ascii="Helvetica" w:eastAsia="Times New Roman" w:hAnsi="Helvetica" w:cs="Helvetica"/>
          <w:color w:val="000000"/>
          <w:sz w:val="24"/>
          <w:szCs w:val="24"/>
        </w:rPr>
      </w:pPr>
      <w:r w:rsidRPr="006E5F57">
        <w:rPr>
          <w:rFonts w:ascii="MathJax_Math-italic" w:eastAsia="Times New Roman" w:hAnsi="MathJax_Math-italic" w:cs="Helvetica"/>
          <w:color w:val="000000"/>
          <w:sz w:val="29"/>
          <w:szCs w:val="29"/>
          <w:bdr w:val="none" w:sz="0" w:space="0" w:color="auto" w:frame="1"/>
        </w:rPr>
        <w:t>J</w:t>
      </w:r>
      <w:r w:rsidRPr="006E5F57">
        <w:rPr>
          <w:rFonts w:ascii="MathJax_Main" w:eastAsia="Times New Roman" w:hAnsi="MathJax_Main" w:cs="Helvetica"/>
          <w:color w:val="000000"/>
          <w:sz w:val="29"/>
          <w:szCs w:val="29"/>
          <w:bdr w:val="none" w:sz="0" w:space="0" w:color="auto" w:frame="1"/>
        </w:rPr>
        <w:t>=0+5+0.5=5.5</w:t>
      </w:r>
      <w:r w:rsidRPr="006E5F57">
        <w:rPr>
          <w:rFonts w:ascii="Helvetica" w:eastAsia="Times New Roman" w:hAnsi="Helvetica" w:cs="Helvetica"/>
          <w:color w:val="000000"/>
          <w:sz w:val="24"/>
          <w:szCs w:val="24"/>
          <w:bdr w:val="none" w:sz="0" w:space="0" w:color="auto" w:frame="1"/>
        </w:rPr>
        <w:t>J=0+5+0.5=5.5</w:t>
      </w:r>
    </w:p>
    <w:p w:rsidR="006E5F57" w:rsidRPr="006E5F57" w:rsidRDefault="006E5F57" w:rsidP="006E5F57">
      <w:pPr>
        <w:shd w:val="clear" w:color="auto" w:fill="FFFFFF"/>
        <w:spacing w:before="300" w:after="300" w:line="240" w:lineRule="auto"/>
        <w:rPr>
          <w:rFonts w:ascii="Helvetica" w:eastAsia="Times New Roman" w:hAnsi="Helvetica" w:cs="Helvetica"/>
          <w:color w:val="000000"/>
          <w:sz w:val="24"/>
          <w:szCs w:val="24"/>
        </w:rPr>
      </w:pPr>
      <w:r w:rsidRPr="006E5F57">
        <w:rPr>
          <w:rFonts w:ascii="Helvetica" w:eastAsia="Times New Roman" w:hAnsi="Helvetica" w:cs="Helvetica"/>
          <w:color w:val="000000"/>
          <w:sz w:val="24"/>
          <w:szCs w:val="24"/>
        </w:rPr>
        <w:t>For SVM, the cost function creates a boundary with the maximum margin to separate classes.</w:t>
      </w:r>
    </w:p>
    <w:p w:rsidR="006E5F57" w:rsidRPr="006E5F57" w:rsidRDefault="006E5F57" w:rsidP="006E5F57">
      <w:pPr>
        <w:shd w:val="clear" w:color="auto" w:fill="FFFFFF"/>
        <w:spacing w:line="240" w:lineRule="auto"/>
        <w:jc w:val="center"/>
        <w:rPr>
          <w:rFonts w:ascii="Helvetica" w:eastAsia="Times New Roman" w:hAnsi="Helvetica" w:cs="Helvetica"/>
          <w:color w:val="555555"/>
          <w:sz w:val="21"/>
          <w:szCs w:val="21"/>
        </w:rPr>
      </w:pPr>
    </w:p>
    <w:p w:rsidR="006E5F57" w:rsidRPr="006E5F57" w:rsidRDefault="006E5F57" w:rsidP="006E5F57">
      <w:pPr>
        <w:shd w:val="clear" w:color="auto" w:fill="FFFFFF"/>
        <w:spacing w:before="600" w:after="300" w:line="240" w:lineRule="auto"/>
        <w:outlineLvl w:val="3"/>
        <w:rPr>
          <w:rFonts w:ascii="Helvetica" w:eastAsia="Times New Roman" w:hAnsi="Helvetica" w:cs="Helvetica"/>
          <w:color w:val="000000"/>
          <w:spacing w:val="-15"/>
          <w:sz w:val="30"/>
          <w:szCs w:val="30"/>
        </w:rPr>
      </w:pPr>
      <w:r w:rsidRPr="006E5F57">
        <w:rPr>
          <w:rFonts w:ascii="Helvetica" w:eastAsia="Times New Roman" w:hAnsi="Helvetica" w:cs="Helvetica"/>
          <w:color w:val="000000"/>
          <w:spacing w:val="-15"/>
          <w:sz w:val="30"/>
          <w:szCs w:val="30"/>
        </w:rPr>
        <w:t>Mean square error (MSE)</w:t>
      </w:r>
    </w:p>
    <w:p w:rsidR="006E5F57" w:rsidRPr="006E5F57" w:rsidRDefault="006E5F57" w:rsidP="006E5F57">
      <w:pPr>
        <w:shd w:val="clear" w:color="auto" w:fill="FFFFFF"/>
        <w:spacing w:line="240" w:lineRule="auto"/>
        <w:jc w:val="center"/>
        <w:rPr>
          <w:rFonts w:ascii="Helvetica" w:eastAsia="Times New Roman" w:hAnsi="Helvetica" w:cs="Helvetica"/>
          <w:color w:val="000000"/>
          <w:sz w:val="24"/>
          <w:szCs w:val="24"/>
        </w:rPr>
      </w:pPr>
      <w:proofErr w:type="gramStart"/>
      <w:r w:rsidRPr="006E5F57">
        <w:rPr>
          <w:rFonts w:ascii="MathJax_Main" w:eastAsia="Times New Roman" w:hAnsi="MathJax_Main" w:cs="Helvetica"/>
          <w:color w:val="000000"/>
          <w:sz w:val="29"/>
          <w:szCs w:val="29"/>
          <w:bdr w:val="none" w:sz="0" w:space="0" w:color="auto" w:frame="1"/>
        </w:rPr>
        <w:lastRenderedPageBreak/>
        <w:t>mean</w:t>
      </w:r>
      <w:proofErr w:type="gramEnd"/>
      <w:r w:rsidRPr="006E5F57">
        <w:rPr>
          <w:rFonts w:ascii="MathJax_Main" w:eastAsia="Times New Roman" w:hAnsi="MathJax_Main" w:cs="Helvetica"/>
          <w:color w:val="000000"/>
          <w:sz w:val="29"/>
          <w:szCs w:val="29"/>
          <w:bdr w:val="none" w:sz="0" w:space="0" w:color="auto" w:frame="1"/>
        </w:rPr>
        <w:t xml:space="preserve"> square error=1</w:t>
      </w:r>
      <w:r w:rsidRPr="006E5F57">
        <w:rPr>
          <w:rFonts w:ascii="MathJax_Math-italic" w:eastAsia="Times New Roman" w:hAnsi="MathJax_Math-italic" w:cs="Helvetica"/>
          <w:color w:val="000000"/>
          <w:sz w:val="29"/>
          <w:szCs w:val="29"/>
          <w:bdr w:val="none" w:sz="0" w:space="0" w:color="auto" w:frame="1"/>
        </w:rPr>
        <w:t>N</w:t>
      </w:r>
      <w:r w:rsidRPr="006E5F57">
        <w:rPr>
          <w:rFonts w:ascii="MathJax_Size2" w:eastAsia="Times New Roman" w:hAnsi="MathJax_Size2" w:cs="Helvetica"/>
          <w:color w:val="000000"/>
          <w:sz w:val="29"/>
          <w:szCs w:val="29"/>
          <w:bdr w:val="none" w:sz="0" w:space="0" w:color="auto" w:frame="1"/>
        </w:rPr>
        <w:t>∑</w:t>
      </w:r>
      <w:r w:rsidRPr="006E5F57">
        <w:rPr>
          <w:rFonts w:ascii="MathJax_Math-italic" w:eastAsia="Times New Roman" w:hAnsi="MathJax_Math-italic" w:cs="Helvetica"/>
          <w:color w:val="000000"/>
          <w:sz w:val="20"/>
          <w:szCs w:val="20"/>
          <w:bdr w:val="none" w:sz="0" w:space="0" w:color="auto" w:frame="1"/>
        </w:rPr>
        <w:t>i</w:t>
      </w:r>
      <w:r w:rsidRPr="006E5F57">
        <w:rPr>
          <w:rFonts w:ascii="MathJax_Main" w:eastAsia="Times New Roman" w:hAnsi="MathJax_Main" w:cs="Helvetica"/>
          <w:color w:val="000000"/>
          <w:sz w:val="29"/>
          <w:szCs w:val="29"/>
          <w:bdr w:val="none" w:sz="0" w:space="0" w:color="auto" w:frame="1"/>
        </w:rPr>
        <w:t>(</w:t>
      </w:r>
      <w:r w:rsidRPr="006E5F57">
        <w:rPr>
          <w:rFonts w:ascii="MathJax_Math-italic" w:eastAsia="Times New Roman" w:hAnsi="MathJax_Math-italic" w:cs="Helvetica"/>
          <w:color w:val="000000"/>
          <w:sz w:val="29"/>
          <w:szCs w:val="29"/>
          <w:bdr w:val="none" w:sz="0" w:space="0" w:color="auto" w:frame="1"/>
        </w:rPr>
        <w:t>h</w:t>
      </w:r>
      <w:r w:rsidRPr="006E5F57">
        <w:rPr>
          <w:rFonts w:ascii="MathJax_Math-italic" w:eastAsia="Times New Roman" w:hAnsi="MathJax_Math-italic" w:cs="Helvetica"/>
          <w:color w:val="000000"/>
          <w:sz w:val="20"/>
          <w:szCs w:val="20"/>
          <w:bdr w:val="none" w:sz="0" w:space="0" w:color="auto" w:frame="1"/>
        </w:rPr>
        <w:t>i</w:t>
      </w:r>
      <w:r w:rsidRPr="006E5F57">
        <w:rPr>
          <w:rFonts w:ascii="MathJax_Main" w:eastAsia="Times New Roman" w:hAnsi="MathJax_Main" w:cs="Helvetica"/>
          <w:color w:val="000000"/>
          <w:sz w:val="29"/>
          <w:szCs w:val="29"/>
          <w:bdr w:val="none" w:sz="0" w:space="0" w:color="auto" w:frame="1"/>
        </w:rPr>
        <w:t>−</w:t>
      </w:r>
      <w:proofErr w:type="spellStart"/>
      <w:r w:rsidRPr="006E5F57">
        <w:rPr>
          <w:rFonts w:ascii="MathJax_Math-italic" w:eastAsia="Times New Roman" w:hAnsi="MathJax_Math-italic" w:cs="Helvetica"/>
          <w:color w:val="000000"/>
          <w:sz w:val="29"/>
          <w:szCs w:val="29"/>
          <w:bdr w:val="none" w:sz="0" w:space="0" w:color="auto" w:frame="1"/>
        </w:rPr>
        <w:t>y</w:t>
      </w:r>
      <w:r w:rsidRPr="006E5F57">
        <w:rPr>
          <w:rFonts w:ascii="MathJax_Math-italic" w:eastAsia="Times New Roman" w:hAnsi="MathJax_Math-italic" w:cs="Helvetica"/>
          <w:color w:val="000000"/>
          <w:sz w:val="20"/>
          <w:szCs w:val="20"/>
          <w:bdr w:val="none" w:sz="0" w:space="0" w:color="auto" w:frame="1"/>
        </w:rPr>
        <w:t>i</w:t>
      </w:r>
      <w:proofErr w:type="spellEnd"/>
      <w:r w:rsidRPr="006E5F57">
        <w:rPr>
          <w:rFonts w:ascii="MathJax_Main" w:eastAsia="Times New Roman" w:hAnsi="MathJax_Main" w:cs="Helvetica"/>
          <w:color w:val="000000"/>
          <w:sz w:val="29"/>
          <w:szCs w:val="29"/>
          <w:bdr w:val="none" w:sz="0" w:space="0" w:color="auto" w:frame="1"/>
        </w:rPr>
        <w:t>)</w:t>
      </w:r>
      <w:r w:rsidRPr="006E5F57">
        <w:rPr>
          <w:rFonts w:ascii="MathJax_Main" w:eastAsia="Times New Roman" w:hAnsi="MathJax_Main" w:cs="Helvetica"/>
          <w:color w:val="000000"/>
          <w:sz w:val="20"/>
          <w:szCs w:val="20"/>
          <w:bdr w:val="none" w:sz="0" w:space="0" w:color="auto" w:frame="1"/>
        </w:rPr>
        <w:t>2</w:t>
      </w:r>
      <w:r w:rsidRPr="006E5F57">
        <w:rPr>
          <w:rFonts w:ascii="Helvetica" w:eastAsia="Times New Roman" w:hAnsi="Helvetica" w:cs="Helvetica"/>
          <w:color w:val="000000"/>
          <w:sz w:val="24"/>
          <w:szCs w:val="24"/>
          <w:bdr w:val="none" w:sz="0" w:space="0" w:color="auto" w:frame="1"/>
        </w:rPr>
        <w:t>mean square error=1N∑i(hi−</w:t>
      </w:r>
      <w:proofErr w:type="spellStart"/>
      <w:r w:rsidRPr="006E5F57">
        <w:rPr>
          <w:rFonts w:ascii="Helvetica" w:eastAsia="Times New Roman" w:hAnsi="Helvetica" w:cs="Helvetica"/>
          <w:color w:val="000000"/>
          <w:sz w:val="24"/>
          <w:szCs w:val="24"/>
          <w:bdr w:val="none" w:sz="0" w:space="0" w:color="auto" w:frame="1"/>
        </w:rPr>
        <w:t>yi</w:t>
      </w:r>
      <w:proofErr w:type="spellEnd"/>
      <w:r w:rsidRPr="006E5F57">
        <w:rPr>
          <w:rFonts w:ascii="Helvetica" w:eastAsia="Times New Roman" w:hAnsi="Helvetica" w:cs="Helvetica"/>
          <w:color w:val="000000"/>
          <w:sz w:val="24"/>
          <w:szCs w:val="24"/>
          <w:bdr w:val="none" w:sz="0" w:space="0" w:color="auto" w:frame="1"/>
        </w:rPr>
        <w:t>)2</w:t>
      </w:r>
    </w:p>
    <w:p w:rsidR="006E5F57" w:rsidRPr="006E5F57" w:rsidRDefault="006E5F57" w:rsidP="006E5F57">
      <w:pPr>
        <w:shd w:val="clear" w:color="auto" w:fill="FFFFFF"/>
        <w:spacing w:before="300" w:after="300" w:line="240" w:lineRule="auto"/>
        <w:rPr>
          <w:rFonts w:ascii="Helvetica" w:eastAsia="Times New Roman" w:hAnsi="Helvetica" w:cs="Helvetica"/>
          <w:color w:val="000000"/>
          <w:sz w:val="24"/>
          <w:szCs w:val="24"/>
        </w:rPr>
      </w:pPr>
      <w:r w:rsidRPr="006E5F57">
        <w:rPr>
          <w:rFonts w:ascii="Helvetica" w:eastAsia="Times New Roman" w:hAnsi="Helvetica" w:cs="Helvetica"/>
          <w:color w:val="000000"/>
          <w:sz w:val="24"/>
          <w:szCs w:val="24"/>
        </w:rPr>
        <w:t xml:space="preserve">We </w:t>
      </w:r>
      <w:ins w:id="230" w:author="Renee Redding" w:date="2017-04-11T22:53:00Z">
        <w:r w:rsidR="007F005C">
          <w:rPr>
            <w:rFonts w:ascii="Helvetica" w:eastAsia="Times New Roman" w:hAnsi="Helvetica" w:cs="Helvetica"/>
            <w:color w:val="000000"/>
            <w:sz w:val="24"/>
            <w:szCs w:val="24"/>
          </w:rPr>
          <w:t xml:space="preserve">have </w:t>
        </w:r>
      </w:ins>
      <w:r w:rsidRPr="006E5F57">
        <w:rPr>
          <w:rFonts w:ascii="Helvetica" w:eastAsia="Times New Roman" w:hAnsi="Helvetica" w:cs="Helvetica"/>
          <w:color w:val="000000"/>
          <w:sz w:val="24"/>
          <w:szCs w:val="24"/>
        </w:rPr>
        <w:t>use</w:t>
      </w:r>
      <w:ins w:id="231" w:author="Renee Redding" w:date="2017-04-11T22:53:00Z">
        <w:r w:rsidR="007F005C">
          <w:rPr>
            <w:rFonts w:ascii="Helvetica" w:eastAsia="Times New Roman" w:hAnsi="Helvetica" w:cs="Helvetica"/>
            <w:color w:val="000000"/>
            <w:sz w:val="24"/>
            <w:szCs w:val="24"/>
          </w:rPr>
          <w:t>d</w:t>
        </w:r>
      </w:ins>
      <w:r w:rsidRPr="006E5F57">
        <w:rPr>
          <w:rFonts w:ascii="Helvetica" w:eastAsia="Times New Roman" w:hAnsi="Helvetica" w:cs="Helvetica"/>
          <w:color w:val="000000"/>
          <w:sz w:val="24"/>
          <w:szCs w:val="24"/>
        </w:rPr>
        <w:t xml:space="preserve"> MSE for regression problems before. We can use MSE in classification. </w:t>
      </w:r>
      <w:proofErr w:type="gramStart"/>
      <w:r w:rsidRPr="006E5F57">
        <w:rPr>
          <w:rFonts w:ascii="Helvetica" w:eastAsia="Times New Roman" w:hAnsi="Helvetica" w:cs="Helvetica"/>
          <w:color w:val="000000"/>
          <w:sz w:val="24"/>
          <w:szCs w:val="24"/>
        </w:rPr>
        <w:t>But</w:t>
      </w:r>
      <w:proofErr w:type="gramEnd"/>
      <w:ins w:id="232" w:author="Renee Redding" w:date="2017-04-11T22:54:00Z">
        <w:r w:rsidR="00EC79C9">
          <w:rPr>
            <w:rFonts w:ascii="Helvetica" w:eastAsia="Times New Roman" w:hAnsi="Helvetica" w:cs="Helvetica"/>
            <w:color w:val="000000"/>
            <w:sz w:val="24"/>
            <w:szCs w:val="24"/>
          </w:rPr>
          <w:t>,</w:t>
        </w:r>
      </w:ins>
      <w:r w:rsidRPr="006E5F57">
        <w:rPr>
          <w:rFonts w:ascii="Helvetica" w:eastAsia="Times New Roman" w:hAnsi="Helvetica" w:cs="Helvetica"/>
          <w:color w:val="000000"/>
          <w:sz w:val="24"/>
          <w:szCs w:val="24"/>
        </w:rPr>
        <w:t xml:space="preserve"> in practice, we use cross entropy loss. Classification uses a classifier to squash values to a probability between </w:t>
      </w:r>
      <w:proofErr w:type="gramStart"/>
      <w:r w:rsidRPr="006E5F57">
        <w:rPr>
          <w:rFonts w:ascii="Helvetica" w:eastAsia="Times New Roman" w:hAnsi="Helvetica" w:cs="Helvetica"/>
          <w:color w:val="000000"/>
          <w:sz w:val="24"/>
          <w:szCs w:val="24"/>
        </w:rPr>
        <w:t>0</w:t>
      </w:r>
      <w:proofErr w:type="gramEnd"/>
      <w:r w:rsidRPr="006E5F57">
        <w:rPr>
          <w:rFonts w:ascii="Helvetica" w:eastAsia="Times New Roman" w:hAnsi="Helvetica" w:cs="Helvetica"/>
          <w:color w:val="000000"/>
          <w:sz w:val="24"/>
          <w:szCs w:val="24"/>
        </w:rPr>
        <w:t xml:space="preserve"> and 1. The mapping is not linear. For a </w:t>
      </w:r>
      <w:proofErr w:type="spellStart"/>
      <w:r w:rsidRPr="006E5F57">
        <w:rPr>
          <w:rFonts w:ascii="Helvetica" w:eastAsia="Times New Roman" w:hAnsi="Helvetica" w:cs="Helvetica"/>
          <w:color w:val="000000"/>
          <w:sz w:val="24"/>
          <w:szCs w:val="24"/>
        </w:rPr>
        <w:t>sigmod</w:t>
      </w:r>
      <w:proofErr w:type="spellEnd"/>
      <w:r w:rsidRPr="006E5F57">
        <w:rPr>
          <w:rFonts w:ascii="Helvetica" w:eastAsia="Times New Roman" w:hAnsi="Helvetica" w:cs="Helvetica"/>
          <w:color w:val="000000"/>
          <w:sz w:val="24"/>
          <w:szCs w:val="24"/>
        </w:rPr>
        <w:t xml:space="preserve"> </w:t>
      </w:r>
      <w:proofErr w:type="spellStart"/>
      <w:r w:rsidRPr="006E5F57">
        <w:rPr>
          <w:rFonts w:ascii="Helvetica" w:eastAsia="Times New Roman" w:hAnsi="Helvetica" w:cs="Helvetica"/>
          <w:color w:val="000000"/>
          <w:sz w:val="24"/>
          <w:szCs w:val="24"/>
        </w:rPr>
        <w:t>classfier</w:t>
      </w:r>
      <w:proofErr w:type="spellEnd"/>
      <w:r w:rsidRPr="006E5F57">
        <w:rPr>
          <w:rFonts w:ascii="Helvetica" w:eastAsia="Times New Roman" w:hAnsi="Helvetica" w:cs="Helvetica"/>
          <w:color w:val="000000"/>
          <w:sz w:val="24"/>
          <w:szCs w:val="24"/>
        </w:rPr>
        <w:t>, a large range of value</w:t>
      </w:r>
      <w:ins w:id="233" w:author="Renee Redding" w:date="2017-04-11T22:54:00Z">
        <w:r w:rsidR="00EC79C9">
          <w:rPr>
            <w:rFonts w:ascii="Helvetica" w:eastAsia="Times New Roman" w:hAnsi="Helvetica" w:cs="Helvetica"/>
            <w:color w:val="000000"/>
            <w:sz w:val="24"/>
            <w:szCs w:val="24"/>
          </w:rPr>
          <w:t>s</w:t>
        </w:r>
      </w:ins>
      <w:r w:rsidRPr="006E5F57">
        <w:rPr>
          <w:rFonts w:ascii="Helvetica" w:eastAsia="Times New Roman" w:hAnsi="Helvetica" w:cs="Helvetica"/>
          <w:color w:val="000000"/>
          <w:sz w:val="24"/>
          <w:szCs w:val="24"/>
        </w:rPr>
        <w:t xml:space="preserve"> (less than -5 or greater than 5) is squeezed to </w:t>
      </w:r>
      <w:proofErr w:type="gramStart"/>
      <w:r w:rsidRPr="006E5F57">
        <w:rPr>
          <w:rFonts w:ascii="Helvetica" w:eastAsia="Times New Roman" w:hAnsi="Helvetica" w:cs="Helvetica"/>
          <w:color w:val="000000"/>
          <w:sz w:val="24"/>
          <w:szCs w:val="24"/>
        </w:rPr>
        <w:t>0</w:t>
      </w:r>
      <w:proofErr w:type="gramEnd"/>
      <w:r w:rsidRPr="006E5F57">
        <w:rPr>
          <w:rFonts w:ascii="Helvetica" w:eastAsia="Times New Roman" w:hAnsi="Helvetica" w:cs="Helvetica"/>
          <w:color w:val="000000"/>
          <w:sz w:val="24"/>
          <w:szCs w:val="24"/>
        </w:rPr>
        <w:t xml:space="preserve"> or 1. As shown before, those areas have</w:t>
      </w:r>
      <w:ins w:id="234" w:author="Renee Redding" w:date="2017-04-11T22:54:00Z">
        <w:r w:rsidR="00EC79C9">
          <w:rPr>
            <w:rFonts w:ascii="Helvetica" w:eastAsia="Times New Roman" w:hAnsi="Helvetica" w:cs="Helvetica"/>
            <w:color w:val="000000"/>
            <w:sz w:val="24"/>
            <w:szCs w:val="24"/>
          </w:rPr>
          <w:t xml:space="preserve"> to be</w:t>
        </w:r>
      </w:ins>
      <w:r w:rsidRPr="006E5F57">
        <w:rPr>
          <w:rFonts w:ascii="Helvetica" w:eastAsia="Times New Roman" w:hAnsi="Helvetica" w:cs="Helvetica"/>
          <w:color w:val="000000"/>
          <w:sz w:val="24"/>
          <w:szCs w:val="24"/>
        </w:rPr>
        <w:t xml:space="preserve"> close to </w:t>
      </w:r>
      <w:proofErr w:type="gramStart"/>
      <w:r w:rsidRPr="006E5F57">
        <w:rPr>
          <w:rFonts w:ascii="Helvetica" w:eastAsia="Times New Roman" w:hAnsi="Helvetica" w:cs="Helvetica"/>
          <w:color w:val="000000"/>
          <w:sz w:val="24"/>
          <w:szCs w:val="24"/>
        </w:rPr>
        <w:t>0</w:t>
      </w:r>
      <w:proofErr w:type="gramEnd"/>
      <w:r w:rsidRPr="006E5F57">
        <w:rPr>
          <w:rFonts w:ascii="Helvetica" w:eastAsia="Times New Roman" w:hAnsi="Helvetica" w:cs="Helvetica"/>
          <w:color w:val="000000"/>
          <w:sz w:val="24"/>
          <w:szCs w:val="24"/>
        </w:rPr>
        <w:t xml:space="preserve"> partial der</w:t>
      </w:r>
      <w:ins w:id="235" w:author="Renee Redding" w:date="2017-04-11T22:55:00Z">
        <w:r w:rsidR="00EC79C9">
          <w:rPr>
            <w:rFonts w:ascii="Helvetica" w:eastAsia="Times New Roman" w:hAnsi="Helvetica" w:cs="Helvetica"/>
            <w:color w:val="000000"/>
            <w:sz w:val="24"/>
            <w:szCs w:val="24"/>
          </w:rPr>
          <w:t>i</w:t>
        </w:r>
      </w:ins>
      <w:r w:rsidRPr="006E5F57">
        <w:rPr>
          <w:rFonts w:ascii="Helvetica" w:eastAsia="Times New Roman" w:hAnsi="Helvetica" w:cs="Helvetica"/>
          <w:color w:val="000000"/>
          <w:sz w:val="24"/>
          <w:szCs w:val="24"/>
        </w:rPr>
        <w:t>v</w:t>
      </w:r>
      <w:del w:id="236" w:author="Renee Redding" w:date="2017-04-11T22:55:00Z">
        <w:r w:rsidRPr="006E5F57" w:rsidDel="00EC79C9">
          <w:rPr>
            <w:rFonts w:ascii="Helvetica" w:eastAsia="Times New Roman" w:hAnsi="Helvetica" w:cs="Helvetica"/>
            <w:color w:val="000000"/>
            <w:sz w:val="24"/>
            <w:szCs w:val="24"/>
          </w:rPr>
          <w:delText>i</w:delText>
        </w:r>
      </w:del>
      <w:r w:rsidRPr="006E5F57">
        <w:rPr>
          <w:rFonts w:ascii="Helvetica" w:eastAsia="Times New Roman" w:hAnsi="Helvetica" w:cs="Helvetica"/>
          <w:color w:val="000000"/>
          <w:sz w:val="24"/>
          <w:szCs w:val="24"/>
        </w:rPr>
        <w:t>ative. Based on the chain rule in the back propagation</w:t>
      </w:r>
    </w:p>
    <w:p w:rsidR="006E5F57" w:rsidRPr="006E5F57" w:rsidRDefault="006E5F57" w:rsidP="006E5F57">
      <w:pPr>
        <w:shd w:val="clear" w:color="auto" w:fill="FFFFFF"/>
        <w:spacing w:line="240" w:lineRule="auto"/>
        <w:jc w:val="center"/>
        <w:rPr>
          <w:rFonts w:ascii="Helvetica" w:eastAsia="Times New Roman" w:hAnsi="Helvetica" w:cs="Helvetica"/>
          <w:color w:val="000000"/>
          <w:sz w:val="24"/>
          <w:szCs w:val="24"/>
        </w:rPr>
      </w:pPr>
      <w:r w:rsidRPr="006E5F57">
        <w:rPr>
          <w:rFonts w:ascii="MathJax_Main" w:eastAsia="Times New Roman" w:hAnsi="MathJax_Main" w:cs="Helvetica"/>
          <w:color w:val="000000"/>
          <w:sz w:val="29"/>
          <w:szCs w:val="29"/>
          <w:bdr w:val="none" w:sz="0" w:space="0" w:color="auto" w:frame="1"/>
        </w:rPr>
        <w:t>∂</w:t>
      </w:r>
      <w:proofErr w:type="spellStart"/>
      <w:r w:rsidRPr="006E5F57">
        <w:rPr>
          <w:rFonts w:ascii="MathJax_Math-italic" w:eastAsia="Times New Roman" w:hAnsi="MathJax_Math-italic" w:cs="Helvetica"/>
          <w:color w:val="000000"/>
          <w:sz w:val="29"/>
          <w:szCs w:val="29"/>
          <w:bdr w:val="none" w:sz="0" w:space="0" w:color="auto" w:frame="1"/>
        </w:rPr>
        <w:t>J</w:t>
      </w:r>
      <w:r w:rsidRPr="006E5F57">
        <w:rPr>
          <w:rFonts w:ascii="MathJax_Main" w:eastAsia="Times New Roman" w:hAnsi="MathJax_Main" w:cs="Helvetica"/>
          <w:color w:val="000000"/>
          <w:sz w:val="29"/>
          <w:szCs w:val="29"/>
          <w:bdr w:val="none" w:sz="0" w:space="0" w:color="auto" w:frame="1"/>
        </w:rPr>
        <w:t>∂</w:t>
      </w:r>
      <w:r w:rsidRPr="006E5F57">
        <w:rPr>
          <w:rFonts w:ascii="MathJax_Math-italic" w:eastAsia="Times New Roman" w:hAnsi="MathJax_Math-italic" w:cs="Helvetica"/>
          <w:color w:val="000000"/>
          <w:sz w:val="29"/>
          <w:szCs w:val="29"/>
          <w:bdr w:val="none" w:sz="0" w:space="0" w:color="auto" w:frame="1"/>
        </w:rPr>
        <w:t>score</w:t>
      </w:r>
      <w:proofErr w:type="spellEnd"/>
      <w:r w:rsidRPr="006E5F57">
        <w:rPr>
          <w:rFonts w:ascii="MathJax_Main" w:eastAsia="Times New Roman" w:hAnsi="MathJax_Main" w:cs="Helvetica"/>
          <w:color w:val="000000"/>
          <w:sz w:val="29"/>
          <w:szCs w:val="29"/>
          <w:bdr w:val="none" w:sz="0" w:space="0" w:color="auto" w:frame="1"/>
        </w:rPr>
        <w:t>=∂</w:t>
      </w:r>
      <w:proofErr w:type="spellStart"/>
      <w:r w:rsidRPr="006E5F57">
        <w:rPr>
          <w:rFonts w:ascii="MathJax_Math-italic" w:eastAsia="Times New Roman" w:hAnsi="MathJax_Math-italic" w:cs="Helvetica"/>
          <w:color w:val="000000"/>
          <w:sz w:val="29"/>
          <w:szCs w:val="29"/>
          <w:bdr w:val="none" w:sz="0" w:space="0" w:color="auto" w:frame="1"/>
        </w:rPr>
        <w:t>J</w:t>
      </w:r>
      <w:r w:rsidRPr="006E5F57">
        <w:rPr>
          <w:rFonts w:ascii="MathJax_Main" w:eastAsia="Times New Roman" w:hAnsi="MathJax_Main" w:cs="Helvetica"/>
          <w:color w:val="000000"/>
          <w:sz w:val="29"/>
          <w:szCs w:val="29"/>
          <w:bdr w:val="none" w:sz="0" w:space="0" w:color="auto" w:frame="1"/>
        </w:rPr>
        <w:t>∂</w:t>
      </w:r>
      <w:r w:rsidRPr="006E5F57">
        <w:rPr>
          <w:rFonts w:ascii="MathJax_Math-italic" w:eastAsia="Times New Roman" w:hAnsi="MathJax_Math-italic" w:cs="Helvetica"/>
          <w:color w:val="000000"/>
          <w:sz w:val="29"/>
          <w:szCs w:val="29"/>
          <w:bdr w:val="none" w:sz="0" w:space="0" w:color="auto" w:frame="1"/>
        </w:rPr>
        <w:t>out</w:t>
      </w:r>
      <w:r w:rsidRPr="006E5F57">
        <w:rPr>
          <w:rFonts w:ascii="MathJax_Main" w:eastAsia="Times New Roman" w:hAnsi="MathJax_Main" w:cs="Helvetica"/>
          <w:color w:val="000000"/>
          <w:sz w:val="29"/>
          <w:szCs w:val="29"/>
          <w:bdr w:val="none" w:sz="0" w:space="0" w:color="auto" w:frame="1"/>
        </w:rPr>
        <w:t>∂</w:t>
      </w:r>
      <w:r w:rsidRPr="006E5F57">
        <w:rPr>
          <w:rFonts w:ascii="MathJax_Math-italic" w:eastAsia="Times New Roman" w:hAnsi="MathJax_Math-italic" w:cs="Helvetica"/>
          <w:color w:val="000000"/>
          <w:sz w:val="29"/>
          <w:szCs w:val="29"/>
          <w:bdr w:val="none" w:sz="0" w:space="0" w:color="auto" w:frame="1"/>
        </w:rPr>
        <w:t>out</w:t>
      </w:r>
      <w:r w:rsidRPr="006E5F57">
        <w:rPr>
          <w:rFonts w:ascii="MathJax_Main" w:eastAsia="Times New Roman" w:hAnsi="MathJax_Main" w:cs="Helvetica"/>
          <w:color w:val="000000"/>
          <w:sz w:val="29"/>
          <w:szCs w:val="29"/>
          <w:bdr w:val="none" w:sz="0" w:space="0" w:color="auto" w:frame="1"/>
        </w:rPr>
        <w:t>∂</w:t>
      </w:r>
      <w:r w:rsidRPr="006E5F57">
        <w:rPr>
          <w:rFonts w:ascii="MathJax_Math-italic" w:eastAsia="Times New Roman" w:hAnsi="MathJax_Math-italic" w:cs="Helvetica"/>
          <w:color w:val="000000"/>
          <w:sz w:val="29"/>
          <w:szCs w:val="29"/>
          <w:bdr w:val="none" w:sz="0" w:space="0" w:color="auto" w:frame="1"/>
        </w:rPr>
        <w:t>score</w:t>
      </w:r>
      <w:r w:rsidRPr="006E5F57">
        <w:rPr>
          <w:rFonts w:ascii="Helvetica" w:eastAsia="Times New Roman" w:hAnsi="Helvetica" w:cs="Helvetica"/>
          <w:color w:val="000000"/>
          <w:sz w:val="24"/>
          <w:szCs w:val="24"/>
          <w:bdr w:val="none" w:sz="0" w:space="0" w:color="auto" w:frame="1"/>
        </w:rPr>
        <w:t>∂J∂score</w:t>
      </w:r>
      <w:proofErr w:type="spellEnd"/>
      <w:r w:rsidRPr="006E5F57">
        <w:rPr>
          <w:rFonts w:ascii="Helvetica" w:eastAsia="Times New Roman" w:hAnsi="Helvetica" w:cs="Helvetica"/>
          <w:color w:val="000000"/>
          <w:sz w:val="24"/>
          <w:szCs w:val="24"/>
          <w:bdr w:val="none" w:sz="0" w:space="0" w:color="auto" w:frame="1"/>
        </w:rPr>
        <w:t>=∂</w:t>
      </w:r>
      <w:proofErr w:type="spellStart"/>
      <w:r w:rsidRPr="006E5F57">
        <w:rPr>
          <w:rFonts w:ascii="Helvetica" w:eastAsia="Times New Roman" w:hAnsi="Helvetica" w:cs="Helvetica"/>
          <w:color w:val="000000"/>
          <w:sz w:val="24"/>
          <w:szCs w:val="24"/>
          <w:bdr w:val="none" w:sz="0" w:space="0" w:color="auto" w:frame="1"/>
        </w:rPr>
        <w:t>J∂out∂out∂score</w:t>
      </w:r>
      <w:proofErr w:type="spellEnd"/>
    </w:p>
    <w:p w:rsidR="006E5F57" w:rsidRPr="006E5F57" w:rsidRDefault="006E5F57" w:rsidP="006E5F57">
      <w:pPr>
        <w:shd w:val="clear" w:color="auto" w:fill="FFFFFF"/>
        <w:spacing w:after="0" w:line="240" w:lineRule="auto"/>
        <w:rPr>
          <w:rFonts w:ascii="Helvetica" w:eastAsia="Times New Roman" w:hAnsi="Helvetica" w:cs="Helvetica"/>
          <w:color w:val="000000"/>
          <w:sz w:val="24"/>
          <w:szCs w:val="24"/>
        </w:rPr>
      </w:pPr>
      <w:r w:rsidRPr="006E5F57">
        <w:rPr>
          <w:rFonts w:ascii="Helvetica" w:eastAsia="Times New Roman" w:hAnsi="Helvetica" w:cs="Helvetica"/>
          <w:color w:val="000000"/>
          <w:sz w:val="24"/>
          <w:szCs w:val="24"/>
        </w:rPr>
        <w:t>The loss signal is hard to propa</w:t>
      </w:r>
      <w:ins w:id="237" w:author="Renee Redding" w:date="2017-04-11T22:55:00Z">
        <w:r w:rsidR="00EC79C9">
          <w:rPr>
            <w:rFonts w:ascii="Helvetica" w:eastAsia="Times New Roman" w:hAnsi="Helvetica" w:cs="Helvetica"/>
            <w:color w:val="000000"/>
            <w:sz w:val="24"/>
            <w:szCs w:val="24"/>
          </w:rPr>
          <w:t>gate</w:t>
        </w:r>
      </w:ins>
      <w:del w:id="238" w:author="Renee Redding" w:date="2017-04-11T22:55:00Z">
        <w:r w:rsidRPr="006E5F57" w:rsidDel="00EC79C9">
          <w:rPr>
            <w:rFonts w:ascii="Helvetica" w:eastAsia="Times New Roman" w:hAnsi="Helvetica" w:cs="Helvetica"/>
            <w:color w:val="000000"/>
            <w:sz w:val="24"/>
            <w:szCs w:val="24"/>
          </w:rPr>
          <w:delText>ge</w:delText>
        </w:r>
      </w:del>
      <w:r w:rsidRPr="006E5F57">
        <w:rPr>
          <w:rFonts w:ascii="Helvetica" w:eastAsia="Times New Roman" w:hAnsi="Helvetica" w:cs="Helvetica"/>
          <w:color w:val="000000"/>
          <w:sz w:val="24"/>
          <w:szCs w:val="24"/>
        </w:rPr>
        <w:t xml:space="preserve"> backward in those region</w:t>
      </w:r>
      <w:ins w:id="239" w:author="Renee Redding" w:date="2017-04-11T22:55:00Z">
        <w:r w:rsidR="00EC79C9">
          <w:rPr>
            <w:rFonts w:ascii="Helvetica" w:eastAsia="Times New Roman" w:hAnsi="Helvetica" w:cs="Helvetica"/>
            <w:color w:val="000000"/>
            <w:sz w:val="24"/>
            <w:szCs w:val="24"/>
          </w:rPr>
          <w:t>s</w:t>
        </w:r>
      </w:ins>
      <w:r w:rsidRPr="006E5F57">
        <w:rPr>
          <w:rFonts w:ascii="Helvetica" w:eastAsia="Times New Roman" w:hAnsi="Helvetica" w:cs="Helvetica"/>
          <w:color w:val="000000"/>
          <w:sz w:val="24"/>
          <w:szCs w:val="24"/>
        </w:rPr>
        <w:t xml:space="preserve"> regardless of loss because </w:t>
      </w:r>
      <w:r w:rsidRPr="006E5F57">
        <w:rPr>
          <w:rFonts w:ascii="MathJax_Main" w:eastAsia="Times New Roman" w:hAnsi="MathJax_Main" w:cs="Helvetica"/>
          <w:color w:val="000000"/>
          <w:sz w:val="20"/>
          <w:szCs w:val="20"/>
          <w:bdr w:val="none" w:sz="0" w:space="0" w:color="auto" w:frame="1"/>
        </w:rPr>
        <w:t>∂</w:t>
      </w:r>
      <w:r w:rsidRPr="006E5F57">
        <w:rPr>
          <w:rFonts w:ascii="MathJax_Math-italic" w:eastAsia="Times New Roman" w:hAnsi="MathJax_Math-italic" w:cs="Helvetica"/>
          <w:color w:val="000000"/>
          <w:sz w:val="20"/>
          <w:szCs w:val="20"/>
          <w:bdr w:val="none" w:sz="0" w:space="0" w:color="auto" w:frame="1"/>
        </w:rPr>
        <w:t>out</w:t>
      </w:r>
      <w:r w:rsidRPr="006E5F57">
        <w:rPr>
          <w:rFonts w:ascii="MathJax_Main" w:eastAsia="Times New Roman" w:hAnsi="MathJax_Main" w:cs="Helvetica"/>
          <w:color w:val="000000"/>
          <w:sz w:val="20"/>
          <w:szCs w:val="20"/>
          <w:bdr w:val="none" w:sz="0" w:space="0" w:color="auto" w:frame="1"/>
        </w:rPr>
        <w:t>∂</w:t>
      </w:r>
      <w:r w:rsidRPr="006E5F57">
        <w:rPr>
          <w:rFonts w:ascii="MathJax_Math-italic" w:eastAsia="Times New Roman" w:hAnsi="MathJax_Math-italic" w:cs="Helvetica"/>
          <w:color w:val="000000"/>
          <w:sz w:val="20"/>
          <w:szCs w:val="20"/>
          <w:bdr w:val="none" w:sz="0" w:space="0" w:color="auto" w:frame="1"/>
        </w:rPr>
        <w:t>score</w:t>
      </w:r>
      <w:r w:rsidRPr="006E5F57">
        <w:rPr>
          <w:rFonts w:ascii="MathJax_Main" w:eastAsia="Times New Roman" w:hAnsi="MathJax_Main" w:cs="Helvetica"/>
          <w:color w:val="000000"/>
          <w:sz w:val="29"/>
          <w:szCs w:val="29"/>
          <w:bdr w:val="none" w:sz="0" w:space="0" w:color="auto" w:frame="1"/>
        </w:rPr>
        <w:t>≈0</w:t>
      </w:r>
      <w:r w:rsidRPr="006E5F57">
        <w:rPr>
          <w:rFonts w:ascii="Helvetica" w:eastAsia="Times New Roman" w:hAnsi="Helvetica" w:cs="Helvetica"/>
          <w:color w:val="000000"/>
          <w:sz w:val="24"/>
          <w:szCs w:val="24"/>
          <w:bdr w:val="none" w:sz="0" w:space="0" w:color="auto" w:frame="1"/>
        </w:rPr>
        <w:t>∂out∂score≈</w:t>
      </w:r>
      <w:proofErr w:type="gramStart"/>
      <w:r w:rsidRPr="006E5F57">
        <w:rPr>
          <w:rFonts w:ascii="Helvetica" w:eastAsia="Times New Roman" w:hAnsi="Helvetica" w:cs="Helvetica"/>
          <w:color w:val="000000"/>
          <w:sz w:val="24"/>
          <w:szCs w:val="24"/>
          <w:bdr w:val="none" w:sz="0" w:space="0" w:color="auto" w:frame="1"/>
        </w:rPr>
        <w:t>0</w:t>
      </w:r>
      <w:r w:rsidRPr="006E5F57">
        <w:rPr>
          <w:rFonts w:ascii="Helvetica" w:eastAsia="Times New Roman" w:hAnsi="Helvetica" w:cs="Helvetica"/>
          <w:color w:val="000000"/>
          <w:sz w:val="24"/>
          <w:szCs w:val="24"/>
        </w:rPr>
        <w:t> .</w:t>
      </w:r>
      <w:proofErr w:type="gramEnd"/>
      <w:r w:rsidRPr="006E5F57">
        <w:rPr>
          <w:rFonts w:ascii="Helvetica" w:eastAsia="Times New Roman" w:hAnsi="Helvetica" w:cs="Helvetica"/>
          <w:color w:val="000000"/>
          <w:sz w:val="24"/>
          <w:szCs w:val="24"/>
        </w:rPr>
        <w:t xml:space="preserve"> However, there is a way to solve this issue. The partial der</w:t>
      </w:r>
      <w:ins w:id="240" w:author="Renee Redding" w:date="2017-04-11T22:55:00Z">
        <w:r w:rsidR="00EC79C9">
          <w:rPr>
            <w:rFonts w:ascii="Helvetica" w:eastAsia="Times New Roman" w:hAnsi="Helvetica" w:cs="Helvetica"/>
            <w:color w:val="000000"/>
            <w:sz w:val="24"/>
            <w:szCs w:val="24"/>
          </w:rPr>
          <w:t>i</w:t>
        </w:r>
      </w:ins>
      <w:r w:rsidRPr="006E5F57">
        <w:rPr>
          <w:rFonts w:ascii="Helvetica" w:eastAsia="Times New Roman" w:hAnsi="Helvetica" w:cs="Helvetica"/>
          <w:color w:val="000000"/>
          <w:sz w:val="24"/>
          <w:szCs w:val="24"/>
        </w:rPr>
        <w:t>v</w:t>
      </w:r>
      <w:del w:id="241" w:author="Renee Redding" w:date="2017-04-11T22:55:00Z">
        <w:r w:rsidRPr="006E5F57" w:rsidDel="00EC79C9">
          <w:rPr>
            <w:rFonts w:ascii="Helvetica" w:eastAsia="Times New Roman" w:hAnsi="Helvetica" w:cs="Helvetica"/>
            <w:color w:val="000000"/>
            <w:sz w:val="24"/>
            <w:szCs w:val="24"/>
          </w:rPr>
          <w:delText>i</w:delText>
        </w:r>
      </w:del>
      <w:r w:rsidRPr="006E5F57">
        <w:rPr>
          <w:rFonts w:ascii="Helvetica" w:eastAsia="Times New Roman" w:hAnsi="Helvetica" w:cs="Helvetica"/>
          <w:color w:val="000000"/>
          <w:sz w:val="24"/>
          <w:szCs w:val="24"/>
        </w:rPr>
        <w:t>ative of the sigmo</w:t>
      </w:r>
      <w:ins w:id="242" w:author="Renee Redding" w:date="2017-04-11T22:55:00Z">
        <w:r w:rsidR="00EC79C9">
          <w:rPr>
            <w:rFonts w:ascii="Helvetica" w:eastAsia="Times New Roman" w:hAnsi="Helvetica" w:cs="Helvetica"/>
            <w:color w:val="000000"/>
            <w:sz w:val="24"/>
            <w:szCs w:val="24"/>
          </w:rPr>
          <w:t>i</w:t>
        </w:r>
      </w:ins>
      <w:r w:rsidRPr="006E5F57">
        <w:rPr>
          <w:rFonts w:ascii="Helvetica" w:eastAsia="Times New Roman" w:hAnsi="Helvetica" w:cs="Helvetica"/>
          <w:color w:val="000000"/>
          <w:sz w:val="24"/>
          <w:szCs w:val="24"/>
        </w:rPr>
        <w:t xml:space="preserve">d function can be small but we can </w:t>
      </w:r>
      <w:proofErr w:type="spellStart"/>
      <w:r w:rsidRPr="006E5F57">
        <w:rPr>
          <w:rFonts w:ascii="Helvetica" w:eastAsia="Times New Roman" w:hAnsi="Helvetica" w:cs="Helvetica"/>
          <w:color w:val="000000"/>
          <w:sz w:val="24"/>
          <w:szCs w:val="24"/>
        </w:rPr>
        <w:t>make</w:t>
      </w:r>
      <w:r w:rsidRPr="006E5F57">
        <w:rPr>
          <w:rFonts w:ascii="MathJax_Main" w:eastAsia="Times New Roman" w:hAnsi="MathJax_Main" w:cs="Helvetica"/>
          <w:color w:val="000000"/>
          <w:sz w:val="20"/>
          <w:szCs w:val="20"/>
          <w:bdr w:val="none" w:sz="0" w:space="0" w:color="auto" w:frame="1"/>
        </w:rPr>
        <w:t>∂</w:t>
      </w:r>
      <w:r w:rsidRPr="006E5F57">
        <w:rPr>
          <w:rFonts w:ascii="MathJax_Math-italic" w:eastAsia="Times New Roman" w:hAnsi="MathJax_Math-italic" w:cs="Helvetica"/>
          <w:color w:val="000000"/>
          <w:sz w:val="20"/>
          <w:szCs w:val="20"/>
          <w:bdr w:val="none" w:sz="0" w:space="0" w:color="auto" w:frame="1"/>
        </w:rPr>
        <w:t>J</w:t>
      </w:r>
      <w:r w:rsidRPr="006E5F57">
        <w:rPr>
          <w:rFonts w:ascii="MathJax_Main" w:eastAsia="Times New Roman" w:hAnsi="MathJax_Main" w:cs="Helvetica"/>
          <w:color w:val="000000"/>
          <w:sz w:val="20"/>
          <w:szCs w:val="20"/>
          <w:bdr w:val="none" w:sz="0" w:space="0" w:color="auto" w:frame="1"/>
        </w:rPr>
        <w:t>∂</w:t>
      </w:r>
      <w:r w:rsidRPr="006E5F57">
        <w:rPr>
          <w:rFonts w:ascii="MathJax_Math-italic" w:eastAsia="Times New Roman" w:hAnsi="MathJax_Math-italic" w:cs="Helvetica"/>
          <w:color w:val="000000"/>
          <w:sz w:val="20"/>
          <w:szCs w:val="20"/>
          <w:bdr w:val="none" w:sz="0" w:space="0" w:color="auto" w:frame="1"/>
        </w:rPr>
        <w:t>out</w:t>
      </w:r>
      <w:r w:rsidRPr="006E5F57">
        <w:rPr>
          <w:rFonts w:ascii="Helvetica" w:eastAsia="Times New Roman" w:hAnsi="Helvetica" w:cs="Helvetica"/>
          <w:color w:val="000000"/>
          <w:sz w:val="24"/>
          <w:szCs w:val="24"/>
          <w:bdr w:val="none" w:sz="0" w:space="0" w:color="auto" w:frame="1"/>
        </w:rPr>
        <w:t>∂J∂out</w:t>
      </w:r>
      <w:proofErr w:type="spellEnd"/>
      <w:r w:rsidRPr="006E5F57">
        <w:rPr>
          <w:rFonts w:ascii="Helvetica" w:eastAsia="Times New Roman" w:hAnsi="Helvetica" w:cs="Helvetica"/>
          <w:color w:val="000000"/>
          <w:sz w:val="24"/>
          <w:szCs w:val="24"/>
        </w:rPr>
        <w:t> very large if the prediction is bad. The sigmo</w:t>
      </w:r>
      <w:ins w:id="243" w:author="Renee Redding" w:date="2017-04-11T22:55:00Z">
        <w:r w:rsidR="00EC79C9">
          <w:rPr>
            <w:rFonts w:ascii="Helvetica" w:eastAsia="Times New Roman" w:hAnsi="Helvetica" w:cs="Helvetica"/>
            <w:color w:val="000000"/>
            <w:sz w:val="24"/>
            <w:szCs w:val="24"/>
          </w:rPr>
          <w:t>i</w:t>
        </w:r>
      </w:ins>
      <w:r w:rsidRPr="006E5F57">
        <w:rPr>
          <w:rFonts w:ascii="Helvetica" w:eastAsia="Times New Roman" w:hAnsi="Helvetica" w:cs="Helvetica"/>
          <w:color w:val="000000"/>
          <w:sz w:val="24"/>
          <w:szCs w:val="24"/>
        </w:rPr>
        <w:t>d function squashes values expon</w:t>
      </w:r>
      <w:del w:id="244" w:author="Renee Redding" w:date="2017-04-11T22:55:00Z">
        <w:r w:rsidRPr="006E5F57" w:rsidDel="00EC79C9">
          <w:rPr>
            <w:rFonts w:ascii="Helvetica" w:eastAsia="Times New Roman" w:hAnsi="Helvetica" w:cs="Helvetica"/>
            <w:color w:val="000000"/>
            <w:sz w:val="24"/>
            <w:szCs w:val="24"/>
          </w:rPr>
          <w:delText>t</w:delText>
        </w:r>
      </w:del>
      <w:r w:rsidRPr="006E5F57">
        <w:rPr>
          <w:rFonts w:ascii="Helvetica" w:eastAsia="Times New Roman" w:hAnsi="Helvetica" w:cs="Helvetica"/>
          <w:color w:val="000000"/>
          <w:sz w:val="24"/>
          <w:szCs w:val="24"/>
        </w:rPr>
        <w:t>entially. We need a cost function that punishes bad predictions in the same scale to counter that. Squaring the error does not make it. Cross entropy punishes bad prediction</w:t>
      </w:r>
      <w:ins w:id="245" w:author="Renee Redding" w:date="2017-04-11T22:56:00Z">
        <w:r w:rsidR="00EC79C9">
          <w:rPr>
            <w:rFonts w:ascii="Helvetica" w:eastAsia="Times New Roman" w:hAnsi="Helvetica" w:cs="Helvetica"/>
            <w:color w:val="000000"/>
            <w:sz w:val="24"/>
            <w:szCs w:val="24"/>
          </w:rPr>
          <w:t>s</w:t>
        </w:r>
      </w:ins>
      <w:r w:rsidRPr="006E5F57">
        <w:rPr>
          <w:rFonts w:ascii="Helvetica" w:eastAsia="Times New Roman" w:hAnsi="Helvetica" w:cs="Helvetica"/>
          <w:color w:val="000000"/>
          <w:sz w:val="24"/>
          <w:szCs w:val="24"/>
        </w:rPr>
        <w:t xml:space="preserve"> expo</w:t>
      </w:r>
      <w:ins w:id="246" w:author="Renee Redding" w:date="2017-04-11T22:56:00Z">
        <w:r w:rsidR="00EC79C9">
          <w:rPr>
            <w:rFonts w:ascii="Helvetica" w:eastAsia="Times New Roman" w:hAnsi="Helvetica" w:cs="Helvetica"/>
            <w:color w:val="000000"/>
            <w:sz w:val="24"/>
            <w:szCs w:val="24"/>
          </w:rPr>
          <w:t>n</w:t>
        </w:r>
      </w:ins>
      <w:del w:id="247" w:author="Renee Redding" w:date="2017-04-11T22:56:00Z">
        <w:r w:rsidRPr="006E5F57" w:rsidDel="00EC79C9">
          <w:rPr>
            <w:rFonts w:ascii="Helvetica" w:eastAsia="Times New Roman" w:hAnsi="Helvetica" w:cs="Helvetica"/>
            <w:color w:val="000000"/>
            <w:sz w:val="24"/>
            <w:szCs w:val="24"/>
          </w:rPr>
          <w:delText>t</w:delText>
        </w:r>
      </w:del>
      <w:r w:rsidRPr="006E5F57">
        <w:rPr>
          <w:rFonts w:ascii="Helvetica" w:eastAsia="Times New Roman" w:hAnsi="Helvetica" w:cs="Helvetica"/>
          <w:color w:val="000000"/>
          <w:sz w:val="24"/>
          <w:szCs w:val="24"/>
        </w:rPr>
        <w:t xml:space="preserve">entially. That is why </w:t>
      </w:r>
      <w:ins w:id="248" w:author="Renee Redding" w:date="2017-04-11T22:56:00Z">
        <w:r w:rsidR="00EC79C9">
          <w:rPr>
            <w:rFonts w:ascii="Helvetica" w:eastAsia="Times New Roman" w:hAnsi="Helvetica" w:cs="Helvetica"/>
            <w:color w:val="000000"/>
            <w:sz w:val="24"/>
            <w:szCs w:val="24"/>
          </w:rPr>
          <w:t>the c</w:t>
        </w:r>
      </w:ins>
      <w:del w:id="249" w:author="Renee Redding" w:date="2017-04-11T22:56:00Z">
        <w:r w:rsidRPr="006E5F57" w:rsidDel="00EC79C9">
          <w:rPr>
            <w:rFonts w:ascii="Helvetica" w:eastAsia="Times New Roman" w:hAnsi="Helvetica" w:cs="Helvetica"/>
            <w:color w:val="000000"/>
            <w:sz w:val="24"/>
            <w:szCs w:val="24"/>
          </w:rPr>
          <w:delText>c</w:delText>
        </w:r>
      </w:del>
      <w:proofErr w:type="gramStart"/>
      <w:r w:rsidRPr="006E5F57">
        <w:rPr>
          <w:rFonts w:ascii="Helvetica" w:eastAsia="Times New Roman" w:hAnsi="Helvetica" w:cs="Helvetica"/>
          <w:color w:val="000000"/>
          <w:sz w:val="24"/>
          <w:szCs w:val="24"/>
        </w:rPr>
        <w:t>ross</w:t>
      </w:r>
      <w:proofErr w:type="gramEnd"/>
      <w:r w:rsidRPr="006E5F57">
        <w:rPr>
          <w:rFonts w:ascii="Helvetica" w:eastAsia="Times New Roman" w:hAnsi="Helvetica" w:cs="Helvetica"/>
          <w:color w:val="000000"/>
          <w:sz w:val="24"/>
          <w:szCs w:val="24"/>
        </w:rPr>
        <w:t xml:space="preserve"> entropy cost function trains better than MSE in the classification problems.</w:t>
      </w:r>
    </w:p>
    <w:p w:rsidR="006E5F57" w:rsidRPr="006E5F57" w:rsidRDefault="006E5F57" w:rsidP="006E5F57">
      <w:pPr>
        <w:shd w:val="clear" w:color="auto" w:fill="FFFFFF"/>
        <w:spacing w:before="600" w:after="300" w:line="240" w:lineRule="auto"/>
        <w:outlineLvl w:val="2"/>
        <w:rPr>
          <w:rFonts w:ascii="Helvetica" w:eastAsia="Times New Roman" w:hAnsi="Helvetica" w:cs="Helvetica"/>
          <w:color w:val="000000"/>
          <w:spacing w:val="-15"/>
          <w:sz w:val="39"/>
          <w:szCs w:val="39"/>
        </w:rPr>
      </w:pPr>
      <w:r w:rsidRPr="006E5F57">
        <w:rPr>
          <w:rFonts w:ascii="Helvetica" w:eastAsia="Times New Roman" w:hAnsi="Helvetica" w:cs="Helvetica"/>
          <w:color w:val="000000"/>
          <w:spacing w:val="-15"/>
          <w:sz w:val="39"/>
          <w:szCs w:val="39"/>
        </w:rPr>
        <w:t>Deep lear</w:t>
      </w:r>
      <w:ins w:id="250" w:author="Renee Redding" w:date="2017-04-11T22:56:00Z">
        <w:r w:rsidR="00EC79C9">
          <w:rPr>
            <w:rFonts w:ascii="Helvetica" w:eastAsia="Times New Roman" w:hAnsi="Helvetica" w:cs="Helvetica"/>
            <w:color w:val="000000"/>
            <w:spacing w:val="-15"/>
            <w:sz w:val="39"/>
            <w:szCs w:val="39"/>
          </w:rPr>
          <w:t>n</w:t>
        </w:r>
      </w:ins>
      <w:r w:rsidRPr="006E5F57">
        <w:rPr>
          <w:rFonts w:ascii="Helvetica" w:eastAsia="Times New Roman" w:hAnsi="Helvetica" w:cs="Helvetica"/>
          <w:color w:val="000000"/>
          <w:spacing w:val="-15"/>
          <w:sz w:val="39"/>
          <w:szCs w:val="39"/>
        </w:rPr>
        <w:t>ing network (Fully-connected layers) CIFAR-10</w:t>
      </w:r>
    </w:p>
    <w:p w:rsidR="006E5F57" w:rsidRPr="006E5F57" w:rsidRDefault="006E5F57" w:rsidP="006E5F57">
      <w:pPr>
        <w:shd w:val="clear" w:color="auto" w:fill="FFFFFF"/>
        <w:spacing w:before="300" w:after="300" w:line="240" w:lineRule="auto"/>
        <w:rPr>
          <w:rFonts w:ascii="Helvetica" w:eastAsia="Times New Roman" w:hAnsi="Helvetica" w:cs="Helvetica"/>
          <w:color w:val="000000"/>
          <w:sz w:val="24"/>
          <w:szCs w:val="24"/>
        </w:rPr>
      </w:pPr>
      <w:proofErr w:type="gramStart"/>
      <w:r w:rsidRPr="006E5F57">
        <w:rPr>
          <w:rFonts w:ascii="Helvetica" w:eastAsia="Times New Roman" w:hAnsi="Helvetica" w:cs="Helvetica"/>
          <w:color w:val="000000"/>
          <w:sz w:val="24"/>
          <w:szCs w:val="24"/>
        </w:rPr>
        <w:t>Let’s</w:t>
      </w:r>
      <w:proofErr w:type="gramEnd"/>
      <w:r w:rsidRPr="006E5F57">
        <w:rPr>
          <w:rFonts w:ascii="Helvetica" w:eastAsia="Times New Roman" w:hAnsi="Helvetica" w:cs="Helvetica"/>
          <w:color w:val="000000"/>
          <w:sz w:val="24"/>
          <w:szCs w:val="24"/>
        </w:rPr>
        <w:t xml:space="preserve"> put together everything to solve the CIFRA-10. CIFAR-10 is a computer vision dataset for object classification. It has 60,000 </w:t>
      </w:r>
      <w:proofErr w:type="gramStart"/>
      <w:r w:rsidRPr="006E5F57">
        <w:rPr>
          <w:rFonts w:ascii="Helvetica" w:eastAsia="Times New Roman" w:hAnsi="Helvetica" w:cs="Helvetica"/>
          <w:color w:val="000000"/>
          <w:sz w:val="24"/>
          <w:szCs w:val="24"/>
        </w:rPr>
        <w:t>32x32 color</w:t>
      </w:r>
      <w:proofErr w:type="gramEnd"/>
      <w:r w:rsidRPr="006E5F57">
        <w:rPr>
          <w:rFonts w:ascii="Helvetica" w:eastAsia="Times New Roman" w:hAnsi="Helvetica" w:cs="Helvetica"/>
          <w:color w:val="000000"/>
          <w:sz w:val="24"/>
          <w:szCs w:val="24"/>
        </w:rPr>
        <w:t xml:space="preserve"> images belong</w:t>
      </w:r>
      <w:ins w:id="251" w:author="Renee Redding" w:date="2017-04-11T22:56:00Z">
        <w:r w:rsidR="00EC79C9">
          <w:rPr>
            <w:rFonts w:ascii="Helvetica" w:eastAsia="Times New Roman" w:hAnsi="Helvetica" w:cs="Helvetica"/>
            <w:color w:val="000000"/>
            <w:sz w:val="24"/>
            <w:szCs w:val="24"/>
          </w:rPr>
          <w:t>ing</w:t>
        </w:r>
      </w:ins>
      <w:r w:rsidRPr="006E5F57">
        <w:rPr>
          <w:rFonts w:ascii="Helvetica" w:eastAsia="Times New Roman" w:hAnsi="Helvetica" w:cs="Helvetica"/>
          <w:color w:val="000000"/>
          <w:sz w:val="24"/>
          <w:szCs w:val="24"/>
        </w:rPr>
        <w:t xml:space="preserve"> to one of 10 object classes, with 6000 images per class.</w:t>
      </w:r>
    </w:p>
    <w:p w:rsidR="006E5F57" w:rsidRPr="006E5F57" w:rsidRDefault="006E5F57" w:rsidP="006E5F57">
      <w:pPr>
        <w:shd w:val="clear" w:color="auto" w:fill="FFFFFF"/>
        <w:spacing w:before="300" w:after="300" w:line="240" w:lineRule="auto"/>
        <w:rPr>
          <w:rFonts w:ascii="Helvetica" w:eastAsia="Times New Roman" w:hAnsi="Helvetica" w:cs="Helvetica"/>
          <w:color w:val="000000"/>
          <w:sz w:val="24"/>
          <w:szCs w:val="24"/>
        </w:rPr>
      </w:pPr>
      <w:r w:rsidRPr="006E5F57">
        <w:rPr>
          <w:rFonts w:ascii="Helvetica" w:eastAsia="Times New Roman" w:hAnsi="Helvetica" w:cs="Helvetica"/>
          <w:color w:val="000000"/>
          <w:sz w:val="24"/>
          <w:szCs w:val="24"/>
        </w:rPr>
        <w:t xml:space="preserve">(Source Alex </w:t>
      </w:r>
      <w:proofErr w:type="spellStart"/>
      <w:r w:rsidRPr="006E5F57">
        <w:rPr>
          <w:rFonts w:ascii="Helvetica" w:eastAsia="Times New Roman" w:hAnsi="Helvetica" w:cs="Helvetica"/>
          <w:color w:val="000000"/>
          <w:sz w:val="24"/>
          <w:szCs w:val="24"/>
        </w:rPr>
        <w:t>Krizhevsky</w:t>
      </w:r>
      <w:proofErr w:type="spellEnd"/>
      <w:r w:rsidRPr="006E5F57">
        <w:rPr>
          <w:rFonts w:ascii="Helvetica" w:eastAsia="Times New Roman" w:hAnsi="Helvetica" w:cs="Helvetica"/>
          <w:color w:val="000000"/>
          <w:sz w:val="24"/>
          <w:szCs w:val="24"/>
        </w:rPr>
        <w:t>)</w:t>
      </w:r>
    </w:p>
    <w:p w:rsidR="006E5F57" w:rsidRPr="006E5F57" w:rsidRDefault="006E5F57" w:rsidP="006E5F57">
      <w:pPr>
        <w:shd w:val="clear" w:color="auto" w:fill="FFFFFF"/>
        <w:spacing w:line="240" w:lineRule="auto"/>
        <w:jc w:val="center"/>
        <w:rPr>
          <w:rFonts w:ascii="Helvetica" w:eastAsia="Times New Roman" w:hAnsi="Helvetica" w:cs="Helvetica"/>
          <w:color w:val="555555"/>
          <w:sz w:val="21"/>
          <w:szCs w:val="21"/>
        </w:rPr>
      </w:pPr>
    </w:p>
    <w:p w:rsidR="006E5F57" w:rsidRPr="006E5F57" w:rsidRDefault="006E5F57" w:rsidP="006E5F57">
      <w:pPr>
        <w:shd w:val="clear" w:color="auto" w:fill="FFFFFF"/>
        <w:spacing w:before="300" w:after="300" w:line="240" w:lineRule="auto"/>
        <w:rPr>
          <w:rFonts w:ascii="Helvetica" w:eastAsia="Times New Roman" w:hAnsi="Helvetica" w:cs="Helvetica"/>
          <w:color w:val="000000"/>
          <w:sz w:val="24"/>
          <w:szCs w:val="24"/>
        </w:rPr>
      </w:pPr>
      <w:r w:rsidRPr="006E5F57">
        <w:rPr>
          <w:rFonts w:ascii="Helvetica" w:eastAsia="Times New Roman" w:hAnsi="Helvetica" w:cs="Helvetica"/>
          <w:color w:val="000000"/>
          <w:sz w:val="24"/>
          <w:szCs w:val="24"/>
        </w:rPr>
        <w:t>We implement a fully connected network similar to the following to classify the CIFRA images to the corresponding classes. In our impl</w:t>
      </w:r>
      <w:ins w:id="252" w:author="Renee Redding" w:date="2017-04-11T22:57:00Z">
        <w:r w:rsidR="00EC79C9">
          <w:rPr>
            <w:rFonts w:ascii="Helvetica" w:eastAsia="Times New Roman" w:hAnsi="Helvetica" w:cs="Helvetica"/>
            <w:color w:val="000000"/>
            <w:sz w:val="24"/>
            <w:szCs w:val="24"/>
          </w:rPr>
          <w:t>e</w:t>
        </w:r>
      </w:ins>
      <w:r w:rsidRPr="006E5F57">
        <w:rPr>
          <w:rFonts w:ascii="Helvetica" w:eastAsia="Times New Roman" w:hAnsi="Helvetica" w:cs="Helvetica"/>
          <w:color w:val="000000"/>
          <w:sz w:val="24"/>
          <w:szCs w:val="24"/>
        </w:rPr>
        <w:t xml:space="preserve">mentation, we allow </w:t>
      </w:r>
      <w:ins w:id="253" w:author="Renee Redding" w:date="2017-04-11T22:57:00Z">
        <w:r w:rsidR="00EC79C9">
          <w:rPr>
            <w:rFonts w:ascii="Helvetica" w:eastAsia="Times New Roman" w:hAnsi="Helvetica" w:cs="Helvetica"/>
            <w:color w:val="000000"/>
            <w:sz w:val="24"/>
            <w:szCs w:val="24"/>
          </w:rPr>
          <w:t xml:space="preserve">the </w:t>
        </w:r>
      </w:ins>
      <w:r w:rsidRPr="006E5F57">
        <w:rPr>
          <w:rFonts w:ascii="Helvetica" w:eastAsia="Times New Roman" w:hAnsi="Helvetica" w:cs="Helvetica"/>
          <w:color w:val="000000"/>
          <w:sz w:val="24"/>
          <w:szCs w:val="24"/>
        </w:rPr>
        <w:t>user to control how many hidden layers to create and the number of nodes per layer.</w:t>
      </w:r>
    </w:p>
    <w:p w:rsidR="006E5F57" w:rsidRPr="006E5F57" w:rsidRDefault="006E5F57" w:rsidP="006E5F57">
      <w:pPr>
        <w:shd w:val="clear" w:color="auto" w:fill="FFFFFF"/>
        <w:spacing w:line="240" w:lineRule="auto"/>
        <w:jc w:val="center"/>
        <w:rPr>
          <w:rFonts w:ascii="Helvetica" w:eastAsia="Times New Roman" w:hAnsi="Helvetica" w:cs="Helvetica"/>
          <w:color w:val="555555"/>
          <w:sz w:val="21"/>
          <w:szCs w:val="21"/>
        </w:rPr>
      </w:pPr>
    </w:p>
    <w:p w:rsidR="006E5F57" w:rsidRPr="006E5F57" w:rsidRDefault="006E5F57" w:rsidP="006E5F57">
      <w:pPr>
        <w:shd w:val="clear" w:color="auto" w:fill="FFFFFF"/>
        <w:spacing w:after="0" w:line="240" w:lineRule="auto"/>
        <w:rPr>
          <w:rFonts w:ascii="Helvetica" w:eastAsia="Times New Roman" w:hAnsi="Helvetica" w:cs="Helvetica"/>
          <w:color w:val="000000"/>
          <w:sz w:val="24"/>
          <w:szCs w:val="24"/>
        </w:rPr>
      </w:pPr>
      <w:proofErr w:type="gramStart"/>
      <w:r w:rsidRPr="006E5F57">
        <w:rPr>
          <w:rFonts w:ascii="Helvetica" w:eastAsia="Times New Roman" w:hAnsi="Helvetica" w:cs="Helvetica"/>
          <w:color w:val="000000"/>
          <w:sz w:val="24"/>
          <w:szCs w:val="24"/>
        </w:rPr>
        <w:t>Let’s</w:t>
      </w:r>
      <w:proofErr w:type="gramEnd"/>
      <w:r w:rsidRPr="006E5F57">
        <w:rPr>
          <w:rFonts w:ascii="Helvetica" w:eastAsia="Times New Roman" w:hAnsi="Helvetica" w:cs="Helvetica"/>
          <w:color w:val="000000"/>
          <w:sz w:val="24"/>
          <w:szCs w:val="24"/>
        </w:rPr>
        <w:t xml:space="preserve"> have some boiler plate code that </w:t>
      </w:r>
      <w:ins w:id="254" w:author="Renee Redding" w:date="2017-04-11T22:57:00Z">
        <w:r w:rsidR="00EC79C9">
          <w:rPr>
            <w:rFonts w:ascii="Helvetica" w:eastAsia="Times New Roman" w:hAnsi="Helvetica" w:cs="Helvetica"/>
            <w:color w:val="000000"/>
            <w:sz w:val="24"/>
            <w:szCs w:val="24"/>
          </w:rPr>
          <w:t xml:space="preserve">we </w:t>
        </w:r>
      </w:ins>
      <w:r w:rsidRPr="006E5F57">
        <w:rPr>
          <w:rFonts w:ascii="Helvetica" w:eastAsia="Times New Roman" w:hAnsi="Helvetica" w:cs="Helvetica"/>
          <w:color w:val="000000"/>
          <w:sz w:val="24"/>
          <w:szCs w:val="24"/>
        </w:rPr>
        <w:t>did before. This is the forward feed and the back</w:t>
      </w:r>
      <w:ins w:id="255" w:author="Renee Redding" w:date="2017-04-11T22:57:00Z">
        <w:r w:rsidR="00EC79C9">
          <w:rPr>
            <w:rFonts w:ascii="Helvetica" w:eastAsia="Times New Roman" w:hAnsi="Helvetica" w:cs="Helvetica"/>
            <w:color w:val="000000"/>
            <w:sz w:val="24"/>
            <w:szCs w:val="24"/>
          </w:rPr>
          <w:t xml:space="preserve"> </w:t>
        </w:r>
      </w:ins>
      <w:r w:rsidRPr="006E5F57">
        <w:rPr>
          <w:rFonts w:ascii="Helvetica" w:eastAsia="Times New Roman" w:hAnsi="Helvetica" w:cs="Helvetica"/>
          <w:color w:val="000000"/>
          <w:sz w:val="24"/>
          <w:szCs w:val="24"/>
        </w:rPr>
        <w:t xml:space="preserve">propagation code </w:t>
      </w:r>
      <w:proofErr w:type="spellStart"/>
      <w:r w:rsidRPr="006E5F57">
        <w:rPr>
          <w:rFonts w:ascii="Helvetica" w:eastAsia="Times New Roman" w:hAnsi="Helvetica" w:cs="Helvetica"/>
          <w:color w:val="000000"/>
          <w:sz w:val="24"/>
          <w:szCs w:val="24"/>
        </w:rPr>
        <w:t>for</w:t>
      </w:r>
      <w:r w:rsidRPr="006E5F57">
        <w:rPr>
          <w:rFonts w:ascii="MathJax_Math-italic" w:eastAsia="Times New Roman" w:hAnsi="MathJax_Math-italic" w:cs="Helvetica"/>
          <w:color w:val="000000"/>
          <w:sz w:val="29"/>
          <w:szCs w:val="29"/>
          <w:bdr w:val="none" w:sz="0" w:space="0" w:color="auto" w:frame="1"/>
        </w:rPr>
        <w:t>y</w:t>
      </w:r>
      <w:proofErr w:type="spellEnd"/>
      <w:r w:rsidRPr="006E5F57">
        <w:rPr>
          <w:rFonts w:ascii="MathJax_Main" w:eastAsia="Times New Roman" w:hAnsi="MathJax_Main" w:cs="Helvetica"/>
          <w:color w:val="000000"/>
          <w:sz w:val="29"/>
          <w:szCs w:val="29"/>
          <w:bdr w:val="none" w:sz="0" w:space="0" w:color="auto" w:frame="1"/>
        </w:rPr>
        <w:t>=</w:t>
      </w:r>
      <w:proofErr w:type="spellStart"/>
      <w:r w:rsidRPr="006E5F57">
        <w:rPr>
          <w:rFonts w:ascii="MathJax_Math-italic" w:eastAsia="Times New Roman" w:hAnsi="MathJax_Math-italic" w:cs="Helvetica"/>
          <w:color w:val="000000"/>
          <w:sz w:val="29"/>
          <w:szCs w:val="29"/>
          <w:bdr w:val="none" w:sz="0" w:space="0" w:color="auto" w:frame="1"/>
        </w:rPr>
        <w:t>Wx</w:t>
      </w:r>
      <w:r w:rsidRPr="006E5F57">
        <w:rPr>
          <w:rFonts w:ascii="MathJax_Main" w:eastAsia="Times New Roman" w:hAnsi="MathJax_Main" w:cs="Helvetica"/>
          <w:color w:val="000000"/>
          <w:sz w:val="29"/>
          <w:szCs w:val="29"/>
          <w:bdr w:val="none" w:sz="0" w:space="0" w:color="auto" w:frame="1"/>
        </w:rPr>
        <w:t>+</w:t>
      </w:r>
      <w:r w:rsidRPr="006E5F57">
        <w:rPr>
          <w:rFonts w:ascii="MathJax_Math-italic" w:eastAsia="Times New Roman" w:hAnsi="MathJax_Math-italic" w:cs="Helvetica"/>
          <w:color w:val="000000"/>
          <w:sz w:val="29"/>
          <w:szCs w:val="29"/>
          <w:bdr w:val="none" w:sz="0" w:space="0" w:color="auto" w:frame="1"/>
        </w:rPr>
        <w:t>b</w:t>
      </w:r>
      <w:r w:rsidRPr="006E5F57">
        <w:rPr>
          <w:rFonts w:ascii="Helvetica" w:eastAsia="Times New Roman" w:hAnsi="Helvetica" w:cs="Helvetica"/>
          <w:color w:val="000000"/>
          <w:sz w:val="24"/>
          <w:szCs w:val="24"/>
          <w:bdr w:val="none" w:sz="0" w:space="0" w:color="auto" w:frame="1"/>
        </w:rPr>
        <w:t>y</w:t>
      </w:r>
      <w:proofErr w:type="spellEnd"/>
      <w:r w:rsidRPr="006E5F57">
        <w:rPr>
          <w:rFonts w:ascii="Helvetica" w:eastAsia="Times New Roman" w:hAnsi="Helvetica" w:cs="Helvetica"/>
          <w:color w:val="000000"/>
          <w:sz w:val="24"/>
          <w:szCs w:val="24"/>
          <w:bdr w:val="none" w:sz="0" w:space="0" w:color="auto" w:frame="1"/>
        </w:rPr>
        <w:t>=</w:t>
      </w:r>
      <w:proofErr w:type="spellStart"/>
      <w:r w:rsidRPr="006E5F57">
        <w:rPr>
          <w:rFonts w:ascii="Helvetica" w:eastAsia="Times New Roman" w:hAnsi="Helvetica" w:cs="Helvetica"/>
          <w:color w:val="000000"/>
          <w:sz w:val="24"/>
          <w:szCs w:val="24"/>
          <w:bdr w:val="none" w:sz="0" w:space="0" w:color="auto" w:frame="1"/>
        </w:rPr>
        <w:t>Wx+b</w:t>
      </w:r>
      <w:proofErr w:type="spellEnd"/>
      <w:r w:rsidRPr="006E5F57">
        <w:rPr>
          <w:rFonts w:ascii="Helvetica" w:eastAsia="Times New Roman" w:hAnsi="Helvetica" w:cs="Helvetica"/>
          <w:color w:val="000000"/>
          <w:sz w:val="24"/>
          <w:szCs w:val="24"/>
        </w:rPr>
        <w:t xml:space="preserve"> and the </w:t>
      </w:r>
      <w:proofErr w:type="spellStart"/>
      <w:r w:rsidRPr="006E5F57">
        <w:rPr>
          <w:rFonts w:ascii="Helvetica" w:eastAsia="Times New Roman" w:hAnsi="Helvetica" w:cs="Helvetica"/>
          <w:color w:val="000000"/>
          <w:sz w:val="24"/>
          <w:szCs w:val="24"/>
        </w:rPr>
        <w:t>ReLU</w:t>
      </w:r>
      <w:proofErr w:type="spellEnd"/>
      <w:r w:rsidRPr="006E5F57">
        <w:rPr>
          <w:rFonts w:ascii="Helvetica" w:eastAsia="Times New Roman" w:hAnsi="Helvetica" w:cs="Helvetica"/>
          <w:color w:val="000000"/>
          <w:sz w:val="24"/>
          <w:szCs w:val="24"/>
        </w:rPr>
        <w:t>.</w:t>
      </w:r>
    </w:p>
    <w:p w:rsidR="006E5F57" w:rsidRPr="006E5F57" w:rsidRDefault="006E5F57" w:rsidP="006E5F57">
      <w:pPr>
        <w:shd w:val="clear" w:color="auto" w:fill="FFFFFF"/>
        <w:spacing w:before="300" w:after="300" w:line="240" w:lineRule="auto"/>
        <w:rPr>
          <w:rFonts w:ascii="Helvetica" w:eastAsia="Times New Roman" w:hAnsi="Helvetica" w:cs="Helvetica"/>
          <w:color w:val="000000"/>
          <w:sz w:val="24"/>
          <w:szCs w:val="24"/>
        </w:rPr>
      </w:pPr>
      <w:r w:rsidRPr="006E5F57">
        <w:rPr>
          <w:rFonts w:ascii="Helvetica" w:eastAsia="Times New Roman" w:hAnsi="Helvetica" w:cs="Helvetica"/>
          <w:color w:val="000000"/>
          <w:sz w:val="24"/>
          <w:szCs w:val="24"/>
        </w:rPr>
        <w:t xml:space="preserve">We combine them to form a forward feed and a backpropagation “affine </w:t>
      </w:r>
      <w:proofErr w:type="spellStart"/>
      <w:r w:rsidRPr="006E5F57">
        <w:rPr>
          <w:rFonts w:ascii="Helvetica" w:eastAsia="Times New Roman" w:hAnsi="Helvetica" w:cs="Helvetica"/>
          <w:color w:val="000000"/>
          <w:sz w:val="24"/>
          <w:szCs w:val="24"/>
        </w:rPr>
        <w:t>relu</w:t>
      </w:r>
      <w:proofErr w:type="spellEnd"/>
      <w:r w:rsidRPr="006E5F57">
        <w:rPr>
          <w:rFonts w:ascii="Helvetica" w:eastAsia="Times New Roman" w:hAnsi="Helvetica" w:cs="Helvetica"/>
          <w:color w:val="000000"/>
          <w:sz w:val="24"/>
          <w:szCs w:val="24"/>
        </w:rPr>
        <w:t>” layer.</w:t>
      </w:r>
    </w:p>
    <w:p w:rsidR="006E5F57" w:rsidRPr="006E5F57" w:rsidRDefault="006E5F57" w:rsidP="006E5F57">
      <w:pPr>
        <w:shd w:val="clear" w:color="auto" w:fill="FFFFFF"/>
        <w:spacing w:before="300" w:after="300" w:line="240" w:lineRule="auto"/>
        <w:rPr>
          <w:rFonts w:ascii="Helvetica" w:eastAsia="Times New Roman" w:hAnsi="Helvetica" w:cs="Helvetica"/>
          <w:color w:val="000000"/>
          <w:sz w:val="24"/>
          <w:szCs w:val="24"/>
        </w:rPr>
      </w:pPr>
      <w:r w:rsidRPr="006E5F57">
        <w:rPr>
          <w:rFonts w:ascii="Helvetica" w:eastAsia="Times New Roman" w:hAnsi="Helvetica" w:cs="Helvetica"/>
          <w:color w:val="000000"/>
          <w:sz w:val="24"/>
          <w:szCs w:val="24"/>
        </w:rPr>
        <w:t xml:space="preserve">Our </w:t>
      </w:r>
      <w:proofErr w:type="spellStart"/>
      <w:r w:rsidRPr="006E5F57">
        <w:rPr>
          <w:rFonts w:ascii="Helvetica" w:eastAsia="Times New Roman" w:hAnsi="Helvetica" w:cs="Helvetica"/>
          <w:color w:val="000000"/>
          <w:sz w:val="24"/>
          <w:szCs w:val="24"/>
        </w:rPr>
        <w:t>softmax</w:t>
      </w:r>
      <w:proofErr w:type="spellEnd"/>
      <w:r w:rsidRPr="006E5F57">
        <w:rPr>
          <w:rFonts w:ascii="Helvetica" w:eastAsia="Times New Roman" w:hAnsi="Helvetica" w:cs="Helvetica"/>
          <w:color w:val="000000"/>
          <w:sz w:val="24"/>
          <w:szCs w:val="24"/>
        </w:rPr>
        <w:t xml:space="preserve"> function</w:t>
      </w:r>
    </w:p>
    <w:p w:rsidR="006E5F57" w:rsidRPr="006E5F57" w:rsidRDefault="006E5F57" w:rsidP="006E5F57">
      <w:pPr>
        <w:shd w:val="clear" w:color="auto" w:fill="FFFFFF"/>
        <w:spacing w:before="300" w:after="300" w:line="240" w:lineRule="auto"/>
        <w:rPr>
          <w:rFonts w:ascii="Helvetica" w:eastAsia="Times New Roman" w:hAnsi="Helvetica" w:cs="Helvetica"/>
          <w:color w:val="000000"/>
          <w:sz w:val="24"/>
          <w:szCs w:val="24"/>
        </w:rPr>
      </w:pPr>
      <w:r w:rsidRPr="006E5F57">
        <w:rPr>
          <w:rFonts w:ascii="Helvetica" w:eastAsia="Times New Roman" w:hAnsi="Helvetica" w:cs="Helvetica"/>
          <w:color w:val="000000"/>
          <w:sz w:val="24"/>
          <w:szCs w:val="24"/>
        </w:rPr>
        <w:lastRenderedPageBreak/>
        <w:t xml:space="preserve">We are creating a </w:t>
      </w:r>
      <w:proofErr w:type="spellStart"/>
      <w:r w:rsidRPr="006E5F57">
        <w:rPr>
          <w:rFonts w:ascii="Helvetica" w:eastAsia="Times New Roman" w:hAnsi="Helvetica" w:cs="Helvetica"/>
          <w:color w:val="000000"/>
          <w:sz w:val="24"/>
          <w:szCs w:val="24"/>
        </w:rPr>
        <w:t>FullyConnectedNet</w:t>
      </w:r>
      <w:proofErr w:type="spellEnd"/>
      <w:r w:rsidRPr="006E5F57">
        <w:rPr>
          <w:rFonts w:ascii="Helvetica" w:eastAsia="Times New Roman" w:hAnsi="Helvetica" w:cs="Helvetica"/>
          <w:color w:val="000000"/>
          <w:sz w:val="24"/>
          <w:szCs w:val="24"/>
        </w:rPr>
        <w:t xml:space="preserve"> network with </w:t>
      </w:r>
      <w:proofErr w:type="gramStart"/>
      <w:r w:rsidRPr="006E5F57">
        <w:rPr>
          <w:rFonts w:ascii="Helvetica" w:eastAsia="Times New Roman" w:hAnsi="Helvetica" w:cs="Helvetica"/>
          <w:color w:val="000000"/>
          <w:sz w:val="24"/>
          <w:szCs w:val="24"/>
        </w:rPr>
        <w:t>3</w:t>
      </w:r>
      <w:proofErr w:type="gramEnd"/>
      <w:r w:rsidRPr="006E5F57">
        <w:rPr>
          <w:rFonts w:ascii="Helvetica" w:eastAsia="Times New Roman" w:hAnsi="Helvetica" w:cs="Helvetica"/>
          <w:color w:val="000000"/>
          <w:sz w:val="24"/>
          <w:szCs w:val="24"/>
        </w:rPr>
        <w:t xml:space="preserve"> hidden layers with (100, 50, 25)</w:t>
      </w:r>
      <w:ins w:id="256" w:author="Renee Redding" w:date="2017-04-11T22:57:00Z">
        <w:r w:rsidR="00EC79C9">
          <w:rPr>
            <w:rFonts w:ascii="Helvetica" w:eastAsia="Times New Roman" w:hAnsi="Helvetica" w:cs="Helvetica"/>
            <w:color w:val="000000"/>
            <w:sz w:val="24"/>
            <w:szCs w:val="24"/>
          </w:rPr>
          <w:t>,</w:t>
        </w:r>
      </w:ins>
      <w:r w:rsidRPr="006E5F57">
        <w:rPr>
          <w:rFonts w:ascii="Helvetica" w:eastAsia="Times New Roman" w:hAnsi="Helvetica" w:cs="Helvetica"/>
          <w:color w:val="000000"/>
          <w:sz w:val="24"/>
          <w:szCs w:val="24"/>
        </w:rPr>
        <w:t xml:space="preserve"> nodes respectively.</w:t>
      </w:r>
    </w:p>
    <w:p w:rsidR="006E5F57" w:rsidRPr="006E5F57" w:rsidRDefault="006E5F57" w:rsidP="006E5F57">
      <w:pPr>
        <w:shd w:val="clear" w:color="auto" w:fill="FFFFFF"/>
        <w:spacing w:before="300" w:after="300" w:line="240" w:lineRule="auto"/>
        <w:rPr>
          <w:rFonts w:ascii="Helvetica" w:eastAsia="Times New Roman" w:hAnsi="Helvetica" w:cs="Helvetica"/>
          <w:color w:val="000000"/>
          <w:sz w:val="24"/>
          <w:szCs w:val="24"/>
        </w:rPr>
      </w:pPr>
      <w:r w:rsidRPr="006E5F57">
        <w:rPr>
          <w:rFonts w:ascii="Helvetica" w:eastAsia="Times New Roman" w:hAnsi="Helvetica" w:cs="Helvetica"/>
          <w:color w:val="000000"/>
          <w:sz w:val="24"/>
          <w:szCs w:val="24"/>
        </w:rPr>
        <w:t xml:space="preserve">Here is the key part in computing the loss. We do a feed forward, use </w:t>
      </w:r>
      <w:proofErr w:type="spellStart"/>
      <w:r w:rsidRPr="006E5F57">
        <w:rPr>
          <w:rFonts w:ascii="Helvetica" w:eastAsia="Times New Roman" w:hAnsi="Helvetica" w:cs="Helvetica"/>
          <w:color w:val="000000"/>
          <w:sz w:val="24"/>
          <w:szCs w:val="24"/>
        </w:rPr>
        <w:t>softmax</w:t>
      </w:r>
      <w:proofErr w:type="spellEnd"/>
      <w:r w:rsidRPr="006E5F57">
        <w:rPr>
          <w:rFonts w:ascii="Helvetica" w:eastAsia="Times New Roman" w:hAnsi="Helvetica" w:cs="Helvetica"/>
          <w:color w:val="000000"/>
          <w:sz w:val="24"/>
          <w:szCs w:val="24"/>
        </w:rPr>
        <w:t xml:space="preserve"> to compute the los</w:t>
      </w:r>
      <w:ins w:id="257" w:author="Renee Redding" w:date="2017-04-11T22:58:00Z">
        <w:r w:rsidR="00EC79C9">
          <w:rPr>
            <w:rFonts w:ascii="Helvetica" w:eastAsia="Times New Roman" w:hAnsi="Helvetica" w:cs="Helvetica"/>
            <w:color w:val="000000"/>
            <w:sz w:val="24"/>
            <w:szCs w:val="24"/>
          </w:rPr>
          <w:t>s</w:t>
        </w:r>
      </w:ins>
      <w:del w:id="258" w:author="Renee Redding" w:date="2017-04-11T22:58:00Z">
        <w:r w:rsidRPr="006E5F57" w:rsidDel="00EC79C9">
          <w:rPr>
            <w:rFonts w:ascii="Helvetica" w:eastAsia="Times New Roman" w:hAnsi="Helvetica" w:cs="Helvetica"/>
            <w:color w:val="000000"/>
            <w:sz w:val="24"/>
            <w:szCs w:val="24"/>
          </w:rPr>
          <w:delText>t</w:delText>
        </w:r>
      </w:del>
      <w:r w:rsidRPr="006E5F57">
        <w:rPr>
          <w:rFonts w:ascii="Helvetica" w:eastAsia="Times New Roman" w:hAnsi="Helvetica" w:cs="Helvetica"/>
          <w:color w:val="000000"/>
          <w:sz w:val="24"/>
          <w:szCs w:val="24"/>
        </w:rPr>
        <w:t>, and compute all the gradients for the back</w:t>
      </w:r>
      <w:ins w:id="259" w:author="Renee Redding" w:date="2017-04-11T22:58:00Z">
        <w:r w:rsidR="00EC79C9">
          <w:rPr>
            <w:rFonts w:ascii="Helvetica" w:eastAsia="Times New Roman" w:hAnsi="Helvetica" w:cs="Helvetica"/>
            <w:color w:val="000000"/>
            <w:sz w:val="24"/>
            <w:szCs w:val="24"/>
          </w:rPr>
          <w:t xml:space="preserve"> </w:t>
        </w:r>
      </w:ins>
      <w:r w:rsidRPr="006E5F57">
        <w:rPr>
          <w:rFonts w:ascii="Helvetica" w:eastAsia="Times New Roman" w:hAnsi="Helvetica" w:cs="Helvetica"/>
          <w:color w:val="000000"/>
          <w:sz w:val="24"/>
          <w:szCs w:val="24"/>
        </w:rPr>
        <w:t>propagation. The code should be familiar, and the comment should be self-</w:t>
      </w:r>
      <w:del w:id="260" w:author="Renee Redding" w:date="2017-04-11T22:58:00Z">
        <w:r w:rsidRPr="006E5F57" w:rsidDel="00EC79C9">
          <w:rPr>
            <w:rFonts w:ascii="Helvetica" w:eastAsia="Times New Roman" w:hAnsi="Helvetica" w:cs="Helvetica"/>
            <w:color w:val="000000"/>
            <w:sz w:val="24"/>
            <w:szCs w:val="24"/>
          </w:rPr>
          <w:delText>explanable</w:delText>
        </w:r>
      </w:del>
      <w:ins w:id="261" w:author="Renee Redding" w:date="2017-04-11T22:58:00Z">
        <w:r w:rsidR="00EC79C9">
          <w:rPr>
            <w:rFonts w:ascii="Helvetica" w:eastAsia="Times New Roman" w:hAnsi="Helvetica" w:cs="Helvetica"/>
            <w:color w:val="000000"/>
            <w:sz w:val="24"/>
            <w:szCs w:val="24"/>
          </w:rPr>
          <w:t>explanatory</w:t>
        </w:r>
      </w:ins>
      <w:r w:rsidRPr="006E5F57">
        <w:rPr>
          <w:rFonts w:ascii="Helvetica" w:eastAsia="Times New Roman" w:hAnsi="Helvetica" w:cs="Helvetica"/>
          <w:color w:val="000000"/>
          <w:sz w:val="24"/>
          <w:szCs w:val="24"/>
        </w:rPr>
        <w:t>.</w:t>
      </w:r>
    </w:p>
    <w:p w:rsidR="006E5F57" w:rsidRPr="006E5F57" w:rsidRDefault="006E5F57" w:rsidP="006E5F57">
      <w:pPr>
        <w:shd w:val="clear" w:color="auto" w:fill="FFFFFF"/>
        <w:spacing w:before="300" w:after="300" w:line="240" w:lineRule="auto"/>
        <w:rPr>
          <w:rFonts w:ascii="Helvetica" w:eastAsia="Times New Roman" w:hAnsi="Helvetica" w:cs="Helvetica"/>
          <w:color w:val="000000"/>
          <w:sz w:val="24"/>
          <w:szCs w:val="24"/>
        </w:rPr>
      </w:pPr>
      <w:r w:rsidRPr="006E5F57">
        <w:rPr>
          <w:rFonts w:ascii="Helvetica" w:eastAsia="Times New Roman" w:hAnsi="Helvetica" w:cs="Helvetica"/>
          <w:color w:val="000000"/>
          <w:sz w:val="24"/>
          <w:szCs w:val="24"/>
        </w:rPr>
        <w:t>Here is the code of training the model:</w:t>
      </w:r>
    </w:p>
    <w:p w:rsidR="006E5F57" w:rsidRPr="006E5F57" w:rsidRDefault="006E5F57" w:rsidP="006E5F57">
      <w:pPr>
        <w:shd w:val="clear" w:color="auto" w:fill="FFFFFF"/>
        <w:spacing w:before="300" w:after="300" w:line="240" w:lineRule="auto"/>
        <w:rPr>
          <w:rFonts w:ascii="Helvetica" w:eastAsia="Times New Roman" w:hAnsi="Helvetica" w:cs="Helvetica"/>
          <w:color w:val="000000"/>
          <w:sz w:val="24"/>
          <w:szCs w:val="24"/>
        </w:rPr>
      </w:pPr>
      <w:proofErr w:type="gramStart"/>
      <w:r w:rsidRPr="006E5F57">
        <w:rPr>
          <w:rFonts w:ascii="Helvetica" w:eastAsia="Times New Roman" w:hAnsi="Helvetica" w:cs="Helvetica"/>
          <w:color w:val="000000"/>
          <w:sz w:val="24"/>
          <w:szCs w:val="24"/>
        </w:rPr>
        <w:t>And</w:t>
      </w:r>
      <w:proofErr w:type="gramEnd"/>
      <w:ins w:id="262" w:author="Renee Redding" w:date="2017-04-11T22:58:00Z">
        <w:r w:rsidR="00EC79C9">
          <w:rPr>
            <w:rFonts w:ascii="Helvetica" w:eastAsia="Times New Roman" w:hAnsi="Helvetica" w:cs="Helvetica"/>
            <w:color w:val="000000"/>
            <w:sz w:val="24"/>
            <w:szCs w:val="24"/>
          </w:rPr>
          <w:t xml:space="preserve">, </w:t>
        </w:r>
      </w:ins>
      <w:del w:id="263" w:author="Renee Redding" w:date="2017-04-11T22:58:00Z">
        <w:r w:rsidRPr="006E5F57" w:rsidDel="00EC79C9">
          <w:rPr>
            <w:rFonts w:ascii="Helvetica" w:eastAsia="Times New Roman" w:hAnsi="Helvetica" w:cs="Helvetica"/>
            <w:color w:val="000000"/>
            <w:sz w:val="24"/>
            <w:szCs w:val="24"/>
          </w:rPr>
          <w:delText xml:space="preserve"> </w:delText>
        </w:r>
      </w:del>
      <w:r w:rsidRPr="006E5F57">
        <w:rPr>
          <w:rFonts w:ascii="Helvetica" w:eastAsia="Times New Roman" w:hAnsi="Helvetica" w:cs="Helvetica"/>
          <w:color w:val="000000"/>
          <w:sz w:val="24"/>
          <w:szCs w:val="24"/>
        </w:rPr>
        <w:t>the code of making predictions:</w:t>
      </w:r>
    </w:p>
    <w:p w:rsidR="006E5F57" w:rsidRPr="006E5F57" w:rsidRDefault="006E5F57" w:rsidP="006E5F57">
      <w:pPr>
        <w:shd w:val="clear" w:color="auto" w:fill="FFFFFF"/>
        <w:spacing w:before="300" w:after="300" w:line="240" w:lineRule="auto"/>
        <w:rPr>
          <w:rFonts w:ascii="Helvetica" w:eastAsia="Times New Roman" w:hAnsi="Helvetica" w:cs="Helvetica"/>
          <w:color w:val="000000"/>
          <w:sz w:val="24"/>
          <w:szCs w:val="24"/>
        </w:rPr>
      </w:pPr>
      <w:r w:rsidRPr="006E5F57">
        <w:rPr>
          <w:rFonts w:ascii="Helvetica" w:eastAsia="Times New Roman" w:hAnsi="Helvetica" w:cs="Helvetica"/>
          <w:color w:val="000000"/>
          <w:sz w:val="24"/>
          <w:szCs w:val="24"/>
        </w:rPr>
        <w:t xml:space="preserve">We will not show the code of preparing the data and the code performing the gradient descent. For the gradient descent, people use out of the box libraries to solve it. We will demonstrate it using </w:t>
      </w:r>
      <w:proofErr w:type="spellStart"/>
      <w:r w:rsidRPr="006E5F57">
        <w:rPr>
          <w:rFonts w:ascii="Helvetica" w:eastAsia="Times New Roman" w:hAnsi="Helvetica" w:cs="Helvetica"/>
          <w:color w:val="000000"/>
          <w:sz w:val="24"/>
          <w:szCs w:val="24"/>
        </w:rPr>
        <w:t>TensorFlow</w:t>
      </w:r>
      <w:proofErr w:type="spellEnd"/>
      <w:r w:rsidRPr="006E5F57">
        <w:rPr>
          <w:rFonts w:ascii="Helvetica" w:eastAsia="Times New Roman" w:hAnsi="Helvetica" w:cs="Helvetica"/>
          <w:color w:val="000000"/>
          <w:sz w:val="24"/>
          <w:szCs w:val="24"/>
        </w:rPr>
        <w:t xml:space="preserve"> in the next section.</w:t>
      </w:r>
    </w:p>
    <w:p w:rsidR="006E5F57" w:rsidRPr="006E5F57" w:rsidRDefault="006E5F57" w:rsidP="006E5F57">
      <w:pPr>
        <w:shd w:val="clear" w:color="auto" w:fill="FFFFFF"/>
        <w:spacing w:after="0" w:line="240" w:lineRule="auto"/>
        <w:rPr>
          <w:rFonts w:ascii="Helvetica" w:eastAsia="Times New Roman" w:hAnsi="Helvetica" w:cs="Helvetica"/>
          <w:color w:val="000000"/>
          <w:sz w:val="24"/>
          <w:szCs w:val="24"/>
        </w:rPr>
      </w:pPr>
      <w:r w:rsidRPr="006E5F57">
        <w:rPr>
          <w:rFonts w:ascii="Helvetica" w:eastAsia="Times New Roman" w:hAnsi="Helvetica" w:cs="Helvetica"/>
          <w:b/>
          <w:bCs/>
          <w:color w:val="000000"/>
          <w:sz w:val="24"/>
          <w:szCs w:val="24"/>
        </w:rPr>
        <w:t>Deep learning is about creat</w:t>
      </w:r>
      <w:ins w:id="264" w:author="Renee Redding" w:date="2017-04-11T22:59:00Z">
        <w:r w:rsidR="00EC79C9">
          <w:rPr>
            <w:rFonts w:ascii="Helvetica" w:eastAsia="Times New Roman" w:hAnsi="Helvetica" w:cs="Helvetica"/>
            <w:b/>
            <w:bCs/>
            <w:color w:val="000000"/>
            <w:sz w:val="24"/>
            <w:szCs w:val="24"/>
          </w:rPr>
          <w:t>ing</w:t>
        </w:r>
      </w:ins>
      <w:del w:id="265" w:author="Renee Redding" w:date="2017-04-11T22:59:00Z">
        <w:r w:rsidRPr="006E5F57" w:rsidDel="00EC79C9">
          <w:rPr>
            <w:rFonts w:ascii="Helvetica" w:eastAsia="Times New Roman" w:hAnsi="Helvetica" w:cs="Helvetica"/>
            <w:b/>
            <w:bCs/>
            <w:color w:val="000000"/>
            <w:sz w:val="24"/>
            <w:szCs w:val="24"/>
          </w:rPr>
          <w:delText>e</w:delText>
        </w:r>
      </w:del>
      <w:r w:rsidRPr="006E5F57">
        <w:rPr>
          <w:rFonts w:ascii="Helvetica" w:eastAsia="Times New Roman" w:hAnsi="Helvetica" w:cs="Helvetica"/>
          <w:b/>
          <w:bCs/>
          <w:color w:val="000000"/>
          <w:sz w:val="24"/>
          <w:szCs w:val="24"/>
        </w:rPr>
        <w:t xml:space="preserve"> a model by learning from data</w:t>
      </w:r>
      <w:r w:rsidRPr="006E5F57">
        <w:rPr>
          <w:rFonts w:ascii="Helvetica" w:eastAsia="Times New Roman" w:hAnsi="Helvetica" w:cs="Helvetica"/>
          <w:color w:val="000000"/>
          <w:sz w:val="24"/>
          <w:szCs w:val="24"/>
        </w:rPr>
        <w:t xml:space="preserve">. We have solved a visual recognition problem that </w:t>
      </w:r>
      <w:ins w:id="266" w:author="Renee Redding" w:date="2017-04-11T22:59:00Z">
        <w:r w:rsidR="00EC79C9">
          <w:rPr>
            <w:rFonts w:ascii="Helvetica" w:eastAsia="Times New Roman" w:hAnsi="Helvetica" w:cs="Helvetica"/>
            <w:color w:val="000000"/>
            <w:sz w:val="24"/>
            <w:szCs w:val="24"/>
          </w:rPr>
          <w:t xml:space="preserve">is </w:t>
        </w:r>
      </w:ins>
      <w:r w:rsidRPr="006E5F57">
        <w:rPr>
          <w:rFonts w:ascii="Helvetica" w:eastAsia="Times New Roman" w:hAnsi="Helvetica" w:cs="Helvetica"/>
          <w:color w:val="000000"/>
          <w:sz w:val="24"/>
          <w:szCs w:val="24"/>
        </w:rPr>
        <w:t xml:space="preserve">otherwise </w:t>
      </w:r>
      <w:del w:id="267" w:author="Renee Redding" w:date="2017-04-11T22:59:00Z">
        <w:r w:rsidRPr="006E5F57" w:rsidDel="00EC79C9">
          <w:rPr>
            <w:rFonts w:ascii="Helvetica" w:eastAsia="Times New Roman" w:hAnsi="Helvetica" w:cs="Helvetica"/>
            <w:color w:val="000000"/>
            <w:sz w:val="24"/>
            <w:szCs w:val="24"/>
          </w:rPr>
          <w:delText xml:space="preserve">hard </w:delText>
        </w:r>
      </w:del>
      <w:ins w:id="268" w:author="Renee Redding" w:date="2017-04-11T22:59:00Z">
        <w:r w:rsidR="00EC79C9">
          <w:rPr>
            <w:rFonts w:ascii="Helvetica" w:eastAsia="Times New Roman" w:hAnsi="Helvetica" w:cs="Helvetica"/>
            <w:color w:val="000000"/>
            <w:sz w:val="24"/>
            <w:szCs w:val="24"/>
          </w:rPr>
          <w:t>difficult</w:t>
        </w:r>
        <w:r w:rsidR="00EC79C9" w:rsidRPr="006E5F57">
          <w:rPr>
            <w:rFonts w:ascii="Helvetica" w:eastAsia="Times New Roman" w:hAnsi="Helvetica" w:cs="Helvetica"/>
            <w:color w:val="000000"/>
            <w:sz w:val="24"/>
            <w:szCs w:val="24"/>
          </w:rPr>
          <w:t xml:space="preserve"> </w:t>
        </w:r>
      </w:ins>
      <w:r w:rsidRPr="006E5F57">
        <w:rPr>
          <w:rFonts w:ascii="Helvetica" w:eastAsia="Times New Roman" w:hAnsi="Helvetica" w:cs="Helvetica"/>
          <w:color w:val="000000"/>
          <w:sz w:val="24"/>
          <w:szCs w:val="24"/>
        </w:rPr>
        <w:t>to solve. Instead of coding all the rules</w:t>
      </w:r>
      <w:ins w:id="269" w:author="Renee Redding" w:date="2017-04-11T22:59:00Z">
        <w:r w:rsidR="00EC79C9">
          <w:rPr>
            <w:rFonts w:ascii="Helvetica" w:eastAsia="Times New Roman" w:hAnsi="Helvetica" w:cs="Helvetica"/>
            <w:color w:val="000000"/>
            <w:sz w:val="24"/>
            <w:szCs w:val="24"/>
          </w:rPr>
          <w:t>,</w:t>
        </w:r>
      </w:ins>
      <w:r w:rsidRPr="006E5F57">
        <w:rPr>
          <w:rFonts w:ascii="Helvetica" w:eastAsia="Times New Roman" w:hAnsi="Helvetica" w:cs="Helvetica"/>
          <w:color w:val="000000"/>
          <w:sz w:val="24"/>
          <w:szCs w:val="24"/>
        </w:rPr>
        <w:t xml:space="preserve"> which is impossible for the CIFRA problem, we create a FC network to learn the model from data. The accuracy of our model is reasonable using the FC layer, but easily beat by adding convolution layers. Hence, we will not spend more effort for now.</w:t>
      </w:r>
    </w:p>
    <w:p w:rsidR="006E5F57" w:rsidRPr="006E5F57" w:rsidRDefault="006E5F57" w:rsidP="006E5F57">
      <w:pPr>
        <w:shd w:val="clear" w:color="auto" w:fill="FFFFFF"/>
        <w:spacing w:before="600" w:after="300" w:line="240" w:lineRule="auto"/>
        <w:outlineLvl w:val="2"/>
        <w:rPr>
          <w:rFonts w:ascii="Helvetica" w:eastAsia="Times New Roman" w:hAnsi="Helvetica" w:cs="Helvetica"/>
          <w:color w:val="000000"/>
          <w:spacing w:val="-15"/>
          <w:sz w:val="39"/>
          <w:szCs w:val="39"/>
        </w:rPr>
      </w:pPr>
      <w:proofErr w:type="spellStart"/>
      <w:r w:rsidRPr="006E5F57">
        <w:rPr>
          <w:rFonts w:ascii="Helvetica" w:eastAsia="Times New Roman" w:hAnsi="Helvetica" w:cs="Helvetica"/>
          <w:color w:val="000000"/>
          <w:spacing w:val="-15"/>
          <w:sz w:val="39"/>
          <w:szCs w:val="39"/>
        </w:rPr>
        <w:t>MNist</w:t>
      </w:r>
      <w:proofErr w:type="spellEnd"/>
    </w:p>
    <w:p w:rsidR="006E5F57" w:rsidRPr="006E5F57" w:rsidRDefault="006E5F57" w:rsidP="006E5F57">
      <w:pPr>
        <w:shd w:val="clear" w:color="auto" w:fill="FFFFFF"/>
        <w:spacing w:before="300" w:after="300" w:line="240" w:lineRule="auto"/>
        <w:rPr>
          <w:rFonts w:ascii="Helvetica" w:eastAsia="Times New Roman" w:hAnsi="Helvetica" w:cs="Helvetica"/>
          <w:color w:val="000000"/>
          <w:sz w:val="24"/>
          <w:szCs w:val="24"/>
        </w:rPr>
      </w:pPr>
      <w:r w:rsidRPr="006E5F57">
        <w:rPr>
          <w:rFonts w:ascii="Helvetica" w:eastAsia="Times New Roman" w:hAnsi="Helvetica" w:cs="Helvetica"/>
          <w:color w:val="000000"/>
          <w:sz w:val="24"/>
          <w:szCs w:val="24"/>
        </w:rPr>
        <w:t>One of the first deep learning dataset</w:t>
      </w:r>
      <w:ins w:id="270" w:author="Renee Redding" w:date="2017-04-11T22:59:00Z">
        <w:r w:rsidR="00EC79C9">
          <w:rPr>
            <w:rFonts w:ascii="Helvetica" w:eastAsia="Times New Roman" w:hAnsi="Helvetica" w:cs="Helvetica"/>
            <w:color w:val="000000"/>
            <w:sz w:val="24"/>
            <w:szCs w:val="24"/>
          </w:rPr>
          <w:t>s</w:t>
        </w:r>
      </w:ins>
      <w:r w:rsidRPr="006E5F57">
        <w:rPr>
          <w:rFonts w:ascii="Helvetica" w:eastAsia="Times New Roman" w:hAnsi="Helvetica" w:cs="Helvetica"/>
          <w:color w:val="000000"/>
          <w:sz w:val="24"/>
          <w:szCs w:val="24"/>
        </w:rPr>
        <w:t xml:space="preserve"> that most people learn is the </w:t>
      </w:r>
      <w:proofErr w:type="spellStart"/>
      <w:r w:rsidRPr="006E5F57">
        <w:rPr>
          <w:rFonts w:ascii="Helvetica" w:eastAsia="Times New Roman" w:hAnsi="Helvetica" w:cs="Helvetica"/>
          <w:color w:val="000000"/>
          <w:sz w:val="24"/>
          <w:szCs w:val="24"/>
        </w:rPr>
        <w:t>MNist</w:t>
      </w:r>
      <w:proofErr w:type="spellEnd"/>
      <w:r w:rsidRPr="006E5F57">
        <w:rPr>
          <w:rFonts w:ascii="Helvetica" w:eastAsia="Times New Roman" w:hAnsi="Helvetica" w:cs="Helvetica"/>
          <w:color w:val="000000"/>
          <w:sz w:val="24"/>
          <w:szCs w:val="24"/>
        </w:rPr>
        <w:t xml:space="preserve">. It is a dataset for handwritten numbers from </w:t>
      </w:r>
      <w:proofErr w:type="gramStart"/>
      <w:r w:rsidRPr="006E5F57">
        <w:rPr>
          <w:rFonts w:ascii="Helvetica" w:eastAsia="Times New Roman" w:hAnsi="Helvetica" w:cs="Helvetica"/>
          <w:color w:val="000000"/>
          <w:sz w:val="24"/>
          <w:szCs w:val="24"/>
        </w:rPr>
        <w:t>0</w:t>
      </w:r>
      <w:proofErr w:type="gramEnd"/>
      <w:r w:rsidRPr="006E5F57">
        <w:rPr>
          <w:rFonts w:ascii="Helvetica" w:eastAsia="Times New Roman" w:hAnsi="Helvetica" w:cs="Helvetica"/>
          <w:color w:val="000000"/>
          <w:sz w:val="24"/>
          <w:szCs w:val="24"/>
        </w:rPr>
        <w:t xml:space="preserve"> to 9.</w:t>
      </w:r>
    </w:p>
    <w:p w:rsidR="006E5F57" w:rsidRPr="006E5F57" w:rsidRDefault="006E5F57" w:rsidP="006E5F57">
      <w:pPr>
        <w:shd w:val="clear" w:color="auto" w:fill="FFFFFF"/>
        <w:spacing w:line="240" w:lineRule="auto"/>
        <w:jc w:val="center"/>
        <w:rPr>
          <w:rFonts w:ascii="Helvetica" w:eastAsia="Times New Roman" w:hAnsi="Helvetica" w:cs="Helvetica"/>
          <w:color w:val="555555"/>
          <w:sz w:val="21"/>
          <w:szCs w:val="21"/>
        </w:rPr>
      </w:pPr>
    </w:p>
    <w:p w:rsidR="006E5F57" w:rsidRPr="006E5F57" w:rsidRDefault="006E5F57" w:rsidP="006E5F57">
      <w:pPr>
        <w:shd w:val="clear" w:color="auto" w:fill="FFFFFF"/>
        <w:spacing w:before="300" w:after="300" w:line="240" w:lineRule="auto"/>
        <w:rPr>
          <w:rFonts w:ascii="Helvetica" w:eastAsia="Times New Roman" w:hAnsi="Helvetica" w:cs="Helvetica"/>
          <w:color w:val="000000"/>
          <w:sz w:val="24"/>
          <w:szCs w:val="24"/>
        </w:rPr>
      </w:pPr>
      <w:r w:rsidRPr="006E5F57">
        <w:rPr>
          <w:rFonts w:ascii="Helvetica" w:eastAsia="Times New Roman" w:hAnsi="Helvetica" w:cs="Helvetica"/>
          <w:color w:val="000000"/>
          <w:sz w:val="24"/>
          <w:szCs w:val="24"/>
        </w:rPr>
        <w:t xml:space="preserve">We will show the </w:t>
      </w:r>
      <w:proofErr w:type="spellStart"/>
      <w:r w:rsidRPr="006E5F57">
        <w:rPr>
          <w:rFonts w:ascii="Helvetica" w:eastAsia="Times New Roman" w:hAnsi="Helvetica" w:cs="Helvetica"/>
          <w:color w:val="000000"/>
          <w:sz w:val="24"/>
          <w:szCs w:val="24"/>
        </w:rPr>
        <w:t>TensorFlow</w:t>
      </w:r>
      <w:proofErr w:type="spellEnd"/>
      <w:r w:rsidRPr="006E5F57">
        <w:rPr>
          <w:rFonts w:ascii="Helvetica" w:eastAsia="Times New Roman" w:hAnsi="Helvetica" w:cs="Helvetica"/>
          <w:color w:val="000000"/>
          <w:sz w:val="24"/>
          <w:szCs w:val="24"/>
        </w:rPr>
        <w:t xml:space="preserve"> code to solve the problem with 98%+ accuracy.</w:t>
      </w:r>
    </w:p>
    <w:p w:rsidR="006E5F57" w:rsidRPr="006E5F57" w:rsidRDefault="006E5F57" w:rsidP="006E5F57">
      <w:pPr>
        <w:shd w:val="clear" w:color="auto" w:fill="FFFFFF"/>
        <w:spacing w:before="300" w:after="300" w:line="240" w:lineRule="auto"/>
        <w:rPr>
          <w:rFonts w:ascii="Helvetica" w:eastAsia="Times New Roman" w:hAnsi="Helvetica" w:cs="Helvetica"/>
          <w:color w:val="000000"/>
          <w:sz w:val="24"/>
          <w:szCs w:val="24"/>
        </w:rPr>
      </w:pPr>
      <w:r w:rsidRPr="006E5F57">
        <w:rPr>
          <w:rFonts w:ascii="Helvetica" w:eastAsia="Times New Roman" w:hAnsi="Helvetica" w:cs="Helvetica"/>
          <w:color w:val="000000"/>
          <w:sz w:val="24"/>
          <w:szCs w:val="24"/>
        </w:rPr>
        <w:t xml:space="preserve">Unlike the code with </w:t>
      </w:r>
      <w:proofErr w:type="spellStart"/>
      <w:r w:rsidRPr="006E5F57">
        <w:rPr>
          <w:rFonts w:ascii="Helvetica" w:eastAsia="Times New Roman" w:hAnsi="Helvetica" w:cs="Helvetica"/>
          <w:color w:val="000000"/>
          <w:sz w:val="24"/>
          <w:szCs w:val="24"/>
        </w:rPr>
        <w:t>numpy</w:t>
      </w:r>
      <w:proofErr w:type="spellEnd"/>
      <w:r w:rsidRPr="006E5F57">
        <w:rPr>
          <w:rFonts w:ascii="Helvetica" w:eastAsia="Times New Roman" w:hAnsi="Helvetica" w:cs="Helvetica"/>
          <w:color w:val="000000"/>
          <w:sz w:val="24"/>
          <w:szCs w:val="24"/>
        </w:rPr>
        <w:t xml:space="preserve">, </w:t>
      </w:r>
      <w:proofErr w:type="spellStart"/>
      <w:r w:rsidRPr="006E5F57">
        <w:rPr>
          <w:rFonts w:ascii="Helvetica" w:eastAsia="Times New Roman" w:hAnsi="Helvetica" w:cs="Helvetica"/>
          <w:color w:val="000000"/>
          <w:sz w:val="24"/>
          <w:szCs w:val="24"/>
        </w:rPr>
        <w:t>TensorFlow</w:t>
      </w:r>
      <w:proofErr w:type="spellEnd"/>
      <w:r w:rsidRPr="006E5F57">
        <w:rPr>
          <w:rFonts w:ascii="Helvetica" w:eastAsia="Times New Roman" w:hAnsi="Helvetica" w:cs="Helvetica"/>
          <w:color w:val="000000"/>
          <w:sz w:val="24"/>
          <w:szCs w:val="24"/>
        </w:rPr>
        <w:t xml:space="preserve"> constructs a graph describing the network first. Here</w:t>
      </w:r>
      <w:ins w:id="271" w:author="Renee Redding" w:date="2017-04-11T23:00:00Z">
        <w:r w:rsidR="00EC79C9">
          <w:rPr>
            <w:rFonts w:ascii="Helvetica" w:eastAsia="Times New Roman" w:hAnsi="Helvetica" w:cs="Helvetica"/>
            <w:color w:val="000000"/>
            <w:sz w:val="24"/>
            <w:szCs w:val="24"/>
          </w:rPr>
          <w:t>,</w:t>
        </w:r>
      </w:ins>
      <w:r w:rsidRPr="006E5F57">
        <w:rPr>
          <w:rFonts w:ascii="Helvetica" w:eastAsia="Times New Roman" w:hAnsi="Helvetica" w:cs="Helvetica"/>
          <w:color w:val="000000"/>
          <w:sz w:val="24"/>
          <w:szCs w:val="24"/>
        </w:rPr>
        <w:t xml:space="preserve"> we declare a placeholder for our input features (the pixel values of the image) and the </w:t>
      </w:r>
      <w:del w:id="272" w:author="Renee Redding" w:date="2017-04-11T23:00:00Z">
        <w:r w:rsidRPr="006E5F57" w:rsidDel="00EC79C9">
          <w:rPr>
            <w:rFonts w:ascii="Helvetica" w:eastAsia="Times New Roman" w:hAnsi="Helvetica" w:cs="Helvetica"/>
            <w:color w:val="000000"/>
            <w:sz w:val="24"/>
            <w:szCs w:val="24"/>
          </w:rPr>
          <w:delText xml:space="preserve">ture </w:delText>
        </w:r>
      </w:del>
      <w:r w:rsidRPr="006E5F57">
        <w:rPr>
          <w:rFonts w:ascii="Helvetica" w:eastAsia="Times New Roman" w:hAnsi="Helvetica" w:cs="Helvetica"/>
          <w:color w:val="000000"/>
          <w:sz w:val="24"/>
          <w:szCs w:val="24"/>
        </w:rPr>
        <w:t>labels</w:t>
      </w:r>
      <w:ins w:id="273" w:author="Renee Redding" w:date="2017-04-11T23:00:00Z">
        <w:r w:rsidR="00EC79C9">
          <w:rPr>
            <w:rFonts w:ascii="Helvetica" w:eastAsia="Times New Roman" w:hAnsi="Helvetica" w:cs="Helvetica"/>
            <w:color w:val="000000"/>
            <w:sz w:val="24"/>
            <w:szCs w:val="24"/>
          </w:rPr>
          <w:t>,</w:t>
        </w:r>
      </w:ins>
      <w:r w:rsidRPr="006E5F57">
        <w:rPr>
          <w:rFonts w:ascii="Helvetica" w:eastAsia="Times New Roman" w:hAnsi="Helvetica" w:cs="Helvetica"/>
          <w:color w:val="000000"/>
          <w:sz w:val="24"/>
          <w:szCs w:val="24"/>
        </w:rPr>
        <w:t xml:space="preserve"> which </w:t>
      </w:r>
      <w:proofErr w:type="gramStart"/>
      <w:r w:rsidRPr="006E5F57">
        <w:rPr>
          <w:rFonts w:ascii="Helvetica" w:eastAsia="Times New Roman" w:hAnsi="Helvetica" w:cs="Helvetica"/>
          <w:color w:val="000000"/>
          <w:sz w:val="24"/>
          <w:szCs w:val="24"/>
        </w:rPr>
        <w:t>will be provided</w:t>
      </w:r>
      <w:proofErr w:type="gramEnd"/>
      <w:r w:rsidRPr="006E5F57">
        <w:rPr>
          <w:rFonts w:ascii="Helvetica" w:eastAsia="Times New Roman" w:hAnsi="Helvetica" w:cs="Helvetica"/>
          <w:color w:val="000000"/>
          <w:sz w:val="24"/>
          <w:szCs w:val="24"/>
        </w:rPr>
        <w:t xml:space="preserve"> later in the training.</w:t>
      </w:r>
    </w:p>
    <w:p w:rsidR="006E5F57" w:rsidRPr="006E5F57" w:rsidRDefault="006E5F57" w:rsidP="006E5F57">
      <w:pPr>
        <w:shd w:val="clear" w:color="auto" w:fill="FFFFFF"/>
        <w:spacing w:after="0" w:line="240" w:lineRule="auto"/>
        <w:rPr>
          <w:rFonts w:ascii="Helvetica" w:eastAsia="Times New Roman" w:hAnsi="Helvetica" w:cs="Helvetica"/>
          <w:color w:val="000000"/>
          <w:sz w:val="24"/>
          <w:szCs w:val="24"/>
        </w:rPr>
      </w:pPr>
      <w:r w:rsidRPr="006E5F57">
        <w:rPr>
          <w:rFonts w:ascii="Helvetica" w:eastAsia="Times New Roman" w:hAnsi="Helvetica" w:cs="Helvetica"/>
          <w:color w:val="000000"/>
          <w:sz w:val="24"/>
          <w:szCs w:val="24"/>
        </w:rPr>
        <w:t>We declare </w:t>
      </w:r>
      <w:r w:rsidRPr="006E5F57">
        <w:rPr>
          <w:rFonts w:ascii="MathJax_Math-italic" w:eastAsia="Times New Roman" w:hAnsi="MathJax_Math-italic" w:cs="Helvetica"/>
          <w:color w:val="000000"/>
          <w:sz w:val="29"/>
          <w:szCs w:val="29"/>
          <w:bdr w:val="none" w:sz="0" w:space="0" w:color="auto" w:frame="1"/>
        </w:rPr>
        <w:t>W</w:t>
      </w:r>
      <w:r w:rsidRPr="006E5F57">
        <w:rPr>
          <w:rFonts w:ascii="Helvetica" w:eastAsia="Times New Roman" w:hAnsi="Helvetica" w:cs="Helvetica"/>
          <w:color w:val="000000"/>
          <w:sz w:val="24"/>
          <w:szCs w:val="24"/>
          <w:bdr w:val="none" w:sz="0" w:space="0" w:color="auto" w:frame="1"/>
        </w:rPr>
        <w:t>W</w:t>
      </w:r>
      <w:r w:rsidRPr="006E5F57">
        <w:rPr>
          <w:rFonts w:ascii="Helvetica" w:eastAsia="Times New Roman" w:hAnsi="Helvetica" w:cs="Helvetica"/>
          <w:color w:val="000000"/>
          <w:sz w:val="24"/>
          <w:szCs w:val="24"/>
        </w:rPr>
        <w:t> and </w:t>
      </w:r>
      <w:r w:rsidRPr="006E5F57">
        <w:rPr>
          <w:rFonts w:ascii="MathJax_Math-italic" w:eastAsia="Times New Roman" w:hAnsi="MathJax_Math-italic" w:cs="Helvetica"/>
          <w:color w:val="000000"/>
          <w:sz w:val="29"/>
          <w:szCs w:val="29"/>
          <w:bdr w:val="none" w:sz="0" w:space="0" w:color="auto" w:frame="1"/>
        </w:rPr>
        <w:t>b</w:t>
      </w:r>
      <w:r w:rsidRPr="006E5F57">
        <w:rPr>
          <w:rFonts w:ascii="Helvetica" w:eastAsia="Times New Roman" w:hAnsi="Helvetica" w:cs="Helvetica"/>
          <w:color w:val="000000"/>
          <w:sz w:val="24"/>
          <w:szCs w:val="24"/>
          <w:bdr w:val="none" w:sz="0" w:space="0" w:color="auto" w:frame="1"/>
        </w:rPr>
        <w:t>b</w:t>
      </w:r>
      <w:r w:rsidRPr="006E5F57">
        <w:rPr>
          <w:rFonts w:ascii="Helvetica" w:eastAsia="Times New Roman" w:hAnsi="Helvetica" w:cs="Helvetica"/>
          <w:color w:val="000000"/>
          <w:sz w:val="24"/>
          <w:szCs w:val="24"/>
        </w:rPr>
        <w:t> as variables and provide methods to initiate it later.</w:t>
      </w:r>
    </w:p>
    <w:p w:rsidR="006E5F57" w:rsidRPr="006E5F57" w:rsidRDefault="006E5F57" w:rsidP="006E5F57">
      <w:pPr>
        <w:shd w:val="clear" w:color="auto" w:fill="FFFFFF"/>
        <w:spacing w:before="300" w:after="300" w:line="240" w:lineRule="auto"/>
        <w:rPr>
          <w:rFonts w:ascii="Helvetica" w:eastAsia="Times New Roman" w:hAnsi="Helvetica" w:cs="Helvetica"/>
          <w:color w:val="000000"/>
          <w:sz w:val="24"/>
          <w:szCs w:val="24"/>
        </w:rPr>
      </w:pPr>
      <w:r w:rsidRPr="006E5F57">
        <w:rPr>
          <w:rFonts w:ascii="Helvetica" w:eastAsia="Times New Roman" w:hAnsi="Helvetica" w:cs="Helvetica"/>
          <w:color w:val="000000"/>
          <w:sz w:val="24"/>
          <w:szCs w:val="24"/>
        </w:rPr>
        <w:t xml:space="preserve">We define </w:t>
      </w:r>
      <w:proofErr w:type="gramStart"/>
      <w:r w:rsidRPr="006E5F57">
        <w:rPr>
          <w:rFonts w:ascii="Helvetica" w:eastAsia="Times New Roman" w:hAnsi="Helvetica" w:cs="Helvetica"/>
          <w:color w:val="000000"/>
          <w:sz w:val="24"/>
          <w:szCs w:val="24"/>
        </w:rPr>
        <w:t>2</w:t>
      </w:r>
      <w:proofErr w:type="gramEnd"/>
      <w:r w:rsidRPr="006E5F57">
        <w:rPr>
          <w:rFonts w:ascii="Helvetica" w:eastAsia="Times New Roman" w:hAnsi="Helvetica" w:cs="Helvetica"/>
          <w:color w:val="000000"/>
          <w:sz w:val="24"/>
          <w:szCs w:val="24"/>
        </w:rPr>
        <w:t xml:space="preserve"> hidden layers. Each has a matrix multiplication operation followed by </w:t>
      </w:r>
      <w:proofErr w:type="spellStart"/>
      <w:r w:rsidRPr="006E5F57">
        <w:rPr>
          <w:rFonts w:ascii="Helvetica" w:eastAsia="Times New Roman" w:hAnsi="Helvetica" w:cs="Helvetica"/>
          <w:color w:val="000000"/>
          <w:sz w:val="24"/>
          <w:szCs w:val="24"/>
        </w:rPr>
        <w:t>ReLU</w:t>
      </w:r>
      <w:proofErr w:type="spellEnd"/>
      <w:r w:rsidRPr="006E5F57">
        <w:rPr>
          <w:rFonts w:ascii="Helvetica" w:eastAsia="Times New Roman" w:hAnsi="Helvetica" w:cs="Helvetica"/>
          <w:color w:val="000000"/>
          <w:sz w:val="24"/>
          <w:szCs w:val="24"/>
        </w:rPr>
        <w:t>. Then</w:t>
      </w:r>
      <w:ins w:id="274" w:author="Renee Redding" w:date="2017-04-11T23:00:00Z">
        <w:r w:rsidR="00EC79C9">
          <w:rPr>
            <w:rFonts w:ascii="Helvetica" w:eastAsia="Times New Roman" w:hAnsi="Helvetica" w:cs="Helvetica"/>
            <w:color w:val="000000"/>
            <w:sz w:val="24"/>
            <w:szCs w:val="24"/>
          </w:rPr>
          <w:t>,</w:t>
        </w:r>
      </w:ins>
      <w:r w:rsidRPr="006E5F57">
        <w:rPr>
          <w:rFonts w:ascii="Helvetica" w:eastAsia="Times New Roman" w:hAnsi="Helvetica" w:cs="Helvetica"/>
          <w:color w:val="000000"/>
          <w:sz w:val="24"/>
          <w:szCs w:val="24"/>
        </w:rPr>
        <w:t xml:space="preserve"> another operation multiplies it with a matrix. Note, so far we are just making declaration</w:t>
      </w:r>
      <w:ins w:id="275" w:author="Renee Redding" w:date="2017-04-11T23:00:00Z">
        <w:r w:rsidR="00EC79C9">
          <w:rPr>
            <w:rFonts w:ascii="Helvetica" w:eastAsia="Times New Roman" w:hAnsi="Helvetica" w:cs="Helvetica"/>
            <w:color w:val="000000"/>
            <w:sz w:val="24"/>
            <w:szCs w:val="24"/>
          </w:rPr>
          <w:t>s</w:t>
        </w:r>
      </w:ins>
      <w:r w:rsidRPr="006E5F57">
        <w:rPr>
          <w:rFonts w:ascii="Helvetica" w:eastAsia="Times New Roman" w:hAnsi="Helvetica" w:cs="Helvetica"/>
          <w:color w:val="000000"/>
          <w:sz w:val="24"/>
          <w:szCs w:val="24"/>
        </w:rPr>
        <w:t xml:space="preserve">, no variables </w:t>
      </w:r>
      <w:proofErr w:type="gramStart"/>
      <w:r w:rsidRPr="006E5F57">
        <w:rPr>
          <w:rFonts w:ascii="Helvetica" w:eastAsia="Times New Roman" w:hAnsi="Helvetica" w:cs="Helvetica"/>
          <w:color w:val="000000"/>
          <w:sz w:val="24"/>
          <w:szCs w:val="24"/>
        </w:rPr>
        <w:t>are initialized</w:t>
      </w:r>
      <w:proofErr w:type="gramEnd"/>
      <w:r w:rsidRPr="006E5F57">
        <w:rPr>
          <w:rFonts w:ascii="Helvetica" w:eastAsia="Times New Roman" w:hAnsi="Helvetica" w:cs="Helvetica"/>
          <w:color w:val="000000"/>
          <w:sz w:val="24"/>
          <w:szCs w:val="24"/>
        </w:rPr>
        <w:t xml:space="preserve"> and no matrix multiplication is done.</w:t>
      </w:r>
    </w:p>
    <w:p w:rsidR="006E5F57" w:rsidRPr="006E5F57" w:rsidRDefault="006E5F57" w:rsidP="006E5F57">
      <w:pPr>
        <w:shd w:val="clear" w:color="auto" w:fill="FFFFFF"/>
        <w:spacing w:after="0" w:line="240" w:lineRule="auto"/>
        <w:rPr>
          <w:rFonts w:ascii="Helvetica" w:eastAsia="Times New Roman" w:hAnsi="Helvetica" w:cs="Helvetica"/>
          <w:color w:val="000000"/>
          <w:sz w:val="24"/>
          <w:szCs w:val="24"/>
        </w:rPr>
      </w:pPr>
      <w:r w:rsidRPr="006E5F57">
        <w:rPr>
          <w:rFonts w:ascii="Helvetica" w:eastAsia="Times New Roman" w:hAnsi="Helvetica" w:cs="Helvetica"/>
          <w:color w:val="000000"/>
          <w:sz w:val="24"/>
          <w:szCs w:val="24"/>
        </w:rPr>
        <w:t>Now</w:t>
      </w:r>
      <w:ins w:id="276" w:author="Renee Redding" w:date="2017-04-11T23:01:00Z">
        <w:r w:rsidR="00EC79C9">
          <w:rPr>
            <w:rFonts w:ascii="Helvetica" w:eastAsia="Times New Roman" w:hAnsi="Helvetica" w:cs="Helvetica"/>
            <w:color w:val="000000"/>
            <w:sz w:val="24"/>
            <w:szCs w:val="24"/>
          </w:rPr>
          <w:t>,</w:t>
        </w:r>
      </w:ins>
      <w:r w:rsidRPr="006E5F57">
        <w:rPr>
          <w:rFonts w:ascii="Helvetica" w:eastAsia="Times New Roman" w:hAnsi="Helvetica" w:cs="Helvetica"/>
          <w:color w:val="000000"/>
          <w:sz w:val="24"/>
          <w:szCs w:val="24"/>
        </w:rPr>
        <w:t xml:space="preserve"> we define our loss function including a cross entropy and the regularization penalty for our </w:t>
      </w:r>
      <w:r w:rsidRPr="006E5F57">
        <w:rPr>
          <w:rFonts w:ascii="MathJax_Math-italic" w:eastAsia="Times New Roman" w:hAnsi="MathJax_Math-italic" w:cs="Helvetica"/>
          <w:color w:val="000000"/>
          <w:sz w:val="29"/>
          <w:szCs w:val="29"/>
          <w:bdr w:val="none" w:sz="0" w:space="0" w:color="auto" w:frame="1"/>
        </w:rPr>
        <w:t>W</w:t>
      </w:r>
      <w:r w:rsidRPr="006E5F57">
        <w:rPr>
          <w:rFonts w:ascii="Helvetica" w:eastAsia="Times New Roman" w:hAnsi="Helvetica" w:cs="Helvetica"/>
          <w:color w:val="000000"/>
          <w:sz w:val="24"/>
          <w:szCs w:val="24"/>
          <w:bdr w:val="none" w:sz="0" w:space="0" w:color="auto" w:frame="1"/>
        </w:rPr>
        <w:t>W</w:t>
      </w:r>
      <w:r w:rsidRPr="006E5F57">
        <w:rPr>
          <w:rFonts w:ascii="Helvetica" w:eastAsia="Times New Roman" w:hAnsi="Helvetica" w:cs="Helvetica"/>
          <w:color w:val="000000"/>
          <w:sz w:val="24"/>
          <w:szCs w:val="24"/>
        </w:rPr>
        <w:t>. We use Adam as an optimizer for the gradient descent. We also have a placeholder for </w:t>
      </w:r>
      <w:proofErr w:type="spellStart"/>
      <w:r w:rsidRPr="006E5F57">
        <w:rPr>
          <w:rFonts w:ascii="MathJax_Math-italic" w:eastAsia="Times New Roman" w:hAnsi="MathJax_Math-italic" w:cs="Helvetica"/>
          <w:color w:val="000000"/>
          <w:sz w:val="29"/>
          <w:szCs w:val="29"/>
          <w:bdr w:val="none" w:sz="0" w:space="0" w:color="auto" w:frame="1"/>
        </w:rPr>
        <w:t>λ</w:t>
      </w:r>
      <w:r w:rsidRPr="006E5F57">
        <w:rPr>
          <w:rFonts w:ascii="Helvetica" w:eastAsia="Times New Roman" w:hAnsi="Helvetica" w:cs="Helvetica"/>
          <w:color w:val="000000"/>
          <w:sz w:val="24"/>
          <w:szCs w:val="24"/>
          <w:bdr w:val="none" w:sz="0" w:space="0" w:color="auto" w:frame="1"/>
        </w:rPr>
        <w:t>λ</w:t>
      </w:r>
      <w:proofErr w:type="spellEnd"/>
      <w:r w:rsidRPr="006E5F57">
        <w:rPr>
          <w:rFonts w:ascii="Helvetica" w:eastAsia="Times New Roman" w:hAnsi="Helvetica" w:cs="Helvetica"/>
          <w:color w:val="000000"/>
          <w:sz w:val="24"/>
          <w:szCs w:val="24"/>
        </w:rPr>
        <w:t xml:space="preserve"> so </w:t>
      </w:r>
      <w:ins w:id="277" w:author="Renee Redding" w:date="2017-04-11T23:01:00Z">
        <w:r w:rsidR="00EC79C9">
          <w:rPr>
            <w:rFonts w:ascii="Helvetica" w:eastAsia="Times New Roman" w:hAnsi="Helvetica" w:cs="Helvetica"/>
            <w:color w:val="000000"/>
            <w:sz w:val="24"/>
            <w:szCs w:val="24"/>
          </w:rPr>
          <w:t xml:space="preserve">a </w:t>
        </w:r>
      </w:ins>
      <w:r w:rsidRPr="006E5F57">
        <w:rPr>
          <w:rFonts w:ascii="Helvetica" w:eastAsia="Times New Roman" w:hAnsi="Helvetica" w:cs="Helvetica"/>
          <w:color w:val="000000"/>
          <w:sz w:val="24"/>
          <w:szCs w:val="24"/>
        </w:rPr>
        <w:t>user can supply it later to control the regularization.</w:t>
      </w:r>
    </w:p>
    <w:p w:rsidR="006E5F57" w:rsidRPr="006E5F57" w:rsidRDefault="006E5F57" w:rsidP="006E5F57">
      <w:pPr>
        <w:shd w:val="clear" w:color="auto" w:fill="FFFFFF"/>
        <w:spacing w:before="300" w:after="300" w:line="240" w:lineRule="auto"/>
        <w:rPr>
          <w:rFonts w:ascii="Helvetica" w:eastAsia="Times New Roman" w:hAnsi="Helvetica" w:cs="Helvetica"/>
          <w:color w:val="000000"/>
          <w:sz w:val="24"/>
          <w:szCs w:val="24"/>
        </w:rPr>
      </w:pPr>
      <w:r w:rsidRPr="006E5F57">
        <w:rPr>
          <w:rFonts w:ascii="Helvetica" w:eastAsia="Times New Roman" w:hAnsi="Helvetica" w:cs="Helvetica"/>
          <w:color w:val="000000"/>
          <w:sz w:val="24"/>
          <w:szCs w:val="24"/>
        </w:rPr>
        <w:lastRenderedPageBreak/>
        <w:t>We create</w:t>
      </w:r>
      <w:ins w:id="278" w:author="Renee Redding" w:date="2017-04-11T23:01:00Z">
        <w:r w:rsidR="00EC79C9">
          <w:rPr>
            <w:rFonts w:ascii="Helvetica" w:eastAsia="Times New Roman" w:hAnsi="Helvetica" w:cs="Helvetica"/>
            <w:color w:val="000000"/>
            <w:sz w:val="24"/>
            <w:szCs w:val="24"/>
          </w:rPr>
          <w:t>d</w:t>
        </w:r>
      </w:ins>
      <w:r w:rsidRPr="006E5F57">
        <w:rPr>
          <w:rFonts w:ascii="Helvetica" w:eastAsia="Times New Roman" w:hAnsi="Helvetica" w:cs="Helvetica"/>
          <w:color w:val="000000"/>
          <w:sz w:val="24"/>
          <w:szCs w:val="24"/>
        </w:rPr>
        <w:t xml:space="preserve"> a session to execute the graph and train the network for 10,000 iterat</w:t>
      </w:r>
      <w:ins w:id="279" w:author="Renee Redding" w:date="2017-04-11T23:01:00Z">
        <w:r w:rsidR="00EC79C9">
          <w:rPr>
            <w:rFonts w:ascii="Helvetica" w:eastAsia="Times New Roman" w:hAnsi="Helvetica" w:cs="Helvetica"/>
            <w:color w:val="000000"/>
            <w:sz w:val="24"/>
            <w:szCs w:val="24"/>
          </w:rPr>
          <w:t>i</w:t>
        </w:r>
      </w:ins>
      <w:r w:rsidRPr="006E5F57">
        <w:rPr>
          <w:rFonts w:ascii="Helvetica" w:eastAsia="Times New Roman" w:hAnsi="Helvetica" w:cs="Helvetica"/>
          <w:color w:val="000000"/>
          <w:sz w:val="24"/>
          <w:szCs w:val="24"/>
        </w:rPr>
        <w:t xml:space="preserve">ons. For each </w:t>
      </w:r>
      <w:del w:id="280" w:author="Renee Redding" w:date="2017-04-11T23:01:00Z">
        <w:r w:rsidRPr="006E5F57" w:rsidDel="00EC79C9">
          <w:rPr>
            <w:rFonts w:ascii="Helvetica" w:eastAsia="Times New Roman" w:hAnsi="Helvetica" w:cs="Helvetica"/>
            <w:color w:val="000000"/>
            <w:sz w:val="24"/>
            <w:szCs w:val="24"/>
          </w:rPr>
          <w:delText>iteration</w:delText>
        </w:r>
      </w:del>
      <w:ins w:id="281" w:author="Renee Redding" w:date="2017-04-11T23:01:00Z">
        <w:r w:rsidR="00EC79C9">
          <w:rPr>
            <w:rFonts w:ascii="Helvetica" w:eastAsia="Times New Roman" w:hAnsi="Helvetica" w:cs="Helvetica"/>
            <w:color w:val="000000"/>
            <w:sz w:val="24"/>
            <w:szCs w:val="24"/>
          </w:rPr>
          <w:t>repetition</w:t>
        </w:r>
      </w:ins>
      <w:r w:rsidRPr="006E5F57">
        <w:rPr>
          <w:rFonts w:ascii="Helvetica" w:eastAsia="Times New Roman" w:hAnsi="Helvetica" w:cs="Helvetica"/>
          <w:color w:val="000000"/>
          <w:sz w:val="24"/>
          <w:szCs w:val="24"/>
        </w:rPr>
        <w:t>, we retrieve the next batch of sample data</w:t>
      </w:r>
      <w:del w:id="282" w:author="Renee Redding" w:date="2017-04-11T23:01:00Z">
        <w:r w:rsidRPr="006E5F57" w:rsidDel="00EC79C9">
          <w:rPr>
            <w:rFonts w:ascii="Helvetica" w:eastAsia="Times New Roman" w:hAnsi="Helvetica" w:cs="Helvetica"/>
            <w:color w:val="000000"/>
            <w:sz w:val="24"/>
            <w:szCs w:val="24"/>
          </w:rPr>
          <w:delText>,</w:delText>
        </w:r>
      </w:del>
      <w:r w:rsidRPr="006E5F57">
        <w:rPr>
          <w:rFonts w:ascii="Helvetica" w:eastAsia="Times New Roman" w:hAnsi="Helvetica" w:cs="Helvetica"/>
          <w:color w:val="000000"/>
          <w:sz w:val="24"/>
          <w:szCs w:val="24"/>
        </w:rPr>
        <w:t xml:space="preserve"> and run the operation “train</w:t>
      </w:r>
      <w:ins w:id="283" w:author="Renee Redding" w:date="2017-04-11T23:02:00Z">
        <w:r w:rsidR="00EC79C9">
          <w:rPr>
            <w:rFonts w:ascii="Helvetica" w:eastAsia="Times New Roman" w:hAnsi="Helvetica" w:cs="Helvetica"/>
            <w:color w:val="000000"/>
            <w:sz w:val="24"/>
            <w:szCs w:val="24"/>
          </w:rPr>
          <w:t xml:space="preserve"> </w:t>
        </w:r>
      </w:ins>
      <w:del w:id="284" w:author="Renee Redding" w:date="2017-04-11T23:01:00Z">
        <w:r w:rsidRPr="006E5F57" w:rsidDel="00EC79C9">
          <w:rPr>
            <w:rFonts w:ascii="Helvetica" w:eastAsia="Times New Roman" w:hAnsi="Helvetica" w:cs="Helvetica"/>
            <w:color w:val="000000"/>
            <w:sz w:val="24"/>
            <w:szCs w:val="24"/>
          </w:rPr>
          <w:delText>_</w:delText>
        </w:r>
      </w:del>
      <w:r w:rsidRPr="006E5F57">
        <w:rPr>
          <w:rFonts w:ascii="Helvetica" w:eastAsia="Times New Roman" w:hAnsi="Helvetica" w:cs="Helvetica"/>
          <w:color w:val="000000"/>
          <w:sz w:val="24"/>
          <w:szCs w:val="24"/>
        </w:rPr>
        <w:t xml:space="preserve">step” (the Adam optimizer). </w:t>
      </w:r>
      <w:proofErr w:type="spellStart"/>
      <w:r w:rsidRPr="006E5F57">
        <w:rPr>
          <w:rFonts w:ascii="Helvetica" w:eastAsia="Times New Roman" w:hAnsi="Helvetica" w:cs="Helvetica"/>
          <w:color w:val="000000"/>
          <w:sz w:val="24"/>
          <w:szCs w:val="24"/>
        </w:rPr>
        <w:t>TensorFlow</w:t>
      </w:r>
      <w:proofErr w:type="spellEnd"/>
      <w:r w:rsidRPr="006E5F57">
        <w:rPr>
          <w:rFonts w:ascii="Helvetica" w:eastAsia="Times New Roman" w:hAnsi="Helvetica" w:cs="Helvetica"/>
          <w:color w:val="000000"/>
          <w:sz w:val="24"/>
          <w:szCs w:val="24"/>
        </w:rPr>
        <w:t xml:space="preserve"> runs the operation as well as all operations that it depends on.</w:t>
      </w:r>
    </w:p>
    <w:p w:rsidR="006E5F57" w:rsidRPr="006E5F57" w:rsidRDefault="006E5F57" w:rsidP="006E5F57">
      <w:pPr>
        <w:shd w:val="clear" w:color="auto" w:fill="FFFFFF"/>
        <w:spacing w:before="300" w:after="300" w:line="240" w:lineRule="auto"/>
        <w:rPr>
          <w:rFonts w:ascii="Helvetica" w:eastAsia="Times New Roman" w:hAnsi="Helvetica" w:cs="Helvetica"/>
          <w:color w:val="000000"/>
          <w:sz w:val="24"/>
          <w:szCs w:val="24"/>
        </w:rPr>
      </w:pPr>
      <w:r w:rsidRPr="006E5F57">
        <w:rPr>
          <w:rFonts w:ascii="Helvetica" w:eastAsia="Times New Roman" w:hAnsi="Helvetica" w:cs="Helvetica"/>
          <w:color w:val="000000"/>
          <w:sz w:val="24"/>
          <w:szCs w:val="24"/>
        </w:rPr>
        <w:t xml:space="preserve">Once the training is complete, we create </w:t>
      </w:r>
      <w:proofErr w:type="gramStart"/>
      <w:r w:rsidRPr="006E5F57">
        <w:rPr>
          <w:rFonts w:ascii="Helvetica" w:eastAsia="Times New Roman" w:hAnsi="Helvetica" w:cs="Helvetica"/>
          <w:color w:val="000000"/>
          <w:sz w:val="24"/>
          <w:szCs w:val="24"/>
        </w:rPr>
        <w:t>2</w:t>
      </w:r>
      <w:proofErr w:type="gramEnd"/>
      <w:r w:rsidRPr="006E5F57">
        <w:rPr>
          <w:rFonts w:ascii="Helvetica" w:eastAsia="Times New Roman" w:hAnsi="Helvetica" w:cs="Helvetica"/>
          <w:color w:val="000000"/>
          <w:sz w:val="24"/>
          <w:szCs w:val="24"/>
        </w:rPr>
        <w:t xml:space="preserve"> more operations, the </w:t>
      </w:r>
      <w:proofErr w:type="spellStart"/>
      <w:r w:rsidRPr="006E5F57">
        <w:rPr>
          <w:rFonts w:ascii="Helvetica" w:eastAsia="Times New Roman" w:hAnsi="Helvetica" w:cs="Helvetica"/>
          <w:color w:val="000000"/>
          <w:sz w:val="24"/>
          <w:szCs w:val="24"/>
        </w:rPr>
        <w:t>correct_prediction</w:t>
      </w:r>
      <w:proofErr w:type="spellEnd"/>
      <w:r w:rsidRPr="006E5F57">
        <w:rPr>
          <w:rFonts w:ascii="Helvetica" w:eastAsia="Times New Roman" w:hAnsi="Helvetica" w:cs="Helvetica"/>
          <w:color w:val="000000"/>
          <w:sz w:val="24"/>
          <w:szCs w:val="24"/>
        </w:rPr>
        <w:t xml:space="preserve"> compare the predictions with the true lab</w:t>
      </w:r>
      <w:ins w:id="285" w:author="Renee Redding" w:date="2017-04-11T23:02:00Z">
        <w:r w:rsidR="00EC79C9">
          <w:rPr>
            <w:rFonts w:ascii="Helvetica" w:eastAsia="Times New Roman" w:hAnsi="Helvetica" w:cs="Helvetica"/>
            <w:color w:val="000000"/>
            <w:sz w:val="24"/>
            <w:szCs w:val="24"/>
          </w:rPr>
          <w:t>el</w:t>
        </w:r>
      </w:ins>
      <w:del w:id="286" w:author="Renee Redding" w:date="2017-04-11T23:02:00Z">
        <w:r w:rsidRPr="006E5F57" w:rsidDel="00EC79C9">
          <w:rPr>
            <w:rFonts w:ascii="Helvetica" w:eastAsia="Times New Roman" w:hAnsi="Helvetica" w:cs="Helvetica"/>
            <w:color w:val="000000"/>
            <w:sz w:val="24"/>
            <w:szCs w:val="24"/>
          </w:rPr>
          <w:delText>le</w:delText>
        </w:r>
      </w:del>
      <w:r w:rsidRPr="006E5F57">
        <w:rPr>
          <w:rFonts w:ascii="Helvetica" w:eastAsia="Times New Roman" w:hAnsi="Helvetica" w:cs="Helvetica"/>
          <w:color w:val="000000"/>
          <w:sz w:val="24"/>
          <w:szCs w:val="24"/>
        </w:rPr>
        <w:t>s. “</w:t>
      </w:r>
      <w:ins w:id="287" w:author="Renee Redding" w:date="2017-04-11T23:02:00Z">
        <w:r w:rsidR="00EC79C9">
          <w:rPr>
            <w:rFonts w:ascii="Helvetica" w:eastAsia="Times New Roman" w:hAnsi="Helvetica" w:cs="Helvetica"/>
            <w:color w:val="000000"/>
            <w:sz w:val="24"/>
            <w:szCs w:val="24"/>
          </w:rPr>
          <w:t>A</w:t>
        </w:r>
      </w:ins>
      <w:del w:id="288" w:author="Renee Redding" w:date="2017-04-11T23:02:00Z">
        <w:r w:rsidRPr="006E5F57" w:rsidDel="00EC79C9">
          <w:rPr>
            <w:rFonts w:ascii="Helvetica" w:eastAsia="Times New Roman" w:hAnsi="Helvetica" w:cs="Helvetica"/>
            <w:color w:val="000000"/>
            <w:sz w:val="24"/>
            <w:szCs w:val="24"/>
          </w:rPr>
          <w:delText>a</w:delText>
        </w:r>
      </w:del>
      <w:r w:rsidRPr="006E5F57">
        <w:rPr>
          <w:rFonts w:ascii="Helvetica" w:eastAsia="Times New Roman" w:hAnsi="Helvetica" w:cs="Helvetica"/>
          <w:color w:val="000000"/>
          <w:sz w:val="24"/>
          <w:szCs w:val="24"/>
        </w:rPr>
        <w:t>ccuracy” computes how many predictions are correct.</w:t>
      </w:r>
    </w:p>
    <w:p w:rsidR="006E5F57" w:rsidRPr="006E5F57" w:rsidRDefault="006E5F57" w:rsidP="006E5F57">
      <w:pPr>
        <w:shd w:val="clear" w:color="auto" w:fill="FFFFFF"/>
        <w:spacing w:before="300" w:after="300" w:line="240" w:lineRule="auto"/>
        <w:rPr>
          <w:rFonts w:ascii="Helvetica" w:eastAsia="Times New Roman" w:hAnsi="Helvetica" w:cs="Helvetica"/>
          <w:color w:val="000000"/>
          <w:sz w:val="24"/>
          <w:szCs w:val="24"/>
        </w:rPr>
      </w:pPr>
      <w:r w:rsidRPr="006E5F57">
        <w:rPr>
          <w:rFonts w:ascii="Helvetica" w:eastAsia="Times New Roman" w:hAnsi="Helvetica" w:cs="Helvetica"/>
          <w:color w:val="000000"/>
          <w:sz w:val="24"/>
          <w:szCs w:val="24"/>
        </w:rPr>
        <w:t>We run the accuracy operation with our testing dataset and print out the result</w:t>
      </w:r>
      <w:ins w:id="289" w:author="Renee Redding" w:date="2017-04-11T23:02:00Z">
        <w:r w:rsidR="00EC79C9">
          <w:rPr>
            <w:rFonts w:ascii="Helvetica" w:eastAsia="Times New Roman" w:hAnsi="Helvetica" w:cs="Helvetica"/>
            <w:color w:val="000000"/>
            <w:sz w:val="24"/>
            <w:szCs w:val="24"/>
          </w:rPr>
          <w:t>s</w:t>
        </w:r>
      </w:ins>
      <w:r w:rsidRPr="006E5F57">
        <w:rPr>
          <w:rFonts w:ascii="Helvetica" w:eastAsia="Times New Roman" w:hAnsi="Helvetica" w:cs="Helvetica"/>
          <w:color w:val="000000"/>
          <w:sz w:val="24"/>
          <w:szCs w:val="24"/>
        </w:rPr>
        <w:t>.</w:t>
      </w:r>
    </w:p>
    <w:p w:rsidR="006E5F57" w:rsidRPr="006E5F57" w:rsidRDefault="006E5F57" w:rsidP="006E5F57">
      <w:pPr>
        <w:shd w:val="clear" w:color="auto" w:fill="FFFFFF"/>
        <w:spacing w:before="300" w:after="300" w:line="240" w:lineRule="auto"/>
        <w:rPr>
          <w:rFonts w:ascii="Helvetica" w:eastAsia="Times New Roman" w:hAnsi="Helvetica" w:cs="Helvetica"/>
          <w:color w:val="000000"/>
          <w:sz w:val="24"/>
          <w:szCs w:val="24"/>
        </w:rPr>
      </w:pPr>
      <w:r w:rsidRPr="006E5F57">
        <w:rPr>
          <w:rFonts w:ascii="Helvetica" w:eastAsia="Times New Roman" w:hAnsi="Helvetica" w:cs="Helvetica"/>
          <w:color w:val="000000"/>
          <w:sz w:val="24"/>
          <w:szCs w:val="24"/>
        </w:rPr>
        <w:t>For complet</w:t>
      </w:r>
      <w:ins w:id="290" w:author="Renee Redding" w:date="2017-04-11T23:02:00Z">
        <w:r w:rsidR="00EC79C9">
          <w:rPr>
            <w:rFonts w:ascii="Helvetica" w:eastAsia="Times New Roman" w:hAnsi="Helvetica" w:cs="Helvetica"/>
            <w:color w:val="000000"/>
            <w:sz w:val="24"/>
            <w:szCs w:val="24"/>
          </w:rPr>
          <w:t>e</w:t>
        </w:r>
      </w:ins>
      <w:r w:rsidRPr="006E5F57">
        <w:rPr>
          <w:rFonts w:ascii="Helvetica" w:eastAsia="Times New Roman" w:hAnsi="Helvetica" w:cs="Helvetica"/>
          <w:color w:val="000000"/>
          <w:sz w:val="24"/>
          <w:szCs w:val="24"/>
        </w:rPr>
        <w:t>ness, here is the code listing. This file depends on “</w:t>
      </w:r>
      <w:proofErr w:type="spellStart"/>
      <w:r w:rsidRPr="006E5F57">
        <w:rPr>
          <w:rFonts w:ascii="Helvetica" w:eastAsia="Times New Roman" w:hAnsi="Helvetica" w:cs="Helvetica"/>
          <w:color w:val="000000"/>
          <w:sz w:val="24"/>
          <w:szCs w:val="24"/>
        </w:rPr>
        <w:t>tensorflow.examples.tutorials.mnist</w:t>
      </w:r>
      <w:proofErr w:type="spellEnd"/>
      <w:r w:rsidRPr="006E5F57">
        <w:rPr>
          <w:rFonts w:ascii="Helvetica" w:eastAsia="Times New Roman" w:hAnsi="Helvetica" w:cs="Helvetica"/>
          <w:color w:val="000000"/>
          <w:sz w:val="24"/>
          <w:szCs w:val="24"/>
        </w:rPr>
        <w:t xml:space="preserve">” which is used to read the </w:t>
      </w:r>
      <w:proofErr w:type="spellStart"/>
      <w:r w:rsidRPr="006E5F57">
        <w:rPr>
          <w:rFonts w:ascii="Helvetica" w:eastAsia="Times New Roman" w:hAnsi="Helvetica" w:cs="Helvetica"/>
          <w:color w:val="000000"/>
          <w:sz w:val="24"/>
          <w:szCs w:val="24"/>
        </w:rPr>
        <w:t>MNist</w:t>
      </w:r>
      <w:proofErr w:type="spellEnd"/>
      <w:r w:rsidRPr="006E5F57">
        <w:rPr>
          <w:rFonts w:ascii="Helvetica" w:eastAsia="Times New Roman" w:hAnsi="Helvetica" w:cs="Helvetica"/>
          <w:color w:val="000000"/>
          <w:sz w:val="24"/>
          <w:szCs w:val="24"/>
        </w:rPr>
        <w:t xml:space="preserve"> data.</w:t>
      </w:r>
    </w:p>
    <w:p w:rsidR="006E5F57" w:rsidRPr="006E5F57" w:rsidRDefault="006E5F57" w:rsidP="006E5F57">
      <w:pPr>
        <w:shd w:val="clear" w:color="auto" w:fill="FFFFFF"/>
        <w:spacing w:before="300" w:after="300" w:line="240" w:lineRule="auto"/>
        <w:rPr>
          <w:rFonts w:ascii="Helvetica" w:eastAsia="Times New Roman" w:hAnsi="Helvetica" w:cs="Helvetica"/>
          <w:color w:val="000000"/>
          <w:sz w:val="24"/>
          <w:szCs w:val="24"/>
        </w:rPr>
      </w:pPr>
      <w:r w:rsidRPr="006E5F57">
        <w:rPr>
          <w:rFonts w:ascii="Helvetica" w:eastAsia="Times New Roman" w:hAnsi="Helvetica" w:cs="Helvetica"/>
          <w:color w:val="000000"/>
          <w:sz w:val="24"/>
          <w:szCs w:val="24"/>
        </w:rPr>
        <w:t xml:space="preserve">This code demonstrates </w:t>
      </w:r>
      <w:del w:id="291" w:author="Renee Redding" w:date="2017-04-11T23:03:00Z">
        <w:r w:rsidRPr="006E5F57" w:rsidDel="00EC79C9">
          <w:rPr>
            <w:rFonts w:ascii="Helvetica" w:eastAsia="Times New Roman" w:hAnsi="Helvetica" w:cs="Helvetica"/>
            <w:color w:val="000000"/>
            <w:sz w:val="24"/>
            <w:szCs w:val="24"/>
          </w:rPr>
          <w:delText>how powerful</w:delText>
        </w:r>
      </w:del>
      <w:ins w:id="292" w:author="Renee Redding" w:date="2017-04-11T23:03:00Z">
        <w:r w:rsidR="00EC79C9">
          <w:rPr>
            <w:rFonts w:ascii="Helvetica" w:eastAsia="Times New Roman" w:hAnsi="Helvetica" w:cs="Helvetica"/>
            <w:color w:val="000000"/>
            <w:sz w:val="24"/>
            <w:szCs w:val="24"/>
          </w:rPr>
          <w:t>the power</w:t>
        </w:r>
      </w:ins>
      <w:r w:rsidRPr="006E5F57">
        <w:rPr>
          <w:rFonts w:ascii="Helvetica" w:eastAsia="Times New Roman" w:hAnsi="Helvetica" w:cs="Helvetica"/>
          <w:color w:val="000000"/>
          <w:sz w:val="24"/>
          <w:szCs w:val="24"/>
        </w:rPr>
        <w:t xml:space="preserve"> to solve a complex visual problem with few lines of DL code. With 10,000 iterations, we achieve</w:t>
      </w:r>
      <w:ins w:id="293" w:author="Renee Redding" w:date="2017-04-11T23:03:00Z">
        <w:r w:rsidR="00EC79C9">
          <w:rPr>
            <w:rFonts w:ascii="Helvetica" w:eastAsia="Times New Roman" w:hAnsi="Helvetica" w:cs="Helvetica"/>
            <w:color w:val="000000"/>
            <w:sz w:val="24"/>
            <w:szCs w:val="24"/>
          </w:rPr>
          <w:t>d</w:t>
        </w:r>
      </w:ins>
      <w:r w:rsidRPr="006E5F57">
        <w:rPr>
          <w:rFonts w:ascii="Helvetica" w:eastAsia="Times New Roman" w:hAnsi="Helvetica" w:cs="Helvetica"/>
          <w:color w:val="000000"/>
          <w:sz w:val="24"/>
          <w:szCs w:val="24"/>
        </w:rPr>
        <w:t xml:space="preserve"> </w:t>
      </w:r>
      <w:proofErr w:type="gramStart"/>
      <w:r w:rsidRPr="006E5F57">
        <w:rPr>
          <w:rFonts w:ascii="Helvetica" w:eastAsia="Times New Roman" w:hAnsi="Helvetica" w:cs="Helvetica"/>
          <w:color w:val="000000"/>
          <w:sz w:val="24"/>
          <w:szCs w:val="24"/>
        </w:rPr>
        <w:t>an accuracy</w:t>
      </w:r>
      <w:proofErr w:type="gramEnd"/>
      <w:r w:rsidRPr="006E5F57">
        <w:rPr>
          <w:rFonts w:ascii="Helvetica" w:eastAsia="Times New Roman" w:hAnsi="Helvetica" w:cs="Helvetica"/>
          <w:color w:val="000000"/>
          <w:sz w:val="24"/>
          <w:szCs w:val="24"/>
        </w:rPr>
        <w:t xml:space="preserve"> above 98%.</w:t>
      </w:r>
    </w:p>
    <w:p w:rsidR="006E5F57" w:rsidRPr="006E5F57" w:rsidRDefault="006E5F57" w:rsidP="006E5F57">
      <w:pPr>
        <w:shd w:val="clear" w:color="auto" w:fill="FFFFFF"/>
        <w:spacing w:before="600" w:after="300" w:line="240" w:lineRule="auto"/>
        <w:outlineLvl w:val="2"/>
        <w:rPr>
          <w:rFonts w:ascii="Helvetica" w:eastAsia="Times New Roman" w:hAnsi="Helvetica" w:cs="Helvetica"/>
          <w:color w:val="000000"/>
          <w:spacing w:val="-15"/>
          <w:sz w:val="39"/>
          <w:szCs w:val="39"/>
        </w:rPr>
      </w:pPr>
      <w:r w:rsidRPr="006E5F57">
        <w:rPr>
          <w:rFonts w:ascii="Helvetica" w:eastAsia="Times New Roman" w:hAnsi="Helvetica" w:cs="Helvetica"/>
          <w:color w:val="000000"/>
          <w:spacing w:val="-15"/>
          <w:sz w:val="39"/>
          <w:szCs w:val="39"/>
        </w:rPr>
        <w:t>Regularization</w:t>
      </w:r>
    </w:p>
    <w:p w:rsidR="006E5F57" w:rsidRPr="006E5F57" w:rsidRDefault="006E5F57" w:rsidP="006E5F57">
      <w:pPr>
        <w:shd w:val="clear" w:color="auto" w:fill="FFFFFF"/>
        <w:spacing w:before="300" w:after="300" w:line="240" w:lineRule="auto"/>
        <w:rPr>
          <w:rFonts w:ascii="Helvetica" w:eastAsia="Times New Roman" w:hAnsi="Helvetica" w:cs="Helvetica"/>
          <w:color w:val="000000"/>
          <w:sz w:val="24"/>
          <w:szCs w:val="24"/>
        </w:rPr>
      </w:pPr>
      <w:r w:rsidRPr="006E5F57">
        <w:rPr>
          <w:rFonts w:ascii="Helvetica" w:eastAsia="Times New Roman" w:hAnsi="Helvetica" w:cs="Helvetica"/>
          <w:color w:val="000000"/>
          <w:sz w:val="24"/>
          <w:szCs w:val="24"/>
        </w:rPr>
        <w:t xml:space="preserve">We apply regularization to overcome </w:t>
      </w:r>
      <w:proofErr w:type="spellStart"/>
      <w:r w:rsidRPr="006E5F57">
        <w:rPr>
          <w:rFonts w:ascii="Helvetica" w:eastAsia="Times New Roman" w:hAnsi="Helvetica" w:cs="Helvetica"/>
          <w:color w:val="000000"/>
          <w:sz w:val="24"/>
          <w:szCs w:val="24"/>
        </w:rPr>
        <w:t>overfit</w:t>
      </w:r>
      <w:proofErr w:type="spellEnd"/>
      <w:r w:rsidRPr="006E5F57">
        <w:rPr>
          <w:rFonts w:ascii="Helvetica" w:eastAsia="Times New Roman" w:hAnsi="Helvetica" w:cs="Helvetica"/>
          <w:color w:val="000000"/>
          <w:sz w:val="24"/>
          <w:szCs w:val="24"/>
        </w:rPr>
        <w:t>. The idea is to train a model that makes generalized predictions. It forces the model not to memorize the small bits of an individual sample that is not part of the gene</w:t>
      </w:r>
      <w:del w:id="294" w:author="Renee Redding" w:date="2017-04-11T23:03:00Z">
        <w:r w:rsidRPr="006E5F57" w:rsidDel="00EC79C9">
          <w:rPr>
            <w:rFonts w:ascii="Helvetica" w:eastAsia="Times New Roman" w:hAnsi="Helvetica" w:cs="Helvetica"/>
            <w:color w:val="000000"/>
            <w:sz w:val="24"/>
            <w:szCs w:val="24"/>
          </w:rPr>
          <w:delText>a</w:delText>
        </w:r>
      </w:del>
      <w:r w:rsidRPr="006E5F57">
        <w:rPr>
          <w:rFonts w:ascii="Helvetica" w:eastAsia="Times New Roman" w:hAnsi="Helvetica" w:cs="Helvetica"/>
          <w:color w:val="000000"/>
          <w:sz w:val="24"/>
          <w:szCs w:val="24"/>
        </w:rPr>
        <w:t>r</w:t>
      </w:r>
      <w:ins w:id="295" w:author="Renee Redding" w:date="2017-04-11T23:03:00Z">
        <w:r w:rsidR="00EC79C9">
          <w:rPr>
            <w:rFonts w:ascii="Helvetica" w:eastAsia="Times New Roman" w:hAnsi="Helvetica" w:cs="Helvetica"/>
            <w:color w:val="000000"/>
            <w:sz w:val="24"/>
            <w:szCs w:val="24"/>
          </w:rPr>
          <w:t>a</w:t>
        </w:r>
      </w:ins>
      <w:r w:rsidRPr="006E5F57">
        <w:rPr>
          <w:rFonts w:ascii="Helvetica" w:eastAsia="Times New Roman" w:hAnsi="Helvetica" w:cs="Helvetica"/>
          <w:color w:val="000000"/>
          <w:sz w:val="24"/>
          <w:szCs w:val="24"/>
        </w:rPr>
        <w:t xml:space="preserve">lized features. Part of the </w:t>
      </w:r>
      <w:proofErr w:type="spellStart"/>
      <w:r w:rsidRPr="006E5F57">
        <w:rPr>
          <w:rFonts w:ascii="Helvetica" w:eastAsia="Times New Roman" w:hAnsi="Helvetica" w:cs="Helvetica"/>
          <w:color w:val="000000"/>
          <w:sz w:val="24"/>
          <w:szCs w:val="24"/>
        </w:rPr>
        <w:t>overfit</w:t>
      </w:r>
      <w:proofErr w:type="spellEnd"/>
      <w:r w:rsidRPr="006E5F57">
        <w:rPr>
          <w:rFonts w:ascii="Helvetica" w:eastAsia="Times New Roman" w:hAnsi="Helvetica" w:cs="Helvetica"/>
          <w:color w:val="000000"/>
          <w:sz w:val="24"/>
          <w:szCs w:val="24"/>
        </w:rPr>
        <w:t xml:space="preserve"> problem is that the model is too powerful. We can reduce the complexity of the model by reducing the number of features: remove features that </w:t>
      </w:r>
      <w:proofErr w:type="gramStart"/>
      <w:r w:rsidRPr="006E5F57">
        <w:rPr>
          <w:rFonts w:ascii="Helvetica" w:eastAsia="Times New Roman" w:hAnsi="Helvetica" w:cs="Helvetica"/>
          <w:color w:val="000000"/>
          <w:sz w:val="24"/>
          <w:szCs w:val="24"/>
        </w:rPr>
        <w:t>can be direct</w:t>
      </w:r>
      <w:ins w:id="296" w:author="Renee Redding" w:date="2017-04-11T23:03:00Z">
        <w:r w:rsidR="00EC79C9">
          <w:rPr>
            <w:rFonts w:ascii="Helvetica" w:eastAsia="Times New Roman" w:hAnsi="Helvetica" w:cs="Helvetica"/>
            <w:color w:val="000000"/>
            <w:sz w:val="24"/>
            <w:szCs w:val="24"/>
          </w:rPr>
          <w:t>ly</w:t>
        </w:r>
      </w:ins>
      <w:r w:rsidRPr="006E5F57">
        <w:rPr>
          <w:rFonts w:ascii="Helvetica" w:eastAsia="Times New Roman" w:hAnsi="Helvetica" w:cs="Helvetica"/>
          <w:color w:val="000000"/>
          <w:sz w:val="24"/>
          <w:szCs w:val="24"/>
        </w:rPr>
        <w:t xml:space="preserve"> or indirect</w:t>
      </w:r>
      <w:ins w:id="297" w:author="Renee Redding" w:date="2017-04-11T23:03:00Z">
        <w:r w:rsidR="00EC79C9">
          <w:rPr>
            <w:rFonts w:ascii="Helvetica" w:eastAsia="Times New Roman" w:hAnsi="Helvetica" w:cs="Helvetica"/>
            <w:color w:val="000000"/>
            <w:sz w:val="24"/>
            <w:szCs w:val="24"/>
          </w:rPr>
          <w:t>ly</w:t>
        </w:r>
      </w:ins>
      <w:r w:rsidRPr="006E5F57">
        <w:rPr>
          <w:rFonts w:ascii="Helvetica" w:eastAsia="Times New Roman" w:hAnsi="Helvetica" w:cs="Helvetica"/>
          <w:color w:val="000000"/>
          <w:sz w:val="24"/>
          <w:szCs w:val="24"/>
        </w:rPr>
        <w:t xml:space="preserve"> derived</w:t>
      </w:r>
      <w:proofErr w:type="gramEnd"/>
      <w:r w:rsidRPr="006E5F57">
        <w:rPr>
          <w:rFonts w:ascii="Helvetica" w:eastAsia="Times New Roman" w:hAnsi="Helvetica" w:cs="Helvetica"/>
          <w:color w:val="000000"/>
          <w:sz w:val="24"/>
          <w:szCs w:val="24"/>
        </w:rPr>
        <w:t xml:space="preserve"> by others. We can also eliminate some layers</w:t>
      </w:r>
      <w:del w:id="298" w:author="Renee Redding" w:date="2017-04-11T23:03:00Z">
        <w:r w:rsidRPr="006E5F57" w:rsidDel="00EC79C9">
          <w:rPr>
            <w:rFonts w:ascii="Helvetica" w:eastAsia="Times New Roman" w:hAnsi="Helvetica" w:cs="Helvetica"/>
            <w:color w:val="000000"/>
            <w:sz w:val="24"/>
            <w:szCs w:val="24"/>
          </w:rPr>
          <w:delText>,</w:delText>
        </w:r>
      </w:del>
      <w:r w:rsidRPr="006E5F57">
        <w:rPr>
          <w:rFonts w:ascii="Helvetica" w:eastAsia="Times New Roman" w:hAnsi="Helvetica" w:cs="Helvetica"/>
          <w:color w:val="000000"/>
          <w:sz w:val="24"/>
          <w:szCs w:val="24"/>
        </w:rPr>
        <w:t xml:space="preserve"> or switch to a design that explores better on the locality of the information. For example, we use CNN for images to explore the spatial locality and LSTM for NPL. </w:t>
      </w:r>
      <w:proofErr w:type="spellStart"/>
      <w:r w:rsidRPr="006E5F57">
        <w:rPr>
          <w:rFonts w:ascii="Helvetica" w:eastAsia="Times New Roman" w:hAnsi="Helvetica" w:cs="Helvetica"/>
          <w:color w:val="000000"/>
          <w:sz w:val="24"/>
          <w:szCs w:val="24"/>
        </w:rPr>
        <w:t>Overfit</w:t>
      </w:r>
      <w:proofErr w:type="spellEnd"/>
      <w:r w:rsidRPr="006E5F57">
        <w:rPr>
          <w:rFonts w:ascii="Helvetica" w:eastAsia="Times New Roman" w:hAnsi="Helvetica" w:cs="Helvetica"/>
          <w:color w:val="000000"/>
          <w:sz w:val="24"/>
          <w:szCs w:val="24"/>
        </w:rPr>
        <w:t xml:space="preserve"> </w:t>
      </w:r>
      <w:proofErr w:type="gramStart"/>
      <w:r w:rsidRPr="006E5F57">
        <w:rPr>
          <w:rFonts w:ascii="Helvetica" w:eastAsia="Times New Roman" w:hAnsi="Helvetica" w:cs="Helvetica"/>
          <w:color w:val="000000"/>
          <w:sz w:val="24"/>
          <w:szCs w:val="24"/>
        </w:rPr>
        <w:t>can be overcome</w:t>
      </w:r>
      <w:proofErr w:type="gramEnd"/>
      <w:del w:id="299" w:author="Renee Redding" w:date="2017-04-11T23:04:00Z">
        <w:r w:rsidRPr="006E5F57" w:rsidDel="00EC79C9">
          <w:rPr>
            <w:rFonts w:ascii="Helvetica" w:eastAsia="Times New Roman" w:hAnsi="Helvetica" w:cs="Helvetica"/>
            <w:color w:val="000000"/>
            <w:sz w:val="24"/>
            <w:szCs w:val="24"/>
          </w:rPr>
          <w:delText>d</w:delText>
        </w:r>
      </w:del>
      <w:r w:rsidRPr="006E5F57">
        <w:rPr>
          <w:rFonts w:ascii="Helvetica" w:eastAsia="Times New Roman" w:hAnsi="Helvetica" w:cs="Helvetica"/>
          <w:color w:val="000000"/>
          <w:sz w:val="24"/>
          <w:szCs w:val="24"/>
        </w:rPr>
        <w:t xml:space="preserve"> by adding more training data also.</w:t>
      </w:r>
    </w:p>
    <w:p w:rsidR="006E5F57" w:rsidRPr="006E5F57" w:rsidRDefault="006E5F57" w:rsidP="006E5F57">
      <w:pPr>
        <w:shd w:val="clear" w:color="auto" w:fill="FFFFFF"/>
        <w:spacing w:before="600" w:after="300" w:line="240" w:lineRule="auto"/>
        <w:outlineLvl w:val="3"/>
        <w:rPr>
          <w:rFonts w:ascii="Helvetica" w:eastAsia="Times New Roman" w:hAnsi="Helvetica" w:cs="Helvetica"/>
          <w:color w:val="000000"/>
          <w:spacing w:val="-15"/>
          <w:sz w:val="30"/>
          <w:szCs w:val="30"/>
        </w:rPr>
      </w:pPr>
      <w:r w:rsidRPr="006E5F57">
        <w:rPr>
          <w:rFonts w:ascii="Helvetica" w:eastAsia="Times New Roman" w:hAnsi="Helvetica" w:cs="Helvetica"/>
          <w:color w:val="000000"/>
          <w:spacing w:val="-15"/>
          <w:sz w:val="30"/>
          <w:szCs w:val="30"/>
        </w:rPr>
        <w:t>L0, L1, L2 regularization</w:t>
      </w:r>
    </w:p>
    <w:p w:rsidR="006E5F57" w:rsidRPr="006E5F57" w:rsidRDefault="006E5F57" w:rsidP="006E5F57">
      <w:pPr>
        <w:shd w:val="clear" w:color="auto" w:fill="FFFFFF"/>
        <w:spacing w:before="300" w:after="300" w:line="240" w:lineRule="auto"/>
        <w:rPr>
          <w:rFonts w:ascii="Helvetica" w:eastAsia="Times New Roman" w:hAnsi="Helvetica" w:cs="Helvetica"/>
          <w:color w:val="000000"/>
          <w:sz w:val="24"/>
          <w:szCs w:val="24"/>
        </w:rPr>
      </w:pPr>
      <w:r w:rsidRPr="006E5F57">
        <w:rPr>
          <w:rFonts w:ascii="Helvetica" w:eastAsia="Times New Roman" w:hAnsi="Helvetica" w:cs="Helvetica"/>
          <w:color w:val="000000"/>
          <w:sz w:val="24"/>
          <w:szCs w:val="24"/>
        </w:rPr>
        <w:t xml:space="preserve">Large W tends to </w:t>
      </w:r>
      <w:proofErr w:type="spellStart"/>
      <w:r w:rsidRPr="006E5F57">
        <w:rPr>
          <w:rFonts w:ascii="Helvetica" w:eastAsia="Times New Roman" w:hAnsi="Helvetica" w:cs="Helvetica"/>
          <w:color w:val="000000"/>
          <w:sz w:val="24"/>
          <w:szCs w:val="24"/>
        </w:rPr>
        <w:t>overfit</w:t>
      </w:r>
      <w:proofErr w:type="spellEnd"/>
      <w:r w:rsidRPr="006E5F57">
        <w:rPr>
          <w:rFonts w:ascii="Helvetica" w:eastAsia="Times New Roman" w:hAnsi="Helvetica" w:cs="Helvetica"/>
          <w:color w:val="000000"/>
          <w:sz w:val="24"/>
          <w:szCs w:val="24"/>
        </w:rPr>
        <w:t>. L2 regularization adds the L2 norm to a cost function as the regularization cost.</w:t>
      </w:r>
    </w:p>
    <w:p w:rsidR="006E5F57" w:rsidRPr="006E5F57" w:rsidRDefault="006E5F57" w:rsidP="006E5F57">
      <w:pPr>
        <w:shd w:val="clear" w:color="auto" w:fill="FFFFFF"/>
        <w:spacing w:line="240" w:lineRule="auto"/>
        <w:jc w:val="center"/>
        <w:rPr>
          <w:rFonts w:ascii="Helvetica" w:eastAsia="Times New Roman" w:hAnsi="Helvetica" w:cs="Helvetica"/>
          <w:color w:val="000000"/>
          <w:sz w:val="24"/>
          <w:szCs w:val="24"/>
        </w:rPr>
      </w:pPr>
      <w:r w:rsidRPr="006E5F57">
        <w:rPr>
          <w:rFonts w:ascii="MathJax_Math-italic" w:eastAsia="Times New Roman" w:hAnsi="MathJax_Math-italic" w:cs="Helvetica"/>
          <w:color w:val="000000"/>
          <w:sz w:val="29"/>
          <w:szCs w:val="29"/>
          <w:bdr w:val="none" w:sz="0" w:space="0" w:color="auto" w:frame="1"/>
        </w:rPr>
        <w:t>J</w:t>
      </w:r>
      <w:r w:rsidRPr="006E5F57">
        <w:rPr>
          <w:rFonts w:ascii="MathJax_Main" w:eastAsia="Times New Roman" w:hAnsi="MathJax_Main" w:cs="Helvetica"/>
          <w:color w:val="000000"/>
          <w:sz w:val="29"/>
          <w:szCs w:val="29"/>
          <w:bdr w:val="none" w:sz="0" w:space="0" w:color="auto" w:frame="1"/>
        </w:rPr>
        <w:t xml:space="preserve">=data </w:t>
      </w:r>
      <w:proofErr w:type="spellStart"/>
      <w:r w:rsidRPr="006E5F57">
        <w:rPr>
          <w:rFonts w:ascii="MathJax_Main" w:eastAsia="Times New Roman" w:hAnsi="MathJax_Main" w:cs="Helvetica"/>
          <w:color w:val="000000"/>
          <w:sz w:val="29"/>
          <w:szCs w:val="29"/>
          <w:bdr w:val="none" w:sz="0" w:space="0" w:color="auto" w:frame="1"/>
        </w:rPr>
        <w:t>cost+</w:t>
      </w:r>
      <w:r w:rsidRPr="006E5F57">
        <w:rPr>
          <w:rFonts w:ascii="MathJax_Math-italic" w:eastAsia="Times New Roman" w:hAnsi="MathJax_Math-italic" w:cs="Helvetica"/>
          <w:color w:val="000000"/>
          <w:sz w:val="29"/>
          <w:szCs w:val="29"/>
          <w:bdr w:val="none" w:sz="0" w:space="0" w:color="auto" w:frame="1"/>
        </w:rPr>
        <w:t>λ</w:t>
      </w:r>
      <w:proofErr w:type="spellEnd"/>
      <w:r w:rsidRPr="006E5F57">
        <w:rPr>
          <w:rFonts w:ascii="Cambria Math" w:eastAsia="Times New Roman" w:hAnsi="Cambria Math" w:cs="Cambria Math"/>
          <w:color w:val="000000"/>
          <w:sz w:val="29"/>
          <w:szCs w:val="29"/>
          <w:bdr w:val="none" w:sz="0" w:space="0" w:color="auto" w:frame="1"/>
        </w:rPr>
        <w:t>⋅</w:t>
      </w:r>
      <w:r w:rsidRPr="006E5F57">
        <w:rPr>
          <w:rFonts w:ascii="MathJax_Main" w:eastAsia="Times New Roman" w:hAnsi="MathJax_Main" w:cs="Helvetica"/>
          <w:color w:val="000000"/>
          <w:sz w:val="29"/>
          <w:szCs w:val="29"/>
          <w:bdr w:val="none" w:sz="0" w:space="0" w:color="auto" w:frame="1"/>
        </w:rPr>
        <w:t>||</w:t>
      </w:r>
      <w:r w:rsidRPr="006E5F57">
        <w:rPr>
          <w:rFonts w:ascii="MathJax_Math-italic" w:eastAsia="Times New Roman" w:hAnsi="MathJax_Math-italic" w:cs="Helvetica"/>
          <w:color w:val="000000"/>
          <w:sz w:val="29"/>
          <w:szCs w:val="29"/>
          <w:bdr w:val="none" w:sz="0" w:space="0" w:color="auto" w:frame="1"/>
        </w:rPr>
        <w:t>W</w:t>
      </w:r>
      <w:r w:rsidRPr="006E5F57">
        <w:rPr>
          <w:rFonts w:ascii="MathJax_Main" w:eastAsia="Times New Roman" w:hAnsi="MathJax_Main" w:cs="Helvetica"/>
          <w:color w:val="000000"/>
          <w:sz w:val="29"/>
          <w:szCs w:val="29"/>
          <w:bdr w:val="none" w:sz="0" w:space="0" w:color="auto" w:frame="1"/>
        </w:rPr>
        <w:t>||</w:t>
      </w:r>
      <w:r w:rsidRPr="006E5F57">
        <w:rPr>
          <w:rFonts w:ascii="Helvetica" w:eastAsia="Times New Roman" w:hAnsi="Helvetica" w:cs="Helvetica"/>
          <w:color w:val="000000"/>
          <w:sz w:val="24"/>
          <w:szCs w:val="24"/>
          <w:bdr w:val="none" w:sz="0" w:space="0" w:color="auto" w:frame="1"/>
        </w:rPr>
        <w:t xml:space="preserve">J=data </w:t>
      </w:r>
      <w:proofErr w:type="spellStart"/>
      <w:r w:rsidRPr="006E5F57">
        <w:rPr>
          <w:rFonts w:ascii="Helvetica" w:eastAsia="Times New Roman" w:hAnsi="Helvetica" w:cs="Helvetica"/>
          <w:color w:val="000000"/>
          <w:sz w:val="24"/>
          <w:szCs w:val="24"/>
          <w:bdr w:val="none" w:sz="0" w:space="0" w:color="auto" w:frame="1"/>
        </w:rPr>
        <w:t>cost+λ</w:t>
      </w:r>
      <w:proofErr w:type="spellEnd"/>
      <w:r w:rsidRPr="006E5F57">
        <w:rPr>
          <w:rFonts w:ascii="Cambria Math" w:eastAsia="Times New Roman" w:hAnsi="Cambria Math" w:cs="Cambria Math"/>
          <w:color w:val="000000"/>
          <w:sz w:val="24"/>
          <w:szCs w:val="24"/>
          <w:bdr w:val="none" w:sz="0" w:space="0" w:color="auto" w:frame="1"/>
        </w:rPr>
        <w:t>⋅</w:t>
      </w:r>
      <w:r w:rsidRPr="006E5F57">
        <w:rPr>
          <w:rFonts w:ascii="Helvetica" w:eastAsia="Times New Roman" w:hAnsi="Helvetica" w:cs="Helvetica"/>
          <w:color w:val="000000"/>
          <w:sz w:val="24"/>
          <w:szCs w:val="24"/>
          <w:bdr w:val="none" w:sz="0" w:space="0" w:color="auto" w:frame="1"/>
        </w:rPr>
        <w:t>||W||</w:t>
      </w:r>
    </w:p>
    <w:p w:rsidR="006E5F57" w:rsidRPr="006E5F57" w:rsidRDefault="006E5F57" w:rsidP="006E5F57">
      <w:pPr>
        <w:shd w:val="clear" w:color="auto" w:fill="FFFFFF"/>
        <w:spacing w:line="240" w:lineRule="auto"/>
        <w:jc w:val="center"/>
        <w:rPr>
          <w:rFonts w:ascii="Helvetica" w:eastAsia="Times New Roman" w:hAnsi="Helvetica" w:cs="Helvetica"/>
          <w:color w:val="000000"/>
          <w:sz w:val="24"/>
          <w:szCs w:val="24"/>
        </w:rPr>
      </w:pPr>
      <w:r w:rsidRPr="006E5F57">
        <w:rPr>
          <w:rFonts w:ascii="MathJax_Main" w:eastAsia="Times New Roman" w:hAnsi="MathJax_Main" w:cs="Helvetica"/>
          <w:color w:val="000000"/>
          <w:sz w:val="29"/>
          <w:szCs w:val="29"/>
          <w:bdr w:val="none" w:sz="0" w:space="0" w:color="auto" w:frame="1"/>
        </w:rPr>
        <w:t>||</w:t>
      </w:r>
      <w:r w:rsidRPr="006E5F57">
        <w:rPr>
          <w:rFonts w:ascii="MathJax_Math-italic" w:eastAsia="Times New Roman" w:hAnsi="MathJax_Math-italic" w:cs="Helvetica"/>
          <w:color w:val="000000"/>
          <w:sz w:val="29"/>
          <w:szCs w:val="29"/>
          <w:bdr w:val="none" w:sz="0" w:space="0" w:color="auto" w:frame="1"/>
        </w:rPr>
        <w:t>W</w:t>
      </w:r>
      <w:r w:rsidRPr="006E5F57">
        <w:rPr>
          <w:rFonts w:ascii="MathJax_Main" w:eastAsia="Times New Roman" w:hAnsi="MathJax_Main" w:cs="Helvetica"/>
          <w:color w:val="000000"/>
          <w:sz w:val="29"/>
          <w:szCs w:val="29"/>
          <w:bdr w:val="none" w:sz="0" w:space="0" w:color="auto" w:frame="1"/>
        </w:rPr>
        <w:t>||</w:t>
      </w:r>
      <w:r w:rsidRPr="006E5F57">
        <w:rPr>
          <w:rFonts w:ascii="MathJax_Main" w:eastAsia="Times New Roman" w:hAnsi="MathJax_Main" w:cs="Helvetica"/>
          <w:color w:val="000000"/>
          <w:sz w:val="20"/>
          <w:szCs w:val="20"/>
          <w:bdr w:val="none" w:sz="0" w:space="0" w:color="auto" w:frame="1"/>
        </w:rPr>
        <w:t>2</w:t>
      </w:r>
      <w:r w:rsidRPr="006E5F57">
        <w:rPr>
          <w:rFonts w:ascii="MathJax_Main" w:eastAsia="Times New Roman" w:hAnsi="MathJax_Main" w:cs="Helvetica"/>
          <w:color w:val="000000"/>
          <w:sz w:val="29"/>
          <w:szCs w:val="29"/>
          <w:bdr w:val="none" w:sz="0" w:space="0" w:color="auto" w:frame="1"/>
        </w:rPr>
        <w:t>=</w:t>
      </w:r>
      <w:r w:rsidRPr="006E5F57">
        <w:rPr>
          <w:rFonts w:ascii="MathJax_Size2" w:eastAsia="Times New Roman" w:hAnsi="MathJax_Size2" w:cs="Helvetica"/>
          <w:color w:val="000000"/>
          <w:sz w:val="29"/>
          <w:szCs w:val="29"/>
          <w:bdr w:val="none" w:sz="0" w:space="0" w:color="auto" w:frame="1"/>
        </w:rPr>
        <w:t>∑</w:t>
      </w:r>
      <w:proofErr w:type="spellStart"/>
      <w:r w:rsidRPr="006E5F57">
        <w:rPr>
          <w:rFonts w:ascii="MathJax_Math-italic" w:eastAsia="Times New Roman" w:hAnsi="MathJax_Math-italic" w:cs="Helvetica"/>
          <w:color w:val="000000"/>
          <w:sz w:val="20"/>
          <w:szCs w:val="20"/>
          <w:bdr w:val="none" w:sz="0" w:space="0" w:color="auto" w:frame="1"/>
        </w:rPr>
        <w:t>i</w:t>
      </w:r>
      <w:r w:rsidRPr="006E5F57">
        <w:rPr>
          <w:rFonts w:ascii="MathJax_Size2" w:eastAsia="Times New Roman" w:hAnsi="MathJax_Size2" w:cs="Helvetica"/>
          <w:color w:val="000000"/>
          <w:sz w:val="29"/>
          <w:szCs w:val="29"/>
          <w:bdr w:val="none" w:sz="0" w:space="0" w:color="auto" w:frame="1"/>
        </w:rPr>
        <w:t>∑</w:t>
      </w:r>
      <w:proofErr w:type="gramStart"/>
      <w:r w:rsidRPr="006E5F57">
        <w:rPr>
          <w:rFonts w:ascii="MathJax_Math-italic" w:eastAsia="Times New Roman" w:hAnsi="MathJax_Math-italic" w:cs="Helvetica"/>
          <w:color w:val="000000"/>
          <w:sz w:val="20"/>
          <w:szCs w:val="20"/>
          <w:bdr w:val="none" w:sz="0" w:space="0" w:color="auto" w:frame="1"/>
        </w:rPr>
        <w:t>j</w:t>
      </w:r>
      <w:proofErr w:type="spellEnd"/>
      <w:r w:rsidRPr="006E5F57">
        <w:rPr>
          <w:rFonts w:ascii="MathJax_Main" w:eastAsia="Times New Roman" w:hAnsi="MathJax_Main" w:cs="Helvetica"/>
          <w:color w:val="000000"/>
          <w:sz w:val="29"/>
          <w:szCs w:val="29"/>
          <w:bdr w:val="none" w:sz="0" w:space="0" w:color="auto" w:frame="1"/>
        </w:rPr>
        <w:t>(</w:t>
      </w:r>
      <w:proofErr w:type="gramEnd"/>
      <w:r w:rsidRPr="006E5F57">
        <w:rPr>
          <w:rFonts w:ascii="MathJax_Math-italic" w:eastAsia="Times New Roman" w:hAnsi="MathJax_Math-italic" w:cs="Helvetica"/>
          <w:color w:val="000000"/>
          <w:sz w:val="29"/>
          <w:szCs w:val="29"/>
          <w:bdr w:val="none" w:sz="0" w:space="0" w:color="auto" w:frame="1"/>
        </w:rPr>
        <w:t>W</w:t>
      </w:r>
      <w:r w:rsidRPr="006E5F57">
        <w:rPr>
          <w:rFonts w:ascii="MathJax_Main" w:eastAsia="Times New Roman" w:hAnsi="MathJax_Main" w:cs="Helvetica"/>
          <w:color w:val="000000"/>
          <w:sz w:val="20"/>
          <w:szCs w:val="20"/>
          <w:bdr w:val="none" w:sz="0" w:space="0" w:color="auto" w:frame="1"/>
        </w:rPr>
        <w:t>2</w:t>
      </w:r>
      <w:r w:rsidRPr="006E5F57">
        <w:rPr>
          <w:rFonts w:ascii="MathJax_Math-italic" w:eastAsia="Times New Roman" w:hAnsi="MathJax_Math-italic" w:cs="Helvetica"/>
          <w:color w:val="000000"/>
          <w:sz w:val="20"/>
          <w:szCs w:val="20"/>
          <w:bdr w:val="none" w:sz="0" w:space="0" w:color="auto" w:frame="1"/>
        </w:rPr>
        <w:t>ij</w:t>
      </w:r>
      <w:r w:rsidRPr="006E5F57">
        <w:rPr>
          <w:rFonts w:ascii="MathJax_Main" w:eastAsia="Times New Roman" w:hAnsi="MathJax_Main" w:cs="Helvetica"/>
          <w:color w:val="000000"/>
          <w:sz w:val="29"/>
          <w:szCs w:val="29"/>
          <w:bdr w:val="none" w:sz="0" w:space="0" w:color="auto" w:frame="1"/>
        </w:rPr>
        <w:t>)−−−−−−−−−−</w:t>
      </w:r>
      <w:r w:rsidRPr="006E5F57">
        <w:rPr>
          <w:rFonts w:ascii="MathJax_Size4" w:eastAsia="Times New Roman" w:hAnsi="MathJax_Size4" w:cs="Helvetica"/>
          <w:color w:val="000000"/>
          <w:sz w:val="29"/>
          <w:szCs w:val="29"/>
          <w:bdr w:val="none" w:sz="0" w:space="0" w:color="auto" w:frame="1"/>
        </w:rPr>
        <w:t>√</w:t>
      </w:r>
      <w:r w:rsidRPr="006E5F57">
        <w:rPr>
          <w:rFonts w:ascii="Helvetica" w:eastAsia="Times New Roman" w:hAnsi="Helvetica" w:cs="Helvetica"/>
          <w:color w:val="000000"/>
          <w:sz w:val="24"/>
          <w:szCs w:val="24"/>
          <w:bdr w:val="none" w:sz="0" w:space="0" w:color="auto" w:frame="1"/>
        </w:rPr>
        <w:t>||W||2=∑</w:t>
      </w:r>
      <w:proofErr w:type="spellStart"/>
      <w:r w:rsidRPr="006E5F57">
        <w:rPr>
          <w:rFonts w:ascii="Helvetica" w:eastAsia="Times New Roman" w:hAnsi="Helvetica" w:cs="Helvetica"/>
          <w:color w:val="000000"/>
          <w:sz w:val="24"/>
          <w:szCs w:val="24"/>
          <w:bdr w:val="none" w:sz="0" w:space="0" w:color="auto" w:frame="1"/>
        </w:rPr>
        <w:t>i∑j</w:t>
      </w:r>
      <w:proofErr w:type="spellEnd"/>
      <w:r w:rsidRPr="006E5F57">
        <w:rPr>
          <w:rFonts w:ascii="Helvetica" w:eastAsia="Times New Roman" w:hAnsi="Helvetica" w:cs="Helvetica"/>
          <w:color w:val="000000"/>
          <w:sz w:val="24"/>
          <w:szCs w:val="24"/>
          <w:bdr w:val="none" w:sz="0" w:space="0" w:color="auto" w:frame="1"/>
        </w:rPr>
        <w:t>(Wij2)</w:t>
      </w:r>
    </w:p>
    <w:p w:rsidR="006E5F57" w:rsidRPr="006E5F57" w:rsidRDefault="006E5F57" w:rsidP="006E5F57">
      <w:pPr>
        <w:shd w:val="clear" w:color="auto" w:fill="FFFFFF"/>
        <w:spacing w:before="300" w:after="300" w:line="240" w:lineRule="auto"/>
        <w:rPr>
          <w:rFonts w:ascii="Helvetica" w:eastAsia="Times New Roman" w:hAnsi="Helvetica" w:cs="Helvetica"/>
          <w:color w:val="000000"/>
          <w:sz w:val="24"/>
          <w:szCs w:val="24"/>
        </w:rPr>
      </w:pPr>
      <w:r w:rsidRPr="006E5F57">
        <w:rPr>
          <w:rFonts w:ascii="Helvetica" w:eastAsia="Times New Roman" w:hAnsi="Helvetica" w:cs="Helvetica"/>
          <w:color w:val="000000"/>
          <w:sz w:val="24"/>
          <w:szCs w:val="24"/>
        </w:rPr>
        <w:t>There are different functions to compute the regularization cost of tunable parameters:</w:t>
      </w:r>
    </w:p>
    <w:p w:rsidR="006E5F57" w:rsidRPr="006E5F57" w:rsidRDefault="006E5F57" w:rsidP="006E5F57">
      <w:pPr>
        <w:shd w:val="clear" w:color="auto" w:fill="FFFFFF"/>
        <w:spacing w:before="300" w:after="300" w:line="240" w:lineRule="auto"/>
        <w:rPr>
          <w:rFonts w:ascii="Helvetica" w:eastAsia="Times New Roman" w:hAnsi="Helvetica" w:cs="Helvetica"/>
          <w:color w:val="000000"/>
          <w:sz w:val="24"/>
          <w:szCs w:val="24"/>
        </w:rPr>
      </w:pPr>
      <w:r w:rsidRPr="006E5F57">
        <w:rPr>
          <w:rFonts w:ascii="Helvetica" w:eastAsia="Times New Roman" w:hAnsi="Helvetica" w:cs="Helvetica"/>
          <w:color w:val="000000"/>
          <w:sz w:val="24"/>
          <w:szCs w:val="24"/>
        </w:rPr>
        <w:t>L0 regularization</w:t>
      </w:r>
    </w:p>
    <w:p w:rsidR="006E5F57" w:rsidRPr="006E5F57" w:rsidRDefault="006E5F57" w:rsidP="006E5F57">
      <w:pPr>
        <w:shd w:val="clear" w:color="auto" w:fill="FFFFFF"/>
        <w:spacing w:line="240" w:lineRule="auto"/>
        <w:jc w:val="center"/>
        <w:rPr>
          <w:rFonts w:ascii="Helvetica" w:eastAsia="Times New Roman" w:hAnsi="Helvetica" w:cs="Helvetica"/>
          <w:color w:val="000000"/>
          <w:sz w:val="24"/>
          <w:szCs w:val="24"/>
        </w:rPr>
      </w:pPr>
      <w:r w:rsidRPr="006E5F57">
        <w:rPr>
          <w:rFonts w:ascii="MathJax_Main" w:eastAsia="Times New Roman" w:hAnsi="MathJax_Main" w:cs="Helvetica"/>
          <w:color w:val="000000"/>
          <w:sz w:val="29"/>
          <w:szCs w:val="29"/>
          <w:bdr w:val="none" w:sz="0" w:space="0" w:color="auto" w:frame="1"/>
        </w:rPr>
        <w:lastRenderedPageBreak/>
        <w:t>||</w:t>
      </w:r>
      <w:r w:rsidRPr="006E5F57">
        <w:rPr>
          <w:rFonts w:ascii="MathJax_Math-italic" w:eastAsia="Times New Roman" w:hAnsi="MathJax_Math-italic" w:cs="Helvetica"/>
          <w:color w:val="000000"/>
          <w:sz w:val="29"/>
          <w:szCs w:val="29"/>
          <w:bdr w:val="none" w:sz="0" w:space="0" w:color="auto" w:frame="1"/>
        </w:rPr>
        <w:t>W</w:t>
      </w:r>
      <w:r w:rsidRPr="006E5F57">
        <w:rPr>
          <w:rFonts w:ascii="MathJax_Main" w:eastAsia="Times New Roman" w:hAnsi="MathJax_Main" w:cs="Helvetica"/>
          <w:color w:val="000000"/>
          <w:sz w:val="29"/>
          <w:szCs w:val="29"/>
          <w:bdr w:val="none" w:sz="0" w:space="0" w:color="auto" w:frame="1"/>
        </w:rPr>
        <w:t>||</w:t>
      </w:r>
      <w:r w:rsidRPr="006E5F57">
        <w:rPr>
          <w:rFonts w:ascii="MathJax_Main" w:eastAsia="Times New Roman" w:hAnsi="MathJax_Main" w:cs="Helvetica"/>
          <w:color w:val="000000"/>
          <w:sz w:val="20"/>
          <w:szCs w:val="20"/>
          <w:bdr w:val="none" w:sz="0" w:space="0" w:color="auto" w:frame="1"/>
        </w:rPr>
        <w:t>0</w:t>
      </w:r>
      <w:r w:rsidRPr="006E5F57">
        <w:rPr>
          <w:rFonts w:ascii="MathJax_Main" w:eastAsia="Times New Roman" w:hAnsi="MathJax_Main" w:cs="Helvetica"/>
          <w:color w:val="000000"/>
          <w:sz w:val="29"/>
          <w:szCs w:val="29"/>
          <w:bdr w:val="none" w:sz="0" w:space="0" w:color="auto" w:frame="1"/>
        </w:rPr>
        <w:t>=</w:t>
      </w:r>
      <w:proofErr w:type="gramStart"/>
      <w:r w:rsidRPr="006E5F57">
        <w:rPr>
          <w:rFonts w:ascii="MathJax_Size2" w:eastAsia="Times New Roman" w:hAnsi="MathJax_Size2" w:cs="Helvetica"/>
          <w:color w:val="000000"/>
          <w:sz w:val="29"/>
          <w:szCs w:val="29"/>
          <w:bdr w:val="none" w:sz="0" w:space="0" w:color="auto" w:frame="1"/>
        </w:rPr>
        <w:t>∑</w:t>
      </w:r>
      <w:r w:rsidRPr="006E5F57">
        <w:rPr>
          <w:rFonts w:ascii="MathJax_Size3" w:eastAsia="Times New Roman" w:hAnsi="MathJax_Size3" w:cs="Helvetica"/>
          <w:color w:val="000000"/>
          <w:sz w:val="29"/>
          <w:szCs w:val="29"/>
          <w:bdr w:val="none" w:sz="0" w:space="0" w:color="auto" w:frame="1"/>
        </w:rPr>
        <w:t>{</w:t>
      </w:r>
      <w:proofErr w:type="gramEnd"/>
      <w:r w:rsidRPr="006E5F57">
        <w:rPr>
          <w:rFonts w:ascii="MathJax_Main" w:eastAsia="Times New Roman" w:hAnsi="MathJax_Main" w:cs="Helvetica"/>
          <w:color w:val="000000"/>
          <w:sz w:val="29"/>
          <w:szCs w:val="29"/>
          <w:bdr w:val="none" w:sz="0" w:space="0" w:color="auto" w:frame="1"/>
        </w:rPr>
        <w:t>1,0,if </w:t>
      </w:r>
      <w:r w:rsidRPr="006E5F57">
        <w:rPr>
          <w:rFonts w:ascii="MathJax_Math-italic" w:eastAsia="Times New Roman" w:hAnsi="MathJax_Math-italic" w:cs="Helvetica"/>
          <w:color w:val="000000"/>
          <w:sz w:val="29"/>
          <w:szCs w:val="29"/>
          <w:bdr w:val="none" w:sz="0" w:space="0" w:color="auto" w:frame="1"/>
        </w:rPr>
        <w:t>w</w:t>
      </w:r>
      <w:r w:rsidRPr="006E5F57">
        <w:rPr>
          <w:rFonts w:ascii="MathJax_Main" w:eastAsia="Times New Roman" w:hAnsi="MathJax_Main" w:cs="Helvetica"/>
          <w:color w:val="000000"/>
          <w:sz w:val="29"/>
          <w:szCs w:val="29"/>
          <w:bdr w:val="none" w:sz="0" w:space="0" w:color="auto" w:frame="1"/>
        </w:rPr>
        <w:t>≠0otherwise</w:t>
      </w:r>
      <w:r w:rsidRPr="006E5F57">
        <w:rPr>
          <w:rFonts w:ascii="Helvetica" w:eastAsia="Times New Roman" w:hAnsi="Helvetica" w:cs="Helvetica"/>
          <w:color w:val="000000"/>
          <w:sz w:val="24"/>
          <w:szCs w:val="24"/>
          <w:bdr w:val="none" w:sz="0" w:space="0" w:color="auto" w:frame="1"/>
        </w:rPr>
        <w:t>||W||0=∑{1,if w≠00,otherwise</w:t>
      </w:r>
    </w:p>
    <w:p w:rsidR="006E5F57" w:rsidRPr="006E5F57" w:rsidRDefault="006E5F57" w:rsidP="006E5F57">
      <w:pPr>
        <w:shd w:val="clear" w:color="auto" w:fill="FFFFFF"/>
        <w:spacing w:before="300" w:after="300" w:line="240" w:lineRule="auto"/>
        <w:rPr>
          <w:rFonts w:ascii="Helvetica" w:eastAsia="Times New Roman" w:hAnsi="Helvetica" w:cs="Helvetica"/>
          <w:color w:val="000000"/>
          <w:sz w:val="24"/>
          <w:szCs w:val="24"/>
        </w:rPr>
      </w:pPr>
      <w:r w:rsidRPr="006E5F57">
        <w:rPr>
          <w:rFonts w:ascii="Helvetica" w:eastAsia="Times New Roman" w:hAnsi="Helvetica" w:cs="Helvetica"/>
          <w:color w:val="000000"/>
          <w:sz w:val="24"/>
          <w:szCs w:val="24"/>
        </w:rPr>
        <w:t>L1 regularization</w:t>
      </w:r>
    </w:p>
    <w:p w:rsidR="006E5F57" w:rsidRPr="006E5F57" w:rsidRDefault="006E5F57" w:rsidP="006E5F57">
      <w:pPr>
        <w:shd w:val="clear" w:color="auto" w:fill="FFFFFF"/>
        <w:spacing w:line="240" w:lineRule="auto"/>
        <w:jc w:val="center"/>
        <w:rPr>
          <w:rFonts w:ascii="Helvetica" w:eastAsia="Times New Roman" w:hAnsi="Helvetica" w:cs="Helvetica"/>
          <w:color w:val="000000"/>
          <w:sz w:val="24"/>
          <w:szCs w:val="24"/>
        </w:rPr>
      </w:pPr>
      <w:r w:rsidRPr="006E5F57">
        <w:rPr>
          <w:rFonts w:ascii="MathJax_Main" w:eastAsia="Times New Roman" w:hAnsi="MathJax_Main" w:cs="Helvetica"/>
          <w:color w:val="000000"/>
          <w:sz w:val="29"/>
          <w:szCs w:val="29"/>
          <w:bdr w:val="none" w:sz="0" w:space="0" w:color="auto" w:frame="1"/>
        </w:rPr>
        <w:t>||</w:t>
      </w:r>
      <w:r w:rsidRPr="006E5F57">
        <w:rPr>
          <w:rFonts w:ascii="MathJax_Math-italic" w:eastAsia="Times New Roman" w:hAnsi="MathJax_Math-italic" w:cs="Helvetica"/>
          <w:color w:val="000000"/>
          <w:sz w:val="29"/>
          <w:szCs w:val="29"/>
          <w:bdr w:val="none" w:sz="0" w:space="0" w:color="auto" w:frame="1"/>
        </w:rPr>
        <w:t>W</w:t>
      </w:r>
      <w:r w:rsidRPr="006E5F57">
        <w:rPr>
          <w:rFonts w:ascii="MathJax_Main" w:eastAsia="Times New Roman" w:hAnsi="MathJax_Main" w:cs="Helvetica"/>
          <w:color w:val="000000"/>
          <w:sz w:val="29"/>
          <w:szCs w:val="29"/>
          <w:bdr w:val="none" w:sz="0" w:space="0" w:color="auto" w:frame="1"/>
        </w:rPr>
        <w:t>||</w:t>
      </w:r>
      <w:r w:rsidRPr="006E5F57">
        <w:rPr>
          <w:rFonts w:ascii="MathJax_Main" w:eastAsia="Times New Roman" w:hAnsi="MathJax_Main" w:cs="Helvetica"/>
          <w:color w:val="000000"/>
          <w:sz w:val="20"/>
          <w:szCs w:val="20"/>
          <w:bdr w:val="none" w:sz="0" w:space="0" w:color="auto" w:frame="1"/>
        </w:rPr>
        <w:t>1</w:t>
      </w:r>
      <w:r w:rsidRPr="006E5F57">
        <w:rPr>
          <w:rFonts w:ascii="MathJax_Main" w:eastAsia="Times New Roman" w:hAnsi="MathJax_Main" w:cs="Helvetica"/>
          <w:color w:val="000000"/>
          <w:sz w:val="29"/>
          <w:szCs w:val="29"/>
          <w:bdr w:val="none" w:sz="0" w:space="0" w:color="auto" w:frame="1"/>
        </w:rPr>
        <w:t>=</w:t>
      </w:r>
      <w:r w:rsidRPr="006E5F57">
        <w:rPr>
          <w:rFonts w:ascii="MathJax_Size2" w:eastAsia="Times New Roman" w:hAnsi="MathJax_Size2" w:cs="Helvetica"/>
          <w:color w:val="000000"/>
          <w:sz w:val="29"/>
          <w:szCs w:val="29"/>
          <w:bdr w:val="none" w:sz="0" w:space="0" w:color="auto" w:frame="1"/>
        </w:rPr>
        <w:t>∑</w:t>
      </w:r>
      <w:r w:rsidRPr="006E5F57">
        <w:rPr>
          <w:rFonts w:ascii="MathJax_Main" w:eastAsia="Times New Roman" w:hAnsi="MathJax_Main" w:cs="Helvetica"/>
          <w:color w:val="000000"/>
          <w:sz w:val="29"/>
          <w:szCs w:val="29"/>
          <w:bdr w:val="none" w:sz="0" w:space="0" w:color="auto" w:frame="1"/>
        </w:rPr>
        <w:t>|</w:t>
      </w:r>
      <w:r w:rsidRPr="006E5F57">
        <w:rPr>
          <w:rFonts w:ascii="MathJax_Math-italic" w:eastAsia="Times New Roman" w:hAnsi="MathJax_Math-italic" w:cs="Helvetica"/>
          <w:color w:val="000000"/>
          <w:sz w:val="29"/>
          <w:szCs w:val="29"/>
          <w:bdr w:val="none" w:sz="0" w:space="0" w:color="auto" w:frame="1"/>
        </w:rPr>
        <w:t>w</w:t>
      </w:r>
      <w:r w:rsidRPr="006E5F57">
        <w:rPr>
          <w:rFonts w:ascii="MathJax_Main" w:eastAsia="Times New Roman" w:hAnsi="MathJax_Main" w:cs="Helvetica"/>
          <w:color w:val="000000"/>
          <w:sz w:val="29"/>
          <w:szCs w:val="29"/>
          <w:bdr w:val="none" w:sz="0" w:space="0" w:color="auto" w:frame="1"/>
        </w:rPr>
        <w:t>|</w:t>
      </w:r>
      <w:r w:rsidRPr="006E5F57">
        <w:rPr>
          <w:rFonts w:ascii="Helvetica" w:eastAsia="Times New Roman" w:hAnsi="Helvetica" w:cs="Helvetica"/>
          <w:color w:val="000000"/>
          <w:sz w:val="24"/>
          <w:szCs w:val="24"/>
          <w:bdr w:val="none" w:sz="0" w:space="0" w:color="auto" w:frame="1"/>
        </w:rPr>
        <w:t>||W||1=∑|w|</w:t>
      </w:r>
    </w:p>
    <w:p w:rsidR="006E5F57" w:rsidRPr="006E5F57" w:rsidRDefault="006E5F57" w:rsidP="006E5F57">
      <w:pPr>
        <w:shd w:val="clear" w:color="auto" w:fill="FFFFFF"/>
        <w:spacing w:after="0" w:line="240" w:lineRule="auto"/>
        <w:rPr>
          <w:rFonts w:ascii="Helvetica" w:eastAsia="Times New Roman" w:hAnsi="Helvetica" w:cs="Helvetica"/>
          <w:color w:val="000000"/>
          <w:sz w:val="24"/>
          <w:szCs w:val="24"/>
        </w:rPr>
      </w:pPr>
      <w:r w:rsidRPr="006E5F57">
        <w:rPr>
          <w:rFonts w:ascii="Helvetica" w:eastAsia="Times New Roman" w:hAnsi="Helvetica" w:cs="Helvetica"/>
          <w:color w:val="000000"/>
          <w:sz w:val="24"/>
          <w:szCs w:val="24"/>
        </w:rPr>
        <w:t>L0, L1 and L2 regularization penalize on </w:t>
      </w:r>
      <w:r w:rsidRPr="006E5F57">
        <w:rPr>
          <w:rFonts w:ascii="MathJax_Math-italic" w:eastAsia="Times New Roman" w:hAnsi="MathJax_Math-italic" w:cs="Helvetica"/>
          <w:color w:val="000000"/>
          <w:sz w:val="29"/>
          <w:szCs w:val="29"/>
          <w:bdr w:val="none" w:sz="0" w:space="0" w:color="auto" w:frame="1"/>
        </w:rPr>
        <w:t>W</w:t>
      </w:r>
      <w:r w:rsidRPr="006E5F57">
        <w:rPr>
          <w:rFonts w:ascii="Helvetica" w:eastAsia="Times New Roman" w:hAnsi="Helvetica" w:cs="Helvetica"/>
          <w:color w:val="000000"/>
          <w:sz w:val="24"/>
          <w:szCs w:val="24"/>
          <w:bdr w:val="none" w:sz="0" w:space="0" w:color="auto" w:frame="1"/>
        </w:rPr>
        <w:t>W</w:t>
      </w:r>
      <w:r w:rsidRPr="006E5F57">
        <w:rPr>
          <w:rFonts w:ascii="Helvetica" w:eastAsia="Times New Roman" w:hAnsi="Helvetica" w:cs="Helvetica"/>
          <w:color w:val="000000"/>
          <w:sz w:val="24"/>
          <w:szCs w:val="24"/>
        </w:rPr>
        <w:t> but on different exten</w:t>
      </w:r>
      <w:ins w:id="300" w:author="Renee Redding" w:date="2017-04-11T23:05:00Z">
        <w:r w:rsidR="003C7B0F">
          <w:rPr>
            <w:rFonts w:ascii="Helvetica" w:eastAsia="Times New Roman" w:hAnsi="Helvetica" w:cs="Helvetica"/>
            <w:color w:val="000000"/>
            <w:sz w:val="24"/>
            <w:szCs w:val="24"/>
          </w:rPr>
          <w:t>t</w:t>
        </w:r>
      </w:ins>
      <w:del w:id="301" w:author="Renee Redding" w:date="2017-04-11T23:05:00Z">
        <w:r w:rsidRPr="006E5F57" w:rsidDel="003C7B0F">
          <w:rPr>
            <w:rFonts w:ascii="Helvetica" w:eastAsia="Times New Roman" w:hAnsi="Helvetica" w:cs="Helvetica"/>
            <w:color w:val="000000"/>
            <w:sz w:val="24"/>
            <w:szCs w:val="24"/>
          </w:rPr>
          <w:delText>d</w:delText>
        </w:r>
      </w:del>
      <w:r w:rsidRPr="006E5F57">
        <w:rPr>
          <w:rFonts w:ascii="Helvetica" w:eastAsia="Times New Roman" w:hAnsi="Helvetica" w:cs="Helvetica"/>
          <w:color w:val="000000"/>
          <w:sz w:val="24"/>
          <w:szCs w:val="24"/>
        </w:rPr>
        <w:t>s. L2 puts the highest attention (or penalty) on large parameters and L0 pays attention on non-zero p</w:t>
      </w:r>
      <w:ins w:id="302" w:author="Renee Redding" w:date="2017-04-11T23:05:00Z">
        <w:r w:rsidR="003C7B0F">
          <w:rPr>
            <w:rFonts w:ascii="Helvetica" w:eastAsia="Times New Roman" w:hAnsi="Helvetica" w:cs="Helvetica"/>
            <w:color w:val="000000"/>
            <w:sz w:val="24"/>
            <w:szCs w:val="24"/>
          </w:rPr>
          <w:t>a</w:t>
        </w:r>
      </w:ins>
      <w:r w:rsidRPr="006E5F57">
        <w:rPr>
          <w:rFonts w:ascii="Helvetica" w:eastAsia="Times New Roman" w:hAnsi="Helvetica" w:cs="Helvetica"/>
          <w:color w:val="000000"/>
          <w:sz w:val="24"/>
          <w:szCs w:val="24"/>
        </w:rPr>
        <w:t>rameters. L0 penalizes non-zero parameters</w:t>
      </w:r>
      <w:ins w:id="303" w:author="Renee Redding" w:date="2017-04-11T23:05:00Z">
        <w:r w:rsidR="003C7B0F">
          <w:rPr>
            <w:rFonts w:ascii="Helvetica" w:eastAsia="Times New Roman" w:hAnsi="Helvetica" w:cs="Helvetica"/>
            <w:color w:val="000000"/>
            <w:sz w:val="24"/>
            <w:szCs w:val="24"/>
          </w:rPr>
          <w:t>,</w:t>
        </w:r>
      </w:ins>
      <w:r w:rsidRPr="006E5F57">
        <w:rPr>
          <w:rFonts w:ascii="Helvetica" w:eastAsia="Times New Roman" w:hAnsi="Helvetica" w:cs="Helvetica"/>
          <w:color w:val="000000"/>
          <w:sz w:val="24"/>
          <w:szCs w:val="24"/>
        </w:rPr>
        <w:t xml:space="preserve"> which forces more parameters to be </w:t>
      </w:r>
      <w:proofErr w:type="gramStart"/>
      <w:r w:rsidRPr="006E5F57">
        <w:rPr>
          <w:rFonts w:ascii="Helvetica" w:eastAsia="Times New Roman" w:hAnsi="Helvetica" w:cs="Helvetica"/>
          <w:color w:val="000000"/>
          <w:sz w:val="24"/>
          <w:szCs w:val="24"/>
        </w:rPr>
        <w:t>0</w:t>
      </w:r>
      <w:proofErr w:type="gramEnd"/>
      <w:r w:rsidRPr="006E5F57">
        <w:rPr>
          <w:rFonts w:ascii="Helvetica" w:eastAsia="Times New Roman" w:hAnsi="Helvetica" w:cs="Helvetica"/>
          <w:color w:val="000000"/>
          <w:sz w:val="24"/>
          <w:szCs w:val="24"/>
        </w:rPr>
        <w:t>, i.e. increase the sparsity of the parameters. L2 focuses on large parameters</w:t>
      </w:r>
      <w:ins w:id="304" w:author="Renee Redding" w:date="2017-04-11T23:05:00Z">
        <w:r w:rsidR="003C7B0F">
          <w:rPr>
            <w:rFonts w:ascii="Helvetica" w:eastAsia="Times New Roman" w:hAnsi="Helvetica" w:cs="Helvetica"/>
            <w:color w:val="000000"/>
            <w:sz w:val="24"/>
            <w:szCs w:val="24"/>
          </w:rPr>
          <w:t>;</w:t>
        </w:r>
      </w:ins>
      <w:del w:id="305" w:author="Renee Redding" w:date="2017-04-11T23:05:00Z">
        <w:r w:rsidRPr="006E5F57" w:rsidDel="003C7B0F">
          <w:rPr>
            <w:rFonts w:ascii="Helvetica" w:eastAsia="Times New Roman" w:hAnsi="Helvetica" w:cs="Helvetica"/>
            <w:color w:val="000000"/>
            <w:sz w:val="24"/>
            <w:szCs w:val="24"/>
          </w:rPr>
          <w:delText>,</w:delText>
        </w:r>
      </w:del>
      <w:r w:rsidRPr="006E5F57">
        <w:rPr>
          <w:rFonts w:ascii="Helvetica" w:eastAsia="Times New Roman" w:hAnsi="Helvetica" w:cs="Helvetica"/>
          <w:color w:val="000000"/>
          <w:sz w:val="24"/>
          <w:szCs w:val="24"/>
        </w:rPr>
        <w:t xml:space="preserve"> </w:t>
      </w:r>
      <w:del w:id="306" w:author="Renee Redding" w:date="2017-04-11T23:05:00Z">
        <w:r w:rsidRPr="006E5F57" w:rsidDel="003C7B0F">
          <w:rPr>
            <w:rFonts w:ascii="Helvetica" w:eastAsia="Times New Roman" w:hAnsi="Helvetica" w:cs="Helvetica"/>
            <w:color w:val="000000"/>
            <w:sz w:val="24"/>
            <w:szCs w:val="24"/>
          </w:rPr>
          <w:delText xml:space="preserve">and </w:delText>
        </w:r>
      </w:del>
      <w:r w:rsidRPr="006E5F57">
        <w:rPr>
          <w:rFonts w:ascii="Helvetica" w:eastAsia="Times New Roman" w:hAnsi="Helvetica" w:cs="Helvetica"/>
          <w:color w:val="000000"/>
          <w:sz w:val="24"/>
          <w:szCs w:val="24"/>
        </w:rPr>
        <w:t>therefore</w:t>
      </w:r>
      <w:ins w:id="307" w:author="Renee Redding" w:date="2017-04-11T23:05:00Z">
        <w:r w:rsidR="003C7B0F">
          <w:rPr>
            <w:rFonts w:ascii="Helvetica" w:eastAsia="Times New Roman" w:hAnsi="Helvetica" w:cs="Helvetica"/>
            <w:color w:val="000000"/>
            <w:sz w:val="24"/>
            <w:szCs w:val="24"/>
          </w:rPr>
          <w:t>, we</w:t>
        </w:r>
      </w:ins>
      <w:r w:rsidRPr="006E5F57">
        <w:rPr>
          <w:rFonts w:ascii="Helvetica" w:eastAsia="Times New Roman" w:hAnsi="Helvetica" w:cs="Helvetica"/>
          <w:color w:val="000000"/>
          <w:sz w:val="24"/>
          <w:szCs w:val="24"/>
        </w:rPr>
        <w:t xml:space="preserve"> have more non-zero parameters. L1 regularization also rewards sparsity. Sparsity of parameters effectively reduces the features in making prediction</w:t>
      </w:r>
      <w:ins w:id="308" w:author="Renee Redding" w:date="2017-04-11T23:06:00Z">
        <w:r w:rsidR="003C7B0F">
          <w:rPr>
            <w:rFonts w:ascii="Helvetica" w:eastAsia="Times New Roman" w:hAnsi="Helvetica" w:cs="Helvetica"/>
            <w:color w:val="000000"/>
            <w:sz w:val="24"/>
            <w:szCs w:val="24"/>
          </w:rPr>
          <w:t>s</w:t>
        </w:r>
      </w:ins>
      <w:r w:rsidRPr="006E5F57">
        <w:rPr>
          <w:rFonts w:ascii="Helvetica" w:eastAsia="Times New Roman" w:hAnsi="Helvetica" w:cs="Helvetica"/>
          <w:color w:val="000000"/>
          <w:sz w:val="24"/>
          <w:szCs w:val="24"/>
        </w:rPr>
        <w:t xml:space="preserve">. Sometimes it </w:t>
      </w:r>
      <w:proofErr w:type="gramStart"/>
      <w:r w:rsidRPr="006E5F57">
        <w:rPr>
          <w:rFonts w:ascii="Helvetica" w:eastAsia="Times New Roman" w:hAnsi="Helvetica" w:cs="Helvetica"/>
          <w:color w:val="000000"/>
          <w:sz w:val="24"/>
          <w:szCs w:val="24"/>
        </w:rPr>
        <w:t>is used</w:t>
      </w:r>
      <w:proofErr w:type="gramEnd"/>
      <w:r w:rsidRPr="006E5F57">
        <w:rPr>
          <w:rFonts w:ascii="Helvetica" w:eastAsia="Times New Roman" w:hAnsi="Helvetica" w:cs="Helvetica"/>
          <w:color w:val="000000"/>
          <w:sz w:val="24"/>
          <w:szCs w:val="24"/>
        </w:rPr>
        <w:t xml:space="preserve"> as feature selections. L2 is more popular but some problem domains may prefer higher sparsity.</w:t>
      </w:r>
    </w:p>
    <w:p w:rsidR="006E5F57" w:rsidRPr="006E5F57" w:rsidRDefault="006E5F57" w:rsidP="006E5F57">
      <w:pPr>
        <w:shd w:val="clear" w:color="auto" w:fill="FFFFFF"/>
        <w:spacing w:before="600" w:after="300" w:line="240" w:lineRule="auto"/>
        <w:outlineLvl w:val="3"/>
        <w:rPr>
          <w:rFonts w:ascii="Helvetica" w:eastAsia="Times New Roman" w:hAnsi="Helvetica" w:cs="Helvetica"/>
          <w:color w:val="000000"/>
          <w:spacing w:val="-15"/>
          <w:sz w:val="30"/>
          <w:szCs w:val="30"/>
        </w:rPr>
      </w:pPr>
      <w:r w:rsidRPr="006E5F57">
        <w:rPr>
          <w:rFonts w:ascii="Helvetica" w:eastAsia="Times New Roman" w:hAnsi="Helvetica" w:cs="Helvetica"/>
          <w:color w:val="000000"/>
          <w:spacing w:val="-15"/>
          <w:sz w:val="30"/>
          <w:szCs w:val="30"/>
        </w:rPr>
        <w:t>Dropout</w:t>
      </w:r>
    </w:p>
    <w:p w:rsidR="006E5F57" w:rsidRPr="006E5F57" w:rsidRDefault="006E5F57" w:rsidP="006E5F57">
      <w:pPr>
        <w:shd w:val="clear" w:color="auto" w:fill="FFFFFF"/>
        <w:spacing w:before="300" w:after="300" w:line="240" w:lineRule="auto"/>
        <w:rPr>
          <w:rFonts w:ascii="Helvetica" w:eastAsia="Times New Roman" w:hAnsi="Helvetica" w:cs="Helvetica"/>
          <w:color w:val="000000"/>
          <w:sz w:val="24"/>
          <w:szCs w:val="24"/>
        </w:rPr>
      </w:pPr>
      <w:r w:rsidRPr="006E5F57">
        <w:rPr>
          <w:rFonts w:ascii="Helvetica" w:eastAsia="Times New Roman" w:hAnsi="Helvetica" w:cs="Helvetica"/>
          <w:color w:val="000000"/>
          <w:sz w:val="24"/>
          <w:szCs w:val="24"/>
        </w:rPr>
        <w:t xml:space="preserve">A non-intuitive regularization method </w:t>
      </w:r>
      <w:del w:id="309" w:author="Renee Redding" w:date="2017-04-11T23:06:00Z">
        <w:r w:rsidRPr="006E5F57" w:rsidDel="003C7B0F">
          <w:rPr>
            <w:rFonts w:ascii="Helvetica" w:eastAsia="Times New Roman" w:hAnsi="Helvetica" w:cs="Helvetica"/>
            <w:color w:val="000000"/>
            <w:sz w:val="24"/>
            <w:szCs w:val="24"/>
          </w:rPr>
          <w:delText xml:space="preserve">is </w:delText>
        </w:r>
      </w:del>
      <w:r w:rsidRPr="006E5F57">
        <w:rPr>
          <w:rFonts w:ascii="Helvetica" w:eastAsia="Times New Roman" w:hAnsi="Helvetica" w:cs="Helvetica"/>
          <w:color w:val="000000"/>
          <w:sz w:val="24"/>
          <w:szCs w:val="24"/>
        </w:rPr>
        <w:t>called dropout</w:t>
      </w:r>
      <w:del w:id="310" w:author="Renee Redding" w:date="2017-04-11T23:06:00Z">
        <w:r w:rsidRPr="006E5F57" w:rsidDel="003C7B0F">
          <w:rPr>
            <w:rFonts w:ascii="Helvetica" w:eastAsia="Times New Roman" w:hAnsi="Helvetica" w:cs="Helvetica"/>
            <w:color w:val="000000"/>
            <w:sz w:val="24"/>
            <w:szCs w:val="24"/>
          </w:rPr>
          <w:delText>. L2 regularization</w:delText>
        </w:r>
      </w:del>
      <w:r w:rsidRPr="006E5F57">
        <w:rPr>
          <w:rFonts w:ascii="Helvetica" w:eastAsia="Times New Roman" w:hAnsi="Helvetica" w:cs="Helvetica"/>
          <w:color w:val="000000"/>
          <w:sz w:val="24"/>
          <w:szCs w:val="24"/>
        </w:rPr>
        <w:t xml:space="preserve"> discourages weights with large values. To avoid </w:t>
      </w:r>
      <w:proofErr w:type="spellStart"/>
      <w:r w:rsidRPr="006E5F57">
        <w:rPr>
          <w:rFonts w:ascii="Helvetica" w:eastAsia="Times New Roman" w:hAnsi="Helvetica" w:cs="Helvetica"/>
          <w:color w:val="000000"/>
          <w:sz w:val="24"/>
          <w:szCs w:val="24"/>
        </w:rPr>
        <w:t>overfit</w:t>
      </w:r>
      <w:proofErr w:type="spellEnd"/>
      <w:r w:rsidRPr="006E5F57">
        <w:rPr>
          <w:rFonts w:ascii="Helvetica" w:eastAsia="Times New Roman" w:hAnsi="Helvetica" w:cs="Helvetica"/>
          <w:color w:val="000000"/>
          <w:sz w:val="24"/>
          <w:szCs w:val="24"/>
        </w:rPr>
        <w:t>, we may not want some weights to be too dominating. By randomly dropping connections from one layer to the other layer, we force the network not to depend too much on a single node and try to learn from many different ways. This has an effect similar to forcing the weights smaller.</w:t>
      </w:r>
    </w:p>
    <w:p w:rsidR="006E5F57" w:rsidRPr="006E5F57" w:rsidRDefault="006E5F57" w:rsidP="006E5F57">
      <w:pPr>
        <w:shd w:val="clear" w:color="auto" w:fill="FFFFFF"/>
        <w:spacing w:before="300" w:after="300" w:line="240" w:lineRule="auto"/>
        <w:rPr>
          <w:rFonts w:ascii="Helvetica" w:eastAsia="Times New Roman" w:hAnsi="Helvetica" w:cs="Helvetica"/>
          <w:color w:val="000000"/>
          <w:sz w:val="24"/>
          <w:szCs w:val="24"/>
        </w:rPr>
      </w:pPr>
      <w:r w:rsidRPr="006E5F57">
        <w:rPr>
          <w:rFonts w:ascii="Helvetica" w:eastAsia="Times New Roman" w:hAnsi="Helvetica" w:cs="Helvetica"/>
          <w:color w:val="000000"/>
          <w:sz w:val="24"/>
          <w:szCs w:val="24"/>
        </w:rPr>
        <w:t xml:space="preserve">In the following diagram, </w:t>
      </w:r>
      <w:proofErr w:type="gramStart"/>
      <w:r w:rsidRPr="006E5F57">
        <w:rPr>
          <w:rFonts w:ascii="Helvetica" w:eastAsia="Times New Roman" w:hAnsi="Helvetica" w:cs="Helvetica"/>
          <w:color w:val="000000"/>
          <w:sz w:val="24"/>
          <w:szCs w:val="24"/>
        </w:rPr>
        <w:t>for each iteration</w:t>
      </w:r>
      <w:proofErr w:type="gramEnd"/>
      <w:r w:rsidRPr="006E5F57">
        <w:rPr>
          <w:rFonts w:ascii="Helvetica" w:eastAsia="Times New Roman" w:hAnsi="Helvetica" w:cs="Helvetica"/>
          <w:color w:val="000000"/>
          <w:sz w:val="24"/>
          <w:szCs w:val="24"/>
        </w:rPr>
        <w:t>, we randomly drop off the connection during training.</w:t>
      </w:r>
    </w:p>
    <w:p w:rsidR="006E5F57" w:rsidRPr="006E5F57" w:rsidRDefault="006E5F57" w:rsidP="006E5F57">
      <w:pPr>
        <w:shd w:val="clear" w:color="auto" w:fill="FFFFFF"/>
        <w:spacing w:line="240" w:lineRule="auto"/>
        <w:jc w:val="center"/>
        <w:rPr>
          <w:rFonts w:ascii="Helvetica" w:eastAsia="Times New Roman" w:hAnsi="Helvetica" w:cs="Helvetica"/>
          <w:color w:val="555555"/>
          <w:sz w:val="21"/>
          <w:szCs w:val="21"/>
        </w:rPr>
      </w:pPr>
    </w:p>
    <w:p w:rsidR="006E5F57" w:rsidRPr="006E5F57" w:rsidRDefault="006E5F57" w:rsidP="006E5F57">
      <w:pPr>
        <w:shd w:val="clear" w:color="auto" w:fill="FFFFFF"/>
        <w:spacing w:before="300" w:after="300" w:line="240" w:lineRule="auto"/>
        <w:rPr>
          <w:rFonts w:ascii="Helvetica" w:eastAsia="Times New Roman" w:hAnsi="Helvetica" w:cs="Helvetica"/>
          <w:color w:val="000000"/>
          <w:sz w:val="24"/>
          <w:szCs w:val="24"/>
        </w:rPr>
      </w:pPr>
      <w:r w:rsidRPr="006E5F57">
        <w:rPr>
          <w:rFonts w:ascii="Helvetica" w:eastAsia="Times New Roman" w:hAnsi="Helvetica" w:cs="Helvetica"/>
          <w:color w:val="000000"/>
          <w:sz w:val="24"/>
          <w:szCs w:val="24"/>
        </w:rPr>
        <w:t>Here is the code to implement the dropout for the forward feed and back</w:t>
      </w:r>
      <w:ins w:id="311" w:author="Renee Redding" w:date="2017-04-11T23:07:00Z">
        <w:r w:rsidR="003C7B0F">
          <w:rPr>
            <w:rFonts w:ascii="Helvetica" w:eastAsia="Times New Roman" w:hAnsi="Helvetica" w:cs="Helvetica"/>
            <w:color w:val="000000"/>
            <w:sz w:val="24"/>
            <w:szCs w:val="24"/>
          </w:rPr>
          <w:t xml:space="preserve"> </w:t>
        </w:r>
      </w:ins>
      <w:r w:rsidRPr="006E5F57">
        <w:rPr>
          <w:rFonts w:ascii="Helvetica" w:eastAsia="Times New Roman" w:hAnsi="Helvetica" w:cs="Helvetica"/>
          <w:color w:val="000000"/>
          <w:sz w:val="24"/>
          <w:szCs w:val="24"/>
        </w:rPr>
        <w:t>propagation. In the forward feed, it takes a parameter on the percentage of nodes to be dropout. Notice that, dropout applies to training only.</w:t>
      </w:r>
    </w:p>
    <w:p w:rsidR="006E5F57" w:rsidRPr="006E5F57" w:rsidRDefault="006E5F57" w:rsidP="006E5F57">
      <w:pPr>
        <w:shd w:val="clear" w:color="auto" w:fill="FFFFFF"/>
        <w:spacing w:before="600" w:after="300" w:line="240" w:lineRule="auto"/>
        <w:outlineLvl w:val="2"/>
        <w:rPr>
          <w:rFonts w:ascii="Helvetica" w:eastAsia="Times New Roman" w:hAnsi="Helvetica" w:cs="Helvetica"/>
          <w:color w:val="000000"/>
          <w:spacing w:val="-15"/>
          <w:sz w:val="39"/>
          <w:szCs w:val="39"/>
        </w:rPr>
      </w:pPr>
      <w:r w:rsidRPr="006E5F57">
        <w:rPr>
          <w:rFonts w:ascii="Helvetica" w:eastAsia="Times New Roman" w:hAnsi="Helvetica" w:cs="Helvetica"/>
          <w:color w:val="000000"/>
          <w:spacing w:val="-15"/>
          <w:sz w:val="39"/>
          <w:szCs w:val="39"/>
        </w:rPr>
        <w:t>Weight initialization</w:t>
      </w:r>
    </w:p>
    <w:p w:rsidR="006E5F57" w:rsidRPr="006E5F57" w:rsidRDefault="006E5F57" w:rsidP="006E5F57">
      <w:pPr>
        <w:shd w:val="clear" w:color="auto" w:fill="FFFFFF"/>
        <w:spacing w:after="0" w:line="240" w:lineRule="auto"/>
        <w:rPr>
          <w:rFonts w:ascii="Helvetica" w:eastAsia="Times New Roman" w:hAnsi="Helvetica" w:cs="Helvetica"/>
          <w:color w:val="000000"/>
          <w:sz w:val="24"/>
          <w:szCs w:val="24"/>
        </w:rPr>
      </w:pPr>
      <w:r w:rsidRPr="006E5F57">
        <w:rPr>
          <w:rFonts w:ascii="Helvetica" w:eastAsia="Times New Roman" w:hAnsi="Helvetica" w:cs="Helvetica"/>
          <w:color w:val="000000"/>
          <w:sz w:val="24"/>
          <w:szCs w:val="24"/>
        </w:rPr>
        <w:t xml:space="preserve">Weight initialization is one important area in implementing a network. If you start the parameters incorrectly, you may not even beat the random odd of guessing. The initial input to the activation function (or non-linear functions) should not fall into its low partial derivative areas. Otherwise, the network learns slowly. Sometimes those parameters are accidentally initialized with </w:t>
      </w:r>
      <w:proofErr w:type="gramStart"/>
      <w:r w:rsidRPr="006E5F57">
        <w:rPr>
          <w:rFonts w:ascii="Helvetica" w:eastAsia="Times New Roman" w:hAnsi="Helvetica" w:cs="Helvetica"/>
          <w:color w:val="000000"/>
          <w:sz w:val="24"/>
          <w:szCs w:val="24"/>
        </w:rPr>
        <w:t>0s</w:t>
      </w:r>
      <w:proofErr w:type="gramEnd"/>
      <w:r w:rsidRPr="006E5F57">
        <w:rPr>
          <w:rFonts w:ascii="Helvetica" w:eastAsia="Times New Roman" w:hAnsi="Helvetica" w:cs="Helvetica"/>
          <w:color w:val="000000"/>
          <w:sz w:val="24"/>
          <w:szCs w:val="24"/>
        </w:rPr>
        <w:t>. This is close to turning every neuron dead</w:t>
      </w:r>
      <w:del w:id="312" w:author="Renee Redding" w:date="2017-04-11T23:08:00Z">
        <w:r w:rsidRPr="006E5F57" w:rsidDel="003C7B0F">
          <w:rPr>
            <w:rFonts w:ascii="Helvetica" w:eastAsia="Times New Roman" w:hAnsi="Helvetica" w:cs="Helvetica"/>
            <w:color w:val="000000"/>
            <w:sz w:val="24"/>
            <w:szCs w:val="24"/>
          </w:rPr>
          <w:delText>,</w:delText>
        </w:r>
      </w:del>
      <w:r w:rsidRPr="006E5F57">
        <w:rPr>
          <w:rFonts w:ascii="Helvetica" w:eastAsia="Times New Roman" w:hAnsi="Helvetica" w:cs="Helvetica"/>
          <w:color w:val="000000"/>
          <w:sz w:val="24"/>
          <w:szCs w:val="24"/>
        </w:rPr>
        <w:t xml:space="preserve"> and not able </w:t>
      </w:r>
      <w:proofErr w:type="gramStart"/>
      <w:r w:rsidRPr="006E5F57">
        <w:rPr>
          <w:rFonts w:ascii="Helvetica" w:eastAsia="Times New Roman" w:hAnsi="Helvetica" w:cs="Helvetica"/>
          <w:color w:val="000000"/>
          <w:sz w:val="24"/>
          <w:szCs w:val="24"/>
        </w:rPr>
        <w:t>to back</w:t>
      </w:r>
      <w:ins w:id="313" w:author="Renee Redding" w:date="2017-04-11T23:08:00Z">
        <w:r w:rsidR="003C7B0F">
          <w:rPr>
            <w:rFonts w:ascii="Helvetica" w:eastAsia="Times New Roman" w:hAnsi="Helvetica" w:cs="Helvetica"/>
            <w:color w:val="000000"/>
            <w:sz w:val="24"/>
            <w:szCs w:val="24"/>
          </w:rPr>
          <w:t xml:space="preserve"> </w:t>
        </w:r>
      </w:ins>
      <w:r w:rsidRPr="006E5F57">
        <w:rPr>
          <w:rFonts w:ascii="Helvetica" w:eastAsia="Times New Roman" w:hAnsi="Helvetica" w:cs="Helvetica"/>
          <w:color w:val="000000"/>
          <w:sz w:val="24"/>
          <w:szCs w:val="24"/>
        </w:rPr>
        <w:t>propagate</w:t>
      </w:r>
      <w:proofErr w:type="gramEnd"/>
      <w:r w:rsidRPr="006E5F57">
        <w:rPr>
          <w:rFonts w:ascii="Helvetica" w:eastAsia="Times New Roman" w:hAnsi="Helvetica" w:cs="Helvetica"/>
          <w:color w:val="000000"/>
          <w:sz w:val="24"/>
          <w:szCs w:val="24"/>
        </w:rPr>
        <w:t xml:space="preserve"> the loss correctly. In fact, you do not want the output values </w:t>
      </w:r>
      <w:ins w:id="314" w:author="Renee Redding" w:date="2017-04-11T23:08:00Z">
        <w:r w:rsidR="003C7B0F">
          <w:rPr>
            <w:rFonts w:ascii="Helvetica" w:eastAsia="Times New Roman" w:hAnsi="Helvetica" w:cs="Helvetica"/>
            <w:color w:val="000000"/>
            <w:sz w:val="24"/>
            <w:szCs w:val="24"/>
          </w:rPr>
          <w:t>for</w:t>
        </w:r>
      </w:ins>
      <w:del w:id="315" w:author="Renee Redding" w:date="2017-04-11T23:08:00Z">
        <w:r w:rsidRPr="006E5F57" w:rsidDel="003C7B0F">
          <w:rPr>
            <w:rFonts w:ascii="Helvetica" w:eastAsia="Times New Roman" w:hAnsi="Helvetica" w:cs="Helvetica"/>
            <w:color w:val="000000"/>
            <w:sz w:val="24"/>
            <w:szCs w:val="24"/>
          </w:rPr>
          <w:delText>to</w:delText>
        </w:r>
      </w:del>
      <w:r w:rsidRPr="006E5F57">
        <w:rPr>
          <w:rFonts w:ascii="Helvetica" w:eastAsia="Times New Roman" w:hAnsi="Helvetica" w:cs="Helvetica"/>
          <w:color w:val="000000"/>
          <w:sz w:val="24"/>
          <w:szCs w:val="24"/>
        </w:rPr>
        <w:t xml:space="preserve"> the next layer to look the same. Some non-symmetry is preferable, otherwise, the loss will evenly distribute back to previous layers. To introduce such non-symmetry, we </w:t>
      </w:r>
      <w:r w:rsidRPr="006E5F57">
        <w:rPr>
          <w:rFonts w:ascii="Helvetica" w:eastAsia="Times New Roman" w:hAnsi="Helvetica" w:cs="Helvetica"/>
          <w:color w:val="000000"/>
          <w:sz w:val="24"/>
          <w:szCs w:val="24"/>
        </w:rPr>
        <w:lastRenderedPageBreak/>
        <w:t xml:space="preserve">initialize those parameters with </w:t>
      </w:r>
      <w:del w:id="316" w:author="Renee Redding" w:date="2017-04-11T23:08:00Z">
        <w:r w:rsidRPr="006E5F57" w:rsidDel="003C7B0F">
          <w:rPr>
            <w:rFonts w:ascii="Helvetica" w:eastAsia="Times New Roman" w:hAnsi="Helvetica" w:cs="Helvetica"/>
            <w:color w:val="000000"/>
            <w:sz w:val="24"/>
            <w:szCs w:val="24"/>
          </w:rPr>
          <w:delText>gaussian</w:delText>
        </w:r>
      </w:del>
      <w:ins w:id="317" w:author="Renee Redding" w:date="2017-04-11T23:08:00Z">
        <w:r w:rsidR="003C7B0F" w:rsidRPr="006E5F57">
          <w:rPr>
            <w:rFonts w:ascii="Helvetica" w:eastAsia="Times New Roman" w:hAnsi="Helvetica" w:cs="Helvetica"/>
            <w:color w:val="000000"/>
            <w:sz w:val="24"/>
            <w:szCs w:val="24"/>
          </w:rPr>
          <w:t>Gaussian</w:t>
        </w:r>
      </w:ins>
      <w:r w:rsidRPr="006E5F57">
        <w:rPr>
          <w:rFonts w:ascii="Helvetica" w:eastAsia="Times New Roman" w:hAnsi="Helvetica" w:cs="Helvetica"/>
          <w:color w:val="000000"/>
          <w:sz w:val="24"/>
          <w:szCs w:val="24"/>
        </w:rPr>
        <w:t xml:space="preserve"> distribution with mean = </w:t>
      </w:r>
      <w:proofErr w:type="gramStart"/>
      <w:r w:rsidRPr="006E5F57">
        <w:rPr>
          <w:rFonts w:ascii="Helvetica" w:eastAsia="Times New Roman" w:hAnsi="Helvetica" w:cs="Helvetica"/>
          <w:color w:val="000000"/>
          <w:sz w:val="24"/>
          <w:szCs w:val="24"/>
        </w:rPr>
        <w:t>0</w:t>
      </w:r>
      <w:proofErr w:type="gramEnd"/>
      <w:r w:rsidRPr="006E5F57">
        <w:rPr>
          <w:rFonts w:ascii="Helvetica" w:eastAsia="Times New Roman" w:hAnsi="Helvetica" w:cs="Helvetica"/>
          <w:color w:val="000000"/>
          <w:sz w:val="24"/>
          <w:szCs w:val="24"/>
        </w:rPr>
        <w:t>. But should we use </w:t>
      </w:r>
      <w:r w:rsidRPr="006E5F57">
        <w:rPr>
          <w:rFonts w:ascii="MathJax_Math-italic" w:eastAsia="Times New Roman" w:hAnsi="MathJax_Math-italic" w:cs="Helvetica"/>
          <w:color w:val="000000"/>
          <w:sz w:val="29"/>
          <w:szCs w:val="29"/>
          <w:bdr w:val="none" w:sz="0" w:space="0" w:color="auto" w:frame="1"/>
        </w:rPr>
        <w:t>σ</w:t>
      </w:r>
      <w:r w:rsidRPr="006E5F57">
        <w:rPr>
          <w:rFonts w:ascii="MathJax_Main" w:eastAsia="Times New Roman" w:hAnsi="MathJax_Main" w:cs="Helvetica"/>
          <w:color w:val="000000"/>
          <w:sz w:val="29"/>
          <w:szCs w:val="29"/>
          <w:bdr w:val="none" w:sz="0" w:space="0" w:color="auto" w:frame="1"/>
        </w:rPr>
        <w:t>=1</w:t>
      </w:r>
      <w:r w:rsidRPr="006E5F57">
        <w:rPr>
          <w:rFonts w:ascii="Helvetica" w:eastAsia="Times New Roman" w:hAnsi="Helvetica" w:cs="Helvetica"/>
          <w:color w:val="000000"/>
          <w:sz w:val="24"/>
          <w:szCs w:val="24"/>
          <w:bdr w:val="none" w:sz="0" w:space="0" w:color="auto" w:frame="1"/>
        </w:rPr>
        <w:t>σ=1</w:t>
      </w:r>
    </w:p>
    <w:p w:rsidR="006E5F57" w:rsidRPr="006E5F57" w:rsidRDefault="006E5F57" w:rsidP="006E5F57">
      <w:pPr>
        <w:shd w:val="clear" w:color="auto" w:fill="FFFFFF"/>
        <w:spacing w:after="0" w:line="240" w:lineRule="auto"/>
        <w:rPr>
          <w:rFonts w:ascii="Helvetica" w:eastAsia="Times New Roman" w:hAnsi="Helvetica" w:cs="Helvetica"/>
          <w:color w:val="000000"/>
          <w:sz w:val="24"/>
          <w:szCs w:val="24"/>
        </w:rPr>
      </w:pPr>
      <w:r w:rsidRPr="006E5F57">
        <w:rPr>
          <w:rFonts w:ascii="Helvetica" w:eastAsia="Times New Roman" w:hAnsi="Helvetica" w:cs="Helvetica"/>
          <w:color w:val="000000"/>
          <w:sz w:val="24"/>
          <w:szCs w:val="24"/>
        </w:rPr>
        <w:t>The value to the activation is produced by </w:t>
      </w:r>
      <w:r w:rsidRPr="006E5F57">
        <w:rPr>
          <w:rFonts w:ascii="MathJax_Math-italic" w:eastAsia="Times New Roman" w:hAnsi="MathJax_Math-italic" w:cs="Helvetica"/>
          <w:color w:val="000000"/>
          <w:sz w:val="29"/>
          <w:szCs w:val="29"/>
          <w:bdr w:val="none" w:sz="0" w:space="0" w:color="auto" w:frame="1"/>
        </w:rPr>
        <w:t>z</w:t>
      </w:r>
      <w:r w:rsidRPr="006E5F57">
        <w:rPr>
          <w:rFonts w:ascii="MathJax_Main" w:eastAsia="Times New Roman" w:hAnsi="MathJax_Main" w:cs="Helvetica"/>
          <w:color w:val="000000"/>
          <w:sz w:val="29"/>
          <w:szCs w:val="29"/>
          <w:bdr w:val="none" w:sz="0" w:space="0" w:color="auto" w:frame="1"/>
        </w:rPr>
        <w:t>=</w:t>
      </w:r>
      <w:proofErr w:type="spellStart"/>
      <w:r w:rsidRPr="006E5F57">
        <w:rPr>
          <w:rFonts w:ascii="MathJax_Math-italic" w:eastAsia="Times New Roman" w:hAnsi="MathJax_Math-italic" w:cs="Helvetica"/>
          <w:color w:val="000000"/>
          <w:sz w:val="29"/>
          <w:szCs w:val="29"/>
          <w:bdr w:val="none" w:sz="0" w:space="0" w:color="auto" w:frame="1"/>
        </w:rPr>
        <w:t>Wx</w:t>
      </w:r>
      <w:r w:rsidRPr="006E5F57">
        <w:rPr>
          <w:rFonts w:ascii="MathJax_Main" w:eastAsia="Times New Roman" w:hAnsi="MathJax_Main" w:cs="Helvetica"/>
          <w:color w:val="000000"/>
          <w:sz w:val="29"/>
          <w:szCs w:val="29"/>
          <w:bdr w:val="none" w:sz="0" w:space="0" w:color="auto" w:frame="1"/>
        </w:rPr>
        <w:t>+</w:t>
      </w:r>
      <w:proofErr w:type="gramStart"/>
      <w:r w:rsidRPr="006E5F57">
        <w:rPr>
          <w:rFonts w:ascii="MathJax_Math-italic" w:eastAsia="Times New Roman" w:hAnsi="MathJax_Math-italic" w:cs="Helvetica"/>
          <w:color w:val="000000"/>
          <w:sz w:val="29"/>
          <w:szCs w:val="29"/>
          <w:bdr w:val="none" w:sz="0" w:space="0" w:color="auto" w:frame="1"/>
        </w:rPr>
        <w:t>b</w:t>
      </w:r>
      <w:r w:rsidRPr="006E5F57">
        <w:rPr>
          <w:rFonts w:ascii="Helvetica" w:eastAsia="Times New Roman" w:hAnsi="Helvetica" w:cs="Helvetica"/>
          <w:color w:val="000000"/>
          <w:sz w:val="24"/>
          <w:szCs w:val="24"/>
          <w:bdr w:val="none" w:sz="0" w:space="0" w:color="auto" w:frame="1"/>
        </w:rPr>
        <w:t>z</w:t>
      </w:r>
      <w:proofErr w:type="spellEnd"/>
      <w:r w:rsidRPr="006E5F57">
        <w:rPr>
          <w:rFonts w:ascii="Helvetica" w:eastAsia="Times New Roman" w:hAnsi="Helvetica" w:cs="Helvetica"/>
          <w:color w:val="000000"/>
          <w:sz w:val="24"/>
          <w:szCs w:val="24"/>
          <w:bdr w:val="none" w:sz="0" w:space="0" w:color="auto" w:frame="1"/>
        </w:rPr>
        <w:t>=</w:t>
      </w:r>
      <w:proofErr w:type="spellStart"/>
      <w:proofErr w:type="gramEnd"/>
      <w:r w:rsidRPr="006E5F57">
        <w:rPr>
          <w:rFonts w:ascii="Helvetica" w:eastAsia="Times New Roman" w:hAnsi="Helvetica" w:cs="Helvetica"/>
          <w:color w:val="000000"/>
          <w:sz w:val="24"/>
          <w:szCs w:val="24"/>
          <w:bdr w:val="none" w:sz="0" w:space="0" w:color="auto" w:frame="1"/>
        </w:rPr>
        <w:t>Wx+b</w:t>
      </w:r>
      <w:proofErr w:type="spellEnd"/>
      <w:r w:rsidRPr="006E5F57">
        <w:rPr>
          <w:rFonts w:ascii="Helvetica" w:eastAsia="Times New Roman" w:hAnsi="Helvetica" w:cs="Helvetica"/>
          <w:color w:val="000000"/>
          <w:sz w:val="24"/>
          <w:szCs w:val="24"/>
        </w:rPr>
        <w:t>. We will demonstrate that if </w:t>
      </w:r>
      <w:r w:rsidRPr="006E5F57">
        <w:rPr>
          <w:rFonts w:ascii="MathJax_Math-italic" w:eastAsia="Times New Roman" w:hAnsi="MathJax_Math-italic" w:cs="Helvetica"/>
          <w:color w:val="000000"/>
          <w:sz w:val="29"/>
          <w:szCs w:val="29"/>
          <w:bdr w:val="none" w:sz="0" w:space="0" w:color="auto" w:frame="1"/>
        </w:rPr>
        <w:t>W</w:t>
      </w:r>
      <w:r w:rsidRPr="006E5F57">
        <w:rPr>
          <w:rFonts w:ascii="Helvetica" w:eastAsia="Times New Roman" w:hAnsi="Helvetica" w:cs="Helvetica"/>
          <w:color w:val="000000"/>
          <w:sz w:val="24"/>
          <w:szCs w:val="24"/>
          <w:bdr w:val="none" w:sz="0" w:space="0" w:color="auto" w:frame="1"/>
        </w:rPr>
        <w:t>W</w:t>
      </w:r>
      <w:r w:rsidRPr="006E5F57">
        <w:rPr>
          <w:rFonts w:ascii="Helvetica" w:eastAsia="Times New Roman" w:hAnsi="Helvetica" w:cs="Helvetica"/>
          <w:color w:val="000000"/>
          <w:sz w:val="24"/>
          <w:szCs w:val="24"/>
        </w:rPr>
        <w:t> has </w:t>
      </w:r>
      <w:r w:rsidRPr="006E5F57">
        <w:rPr>
          <w:rFonts w:ascii="MathJax_Math-italic" w:eastAsia="Times New Roman" w:hAnsi="MathJax_Math-italic" w:cs="Helvetica"/>
          <w:color w:val="000000"/>
          <w:sz w:val="29"/>
          <w:szCs w:val="29"/>
          <w:bdr w:val="none" w:sz="0" w:space="0" w:color="auto" w:frame="1"/>
        </w:rPr>
        <w:t>σ</w:t>
      </w:r>
      <w:r w:rsidRPr="006E5F57">
        <w:rPr>
          <w:rFonts w:ascii="MathJax_Main" w:eastAsia="Times New Roman" w:hAnsi="MathJax_Main" w:cs="Helvetica"/>
          <w:color w:val="000000"/>
          <w:sz w:val="29"/>
          <w:szCs w:val="29"/>
          <w:bdr w:val="none" w:sz="0" w:space="0" w:color="auto" w:frame="1"/>
        </w:rPr>
        <w:t>=1</w:t>
      </w:r>
      <w:r w:rsidRPr="006E5F57">
        <w:rPr>
          <w:rFonts w:ascii="Helvetica" w:eastAsia="Times New Roman" w:hAnsi="Helvetica" w:cs="Helvetica"/>
          <w:color w:val="000000"/>
          <w:sz w:val="24"/>
          <w:szCs w:val="24"/>
          <w:bdr w:val="none" w:sz="0" w:space="0" w:color="auto" w:frame="1"/>
        </w:rPr>
        <w:t>σ=</w:t>
      </w:r>
      <w:proofErr w:type="gramStart"/>
      <w:r w:rsidRPr="006E5F57">
        <w:rPr>
          <w:rFonts w:ascii="Helvetica" w:eastAsia="Times New Roman" w:hAnsi="Helvetica" w:cs="Helvetica"/>
          <w:color w:val="000000"/>
          <w:sz w:val="24"/>
          <w:szCs w:val="24"/>
          <w:bdr w:val="none" w:sz="0" w:space="0" w:color="auto" w:frame="1"/>
        </w:rPr>
        <w:t>1</w:t>
      </w:r>
      <w:proofErr w:type="gramEnd"/>
      <w:r w:rsidRPr="006E5F57">
        <w:rPr>
          <w:rFonts w:ascii="Helvetica" w:eastAsia="Times New Roman" w:hAnsi="Helvetica" w:cs="Helvetica"/>
          <w:color w:val="000000"/>
          <w:sz w:val="24"/>
          <w:szCs w:val="24"/>
        </w:rPr>
        <w:t>, </w:t>
      </w:r>
      <w:proofErr w:type="spellStart"/>
      <w:r w:rsidRPr="006E5F57">
        <w:rPr>
          <w:rFonts w:ascii="MathJax_Math-italic" w:eastAsia="Times New Roman" w:hAnsi="MathJax_Math-italic" w:cs="Helvetica"/>
          <w:color w:val="000000"/>
          <w:sz w:val="29"/>
          <w:szCs w:val="29"/>
          <w:bdr w:val="none" w:sz="0" w:space="0" w:color="auto" w:frame="1"/>
        </w:rPr>
        <w:t>z</w:t>
      </w:r>
      <w:r w:rsidRPr="006E5F57">
        <w:rPr>
          <w:rFonts w:ascii="Helvetica" w:eastAsia="Times New Roman" w:hAnsi="Helvetica" w:cs="Helvetica"/>
          <w:color w:val="000000"/>
          <w:sz w:val="24"/>
          <w:szCs w:val="24"/>
          <w:bdr w:val="none" w:sz="0" w:space="0" w:color="auto" w:frame="1"/>
        </w:rPr>
        <w:t>z</w:t>
      </w:r>
      <w:proofErr w:type="spellEnd"/>
      <w:r w:rsidRPr="006E5F57">
        <w:rPr>
          <w:rFonts w:ascii="Helvetica" w:eastAsia="Times New Roman" w:hAnsi="Helvetica" w:cs="Helvetica"/>
          <w:color w:val="000000"/>
          <w:sz w:val="24"/>
          <w:szCs w:val="24"/>
        </w:rPr>
        <w:t> will be much flatter with high variance value.</w:t>
      </w:r>
    </w:p>
    <w:p w:rsidR="006E5F57" w:rsidRPr="006E5F57" w:rsidRDefault="006E5F57" w:rsidP="006E5F57">
      <w:pPr>
        <w:shd w:val="clear" w:color="auto" w:fill="FFFFFF"/>
        <w:spacing w:after="0" w:line="240" w:lineRule="auto"/>
        <w:rPr>
          <w:rFonts w:ascii="Helvetica" w:eastAsia="Times New Roman" w:hAnsi="Helvetica" w:cs="Helvetica"/>
          <w:color w:val="000000"/>
          <w:sz w:val="24"/>
          <w:szCs w:val="24"/>
        </w:rPr>
      </w:pPr>
      <w:r w:rsidRPr="006E5F57">
        <w:rPr>
          <w:rFonts w:ascii="Helvetica" w:eastAsia="Times New Roman" w:hAnsi="Helvetica" w:cs="Helvetica"/>
          <w:color w:val="000000"/>
          <w:sz w:val="24"/>
          <w:szCs w:val="24"/>
        </w:rPr>
        <w:t>We generate 20,000 values of </w:t>
      </w:r>
      <w:r w:rsidRPr="006E5F57">
        <w:rPr>
          <w:rFonts w:ascii="MathJax_Math-italic" w:eastAsia="Times New Roman" w:hAnsi="MathJax_Math-italic" w:cs="Helvetica"/>
          <w:color w:val="000000"/>
          <w:sz w:val="29"/>
          <w:szCs w:val="29"/>
          <w:bdr w:val="none" w:sz="0" w:space="0" w:color="auto" w:frame="1"/>
        </w:rPr>
        <w:t>W</w:t>
      </w:r>
      <w:r w:rsidRPr="006E5F57">
        <w:rPr>
          <w:rFonts w:ascii="Helvetica" w:eastAsia="Times New Roman" w:hAnsi="Helvetica" w:cs="Helvetica"/>
          <w:color w:val="000000"/>
          <w:sz w:val="24"/>
          <w:szCs w:val="24"/>
          <w:bdr w:val="none" w:sz="0" w:space="0" w:color="auto" w:frame="1"/>
        </w:rPr>
        <w:t>W</w:t>
      </w:r>
      <w:r w:rsidRPr="006E5F57">
        <w:rPr>
          <w:rFonts w:ascii="Helvetica" w:eastAsia="Times New Roman" w:hAnsi="Helvetica" w:cs="Helvetica"/>
          <w:color w:val="000000"/>
          <w:sz w:val="24"/>
          <w:szCs w:val="24"/>
        </w:rPr>
        <w:t xml:space="preserve"> with mean = </w:t>
      </w:r>
      <w:proofErr w:type="gramStart"/>
      <w:r w:rsidRPr="006E5F57">
        <w:rPr>
          <w:rFonts w:ascii="Helvetica" w:eastAsia="Times New Roman" w:hAnsi="Helvetica" w:cs="Helvetica"/>
          <w:color w:val="000000"/>
          <w:sz w:val="24"/>
          <w:szCs w:val="24"/>
        </w:rPr>
        <w:t>0</w:t>
      </w:r>
      <w:proofErr w:type="gramEnd"/>
      <w:r w:rsidRPr="006E5F57">
        <w:rPr>
          <w:rFonts w:ascii="Helvetica" w:eastAsia="Times New Roman" w:hAnsi="Helvetica" w:cs="Helvetica"/>
          <w:color w:val="000000"/>
          <w:sz w:val="24"/>
          <w:szCs w:val="24"/>
        </w:rPr>
        <w:t xml:space="preserve"> and </w:t>
      </w:r>
      <w:r w:rsidRPr="006E5F57">
        <w:rPr>
          <w:rFonts w:ascii="MathJax_Math-italic" w:eastAsia="Times New Roman" w:hAnsi="MathJax_Math-italic" w:cs="Helvetica"/>
          <w:color w:val="000000"/>
          <w:sz w:val="29"/>
          <w:szCs w:val="29"/>
          <w:bdr w:val="none" w:sz="0" w:space="0" w:color="auto" w:frame="1"/>
        </w:rPr>
        <w:t>σ</w:t>
      </w:r>
      <w:r w:rsidRPr="006E5F57">
        <w:rPr>
          <w:rFonts w:ascii="MathJax_Main" w:eastAsia="Times New Roman" w:hAnsi="MathJax_Main" w:cs="Helvetica"/>
          <w:color w:val="000000"/>
          <w:sz w:val="29"/>
          <w:szCs w:val="29"/>
          <w:bdr w:val="none" w:sz="0" w:space="0" w:color="auto" w:frame="1"/>
        </w:rPr>
        <w:t>=1</w:t>
      </w:r>
      <w:r w:rsidRPr="006E5F57">
        <w:rPr>
          <w:rFonts w:ascii="Helvetica" w:eastAsia="Times New Roman" w:hAnsi="Helvetica" w:cs="Helvetica"/>
          <w:color w:val="000000"/>
          <w:sz w:val="24"/>
          <w:szCs w:val="24"/>
          <w:bdr w:val="none" w:sz="0" w:space="0" w:color="auto" w:frame="1"/>
        </w:rPr>
        <w:t>σ=1</w:t>
      </w:r>
      <w:r w:rsidRPr="006E5F57">
        <w:rPr>
          <w:rFonts w:ascii="Helvetica" w:eastAsia="Times New Roman" w:hAnsi="Helvetica" w:cs="Helvetica"/>
          <w:color w:val="000000"/>
          <w:sz w:val="24"/>
          <w:szCs w:val="24"/>
        </w:rPr>
        <w:t>. Then we plot the distribution of W and re-calculate the variance again.</w:t>
      </w:r>
    </w:p>
    <w:p w:rsidR="006E5F57" w:rsidRPr="006E5F57" w:rsidRDefault="006E5F57" w:rsidP="006E5F57">
      <w:pPr>
        <w:shd w:val="clear" w:color="auto" w:fill="FFFFFF"/>
        <w:spacing w:line="240" w:lineRule="auto"/>
        <w:jc w:val="center"/>
        <w:rPr>
          <w:rFonts w:ascii="Helvetica" w:eastAsia="Times New Roman" w:hAnsi="Helvetica" w:cs="Helvetica"/>
          <w:color w:val="000000"/>
          <w:sz w:val="24"/>
          <w:szCs w:val="24"/>
        </w:rPr>
      </w:pPr>
      <w:r w:rsidRPr="006E5F57">
        <w:rPr>
          <w:rFonts w:ascii="MathJax_Math-italic" w:eastAsia="Times New Roman" w:hAnsi="MathJax_Math-italic" w:cs="Helvetica"/>
          <w:color w:val="000000"/>
          <w:sz w:val="29"/>
          <w:szCs w:val="29"/>
          <w:bdr w:val="none" w:sz="0" w:space="0" w:color="auto" w:frame="1"/>
        </w:rPr>
        <w:t>σ</w:t>
      </w:r>
      <w:r w:rsidRPr="006E5F57">
        <w:rPr>
          <w:rFonts w:ascii="MathJax_Main" w:eastAsia="Times New Roman" w:hAnsi="MathJax_Main" w:cs="Helvetica"/>
          <w:color w:val="000000"/>
          <w:sz w:val="29"/>
          <w:szCs w:val="29"/>
          <w:bdr w:val="none" w:sz="0" w:space="0" w:color="auto" w:frame="1"/>
        </w:rPr>
        <w:t>=0.998</w:t>
      </w:r>
      <w:r w:rsidRPr="006E5F57">
        <w:rPr>
          <w:rFonts w:ascii="Helvetica" w:eastAsia="Times New Roman" w:hAnsi="Helvetica" w:cs="Helvetica"/>
          <w:color w:val="000000"/>
          <w:sz w:val="24"/>
          <w:szCs w:val="24"/>
          <w:bdr w:val="none" w:sz="0" w:space="0" w:color="auto" w:frame="1"/>
        </w:rPr>
        <w:t>σ=0.998</w:t>
      </w:r>
    </w:p>
    <w:p w:rsidR="006E5F57" w:rsidRPr="006E5F57" w:rsidRDefault="006E5F57" w:rsidP="006E5F57">
      <w:pPr>
        <w:shd w:val="clear" w:color="auto" w:fill="FFFFFF"/>
        <w:spacing w:line="240" w:lineRule="auto"/>
        <w:jc w:val="center"/>
        <w:rPr>
          <w:rFonts w:ascii="Helvetica" w:eastAsia="Times New Roman" w:hAnsi="Helvetica" w:cs="Helvetica"/>
          <w:color w:val="555555"/>
          <w:sz w:val="21"/>
          <w:szCs w:val="21"/>
        </w:rPr>
      </w:pPr>
    </w:p>
    <w:p w:rsidR="006E5F57" w:rsidRPr="006E5F57" w:rsidRDefault="006E5F57" w:rsidP="006E5F57">
      <w:pPr>
        <w:shd w:val="clear" w:color="auto" w:fill="FFFFFF"/>
        <w:spacing w:after="0" w:line="240" w:lineRule="auto"/>
        <w:rPr>
          <w:rFonts w:ascii="Helvetica" w:eastAsia="Times New Roman" w:hAnsi="Helvetica" w:cs="Helvetica"/>
          <w:color w:val="000000"/>
          <w:sz w:val="24"/>
          <w:szCs w:val="24"/>
        </w:rPr>
      </w:pPr>
      <w:r w:rsidRPr="006E5F57">
        <w:rPr>
          <w:rFonts w:ascii="Helvetica" w:eastAsia="Times New Roman" w:hAnsi="Helvetica" w:cs="Helvetica"/>
          <w:color w:val="000000"/>
          <w:sz w:val="24"/>
          <w:szCs w:val="24"/>
        </w:rPr>
        <w:t>We generate 20,000 values of </w:t>
      </w:r>
      <w:proofErr w:type="spellStart"/>
      <w:r w:rsidRPr="006E5F57">
        <w:rPr>
          <w:rFonts w:ascii="MathJax_Math-italic" w:eastAsia="Times New Roman" w:hAnsi="MathJax_Math-italic" w:cs="Helvetica"/>
          <w:color w:val="000000"/>
          <w:sz w:val="29"/>
          <w:szCs w:val="29"/>
          <w:bdr w:val="none" w:sz="0" w:space="0" w:color="auto" w:frame="1"/>
        </w:rPr>
        <w:t>y</w:t>
      </w:r>
      <w:r w:rsidRPr="006E5F57">
        <w:rPr>
          <w:rFonts w:ascii="Helvetica" w:eastAsia="Times New Roman" w:hAnsi="Helvetica" w:cs="Helvetica"/>
          <w:color w:val="000000"/>
          <w:sz w:val="24"/>
          <w:szCs w:val="24"/>
          <w:bdr w:val="none" w:sz="0" w:space="0" w:color="auto" w:frame="1"/>
        </w:rPr>
        <w:t>y</w:t>
      </w:r>
      <w:proofErr w:type="spellEnd"/>
      <w:r w:rsidRPr="006E5F57">
        <w:rPr>
          <w:rFonts w:ascii="Helvetica" w:eastAsia="Times New Roman" w:hAnsi="Helvetica" w:cs="Helvetica"/>
          <w:color w:val="000000"/>
          <w:sz w:val="24"/>
          <w:szCs w:val="24"/>
        </w:rPr>
        <w:t> using our familiar formula with 1000 of input </w:t>
      </w:r>
      <w:r w:rsidRPr="006E5F57">
        <w:rPr>
          <w:rFonts w:ascii="MathJax_Math-italic" w:eastAsia="Times New Roman" w:hAnsi="MathJax_Math-italic" w:cs="Helvetica"/>
          <w:color w:val="000000"/>
          <w:sz w:val="29"/>
          <w:szCs w:val="29"/>
          <w:bdr w:val="none" w:sz="0" w:space="0" w:color="auto" w:frame="1"/>
        </w:rPr>
        <w:t>x</w:t>
      </w:r>
      <w:r w:rsidRPr="006E5F57">
        <w:rPr>
          <w:rFonts w:ascii="Helvetica" w:eastAsia="Times New Roman" w:hAnsi="Helvetica" w:cs="Helvetica"/>
          <w:color w:val="000000"/>
          <w:sz w:val="24"/>
          <w:szCs w:val="24"/>
          <w:bdr w:val="none" w:sz="0" w:space="0" w:color="auto" w:frame="1"/>
        </w:rPr>
        <w:t>x</w:t>
      </w:r>
      <w:r w:rsidRPr="006E5F57">
        <w:rPr>
          <w:rFonts w:ascii="Helvetica" w:eastAsia="Times New Roman" w:hAnsi="Helvetica" w:cs="Helvetica"/>
          <w:color w:val="000000"/>
          <w:sz w:val="24"/>
          <w:szCs w:val="24"/>
        </w:rPr>
        <w:t> </w:t>
      </w:r>
      <w:ins w:id="318" w:author="Renee Redding" w:date="2017-04-11T23:09:00Z">
        <w:r w:rsidR="003C7B0F">
          <w:rPr>
            <w:rFonts w:ascii="Helvetica" w:eastAsia="Times New Roman" w:hAnsi="Helvetica" w:cs="Helvetica"/>
            <w:color w:val="000000"/>
            <w:sz w:val="24"/>
            <w:szCs w:val="24"/>
          </w:rPr>
          <w:t xml:space="preserve">in </w:t>
        </w:r>
      </w:ins>
      <w:r w:rsidRPr="006E5F57">
        <w:rPr>
          <w:rFonts w:ascii="Helvetica" w:eastAsia="Times New Roman" w:hAnsi="Helvetica" w:cs="Helvetica"/>
          <w:color w:val="000000"/>
          <w:sz w:val="24"/>
          <w:szCs w:val="24"/>
        </w:rPr>
        <w:t>which half of them are 1 and another half are 0:</w:t>
      </w:r>
    </w:p>
    <w:p w:rsidR="006E5F57" w:rsidRPr="006E5F57" w:rsidRDefault="006E5F57" w:rsidP="006E5F57">
      <w:pPr>
        <w:shd w:val="clear" w:color="auto" w:fill="FFFFFF"/>
        <w:spacing w:line="240" w:lineRule="auto"/>
        <w:jc w:val="center"/>
        <w:rPr>
          <w:rFonts w:ascii="Helvetica" w:eastAsia="Times New Roman" w:hAnsi="Helvetica" w:cs="Helvetica"/>
          <w:color w:val="000000"/>
          <w:sz w:val="24"/>
          <w:szCs w:val="24"/>
        </w:rPr>
      </w:pPr>
      <w:r w:rsidRPr="006E5F57">
        <w:rPr>
          <w:rFonts w:ascii="MathJax_Math-italic" w:eastAsia="Times New Roman" w:hAnsi="MathJax_Math-italic" w:cs="Helvetica"/>
          <w:color w:val="000000"/>
          <w:sz w:val="29"/>
          <w:szCs w:val="29"/>
          <w:bdr w:val="none" w:sz="0" w:space="0" w:color="auto" w:frame="1"/>
        </w:rPr>
        <w:t>y</w:t>
      </w:r>
      <w:r w:rsidRPr="006E5F57">
        <w:rPr>
          <w:rFonts w:ascii="MathJax_Main" w:eastAsia="Times New Roman" w:hAnsi="MathJax_Main" w:cs="Helvetica"/>
          <w:color w:val="000000"/>
          <w:sz w:val="29"/>
          <w:szCs w:val="29"/>
          <w:bdr w:val="none" w:sz="0" w:space="0" w:color="auto" w:frame="1"/>
        </w:rPr>
        <w:t>=</w:t>
      </w:r>
      <w:proofErr w:type="spellStart"/>
      <w:r w:rsidRPr="006E5F57">
        <w:rPr>
          <w:rFonts w:ascii="MathJax_Math-italic" w:eastAsia="Times New Roman" w:hAnsi="MathJax_Math-italic" w:cs="Helvetica"/>
          <w:color w:val="000000"/>
          <w:sz w:val="29"/>
          <w:szCs w:val="29"/>
          <w:bdr w:val="none" w:sz="0" w:space="0" w:color="auto" w:frame="1"/>
        </w:rPr>
        <w:t>Wx</w:t>
      </w:r>
      <w:r w:rsidRPr="006E5F57">
        <w:rPr>
          <w:rFonts w:ascii="MathJax_Main" w:eastAsia="Times New Roman" w:hAnsi="MathJax_Main" w:cs="Helvetica"/>
          <w:color w:val="000000"/>
          <w:sz w:val="29"/>
          <w:szCs w:val="29"/>
          <w:bdr w:val="none" w:sz="0" w:space="0" w:color="auto" w:frame="1"/>
        </w:rPr>
        <w:t>+</w:t>
      </w:r>
      <w:r w:rsidRPr="006E5F57">
        <w:rPr>
          <w:rFonts w:ascii="MathJax_Math-italic" w:eastAsia="Times New Roman" w:hAnsi="MathJax_Math-italic" w:cs="Helvetica"/>
          <w:color w:val="000000"/>
          <w:sz w:val="29"/>
          <w:szCs w:val="29"/>
          <w:bdr w:val="none" w:sz="0" w:space="0" w:color="auto" w:frame="1"/>
        </w:rPr>
        <w:t>b</w:t>
      </w:r>
      <w:r w:rsidRPr="006E5F57">
        <w:rPr>
          <w:rFonts w:ascii="Helvetica" w:eastAsia="Times New Roman" w:hAnsi="Helvetica" w:cs="Helvetica"/>
          <w:color w:val="000000"/>
          <w:sz w:val="24"/>
          <w:szCs w:val="24"/>
          <w:bdr w:val="none" w:sz="0" w:space="0" w:color="auto" w:frame="1"/>
        </w:rPr>
        <w:t>y</w:t>
      </w:r>
      <w:proofErr w:type="spellEnd"/>
      <w:r w:rsidRPr="006E5F57">
        <w:rPr>
          <w:rFonts w:ascii="Helvetica" w:eastAsia="Times New Roman" w:hAnsi="Helvetica" w:cs="Helvetica"/>
          <w:color w:val="000000"/>
          <w:sz w:val="24"/>
          <w:szCs w:val="24"/>
          <w:bdr w:val="none" w:sz="0" w:space="0" w:color="auto" w:frame="1"/>
        </w:rPr>
        <w:t>=</w:t>
      </w:r>
      <w:proofErr w:type="spellStart"/>
      <w:r w:rsidRPr="006E5F57">
        <w:rPr>
          <w:rFonts w:ascii="Helvetica" w:eastAsia="Times New Roman" w:hAnsi="Helvetica" w:cs="Helvetica"/>
          <w:color w:val="000000"/>
          <w:sz w:val="24"/>
          <w:szCs w:val="24"/>
          <w:bdr w:val="none" w:sz="0" w:space="0" w:color="auto" w:frame="1"/>
        </w:rPr>
        <w:t>Wx+b</w:t>
      </w:r>
      <w:proofErr w:type="spellEnd"/>
    </w:p>
    <w:p w:rsidR="006E5F57" w:rsidRPr="006E5F57" w:rsidRDefault="006E5F57" w:rsidP="006E5F57">
      <w:pPr>
        <w:shd w:val="clear" w:color="auto" w:fill="FFFFFF"/>
        <w:spacing w:after="0" w:line="240" w:lineRule="auto"/>
        <w:rPr>
          <w:rFonts w:ascii="Helvetica" w:eastAsia="Times New Roman" w:hAnsi="Helvetica" w:cs="Helvetica"/>
          <w:color w:val="000000"/>
          <w:sz w:val="24"/>
          <w:szCs w:val="24"/>
        </w:rPr>
      </w:pPr>
      <w:r w:rsidRPr="006E5F57">
        <w:rPr>
          <w:rFonts w:ascii="Helvetica" w:eastAsia="Times New Roman" w:hAnsi="Helvetica" w:cs="Helvetica"/>
          <w:color w:val="000000"/>
          <w:sz w:val="24"/>
          <w:szCs w:val="24"/>
        </w:rPr>
        <w:t>We plot the distribution of </w:t>
      </w:r>
      <w:proofErr w:type="spellStart"/>
      <w:r w:rsidRPr="006E5F57">
        <w:rPr>
          <w:rFonts w:ascii="MathJax_Math-italic" w:eastAsia="Times New Roman" w:hAnsi="MathJax_Math-italic" w:cs="Helvetica"/>
          <w:color w:val="000000"/>
          <w:sz w:val="29"/>
          <w:szCs w:val="29"/>
          <w:bdr w:val="none" w:sz="0" w:space="0" w:color="auto" w:frame="1"/>
        </w:rPr>
        <w:t>y</w:t>
      </w:r>
      <w:r w:rsidRPr="006E5F57">
        <w:rPr>
          <w:rFonts w:ascii="Helvetica" w:eastAsia="Times New Roman" w:hAnsi="Helvetica" w:cs="Helvetica"/>
          <w:color w:val="000000"/>
          <w:sz w:val="24"/>
          <w:szCs w:val="24"/>
          <w:bdr w:val="none" w:sz="0" w:space="0" w:color="auto" w:frame="1"/>
        </w:rPr>
        <w:t>y</w:t>
      </w:r>
      <w:proofErr w:type="spellEnd"/>
      <w:r w:rsidRPr="006E5F57">
        <w:rPr>
          <w:rFonts w:ascii="Helvetica" w:eastAsia="Times New Roman" w:hAnsi="Helvetica" w:cs="Helvetica"/>
          <w:color w:val="000000"/>
          <w:sz w:val="24"/>
          <w:szCs w:val="24"/>
        </w:rPr>
        <w:t>.</w:t>
      </w:r>
    </w:p>
    <w:p w:rsidR="006E5F57" w:rsidRPr="006E5F57" w:rsidRDefault="006E5F57" w:rsidP="006E5F57">
      <w:pPr>
        <w:shd w:val="clear" w:color="auto" w:fill="FFFFFF"/>
        <w:spacing w:line="240" w:lineRule="auto"/>
        <w:jc w:val="center"/>
        <w:rPr>
          <w:rFonts w:ascii="Helvetica" w:eastAsia="Times New Roman" w:hAnsi="Helvetica" w:cs="Helvetica"/>
          <w:color w:val="000000"/>
          <w:sz w:val="24"/>
          <w:szCs w:val="24"/>
        </w:rPr>
      </w:pPr>
      <w:r w:rsidRPr="006E5F57">
        <w:rPr>
          <w:rFonts w:ascii="MathJax_Math-italic" w:eastAsia="Times New Roman" w:hAnsi="MathJax_Math-italic" w:cs="Helvetica"/>
          <w:color w:val="000000"/>
          <w:sz w:val="29"/>
          <w:szCs w:val="29"/>
          <w:bdr w:val="none" w:sz="0" w:space="0" w:color="auto" w:frame="1"/>
        </w:rPr>
        <w:t>σ</w:t>
      </w:r>
      <w:r w:rsidRPr="006E5F57">
        <w:rPr>
          <w:rFonts w:ascii="MathJax_Main" w:eastAsia="Times New Roman" w:hAnsi="MathJax_Main" w:cs="Helvetica"/>
          <w:color w:val="000000"/>
          <w:sz w:val="29"/>
          <w:szCs w:val="29"/>
          <w:bdr w:val="none" w:sz="0" w:space="0" w:color="auto" w:frame="1"/>
        </w:rPr>
        <w:t>=497.6</w:t>
      </w:r>
      <w:r w:rsidRPr="006E5F57">
        <w:rPr>
          <w:rFonts w:ascii="Helvetica" w:eastAsia="Times New Roman" w:hAnsi="Helvetica" w:cs="Helvetica"/>
          <w:color w:val="000000"/>
          <w:sz w:val="24"/>
          <w:szCs w:val="24"/>
          <w:bdr w:val="none" w:sz="0" w:space="0" w:color="auto" w:frame="1"/>
        </w:rPr>
        <w:t>σ=497.6</w:t>
      </w:r>
    </w:p>
    <w:p w:rsidR="006E5F57" w:rsidRPr="006E5F57" w:rsidRDefault="006E5F57" w:rsidP="006E5F57">
      <w:pPr>
        <w:shd w:val="clear" w:color="auto" w:fill="FFFFFF"/>
        <w:spacing w:line="240" w:lineRule="auto"/>
        <w:jc w:val="center"/>
        <w:rPr>
          <w:rFonts w:ascii="Helvetica" w:eastAsia="Times New Roman" w:hAnsi="Helvetica" w:cs="Helvetica"/>
          <w:color w:val="555555"/>
          <w:sz w:val="21"/>
          <w:szCs w:val="21"/>
        </w:rPr>
      </w:pPr>
    </w:p>
    <w:p w:rsidR="006E5F57" w:rsidRPr="006E5F57" w:rsidRDefault="006E5F57" w:rsidP="006E5F57">
      <w:pPr>
        <w:shd w:val="clear" w:color="auto" w:fill="FFFFFF"/>
        <w:spacing w:before="300" w:after="300" w:line="240" w:lineRule="auto"/>
        <w:rPr>
          <w:rFonts w:ascii="Helvetica" w:eastAsia="Times New Roman" w:hAnsi="Helvetica" w:cs="Helvetica"/>
          <w:color w:val="000000"/>
          <w:sz w:val="24"/>
          <w:szCs w:val="24"/>
        </w:rPr>
      </w:pPr>
      <w:r w:rsidRPr="006E5F57">
        <w:rPr>
          <w:rFonts w:ascii="Helvetica" w:eastAsia="Times New Roman" w:hAnsi="Helvetica" w:cs="Helvetica"/>
          <w:color w:val="000000"/>
          <w:sz w:val="24"/>
          <w:szCs w:val="24"/>
        </w:rPr>
        <w:t>The plot has different scales for the x and y-dimension. If we decrease the scale in y-direction a little bit, you will realize the plot is actually close to flat.</w:t>
      </w:r>
    </w:p>
    <w:p w:rsidR="006E5F57" w:rsidRPr="006E5F57" w:rsidRDefault="006E5F57" w:rsidP="006E5F57">
      <w:pPr>
        <w:shd w:val="clear" w:color="auto" w:fill="FFFFFF"/>
        <w:spacing w:line="240" w:lineRule="auto"/>
        <w:jc w:val="center"/>
        <w:rPr>
          <w:rFonts w:ascii="Helvetica" w:eastAsia="Times New Roman" w:hAnsi="Helvetica" w:cs="Helvetica"/>
          <w:color w:val="555555"/>
          <w:sz w:val="21"/>
          <w:szCs w:val="21"/>
        </w:rPr>
      </w:pPr>
    </w:p>
    <w:p w:rsidR="006E5F57" w:rsidRPr="006E5F57" w:rsidRDefault="006E5F57" w:rsidP="006E5F57">
      <w:pPr>
        <w:shd w:val="clear" w:color="auto" w:fill="FFFFFF"/>
        <w:spacing w:after="0" w:line="240" w:lineRule="auto"/>
        <w:rPr>
          <w:rFonts w:ascii="Helvetica" w:eastAsia="Times New Roman" w:hAnsi="Helvetica" w:cs="Helvetica"/>
          <w:color w:val="000000"/>
          <w:sz w:val="24"/>
          <w:szCs w:val="24"/>
        </w:rPr>
      </w:pPr>
      <w:r w:rsidRPr="006E5F57">
        <w:rPr>
          <w:rFonts w:ascii="Helvetica" w:eastAsia="Times New Roman" w:hAnsi="Helvetica" w:cs="Helvetica"/>
          <w:color w:val="000000"/>
          <w:sz w:val="24"/>
          <w:szCs w:val="24"/>
        </w:rPr>
        <w:t xml:space="preserve">The plot is flat. </w:t>
      </w:r>
      <w:proofErr w:type="gramStart"/>
      <w:r w:rsidRPr="006E5F57">
        <w:rPr>
          <w:rFonts w:ascii="Helvetica" w:eastAsia="Times New Roman" w:hAnsi="Helvetica" w:cs="Helvetica"/>
          <w:color w:val="000000"/>
          <w:sz w:val="24"/>
          <w:szCs w:val="24"/>
        </w:rPr>
        <w:t>i.e</w:t>
      </w:r>
      <w:proofErr w:type="gramEnd"/>
      <w:r w:rsidRPr="006E5F57">
        <w:rPr>
          <w:rFonts w:ascii="Helvetica" w:eastAsia="Times New Roman" w:hAnsi="Helvetica" w:cs="Helvetica"/>
          <w:color w:val="000000"/>
          <w:sz w:val="24"/>
          <w:szCs w:val="24"/>
        </w:rPr>
        <w:t xml:space="preserve">. it is more uniform. Therefore to generate an input to the activation function with a </w:t>
      </w:r>
      <w:proofErr w:type="spellStart"/>
      <w:r w:rsidRPr="006E5F57">
        <w:rPr>
          <w:rFonts w:ascii="Helvetica" w:eastAsia="Times New Roman" w:hAnsi="Helvetica" w:cs="Helvetica"/>
          <w:color w:val="000000"/>
          <w:sz w:val="24"/>
          <w:szCs w:val="24"/>
        </w:rPr>
        <w:t>gaussian</w:t>
      </w:r>
      <w:proofErr w:type="spellEnd"/>
      <w:r w:rsidRPr="006E5F57">
        <w:rPr>
          <w:rFonts w:ascii="Helvetica" w:eastAsia="Times New Roman" w:hAnsi="Helvetica" w:cs="Helvetica"/>
          <w:color w:val="000000"/>
          <w:sz w:val="24"/>
          <w:szCs w:val="24"/>
        </w:rPr>
        <w:t xml:space="preserve"> distribution of mean = </w:t>
      </w:r>
      <w:proofErr w:type="gramStart"/>
      <w:r w:rsidRPr="006E5F57">
        <w:rPr>
          <w:rFonts w:ascii="Helvetica" w:eastAsia="Times New Roman" w:hAnsi="Helvetica" w:cs="Helvetica"/>
          <w:color w:val="000000"/>
          <w:sz w:val="24"/>
          <w:szCs w:val="24"/>
        </w:rPr>
        <w:t>0</w:t>
      </w:r>
      <w:proofErr w:type="gramEnd"/>
      <w:r w:rsidRPr="006E5F57">
        <w:rPr>
          <w:rFonts w:ascii="Helvetica" w:eastAsia="Times New Roman" w:hAnsi="Helvetica" w:cs="Helvetica"/>
          <w:color w:val="000000"/>
          <w:sz w:val="24"/>
          <w:szCs w:val="24"/>
        </w:rPr>
        <w:t xml:space="preserve"> and </w:t>
      </w:r>
      <w:r w:rsidRPr="006E5F57">
        <w:rPr>
          <w:rFonts w:ascii="MathJax_Math-italic" w:eastAsia="Times New Roman" w:hAnsi="MathJax_Math-italic" w:cs="Helvetica"/>
          <w:color w:val="000000"/>
          <w:sz w:val="29"/>
          <w:szCs w:val="29"/>
          <w:bdr w:val="none" w:sz="0" w:space="0" w:color="auto" w:frame="1"/>
        </w:rPr>
        <w:t>σ</w:t>
      </w:r>
      <w:r w:rsidRPr="006E5F57">
        <w:rPr>
          <w:rFonts w:ascii="MathJax_Main" w:eastAsia="Times New Roman" w:hAnsi="MathJax_Main" w:cs="Helvetica"/>
          <w:color w:val="000000"/>
          <w:sz w:val="29"/>
          <w:szCs w:val="29"/>
          <w:bdr w:val="none" w:sz="0" w:space="0" w:color="auto" w:frame="1"/>
        </w:rPr>
        <w:t>=1</w:t>
      </w:r>
      <w:r w:rsidRPr="006E5F57">
        <w:rPr>
          <w:rFonts w:ascii="Helvetica" w:eastAsia="Times New Roman" w:hAnsi="Helvetica" w:cs="Helvetica"/>
          <w:color w:val="000000"/>
          <w:sz w:val="24"/>
          <w:szCs w:val="24"/>
          <w:bdr w:val="none" w:sz="0" w:space="0" w:color="auto" w:frame="1"/>
        </w:rPr>
        <w:t>σ=1</w:t>
      </w:r>
      <w:r w:rsidRPr="006E5F57">
        <w:rPr>
          <w:rFonts w:ascii="Helvetica" w:eastAsia="Times New Roman" w:hAnsi="Helvetica" w:cs="Helvetica"/>
          <w:color w:val="000000"/>
          <w:sz w:val="24"/>
          <w:szCs w:val="24"/>
        </w:rPr>
        <w:t>, we need to take into the account of the number of inputs to the node. Hence</w:t>
      </w:r>
      <w:ins w:id="319" w:author="Renee Redding" w:date="2017-04-11T23:10:00Z">
        <w:r w:rsidR="003C7B0F">
          <w:rPr>
            <w:rFonts w:ascii="Helvetica" w:eastAsia="Times New Roman" w:hAnsi="Helvetica" w:cs="Helvetica"/>
            <w:color w:val="000000"/>
            <w:sz w:val="24"/>
            <w:szCs w:val="24"/>
          </w:rPr>
          <w:t>,</w:t>
        </w:r>
      </w:ins>
      <w:r w:rsidRPr="006E5F57">
        <w:rPr>
          <w:rFonts w:ascii="Helvetica" w:eastAsia="Times New Roman" w:hAnsi="Helvetica" w:cs="Helvetica"/>
          <w:color w:val="000000"/>
          <w:sz w:val="24"/>
          <w:szCs w:val="24"/>
        </w:rPr>
        <w:t xml:space="preserve"> we use the following formula for the variance:</w:t>
      </w:r>
    </w:p>
    <w:p w:rsidR="006E5F57" w:rsidRPr="006E5F57" w:rsidRDefault="006E5F57" w:rsidP="006E5F57">
      <w:pPr>
        <w:shd w:val="clear" w:color="auto" w:fill="FFFFFF"/>
        <w:spacing w:line="240" w:lineRule="auto"/>
        <w:jc w:val="center"/>
        <w:rPr>
          <w:rFonts w:ascii="Helvetica" w:eastAsia="Times New Roman" w:hAnsi="Helvetica" w:cs="Helvetica"/>
          <w:color w:val="000000"/>
          <w:sz w:val="24"/>
          <w:szCs w:val="24"/>
        </w:rPr>
      </w:pPr>
      <w:r w:rsidRPr="006E5F57">
        <w:rPr>
          <w:rFonts w:ascii="MathJax_Main" w:eastAsia="Times New Roman" w:hAnsi="MathJax_Main" w:cs="Helvetica"/>
          <w:color w:val="000000"/>
          <w:sz w:val="29"/>
          <w:szCs w:val="29"/>
          <w:bdr w:val="none" w:sz="0" w:space="0" w:color="auto" w:frame="1"/>
        </w:rPr>
        <w:t>2number of input−−−−−−−−−−−−−</w:t>
      </w:r>
      <w:r w:rsidRPr="006E5F57">
        <w:rPr>
          <w:rFonts w:ascii="MathJax_Size1" w:eastAsia="Times New Roman" w:hAnsi="MathJax_Size1" w:cs="Helvetica"/>
          <w:color w:val="000000"/>
          <w:sz w:val="29"/>
          <w:szCs w:val="29"/>
          <w:bdr w:val="none" w:sz="0" w:space="0" w:color="auto" w:frame="1"/>
        </w:rPr>
        <w:t>√</w:t>
      </w:r>
      <w:r w:rsidRPr="006E5F57">
        <w:rPr>
          <w:rFonts w:ascii="Helvetica" w:eastAsia="Times New Roman" w:hAnsi="Helvetica" w:cs="Helvetica"/>
          <w:color w:val="000000"/>
          <w:sz w:val="24"/>
          <w:szCs w:val="24"/>
          <w:bdr w:val="none" w:sz="0" w:space="0" w:color="auto" w:frame="1"/>
        </w:rPr>
        <w:t>2number of input</w:t>
      </w:r>
    </w:p>
    <w:p w:rsidR="006E5F57" w:rsidRPr="006E5F57" w:rsidRDefault="006E5F57" w:rsidP="006E5F57">
      <w:pPr>
        <w:shd w:val="clear" w:color="auto" w:fill="FFFFFF"/>
        <w:spacing w:before="300" w:after="300" w:line="240" w:lineRule="auto"/>
        <w:rPr>
          <w:rFonts w:ascii="Helvetica" w:eastAsia="Times New Roman" w:hAnsi="Helvetica" w:cs="Helvetica"/>
          <w:color w:val="000000"/>
          <w:sz w:val="24"/>
          <w:szCs w:val="24"/>
        </w:rPr>
      </w:pPr>
      <w:r w:rsidRPr="006E5F57">
        <w:rPr>
          <w:rFonts w:ascii="Helvetica" w:eastAsia="Times New Roman" w:hAnsi="Helvetica" w:cs="Helvetica"/>
          <w:color w:val="000000"/>
          <w:sz w:val="24"/>
          <w:szCs w:val="24"/>
        </w:rPr>
        <w:t xml:space="preserve">Note: Some research paper indicates using </w:t>
      </w:r>
      <w:proofErr w:type="gramStart"/>
      <w:r w:rsidRPr="006E5F57">
        <w:rPr>
          <w:rFonts w:ascii="Helvetica" w:eastAsia="Times New Roman" w:hAnsi="Helvetica" w:cs="Helvetica"/>
          <w:color w:val="000000"/>
          <w:sz w:val="24"/>
          <w:szCs w:val="24"/>
        </w:rPr>
        <w:t>2</w:t>
      </w:r>
      <w:proofErr w:type="gramEnd"/>
      <w:r w:rsidRPr="006E5F57">
        <w:rPr>
          <w:rFonts w:ascii="Helvetica" w:eastAsia="Times New Roman" w:hAnsi="Helvetica" w:cs="Helvetica"/>
          <w:color w:val="000000"/>
          <w:sz w:val="24"/>
          <w:szCs w:val="24"/>
        </w:rPr>
        <w:t xml:space="preserve"> as numerator has better performance than 1.</w:t>
      </w:r>
    </w:p>
    <w:p w:rsidR="006E5F57" w:rsidRPr="006E5F57" w:rsidRDefault="006E5F57" w:rsidP="006E5F57">
      <w:pPr>
        <w:shd w:val="clear" w:color="auto" w:fill="FFFFFF"/>
        <w:spacing w:before="600" w:after="300" w:line="240" w:lineRule="auto"/>
        <w:outlineLvl w:val="2"/>
        <w:rPr>
          <w:rFonts w:ascii="Helvetica" w:eastAsia="Times New Roman" w:hAnsi="Helvetica" w:cs="Helvetica"/>
          <w:color w:val="000000"/>
          <w:spacing w:val="-15"/>
          <w:sz w:val="39"/>
          <w:szCs w:val="39"/>
        </w:rPr>
      </w:pPr>
      <w:r w:rsidRPr="006E5F57">
        <w:rPr>
          <w:rFonts w:ascii="Helvetica" w:eastAsia="Times New Roman" w:hAnsi="Helvetica" w:cs="Helvetica"/>
          <w:color w:val="000000"/>
          <w:spacing w:val="-15"/>
          <w:sz w:val="39"/>
          <w:szCs w:val="39"/>
        </w:rPr>
        <w:t>Training parameters</w:t>
      </w:r>
    </w:p>
    <w:p w:rsidR="006E5F57" w:rsidRPr="006E5F57" w:rsidRDefault="006E5F57" w:rsidP="006E5F57">
      <w:pPr>
        <w:shd w:val="clear" w:color="auto" w:fill="FFFFFF"/>
        <w:spacing w:before="300" w:after="300" w:line="240" w:lineRule="auto"/>
        <w:rPr>
          <w:rFonts w:ascii="Helvetica" w:eastAsia="Times New Roman" w:hAnsi="Helvetica" w:cs="Helvetica"/>
          <w:color w:val="000000"/>
          <w:sz w:val="24"/>
          <w:szCs w:val="24"/>
        </w:rPr>
      </w:pPr>
      <w:r w:rsidRPr="006E5F57">
        <w:rPr>
          <w:rFonts w:ascii="Helvetica" w:eastAsia="Times New Roman" w:hAnsi="Helvetica" w:cs="Helvetica"/>
          <w:color w:val="000000"/>
          <w:sz w:val="24"/>
          <w:szCs w:val="24"/>
        </w:rPr>
        <w:t xml:space="preserve">In previous sections, we discuss many problems in training </w:t>
      </w:r>
      <w:proofErr w:type="gramStart"/>
      <w:r w:rsidRPr="006E5F57">
        <w:rPr>
          <w:rFonts w:ascii="Helvetica" w:eastAsia="Times New Roman" w:hAnsi="Helvetica" w:cs="Helvetica"/>
          <w:color w:val="000000"/>
          <w:sz w:val="24"/>
          <w:szCs w:val="24"/>
        </w:rPr>
        <w:t>a network</w:t>
      </w:r>
      <w:del w:id="320" w:author="Renee Redding" w:date="2017-04-11T23:10:00Z">
        <w:r w:rsidRPr="006E5F57" w:rsidDel="003C7B0F">
          <w:rPr>
            <w:rFonts w:ascii="Helvetica" w:eastAsia="Times New Roman" w:hAnsi="Helvetica" w:cs="Helvetica"/>
            <w:color w:val="000000"/>
            <w:sz w:val="24"/>
            <w:szCs w:val="24"/>
          </w:rPr>
          <w:delText>,</w:delText>
        </w:r>
      </w:del>
      <w:r w:rsidRPr="006E5F57">
        <w:rPr>
          <w:rFonts w:ascii="Helvetica" w:eastAsia="Times New Roman" w:hAnsi="Helvetica" w:cs="Helvetica"/>
          <w:color w:val="000000"/>
          <w:sz w:val="24"/>
          <w:szCs w:val="24"/>
        </w:rPr>
        <w:t xml:space="preserve"> and how bad learning rate produces bad predictions</w:t>
      </w:r>
      <w:proofErr w:type="gramEnd"/>
      <w:r w:rsidRPr="006E5F57">
        <w:rPr>
          <w:rFonts w:ascii="Helvetica" w:eastAsia="Times New Roman" w:hAnsi="Helvetica" w:cs="Helvetica"/>
          <w:color w:val="000000"/>
          <w:sz w:val="24"/>
          <w:szCs w:val="24"/>
        </w:rPr>
        <w:t xml:space="preserve">. We now come back to the gradient descent and discuss different methods for updating the trainable parameters. This is not an easy topic because the shape of the cost function can be very different in different problem domains. Fortunately, most DL software libraries provide many different optimization methods. We will cover a couple </w:t>
      </w:r>
      <w:ins w:id="321" w:author="Renee Redding" w:date="2017-04-11T23:11:00Z">
        <w:r w:rsidR="003C7B0F">
          <w:rPr>
            <w:rFonts w:ascii="Helvetica" w:eastAsia="Times New Roman" w:hAnsi="Helvetica" w:cs="Helvetica"/>
            <w:color w:val="000000"/>
            <w:sz w:val="24"/>
            <w:szCs w:val="24"/>
          </w:rPr>
          <w:t xml:space="preserve">of </w:t>
        </w:r>
      </w:ins>
      <w:r w:rsidRPr="006E5F57">
        <w:rPr>
          <w:rFonts w:ascii="Helvetica" w:eastAsia="Times New Roman" w:hAnsi="Helvetica" w:cs="Helvetica"/>
          <w:color w:val="000000"/>
          <w:sz w:val="24"/>
          <w:szCs w:val="24"/>
        </w:rPr>
        <w:t>core concepts here.</w:t>
      </w:r>
    </w:p>
    <w:p w:rsidR="006E5F57" w:rsidRPr="006E5F57" w:rsidRDefault="006E5F57" w:rsidP="006E5F57">
      <w:pPr>
        <w:shd w:val="clear" w:color="auto" w:fill="FFFFFF"/>
        <w:spacing w:before="600" w:after="300" w:line="240" w:lineRule="auto"/>
        <w:outlineLvl w:val="3"/>
        <w:rPr>
          <w:rFonts w:ascii="Helvetica" w:eastAsia="Times New Roman" w:hAnsi="Helvetica" w:cs="Helvetica"/>
          <w:color w:val="000000"/>
          <w:spacing w:val="-15"/>
          <w:sz w:val="30"/>
          <w:szCs w:val="30"/>
        </w:rPr>
      </w:pPr>
      <w:r w:rsidRPr="006E5F57">
        <w:rPr>
          <w:rFonts w:ascii="Helvetica" w:eastAsia="Times New Roman" w:hAnsi="Helvetica" w:cs="Helvetica"/>
          <w:color w:val="000000"/>
          <w:spacing w:val="-15"/>
          <w:sz w:val="30"/>
          <w:szCs w:val="30"/>
        </w:rPr>
        <w:lastRenderedPageBreak/>
        <w:t xml:space="preserve">Rate </w:t>
      </w:r>
      <w:ins w:id="322" w:author="Renee Redding" w:date="2017-04-11T23:11:00Z">
        <w:r w:rsidR="003C7B0F">
          <w:rPr>
            <w:rFonts w:ascii="Helvetica" w:eastAsia="Times New Roman" w:hAnsi="Helvetica" w:cs="Helvetica"/>
            <w:color w:val="000000"/>
            <w:spacing w:val="-15"/>
            <w:sz w:val="30"/>
            <w:szCs w:val="30"/>
          </w:rPr>
          <w:t xml:space="preserve">of </w:t>
        </w:r>
      </w:ins>
      <w:r w:rsidRPr="006E5F57">
        <w:rPr>
          <w:rFonts w:ascii="Helvetica" w:eastAsia="Times New Roman" w:hAnsi="Helvetica" w:cs="Helvetica"/>
          <w:color w:val="000000"/>
          <w:spacing w:val="-15"/>
          <w:sz w:val="30"/>
          <w:szCs w:val="30"/>
        </w:rPr>
        <w:t>decay</w:t>
      </w:r>
    </w:p>
    <w:p w:rsidR="006E5F57" w:rsidRPr="006E5F57" w:rsidRDefault="006E5F57" w:rsidP="006E5F57">
      <w:pPr>
        <w:shd w:val="clear" w:color="auto" w:fill="FFFFFF"/>
        <w:spacing w:before="300" w:after="300" w:line="240" w:lineRule="auto"/>
        <w:rPr>
          <w:rFonts w:ascii="Helvetica" w:eastAsia="Times New Roman" w:hAnsi="Helvetica" w:cs="Helvetica"/>
          <w:color w:val="000000"/>
          <w:sz w:val="24"/>
          <w:szCs w:val="24"/>
        </w:rPr>
      </w:pPr>
      <w:r w:rsidRPr="006E5F57">
        <w:rPr>
          <w:rFonts w:ascii="Helvetica" w:eastAsia="Times New Roman" w:hAnsi="Helvetica" w:cs="Helvetica"/>
          <w:color w:val="000000"/>
          <w:sz w:val="24"/>
          <w:szCs w:val="24"/>
        </w:rPr>
        <w:t xml:space="preserve">To maintain a constant learning rate is not be a good idea. It is like using a saw to finish the last part of making a table. One common way to reduce the rate is after some initial phase, we start to decay the learning rate for every N </w:t>
      </w:r>
      <w:proofErr w:type="gramStart"/>
      <w:r w:rsidRPr="006E5F57">
        <w:rPr>
          <w:rFonts w:ascii="Helvetica" w:eastAsia="Times New Roman" w:hAnsi="Helvetica" w:cs="Helvetica"/>
          <w:color w:val="000000"/>
          <w:sz w:val="24"/>
          <w:szCs w:val="24"/>
        </w:rPr>
        <w:t>iterations</w:t>
      </w:r>
      <w:proofErr w:type="gramEnd"/>
      <w:r w:rsidRPr="006E5F57">
        <w:rPr>
          <w:rFonts w:ascii="Helvetica" w:eastAsia="Times New Roman" w:hAnsi="Helvetica" w:cs="Helvetica"/>
          <w:color w:val="000000"/>
          <w:sz w:val="24"/>
          <w:szCs w:val="24"/>
        </w:rPr>
        <w:t xml:space="preserve">. For example, after 10,000 iterations, the learning rate will be decay by the formula below </w:t>
      </w:r>
      <w:proofErr w:type="gramStart"/>
      <w:r w:rsidRPr="006E5F57">
        <w:rPr>
          <w:rFonts w:ascii="Helvetica" w:eastAsia="Times New Roman" w:hAnsi="Helvetica" w:cs="Helvetica"/>
          <w:color w:val="000000"/>
          <w:sz w:val="24"/>
          <w:szCs w:val="24"/>
        </w:rPr>
        <w:t>for every 20,000 iterations</w:t>
      </w:r>
      <w:proofErr w:type="gramEnd"/>
      <w:r w:rsidRPr="006E5F57">
        <w:rPr>
          <w:rFonts w:ascii="Helvetica" w:eastAsia="Times New Roman" w:hAnsi="Helvetica" w:cs="Helvetica"/>
          <w:color w:val="000000"/>
          <w:sz w:val="24"/>
          <w:szCs w:val="24"/>
        </w:rPr>
        <w:t>:</w:t>
      </w:r>
    </w:p>
    <w:p w:rsidR="006E5F57" w:rsidRPr="006E5F57" w:rsidRDefault="006E5F57" w:rsidP="006E5F57">
      <w:pPr>
        <w:shd w:val="clear" w:color="auto" w:fill="FFFFFF"/>
        <w:spacing w:line="240" w:lineRule="auto"/>
        <w:jc w:val="center"/>
        <w:rPr>
          <w:rFonts w:ascii="Helvetica" w:eastAsia="Times New Roman" w:hAnsi="Helvetica" w:cs="Helvetica"/>
          <w:color w:val="000000"/>
          <w:sz w:val="24"/>
          <w:szCs w:val="24"/>
        </w:rPr>
      </w:pPr>
      <w:proofErr w:type="gramStart"/>
      <w:r w:rsidRPr="006E5F57">
        <w:rPr>
          <w:rFonts w:ascii="MathJax_Main" w:eastAsia="Times New Roman" w:hAnsi="MathJax_Main" w:cs="Helvetica"/>
          <w:color w:val="000000"/>
          <w:sz w:val="29"/>
          <w:szCs w:val="29"/>
          <w:bdr w:val="none" w:sz="0" w:space="0" w:color="auto" w:frame="1"/>
        </w:rPr>
        <w:t>learning</w:t>
      </w:r>
      <w:proofErr w:type="gramEnd"/>
      <w:r w:rsidRPr="006E5F57">
        <w:rPr>
          <w:rFonts w:ascii="MathJax_Main" w:eastAsia="Times New Roman" w:hAnsi="MathJax_Main" w:cs="Helvetica"/>
          <w:color w:val="000000"/>
          <w:sz w:val="29"/>
          <w:szCs w:val="29"/>
          <w:bdr w:val="none" w:sz="0" w:space="0" w:color="auto" w:frame="1"/>
        </w:rPr>
        <w:t xml:space="preserve"> rate=learning </w:t>
      </w:r>
      <w:proofErr w:type="spellStart"/>
      <w:r w:rsidRPr="006E5F57">
        <w:rPr>
          <w:rFonts w:ascii="MathJax_Main" w:eastAsia="Times New Roman" w:hAnsi="MathJax_Main" w:cs="Helvetica"/>
          <w:color w:val="000000"/>
          <w:sz w:val="29"/>
          <w:szCs w:val="29"/>
          <w:bdr w:val="none" w:sz="0" w:space="0" w:color="auto" w:frame="1"/>
        </w:rPr>
        <w:t>rate</w:t>
      </w:r>
      <w:r w:rsidRPr="006E5F57">
        <w:rPr>
          <w:rFonts w:ascii="Cambria Math" w:eastAsia="Times New Roman" w:hAnsi="Cambria Math" w:cs="Cambria Math"/>
          <w:color w:val="000000"/>
          <w:sz w:val="29"/>
          <w:szCs w:val="29"/>
          <w:bdr w:val="none" w:sz="0" w:space="0" w:color="auto" w:frame="1"/>
        </w:rPr>
        <w:t>⋅</w:t>
      </w:r>
      <w:r w:rsidRPr="006E5F57">
        <w:rPr>
          <w:rFonts w:ascii="MathJax_Main" w:eastAsia="Times New Roman" w:hAnsi="MathJax_Main" w:cs="Helvetica"/>
          <w:color w:val="000000"/>
          <w:sz w:val="29"/>
          <w:szCs w:val="29"/>
          <w:bdr w:val="none" w:sz="0" w:space="0" w:color="auto" w:frame="1"/>
        </w:rPr>
        <w:t>decay</w:t>
      </w:r>
      <w:proofErr w:type="spellEnd"/>
      <w:r w:rsidRPr="006E5F57">
        <w:rPr>
          <w:rFonts w:ascii="MathJax_Main" w:eastAsia="Times New Roman" w:hAnsi="MathJax_Main" w:cs="Helvetica"/>
          <w:color w:val="000000"/>
          <w:sz w:val="29"/>
          <w:szCs w:val="29"/>
          <w:bdr w:val="none" w:sz="0" w:space="0" w:color="auto" w:frame="1"/>
        </w:rPr>
        <w:t xml:space="preserve"> </w:t>
      </w:r>
      <w:proofErr w:type="spellStart"/>
      <w:r w:rsidRPr="006E5F57">
        <w:rPr>
          <w:rFonts w:ascii="MathJax_Main" w:eastAsia="Times New Roman" w:hAnsi="MathJax_Main" w:cs="Helvetica"/>
          <w:color w:val="000000"/>
          <w:sz w:val="29"/>
          <w:szCs w:val="29"/>
          <w:bdr w:val="none" w:sz="0" w:space="0" w:color="auto" w:frame="1"/>
        </w:rPr>
        <w:t>factor</w:t>
      </w:r>
      <w:r w:rsidRPr="006E5F57">
        <w:rPr>
          <w:rFonts w:ascii="Helvetica" w:eastAsia="Times New Roman" w:hAnsi="Helvetica" w:cs="Helvetica"/>
          <w:color w:val="000000"/>
          <w:sz w:val="24"/>
          <w:szCs w:val="24"/>
          <w:bdr w:val="none" w:sz="0" w:space="0" w:color="auto" w:frame="1"/>
        </w:rPr>
        <w:t>learning</w:t>
      </w:r>
      <w:proofErr w:type="spellEnd"/>
      <w:r w:rsidRPr="006E5F57">
        <w:rPr>
          <w:rFonts w:ascii="Helvetica" w:eastAsia="Times New Roman" w:hAnsi="Helvetica" w:cs="Helvetica"/>
          <w:color w:val="000000"/>
          <w:sz w:val="24"/>
          <w:szCs w:val="24"/>
          <w:bdr w:val="none" w:sz="0" w:space="0" w:color="auto" w:frame="1"/>
        </w:rPr>
        <w:t xml:space="preserve"> rate=learning </w:t>
      </w:r>
      <w:proofErr w:type="spellStart"/>
      <w:r w:rsidRPr="006E5F57">
        <w:rPr>
          <w:rFonts w:ascii="Helvetica" w:eastAsia="Times New Roman" w:hAnsi="Helvetica" w:cs="Helvetica"/>
          <w:color w:val="000000"/>
          <w:sz w:val="24"/>
          <w:szCs w:val="24"/>
          <w:bdr w:val="none" w:sz="0" w:space="0" w:color="auto" w:frame="1"/>
        </w:rPr>
        <w:t>rate</w:t>
      </w:r>
      <w:r w:rsidRPr="006E5F57">
        <w:rPr>
          <w:rFonts w:ascii="Cambria Math" w:eastAsia="Times New Roman" w:hAnsi="Cambria Math" w:cs="Cambria Math"/>
          <w:color w:val="000000"/>
          <w:sz w:val="24"/>
          <w:szCs w:val="24"/>
          <w:bdr w:val="none" w:sz="0" w:space="0" w:color="auto" w:frame="1"/>
        </w:rPr>
        <w:t>⋅</w:t>
      </w:r>
      <w:r w:rsidRPr="006E5F57">
        <w:rPr>
          <w:rFonts w:ascii="Helvetica" w:eastAsia="Times New Roman" w:hAnsi="Helvetica" w:cs="Helvetica"/>
          <w:color w:val="000000"/>
          <w:sz w:val="24"/>
          <w:szCs w:val="24"/>
          <w:bdr w:val="none" w:sz="0" w:space="0" w:color="auto" w:frame="1"/>
        </w:rPr>
        <w:t>decay</w:t>
      </w:r>
      <w:proofErr w:type="spellEnd"/>
      <w:r w:rsidRPr="006E5F57">
        <w:rPr>
          <w:rFonts w:ascii="Helvetica" w:eastAsia="Times New Roman" w:hAnsi="Helvetica" w:cs="Helvetica"/>
          <w:color w:val="000000"/>
          <w:sz w:val="24"/>
          <w:szCs w:val="24"/>
          <w:bdr w:val="none" w:sz="0" w:space="0" w:color="auto" w:frame="1"/>
        </w:rPr>
        <w:t xml:space="preserve"> factor</w:t>
      </w:r>
    </w:p>
    <w:p w:rsidR="006E5F57" w:rsidRPr="006E5F57" w:rsidRDefault="006E5F57" w:rsidP="006E5F57">
      <w:pPr>
        <w:shd w:val="clear" w:color="auto" w:fill="FFFFFF"/>
        <w:spacing w:before="300" w:after="300" w:line="240" w:lineRule="auto"/>
        <w:rPr>
          <w:rFonts w:ascii="Helvetica" w:eastAsia="Times New Roman" w:hAnsi="Helvetica" w:cs="Helvetica"/>
          <w:color w:val="000000"/>
          <w:sz w:val="24"/>
          <w:szCs w:val="24"/>
        </w:rPr>
      </w:pPr>
      <w:proofErr w:type="gramStart"/>
      <w:r w:rsidRPr="006E5F57">
        <w:rPr>
          <w:rFonts w:ascii="Helvetica" w:eastAsia="Times New Roman" w:hAnsi="Helvetica" w:cs="Helvetica"/>
          <w:color w:val="000000"/>
          <w:sz w:val="24"/>
          <w:szCs w:val="24"/>
        </w:rPr>
        <w:t>which</w:t>
      </w:r>
      <w:proofErr w:type="gramEnd"/>
      <w:r w:rsidRPr="006E5F57">
        <w:rPr>
          <w:rFonts w:ascii="Helvetica" w:eastAsia="Times New Roman" w:hAnsi="Helvetica" w:cs="Helvetica"/>
          <w:color w:val="000000"/>
          <w:sz w:val="24"/>
          <w:szCs w:val="24"/>
        </w:rPr>
        <w:t xml:space="preserve"> decay factor is another </w:t>
      </w:r>
      <w:proofErr w:type="spellStart"/>
      <w:r w:rsidRPr="006E5F57">
        <w:rPr>
          <w:rFonts w:ascii="Helvetica" w:eastAsia="Times New Roman" w:hAnsi="Helvetica" w:cs="Helvetica"/>
          <w:color w:val="000000"/>
          <w:sz w:val="24"/>
          <w:szCs w:val="24"/>
        </w:rPr>
        <w:t>hyperparameter</w:t>
      </w:r>
      <w:proofErr w:type="spellEnd"/>
      <w:r w:rsidRPr="006E5F57">
        <w:rPr>
          <w:rFonts w:ascii="Helvetica" w:eastAsia="Times New Roman" w:hAnsi="Helvetica" w:cs="Helvetica"/>
          <w:color w:val="000000"/>
          <w:sz w:val="24"/>
          <w:szCs w:val="24"/>
        </w:rPr>
        <w:t xml:space="preserve"> say 0.95.</w:t>
      </w:r>
    </w:p>
    <w:p w:rsidR="006E5F57" w:rsidRPr="006E5F57" w:rsidRDefault="006E5F57" w:rsidP="006E5F57">
      <w:pPr>
        <w:shd w:val="clear" w:color="auto" w:fill="FFFFFF"/>
        <w:spacing w:before="600" w:after="300" w:line="240" w:lineRule="auto"/>
        <w:outlineLvl w:val="3"/>
        <w:rPr>
          <w:rFonts w:ascii="Helvetica" w:eastAsia="Times New Roman" w:hAnsi="Helvetica" w:cs="Helvetica"/>
          <w:color w:val="000000"/>
          <w:spacing w:val="-15"/>
          <w:sz w:val="30"/>
          <w:szCs w:val="30"/>
        </w:rPr>
      </w:pPr>
      <w:r w:rsidRPr="006E5F57">
        <w:rPr>
          <w:rFonts w:ascii="Helvetica" w:eastAsia="Times New Roman" w:hAnsi="Helvetica" w:cs="Helvetica"/>
          <w:color w:val="000000"/>
          <w:spacing w:val="-15"/>
          <w:sz w:val="30"/>
          <w:szCs w:val="30"/>
        </w:rPr>
        <w:t>Momentum update</w:t>
      </w:r>
    </w:p>
    <w:p w:rsidR="006E5F57" w:rsidRPr="006E5F57" w:rsidRDefault="006E5F57" w:rsidP="006E5F57">
      <w:pPr>
        <w:shd w:val="clear" w:color="auto" w:fill="FFFFFF"/>
        <w:spacing w:after="0" w:line="240" w:lineRule="auto"/>
        <w:rPr>
          <w:rFonts w:ascii="Helvetica" w:eastAsia="Times New Roman" w:hAnsi="Helvetica" w:cs="Helvetica"/>
          <w:color w:val="000000"/>
          <w:sz w:val="24"/>
          <w:szCs w:val="24"/>
        </w:rPr>
      </w:pPr>
      <w:r w:rsidRPr="006E5F57">
        <w:rPr>
          <w:rFonts w:ascii="Helvetica" w:eastAsia="Times New Roman" w:hAnsi="Helvetica" w:cs="Helvetica"/>
          <w:color w:val="000000"/>
          <w:sz w:val="24"/>
          <w:szCs w:val="24"/>
        </w:rPr>
        <w:t>We mention</w:t>
      </w:r>
      <w:ins w:id="323" w:author="Renee Redding" w:date="2017-04-11T23:11:00Z">
        <w:r w:rsidR="003C7B0F">
          <w:rPr>
            <w:rFonts w:ascii="Helvetica" w:eastAsia="Times New Roman" w:hAnsi="Helvetica" w:cs="Helvetica"/>
            <w:color w:val="000000"/>
            <w:sz w:val="24"/>
            <w:szCs w:val="24"/>
          </w:rPr>
          <w:t>ed that</w:t>
        </w:r>
      </w:ins>
      <w:r w:rsidRPr="006E5F57">
        <w:rPr>
          <w:rFonts w:ascii="Helvetica" w:eastAsia="Times New Roman" w:hAnsi="Helvetica" w:cs="Helvetica"/>
          <w:color w:val="000000"/>
          <w:sz w:val="24"/>
          <w:szCs w:val="24"/>
        </w:rPr>
        <w:t xml:space="preserve"> gradient descent is like dropping a ball in a bowl. </w:t>
      </w:r>
      <w:proofErr w:type="gramStart"/>
      <w:r w:rsidRPr="006E5F57">
        <w:rPr>
          <w:rFonts w:ascii="Helvetica" w:eastAsia="Times New Roman" w:hAnsi="Helvetica" w:cs="Helvetica"/>
          <w:color w:val="000000"/>
          <w:sz w:val="24"/>
          <w:szCs w:val="24"/>
        </w:rPr>
        <w:t>But</w:t>
      </w:r>
      <w:proofErr w:type="gramEnd"/>
      <w:ins w:id="324" w:author="Renee Redding" w:date="2017-04-11T23:11:00Z">
        <w:r w:rsidR="003C7B0F">
          <w:rPr>
            <w:rFonts w:ascii="Helvetica" w:eastAsia="Times New Roman" w:hAnsi="Helvetica" w:cs="Helvetica"/>
            <w:color w:val="000000"/>
            <w:sz w:val="24"/>
            <w:szCs w:val="24"/>
          </w:rPr>
          <w:t>,</w:t>
        </w:r>
      </w:ins>
      <w:r w:rsidRPr="006E5F57">
        <w:rPr>
          <w:rFonts w:ascii="Helvetica" w:eastAsia="Times New Roman" w:hAnsi="Helvetica" w:cs="Helvetica"/>
          <w:color w:val="000000"/>
          <w:sz w:val="24"/>
          <w:szCs w:val="24"/>
        </w:rPr>
        <w:t xml:space="preserve"> our gradient descent adjusts the parameters by the gradient of the current location of </w:t>
      </w:r>
      <w:r w:rsidRPr="006E5F57">
        <w:rPr>
          <w:rFonts w:ascii="MathJax_Math-italic" w:eastAsia="Times New Roman" w:hAnsi="MathJax_Math-italic" w:cs="Helvetica"/>
          <w:color w:val="000000"/>
          <w:sz w:val="29"/>
          <w:szCs w:val="29"/>
          <w:bdr w:val="none" w:sz="0" w:space="0" w:color="auto" w:frame="1"/>
        </w:rPr>
        <w:t>W</w:t>
      </w:r>
      <w:r w:rsidRPr="006E5F57">
        <w:rPr>
          <w:rFonts w:ascii="Helvetica" w:eastAsia="Times New Roman" w:hAnsi="Helvetica" w:cs="Helvetica"/>
          <w:color w:val="000000"/>
          <w:sz w:val="24"/>
          <w:szCs w:val="24"/>
          <w:bdr w:val="none" w:sz="0" w:space="0" w:color="auto" w:frame="1"/>
        </w:rPr>
        <w:t>W</w:t>
      </w:r>
      <w:r w:rsidRPr="006E5F57">
        <w:rPr>
          <w:rFonts w:ascii="Helvetica" w:eastAsia="Times New Roman" w:hAnsi="Helvetica" w:cs="Helvetica"/>
          <w:color w:val="000000"/>
          <w:sz w:val="24"/>
          <w:szCs w:val="24"/>
        </w:rPr>
        <w:t xml:space="preserve"> only. In the physical world, the movement of the ball </w:t>
      </w:r>
      <w:ins w:id="325" w:author="Renee Redding" w:date="2017-04-11T23:12:00Z">
        <w:r w:rsidR="003C7B0F">
          <w:rPr>
            <w:rFonts w:ascii="Helvetica" w:eastAsia="Times New Roman" w:hAnsi="Helvetica" w:cs="Helvetica"/>
            <w:color w:val="000000"/>
            <w:sz w:val="24"/>
            <w:szCs w:val="24"/>
          </w:rPr>
          <w:t xml:space="preserve">not only </w:t>
        </w:r>
      </w:ins>
      <w:r w:rsidRPr="006E5F57">
        <w:rPr>
          <w:rFonts w:ascii="Helvetica" w:eastAsia="Times New Roman" w:hAnsi="Helvetica" w:cs="Helvetica"/>
          <w:color w:val="000000"/>
          <w:sz w:val="24"/>
          <w:szCs w:val="24"/>
        </w:rPr>
        <w:t>depends on the location</w:t>
      </w:r>
      <w:ins w:id="326" w:author="Renee Redding" w:date="2017-04-11T23:12:00Z">
        <w:r w:rsidR="003C7B0F">
          <w:rPr>
            <w:rFonts w:ascii="Helvetica" w:eastAsia="Times New Roman" w:hAnsi="Helvetica" w:cs="Helvetica"/>
            <w:color w:val="000000"/>
            <w:sz w:val="24"/>
            <w:szCs w:val="24"/>
          </w:rPr>
          <w:t>,</w:t>
        </w:r>
      </w:ins>
      <w:r w:rsidRPr="006E5F57">
        <w:rPr>
          <w:rFonts w:ascii="Helvetica" w:eastAsia="Times New Roman" w:hAnsi="Helvetica" w:cs="Helvetica"/>
          <w:color w:val="000000"/>
          <w:sz w:val="24"/>
          <w:szCs w:val="24"/>
        </w:rPr>
        <w:t xml:space="preserve"> but also the velocity of the ball. We could adjust </w:t>
      </w:r>
      <w:r w:rsidRPr="006E5F57">
        <w:rPr>
          <w:rFonts w:ascii="MathJax_Math-italic" w:eastAsia="Times New Roman" w:hAnsi="MathJax_Math-italic" w:cs="Helvetica"/>
          <w:color w:val="000000"/>
          <w:sz w:val="29"/>
          <w:szCs w:val="29"/>
          <w:bdr w:val="none" w:sz="0" w:space="0" w:color="auto" w:frame="1"/>
        </w:rPr>
        <w:t>W</w:t>
      </w:r>
      <w:r w:rsidRPr="006E5F57">
        <w:rPr>
          <w:rFonts w:ascii="Helvetica" w:eastAsia="Times New Roman" w:hAnsi="Helvetica" w:cs="Helvetica"/>
          <w:color w:val="000000"/>
          <w:sz w:val="24"/>
          <w:szCs w:val="24"/>
          <w:bdr w:val="none" w:sz="0" w:space="0" w:color="auto" w:frame="1"/>
        </w:rPr>
        <w:t>W</w:t>
      </w:r>
      <w:r w:rsidRPr="006E5F57">
        <w:rPr>
          <w:rFonts w:ascii="Helvetica" w:eastAsia="Times New Roman" w:hAnsi="Helvetica" w:cs="Helvetica"/>
          <w:color w:val="000000"/>
          <w:sz w:val="24"/>
          <w:szCs w:val="24"/>
        </w:rPr>
        <w:t> by the gradient and its history rather than throw all the information away. If we recall the stochastic gradient descent, it follows a zip zap pattern rather than a smooth curve. With this histor</w:t>
      </w:r>
      <w:ins w:id="327" w:author="Renee Redding" w:date="2017-04-11T23:12:00Z">
        <w:r w:rsidR="003C7B0F">
          <w:rPr>
            <w:rFonts w:ascii="Helvetica" w:eastAsia="Times New Roman" w:hAnsi="Helvetica" w:cs="Helvetica"/>
            <w:color w:val="000000"/>
            <w:sz w:val="24"/>
            <w:szCs w:val="24"/>
          </w:rPr>
          <w:t>ical</w:t>
        </w:r>
      </w:ins>
      <w:del w:id="328" w:author="Renee Redding" w:date="2017-04-11T23:12:00Z">
        <w:r w:rsidRPr="006E5F57" w:rsidDel="003C7B0F">
          <w:rPr>
            <w:rFonts w:ascii="Helvetica" w:eastAsia="Times New Roman" w:hAnsi="Helvetica" w:cs="Helvetica"/>
            <w:color w:val="000000"/>
            <w:sz w:val="24"/>
            <w:szCs w:val="24"/>
          </w:rPr>
          <w:delText>y</w:delText>
        </w:r>
      </w:del>
      <w:r w:rsidRPr="006E5F57">
        <w:rPr>
          <w:rFonts w:ascii="Helvetica" w:eastAsia="Times New Roman" w:hAnsi="Helvetica" w:cs="Helvetica"/>
          <w:color w:val="000000"/>
          <w:sz w:val="24"/>
          <w:szCs w:val="24"/>
        </w:rPr>
        <w:t xml:space="preserve"> information, we can make stochastic gradient or mini-batch gradient to behave more smoothly.</w:t>
      </w:r>
    </w:p>
    <w:p w:rsidR="006E5F57" w:rsidRPr="006E5F57" w:rsidRDefault="006E5F57" w:rsidP="006E5F57">
      <w:pPr>
        <w:shd w:val="clear" w:color="auto" w:fill="FFFFFF"/>
        <w:spacing w:after="0" w:line="240" w:lineRule="auto"/>
        <w:rPr>
          <w:rFonts w:ascii="Helvetica" w:eastAsia="Times New Roman" w:hAnsi="Helvetica" w:cs="Helvetica"/>
          <w:color w:val="000000"/>
          <w:sz w:val="24"/>
          <w:szCs w:val="24"/>
        </w:rPr>
      </w:pPr>
      <w:r w:rsidRPr="006E5F57">
        <w:rPr>
          <w:rFonts w:ascii="Helvetica" w:eastAsia="Times New Roman" w:hAnsi="Helvetica" w:cs="Helvetica"/>
          <w:color w:val="000000"/>
          <w:sz w:val="24"/>
          <w:szCs w:val="24"/>
        </w:rPr>
        <w:t>Here we introduce a variable </w:t>
      </w:r>
      <w:proofErr w:type="spellStart"/>
      <w:r w:rsidRPr="006E5F57">
        <w:rPr>
          <w:rFonts w:ascii="MathJax_Math-italic" w:eastAsia="Times New Roman" w:hAnsi="MathJax_Math-italic" w:cs="Helvetica"/>
          <w:color w:val="000000"/>
          <w:sz w:val="29"/>
          <w:szCs w:val="29"/>
          <w:bdr w:val="none" w:sz="0" w:space="0" w:color="auto" w:frame="1"/>
        </w:rPr>
        <w:t>v</w:t>
      </w:r>
      <w:r w:rsidRPr="006E5F57">
        <w:rPr>
          <w:rFonts w:ascii="Helvetica" w:eastAsia="Times New Roman" w:hAnsi="Helvetica" w:cs="Helvetica"/>
          <w:color w:val="000000"/>
          <w:sz w:val="24"/>
          <w:szCs w:val="24"/>
          <w:bdr w:val="none" w:sz="0" w:space="0" w:color="auto" w:frame="1"/>
        </w:rPr>
        <w:t>v</w:t>
      </w:r>
      <w:proofErr w:type="spellEnd"/>
      <w:ins w:id="329" w:author="Renee Redding" w:date="2017-04-11T23:12:00Z">
        <w:r w:rsidR="003C7B0F">
          <w:rPr>
            <w:rFonts w:ascii="Helvetica" w:eastAsia="Times New Roman" w:hAnsi="Helvetica" w:cs="Helvetica"/>
            <w:color w:val="000000"/>
            <w:sz w:val="24"/>
            <w:szCs w:val="24"/>
            <w:bdr w:val="none" w:sz="0" w:space="0" w:color="auto" w:frame="1"/>
          </w:rPr>
          <w:t>,</w:t>
        </w:r>
      </w:ins>
      <w:r w:rsidRPr="006E5F57">
        <w:rPr>
          <w:rFonts w:ascii="Helvetica" w:eastAsia="Times New Roman" w:hAnsi="Helvetica" w:cs="Helvetica"/>
          <w:color w:val="000000"/>
          <w:sz w:val="24"/>
          <w:szCs w:val="24"/>
        </w:rPr>
        <w:t xml:space="preserve"> which behaves like the velocity (momentum) in the physical word. </w:t>
      </w:r>
      <w:proofErr w:type="gramStart"/>
      <w:r w:rsidRPr="006E5F57">
        <w:rPr>
          <w:rFonts w:ascii="Helvetica" w:eastAsia="Times New Roman" w:hAnsi="Helvetica" w:cs="Helvetica"/>
          <w:color w:val="000000"/>
          <w:sz w:val="24"/>
          <w:szCs w:val="24"/>
        </w:rPr>
        <w:t>In each iteration</w:t>
      </w:r>
      <w:proofErr w:type="gramEnd"/>
      <w:r w:rsidRPr="006E5F57">
        <w:rPr>
          <w:rFonts w:ascii="Helvetica" w:eastAsia="Times New Roman" w:hAnsi="Helvetica" w:cs="Helvetica"/>
          <w:color w:val="000000"/>
          <w:sz w:val="24"/>
          <w:szCs w:val="24"/>
        </w:rPr>
        <w:t>, we update </w:t>
      </w:r>
      <w:proofErr w:type="spellStart"/>
      <w:r w:rsidRPr="006E5F57">
        <w:rPr>
          <w:rFonts w:ascii="MathJax_Math-italic" w:eastAsia="Times New Roman" w:hAnsi="MathJax_Math-italic" w:cs="Helvetica"/>
          <w:color w:val="000000"/>
          <w:sz w:val="29"/>
          <w:szCs w:val="29"/>
          <w:bdr w:val="none" w:sz="0" w:space="0" w:color="auto" w:frame="1"/>
        </w:rPr>
        <w:t>v</w:t>
      </w:r>
      <w:r w:rsidRPr="006E5F57">
        <w:rPr>
          <w:rFonts w:ascii="Helvetica" w:eastAsia="Times New Roman" w:hAnsi="Helvetica" w:cs="Helvetica"/>
          <w:color w:val="000000"/>
          <w:sz w:val="24"/>
          <w:szCs w:val="24"/>
          <w:bdr w:val="none" w:sz="0" w:space="0" w:color="auto" w:frame="1"/>
        </w:rPr>
        <w:t>v</w:t>
      </w:r>
      <w:proofErr w:type="spellEnd"/>
      <w:r w:rsidRPr="006E5F57">
        <w:rPr>
          <w:rFonts w:ascii="Helvetica" w:eastAsia="Times New Roman" w:hAnsi="Helvetica" w:cs="Helvetica"/>
          <w:color w:val="000000"/>
          <w:sz w:val="24"/>
          <w:szCs w:val="24"/>
        </w:rPr>
        <w:t> by keeping a portion of v minus the change caused by the gradient at that location. </w:t>
      </w:r>
      <w:proofErr w:type="spellStart"/>
      <w:proofErr w:type="gramStart"/>
      <w:r w:rsidRPr="006E5F57">
        <w:rPr>
          <w:rFonts w:ascii="MathJax_Math-italic" w:eastAsia="Times New Roman" w:hAnsi="MathJax_Math-italic" w:cs="Helvetica"/>
          <w:color w:val="000000"/>
          <w:sz w:val="29"/>
          <w:szCs w:val="29"/>
          <w:bdr w:val="none" w:sz="0" w:space="0" w:color="auto" w:frame="1"/>
        </w:rPr>
        <w:t>mu</w:t>
      </w:r>
      <w:r w:rsidRPr="006E5F57">
        <w:rPr>
          <w:rFonts w:ascii="Helvetica" w:eastAsia="Times New Roman" w:hAnsi="Helvetica" w:cs="Helvetica"/>
          <w:color w:val="000000"/>
          <w:sz w:val="24"/>
          <w:szCs w:val="24"/>
          <w:bdr w:val="none" w:sz="0" w:space="0" w:color="auto" w:frame="1"/>
        </w:rPr>
        <w:t>mu</w:t>
      </w:r>
      <w:r w:rsidRPr="006E5F57">
        <w:rPr>
          <w:rFonts w:ascii="Helvetica" w:eastAsia="Times New Roman" w:hAnsi="Helvetica" w:cs="Helvetica"/>
          <w:color w:val="000000"/>
          <w:sz w:val="24"/>
          <w:szCs w:val="24"/>
        </w:rPr>
        <w:t>controls</w:t>
      </w:r>
      <w:proofErr w:type="spellEnd"/>
      <w:proofErr w:type="gramEnd"/>
      <w:r w:rsidRPr="006E5F57">
        <w:rPr>
          <w:rFonts w:ascii="Helvetica" w:eastAsia="Times New Roman" w:hAnsi="Helvetica" w:cs="Helvetica"/>
          <w:color w:val="000000"/>
          <w:sz w:val="24"/>
          <w:szCs w:val="24"/>
        </w:rPr>
        <w:t xml:space="preserve"> how much history information to keep, and this will be another </w:t>
      </w:r>
      <w:proofErr w:type="spellStart"/>
      <w:r w:rsidRPr="006E5F57">
        <w:rPr>
          <w:rFonts w:ascii="Helvetica" w:eastAsia="Times New Roman" w:hAnsi="Helvetica" w:cs="Helvetica"/>
          <w:color w:val="000000"/>
          <w:sz w:val="24"/>
          <w:szCs w:val="24"/>
        </w:rPr>
        <w:t>hyperparameter</w:t>
      </w:r>
      <w:proofErr w:type="spellEnd"/>
      <w:r w:rsidRPr="006E5F57">
        <w:rPr>
          <w:rFonts w:ascii="Helvetica" w:eastAsia="Times New Roman" w:hAnsi="Helvetica" w:cs="Helvetica"/>
          <w:color w:val="000000"/>
          <w:sz w:val="24"/>
          <w:szCs w:val="24"/>
        </w:rPr>
        <w:t>. Researchers may describe </w:t>
      </w:r>
      <w:proofErr w:type="spellStart"/>
      <w:r w:rsidRPr="006E5F57">
        <w:rPr>
          <w:rFonts w:ascii="Helvetica" w:eastAsia="Times New Roman" w:hAnsi="Helvetica" w:cs="Helvetica"/>
          <w:color w:val="000000"/>
          <w:bdr w:val="single" w:sz="6" w:space="1" w:color="auto" w:frame="1"/>
        </w:rPr>
        <w:t>mu_</w:t>
      </w:r>
      <w:r w:rsidRPr="006E5F57">
        <w:rPr>
          <w:rFonts w:ascii="Helvetica" w:eastAsia="Times New Roman" w:hAnsi="Helvetica" w:cs="Helvetica"/>
          <w:color w:val="000000"/>
          <w:sz w:val="24"/>
          <w:szCs w:val="24"/>
          <w:bdr w:val="none" w:sz="0" w:space="0" w:color="auto" w:frame="1"/>
        </w:rPr>
        <w:t>mu</w:t>
      </w:r>
      <w:proofErr w:type="spellEnd"/>
      <w:r w:rsidRPr="006E5F57">
        <w:rPr>
          <w:rFonts w:ascii="Helvetica" w:eastAsia="Times New Roman" w:hAnsi="Helvetica" w:cs="Helvetica"/>
          <w:color w:val="000000"/>
          <w:sz w:val="24"/>
          <w:szCs w:val="24"/>
          <w:bdr w:val="none" w:sz="0" w:space="0" w:color="auto" w:frame="1"/>
        </w:rPr>
        <w:t>_</w:t>
      </w:r>
      <w:r w:rsidRPr="006E5F57">
        <w:rPr>
          <w:rFonts w:ascii="Helvetica" w:eastAsia="Times New Roman" w:hAnsi="Helvetica" w:cs="Helvetica"/>
          <w:color w:val="000000"/>
          <w:sz w:val="24"/>
          <w:szCs w:val="24"/>
        </w:rPr>
        <w:t xml:space="preserve"> as a fraction. If you recall the parameter oscillation problem before, this actually becomes a damper to stop the oscillations. Momentum based gradient descent often </w:t>
      </w:r>
      <w:del w:id="330" w:author="Renee Redding" w:date="2017-04-11T23:13:00Z">
        <w:r w:rsidRPr="006E5F57" w:rsidDel="003C7B0F">
          <w:rPr>
            <w:rFonts w:ascii="Helvetica" w:eastAsia="Times New Roman" w:hAnsi="Helvetica" w:cs="Helvetica"/>
            <w:color w:val="000000"/>
            <w:sz w:val="24"/>
            <w:szCs w:val="24"/>
          </w:rPr>
          <w:delText xml:space="preserve">have </w:delText>
        </w:r>
      </w:del>
      <w:ins w:id="331" w:author="Renee Redding" w:date="2017-04-11T23:13:00Z">
        <w:r w:rsidR="003C7B0F">
          <w:rPr>
            <w:rFonts w:ascii="Helvetica" w:eastAsia="Times New Roman" w:hAnsi="Helvetica" w:cs="Helvetica"/>
            <w:color w:val="000000"/>
            <w:sz w:val="24"/>
            <w:szCs w:val="24"/>
          </w:rPr>
          <w:t>has</w:t>
        </w:r>
        <w:r w:rsidR="003C7B0F" w:rsidRPr="006E5F57">
          <w:rPr>
            <w:rFonts w:ascii="Helvetica" w:eastAsia="Times New Roman" w:hAnsi="Helvetica" w:cs="Helvetica"/>
            <w:color w:val="000000"/>
            <w:sz w:val="24"/>
            <w:szCs w:val="24"/>
          </w:rPr>
          <w:t xml:space="preserve"> </w:t>
        </w:r>
      </w:ins>
      <w:r w:rsidRPr="006E5F57">
        <w:rPr>
          <w:rFonts w:ascii="Helvetica" w:eastAsia="Times New Roman" w:hAnsi="Helvetica" w:cs="Helvetica"/>
          <w:color w:val="000000"/>
          <w:sz w:val="24"/>
          <w:szCs w:val="24"/>
        </w:rPr>
        <w:t>a smoother path and settle</w:t>
      </w:r>
      <w:ins w:id="332" w:author="Renee Redding" w:date="2017-04-11T23:13:00Z">
        <w:r w:rsidR="003C7B0F">
          <w:rPr>
            <w:rFonts w:ascii="Helvetica" w:eastAsia="Times New Roman" w:hAnsi="Helvetica" w:cs="Helvetica"/>
            <w:color w:val="000000"/>
            <w:sz w:val="24"/>
            <w:szCs w:val="24"/>
          </w:rPr>
          <w:t>s</w:t>
        </w:r>
      </w:ins>
      <w:r w:rsidRPr="006E5F57">
        <w:rPr>
          <w:rFonts w:ascii="Helvetica" w:eastAsia="Times New Roman" w:hAnsi="Helvetica" w:cs="Helvetica"/>
          <w:color w:val="000000"/>
          <w:sz w:val="24"/>
          <w:szCs w:val="24"/>
        </w:rPr>
        <w:t xml:space="preserve"> to a </w:t>
      </w:r>
      <w:del w:id="333" w:author="Renee Redding" w:date="2017-04-11T23:13:00Z">
        <w:r w:rsidRPr="006E5F57" w:rsidDel="003C7B0F">
          <w:rPr>
            <w:rFonts w:ascii="Helvetica" w:eastAsia="Times New Roman" w:hAnsi="Helvetica" w:cs="Helvetica"/>
            <w:color w:val="000000"/>
            <w:sz w:val="24"/>
            <w:szCs w:val="24"/>
          </w:rPr>
          <w:delText xml:space="preserve">minima </w:delText>
        </w:r>
      </w:del>
      <w:ins w:id="334" w:author="Renee Redding" w:date="2017-04-11T23:13:00Z">
        <w:r w:rsidR="003C7B0F">
          <w:rPr>
            <w:rFonts w:ascii="Helvetica" w:eastAsia="Times New Roman" w:hAnsi="Helvetica" w:cs="Helvetica"/>
            <w:color w:val="000000"/>
            <w:sz w:val="24"/>
            <w:szCs w:val="24"/>
          </w:rPr>
          <w:t>minimal</w:t>
        </w:r>
        <w:r w:rsidR="003C7B0F" w:rsidRPr="006E5F57">
          <w:rPr>
            <w:rFonts w:ascii="Helvetica" w:eastAsia="Times New Roman" w:hAnsi="Helvetica" w:cs="Helvetica"/>
            <w:color w:val="000000"/>
            <w:sz w:val="24"/>
            <w:szCs w:val="24"/>
          </w:rPr>
          <w:t xml:space="preserve"> </w:t>
        </w:r>
      </w:ins>
      <w:r w:rsidRPr="006E5F57">
        <w:rPr>
          <w:rFonts w:ascii="Helvetica" w:eastAsia="Times New Roman" w:hAnsi="Helvetica" w:cs="Helvetica"/>
          <w:color w:val="000000"/>
          <w:sz w:val="24"/>
          <w:szCs w:val="24"/>
        </w:rPr>
        <w:t>closer and faster.</w:t>
      </w:r>
    </w:p>
    <w:p w:rsidR="006E5F57" w:rsidRPr="006E5F57" w:rsidRDefault="006E5F57" w:rsidP="006E5F57">
      <w:pPr>
        <w:shd w:val="clear" w:color="auto" w:fill="FFFFFF"/>
        <w:spacing w:before="600" w:after="300" w:line="240" w:lineRule="auto"/>
        <w:outlineLvl w:val="3"/>
        <w:rPr>
          <w:rFonts w:ascii="Helvetica" w:eastAsia="Times New Roman" w:hAnsi="Helvetica" w:cs="Helvetica"/>
          <w:color w:val="000000"/>
          <w:spacing w:val="-15"/>
          <w:sz w:val="30"/>
          <w:szCs w:val="30"/>
        </w:rPr>
      </w:pPr>
      <w:proofErr w:type="spellStart"/>
      <w:r w:rsidRPr="006E5F57">
        <w:rPr>
          <w:rFonts w:ascii="Helvetica" w:eastAsia="Times New Roman" w:hAnsi="Helvetica" w:cs="Helvetica"/>
          <w:color w:val="000000"/>
          <w:spacing w:val="-15"/>
          <w:sz w:val="30"/>
          <w:szCs w:val="30"/>
        </w:rPr>
        <w:t>Adagrad</w:t>
      </w:r>
      <w:proofErr w:type="spellEnd"/>
    </w:p>
    <w:p w:rsidR="006E5F57" w:rsidRPr="006E5F57" w:rsidRDefault="006E5F57" w:rsidP="006E5F57">
      <w:pPr>
        <w:shd w:val="clear" w:color="auto" w:fill="FFFFFF"/>
        <w:spacing w:after="0" w:line="240" w:lineRule="auto"/>
        <w:rPr>
          <w:rFonts w:ascii="Helvetica" w:eastAsia="Times New Roman" w:hAnsi="Helvetica" w:cs="Helvetica"/>
          <w:color w:val="000000"/>
          <w:sz w:val="24"/>
          <w:szCs w:val="24"/>
        </w:rPr>
      </w:pPr>
      <w:r w:rsidRPr="006E5F57">
        <w:rPr>
          <w:rFonts w:ascii="Helvetica" w:eastAsia="Times New Roman" w:hAnsi="Helvetica" w:cs="Helvetica"/>
          <w:color w:val="000000"/>
          <w:sz w:val="24"/>
          <w:szCs w:val="24"/>
        </w:rPr>
        <w:t xml:space="preserve">If the input features </w:t>
      </w:r>
      <w:proofErr w:type="gramStart"/>
      <w:r w:rsidRPr="006E5F57">
        <w:rPr>
          <w:rFonts w:ascii="Helvetica" w:eastAsia="Times New Roman" w:hAnsi="Helvetica" w:cs="Helvetica"/>
          <w:color w:val="000000"/>
          <w:sz w:val="24"/>
          <w:szCs w:val="24"/>
        </w:rPr>
        <w:t>are not scaled</w:t>
      </w:r>
      <w:proofErr w:type="gramEnd"/>
      <w:r w:rsidRPr="006E5F57">
        <w:rPr>
          <w:rFonts w:ascii="Helvetica" w:eastAsia="Times New Roman" w:hAnsi="Helvetica" w:cs="Helvetica"/>
          <w:color w:val="000000"/>
          <w:sz w:val="24"/>
          <w:szCs w:val="24"/>
        </w:rPr>
        <w:t xml:space="preserve"> correctly, it is impossible to find the right learning rate that works for all the features. This indicates the learning rate need</w:t>
      </w:r>
      <w:ins w:id="335" w:author="Renee Redding" w:date="2017-04-11T23:13:00Z">
        <w:r w:rsidR="003C7B0F">
          <w:rPr>
            <w:rFonts w:ascii="Helvetica" w:eastAsia="Times New Roman" w:hAnsi="Helvetica" w:cs="Helvetica"/>
            <w:color w:val="000000"/>
            <w:sz w:val="24"/>
            <w:szCs w:val="24"/>
          </w:rPr>
          <w:t>ed</w:t>
        </w:r>
      </w:ins>
      <w:del w:id="336" w:author="Renee Redding" w:date="2017-04-11T23:13:00Z">
        <w:r w:rsidRPr="006E5F57" w:rsidDel="003C7B0F">
          <w:rPr>
            <w:rFonts w:ascii="Helvetica" w:eastAsia="Times New Roman" w:hAnsi="Helvetica" w:cs="Helvetica"/>
            <w:color w:val="000000"/>
            <w:sz w:val="24"/>
            <w:szCs w:val="24"/>
          </w:rPr>
          <w:delText>s</w:delText>
        </w:r>
      </w:del>
      <w:r w:rsidRPr="006E5F57">
        <w:rPr>
          <w:rFonts w:ascii="Helvetica" w:eastAsia="Times New Roman" w:hAnsi="Helvetica" w:cs="Helvetica"/>
          <w:color w:val="000000"/>
          <w:sz w:val="24"/>
          <w:szCs w:val="24"/>
        </w:rPr>
        <w:t xml:space="preserve"> to self-adapt for each tunable parameter. One way to do it is to remember how much change has made to a specific </w:t>
      </w:r>
      <w:proofErr w:type="spellStart"/>
      <w:r w:rsidRPr="006E5F57">
        <w:rPr>
          <w:rFonts w:ascii="MathJax_Math-italic" w:eastAsia="Times New Roman" w:hAnsi="MathJax_Math-italic" w:cs="Helvetica"/>
          <w:color w:val="000000"/>
          <w:sz w:val="29"/>
          <w:szCs w:val="29"/>
          <w:bdr w:val="none" w:sz="0" w:space="0" w:color="auto" w:frame="1"/>
        </w:rPr>
        <w:t>W</w:t>
      </w:r>
      <w:r w:rsidRPr="006E5F57">
        <w:rPr>
          <w:rFonts w:ascii="MathJax_Math-italic" w:eastAsia="Times New Roman" w:hAnsi="MathJax_Math-italic" w:cs="Helvetica"/>
          <w:color w:val="000000"/>
          <w:sz w:val="20"/>
          <w:szCs w:val="20"/>
          <w:bdr w:val="none" w:sz="0" w:space="0" w:color="auto" w:frame="1"/>
        </w:rPr>
        <w:t>i</w:t>
      </w:r>
      <w:r w:rsidRPr="006E5F57">
        <w:rPr>
          <w:rFonts w:ascii="Helvetica" w:eastAsia="Times New Roman" w:hAnsi="Helvetica" w:cs="Helvetica"/>
          <w:color w:val="000000"/>
          <w:sz w:val="24"/>
          <w:szCs w:val="24"/>
          <w:bdr w:val="none" w:sz="0" w:space="0" w:color="auto" w:frame="1"/>
        </w:rPr>
        <w:t>Wi</w:t>
      </w:r>
      <w:proofErr w:type="spellEnd"/>
      <w:r w:rsidRPr="006E5F57">
        <w:rPr>
          <w:rFonts w:ascii="Helvetica" w:eastAsia="Times New Roman" w:hAnsi="Helvetica" w:cs="Helvetica"/>
          <w:color w:val="000000"/>
          <w:sz w:val="24"/>
          <w:szCs w:val="24"/>
        </w:rPr>
        <w:t xml:space="preserve">. We will reduce the parameter </w:t>
      </w:r>
      <w:ins w:id="337" w:author="Renee Redding" w:date="2017-04-11T23:13:00Z">
        <w:r w:rsidR="003C7B0F">
          <w:rPr>
            <w:rFonts w:ascii="Helvetica" w:eastAsia="Times New Roman" w:hAnsi="Helvetica" w:cs="Helvetica"/>
            <w:color w:val="000000"/>
            <w:sz w:val="24"/>
            <w:szCs w:val="24"/>
          </w:rPr>
          <w:t xml:space="preserve">of </w:t>
        </w:r>
      </w:ins>
      <w:r w:rsidRPr="006E5F57">
        <w:rPr>
          <w:rFonts w:ascii="Helvetica" w:eastAsia="Times New Roman" w:hAnsi="Helvetica" w:cs="Helvetica"/>
          <w:color w:val="000000"/>
          <w:sz w:val="24"/>
          <w:szCs w:val="24"/>
        </w:rPr>
        <w:t xml:space="preserve">change if that parameter </w:t>
      </w:r>
      <w:proofErr w:type="gramStart"/>
      <w:r w:rsidRPr="006E5F57">
        <w:rPr>
          <w:rFonts w:ascii="Helvetica" w:eastAsia="Times New Roman" w:hAnsi="Helvetica" w:cs="Helvetica"/>
          <w:color w:val="000000"/>
          <w:sz w:val="24"/>
          <w:szCs w:val="24"/>
        </w:rPr>
        <w:t>has been changed</w:t>
      </w:r>
      <w:proofErr w:type="gramEnd"/>
      <w:r w:rsidRPr="006E5F57">
        <w:rPr>
          <w:rFonts w:ascii="Helvetica" w:eastAsia="Times New Roman" w:hAnsi="Helvetica" w:cs="Helvetica"/>
          <w:color w:val="000000"/>
          <w:sz w:val="24"/>
          <w:szCs w:val="24"/>
        </w:rPr>
        <w:t xml:space="preserve"> frequently. This will absolutely help the oscillation problem because it acts like a damper again. In </w:t>
      </w:r>
      <w:proofErr w:type="spellStart"/>
      <w:r w:rsidRPr="006E5F57">
        <w:rPr>
          <w:rFonts w:ascii="Helvetica" w:eastAsia="Times New Roman" w:hAnsi="Helvetica" w:cs="Helvetica"/>
          <w:color w:val="000000"/>
          <w:sz w:val="24"/>
          <w:szCs w:val="24"/>
        </w:rPr>
        <w:t>Adagrad</w:t>
      </w:r>
      <w:proofErr w:type="spellEnd"/>
      <w:r w:rsidRPr="006E5F57">
        <w:rPr>
          <w:rFonts w:ascii="Helvetica" w:eastAsia="Times New Roman" w:hAnsi="Helvetica" w:cs="Helvetica"/>
          <w:color w:val="000000"/>
          <w:sz w:val="24"/>
          <w:szCs w:val="24"/>
        </w:rPr>
        <w:t xml:space="preserve">, it </w:t>
      </w:r>
      <w:proofErr w:type="gramStart"/>
      <w:r w:rsidRPr="006E5F57">
        <w:rPr>
          <w:rFonts w:ascii="Helvetica" w:eastAsia="Times New Roman" w:hAnsi="Helvetica" w:cs="Helvetica"/>
          <w:color w:val="000000"/>
          <w:sz w:val="24"/>
          <w:szCs w:val="24"/>
        </w:rPr>
        <w:t>was done</w:t>
      </w:r>
      <w:proofErr w:type="gramEnd"/>
      <w:r w:rsidRPr="006E5F57">
        <w:rPr>
          <w:rFonts w:ascii="Helvetica" w:eastAsia="Times New Roman" w:hAnsi="Helvetica" w:cs="Helvetica"/>
          <w:color w:val="000000"/>
          <w:sz w:val="24"/>
          <w:szCs w:val="24"/>
        </w:rPr>
        <w:t xml:space="preserve"> slightly differen</w:t>
      </w:r>
      <w:ins w:id="338" w:author="Renee Redding" w:date="2017-04-11T23:14:00Z">
        <w:r w:rsidR="003C7B0F">
          <w:rPr>
            <w:rFonts w:ascii="Helvetica" w:eastAsia="Times New Roman" w:hAnsi="Helvetica" w:cs="Helvetica"/>
            <w:color w:val="000000"/>
            <w:sz w:val="24"/>
            <w:szCs w:val="24"/>
          </w:rPr>
          <w:t>t</w:t>
        </w:r>
      </w:ins>
      <w:del w:id="339" w:author="Renee Redding" w:date="2017-04-11T23:14:00Z">
        <w:r w:rsidRPr="006E5F57" w:rsidDel="003C7B0F">
          <w:rPr>
            <w:rFonts w:ascii="Helvetica" w:eastAsia="Times New Roman" w:hAnsi="Helvetica" w:cs="Helvetica"/>
            <w:color w:val="000000"/>
            <w:sz w:val="24"/>
            <w:szCs w:val="24"/>
          </w:rPr>
          <w:delText>ce</w:delText>
        </w:r>
      </w:del>
      <w:r w:rsidRPr="006E5F57">
        <w:rPr>
          <w:rFonts w:ascii="Helvetica" w:eastAsia="Times New Roman" w:hAnsi="Helvetica" w:cs="Helvetica"/>
          <w:color w:val="000000"/>
          <w:sz w:val="24"/>
          <w:szCs w:val="24"/>
        </w:rPr>
        <w:t xml:space="preserve"> by allowing the rate </w:t>
      </w:r>
      <w:ins w:id="340" w:author="Renee Redding" w:date="2017-04-11T23:14:00Z">
        <w:r w:rsidR="003C7B0F">
          <w:rPr>
            <w:rFonts w:ascii="Helvetica" w:eastAsia="Times New Roman" w:hAnsi="Helvetica" w:cs="Helvetica"/>
            <w:color w:val="000000"/>
            <w:sz w:val="24"/>
            <w:szCs w:val="24"/>
          </w:rPr>
          <w:t xml:space="preserve">of </w:t>
        </w:r>
      </w:ins>
      <w:r w:rsidRPr="006E5F57">
        <w:rPr>
          <w:rFonts w:ascii="Helvetica" w:eastAsia="Times New Roman" w:hAnsi="Helvetica" w:cs="Helvetica"/>
          <w:color w:val="000000"/>
          <w:sz w:val="24"/>
          <w:szCs w:val="24"/>
        </w:rPr>
        <w:t>change to drop inversely by the L2 norm of all the previous gradients </w:t>
      </w:r>
      <w:proofErr w:type="spellStart"/>
      <w:r w:rsidRPr="006E5F57">
        <w:rPr>
          <w:rFonts w:ascii="MathJax_Math-italic" w:eastAsia="Times New Roman" w:hAnsi="MathJax_Math-italic" w:cs="Helvetica"/>
          <w:color w:val="000000"/>
          <w:sz w:val="29"/>
          <w:szCs w:val="29"/>
          <w:bdr w:val="none" w:sz="0" w:space="0" w:color="auto" w:frame="1"/>
        </w:rPr>
        <w:t>dw</w:t>
      </w:r>
      <w:r w:rsidRPr="006E5F57">
        <w:rPr>
          <w:rFonts w:ascii="MathJax_Math-italic" w:eastAsia="Times New Roman" w:hAnsi="MathJax_Math-italic" w:cs="Helvetica"/>
          <w:color w:val="000000"/>
          <w:sz w:val="20"/>
          <w:szCs w:val="20"/>
          <w:bdr w:val="none" w:sz="0" w:space="0" w:color="auto" w:frame="1"/>
        </w:rPr>
        <w:t>i</w:t>
      </w:r>
      <w:r w:rsidRPr="006E5F57">
        <w:rPr>
          <w:rFonts w:ascii="Helvetica" w:eastAsia="Times New Roman" w:hAnsi="Helvetica" w:cs="Helvetica"/>
          <w:color w:val="000000"/>
          <w:sz w:val="24"/>
          <w:szCs w:val="24"/>
          <w:bdr w:val="none" w:sz="0" w:space="0" w:color="auto" w:frame="1"/>
        </w:rPr>
        <w:t>dwi</w:t>
      </w:r>
      <w:proofErr w:type="spellEnd"/>
      <w:r w:rsidRPr="006E5F57">
        <w:rPr>
          <w:rFonts w:ascii="Helvetica" w:eastAsia="Times New Roman" w:hAnsi="Helvetica" w:cs="Helvetica"/>
          <w:color w:val="000000"/>
          <w:sz w:val="24"/>
          <w:szCs w:val="24"/>
        </w:rPr>
        <w:t>.</w:t>
      </w:r>
    </w:p>
    <w:p w:rsidR="006E5F57" w:rsidRPr="006E5F57" w:rsidRDefault="006E5F57" w:rsidP="006E5F57">
      <w:pPr>
        <w:shd w:val="clear" w:color="auto" w:fill="FFFFFF"/>
        <w:spacing w:before="600" w:after="300" w:line="240" w:lineRule="auto"/>
        <w:outlineLvl w:val="3"/>
        <w:rPr>
          <w:rFonts w:ascii="Helvetica" w:eastAsia="Times New Roman" w:hAnsi="Helvetica" w:cs="Helvetica"/>
          <w:color w:val="000000"/>
          <w:spacing w:val="-15"/>
          <w:sz w:val="30"/>
          <w:szCs w:val="30"/>
        </w:rPr>
      </w:pPr>
      <w:proofErr w:type="spellStart"/>
      <w:r w:rsidRPr="006E5F57">
        <w:rPr>
          <w:rFonts w:ascii="Helvetica" w:eastAsia="Times New Roman" w:hAnsi="Helvetica" w:cs="Helvetica"/>
          <w:color w:val="000000"/>
          <w:spacing w:val="-15"/>
          <w:sz w:val="30"/>
          <w:szCs w:val="30"/>
        </w:rPr>
        <w:lastRenderedPageBreak/>
        <w:t>RMSprop</w:t>
      </w:r>
      <w:proofErr w:type="spellEnd"/>
    </w:p>
    <w:p w:rsidR="006E5F57" w:rsidRPr="006E5F57" w:rsidRDefault="006E5F57" w:rsidP="006E5F57">
      <w:pPr>
        <w:shd w:val="clear" w:color="auto" w:fill="FFFFFF"/>
        <w:spacing w:before="300" w:after="300" w:line="240" w:lineRule="auto"/>
        <w:rPr>
          <w:rFonts w:ascii="Helvetica" w:eastAsia="Times New Roman" w:hAnsi="Helvetica" w:cs="Helvetica"/>
          <w:color w:val="000000"/>
          <w:sz w:val="24"/>
          <w:szCs w:val="24"/>
        </w:rPr>
      </w:pPr>
      <w:proofErr w:type="spellStart"/>
      <w:r w:rsidRPr="006E5F57">
        <w:rPr>
          <w:rFonts w:ascii="Helvetica" w:eastAsia="Times New Roman" w:hAnsi="Helvetica" w:cs="Helvetica"/>
          <w:color w:val="000000"/>
          <w:sz w:val="24"/>
          <w:szCs w:val="24"/>
        </w:rPr>
        <w:t>RMSprop</w:t>
      </w:r>
      <w:proofErr w:type="spellEnd"/>
      <w:r w:rsidRPr="006E5F57">
        <w:rPr>
          <w:rFonts w:ascii="Helvetica" w:eastAsia="Times New Roman" w:hAnsi="Helvetica" w:cs="Helvetica"/>
          <w:color w:val="000000"/>
          <w:sz w:val="24"/>
          <w:szCs w:val="24"/>
        </w:rPr>
        <w:t xml:space="preserve"> uses a similar concept</w:t>
      </w:r>
      <w:del w:id="341" w:author="Renee Redding" w:date="2017-04-11T23:14:00Z">
        <w:r w:rsidRPr="006E5F57" w:rsidDel="003C7B0F">
          <w:rPr>
            <w:rFonts w:ascii="Helvetica" w:eastAsia="Times New Roman" w:hAnsi="Helvetica" w:cs="Helvetica"/>
            <w:color w:val="000000"/>
            <w:sz w:val="24"/>
            <w:szCs w:val="24"/>
          </w:rPr>
          <w:delText>s</w:delText>
        </w:r>
      </w:del>
      <w:r w:rsidRPr="006E5F57">
        <w:rPr>
          <w:rFonts w:ascii="Helvetica" w:eastAsia="Times New Roman" w:hAnsi="Helvetica" w:cs="Helvetica"/>
          <w:color w:val="000000"/>
          <w:sz w:val="24"/>
          <w:szCs w:val="24"/>
        </w:rPr>
        <w:t xml:space="preserve"> with the following formula and the </w:t>
      </w:r>
      <w:proofErr w:type="spellStart"/>
      <w:r w:rsidRPr="006E5F57">
        <w:rPr>
          <w:rFonts w:ascii="Helvetica" w:eastAsia="Times New Roman" w:hAnsi="Helvetica" w:cs="Helvetica"/>
          <w:color w:val="000000"/>
          <w:sz w:val="24"/>
          <w:szCs w:val="24"/>
        </w:rPr>
        <w:t>hyperparameter</w:t>
      </w:r>
      <w:proofErr w:type="spellEnd"/>
      <w:r w:rsidRPr="006E5F57">
        <w:rPr>
          <w:rFonts w:ascii="Helvetica" w:eastAsia="Times New Roman" w:hAnsi="Helvetica" w:cs="Helvetica"/>
          <w:color w:val="000000"/>
          <w:sz w:val="24"/>
          <w:szCs w:val="24"/>
        </w:rPr>
        <w:t xml:space="preserve"> </w:t>
      </w:r>
      <w:proofErr w:type="spellStart"/>
      <w:r w:rsidRPr="006E5F57">
        <w:rPr>
          <w:rFonts w:ascii="Helvetica" w:eastAsia="Times New Roman" w:hAnsi="Helvetica" w:cs="Helvetica"/>
          <w:color w:val="000000"/>
          <w:sz w:val="24"/>
          <w:szCs w:val="24"/>
        </w:rPr>
        <w:t>decay_rate</w:t>
      </w:r>
      <w:proofErr w:type="spellEnd"/>
      <w:r w:rsidRPr="006E5F57">
        <w:rPr>
          <w:rFonts w:ascii="Helvetica" w:eastAsia="Times New Roman" w:hAnsi="Helvetica" w:cs="Helvetica"/>
          <w:color w:val="000000"/>
          <w:sz w:val="24"/>
          <w:szCs w:val="24"/>
        </w:rPr>
        <w:t xml:space="preserve"> to control how much previous histories yo</w:t>
      </w:r>
      <w:ins w:id="342" w:author="Renee Redding" w:date="2017-04-11T23:14:00Z">
        <w:r w:rsidR="002816DE">
          <w:rPr>
            <w:rFonts w:ascii="Helvetica" w:eastAsia="Times New Roman" w:hAnsi="Helvetica" w:cs="Helvetica"/>
            <w:color w:val="000000"/>
            <w:sz w:val="24"/>
            <w:szCs w:val="24"/>
          </w:rPr>
          <w:t>u</w:t>
        </w:r>
      </w:ins>
      <w:r w:rsidRPr="006E5F57">
        <w:rPr>
          <w:rFonts w:ascii="Helvetica" w:eastAsia="Times New Roman" w:hAnsi="Helvetica" w:cs="Helvetica"/>
          <w:color w:val="000000"/>
          <w:sz w:val="24"/>
          <w:szCs w:val="24"/>
        </w:rPr>
        <w:t xml:space="preserve"> keep.</w:t>
      </w:r>
    </w:p>
    <w:p w:rsidR="006E5F57" w:rsidRPr="006E5F57" w:rsidRDefault="006E5F57" w:rsidP="006E5F57">
      <w:pPr>
        <w:shd w:val="clear" w:color="auto" w:fill="FFFFFF"/>
        <w:spacing w:before="600" w:after="300" w:line="240" w:lineRule="auto"/>
        <w:outlineLvl w:val="3"/>
        <w:rPr>
          <w:rFonts w:ascii="Helvetica" w:eastAsia="Times New Roman" w:hAnsi="Helvetica" w:cs="Helvetica"/>
          <w:color w:val="000000"/>
          <w:spacing w:val="-15"/>
          <w:sz w:val="30"/>
          <w:szCs w:val="30"/>
        </w:rPr>
      </w:pPr>
      <w:r w:rsidRPr="006E5F57">
        <w:rPr>
          <w:rFonts w:ascii="Helvetica" w:eastAsia="Times New Roman" w:hAnsi="Helvetica" w:cs="Helvetica"/>
          <w:color w:val="000000"/>
          <w:spacing w:val="-15"/>
          <w:sz w:val="30"/>
          <w:szCs w:val="30"/>
        </w:rPr>
        <w:t>Adam</w:t>
      </w:r>
    </w:p>
    <w:p w:rsidR="006E5F57" w:rsidRPr="006E5F57" w:rsidRDefault="006E5F57" w:rsidP="006E5F57">
      <w:pPr>
        <w:shd w:val="clear" w:color="auto" w:fill="FFFFFF"/>
        <w:spacing w:before="300" w:after="300" w:line="240" w:lineRule="auto"/>
        <w:rPr>
          <w:rFonts w:ascii="Helvetica" w:eastAsia="Times New Roman" w:hAnsi="Helvetica" w:cs="Helvetica"/>
          <w:color w:val="000000"/>
          <w:sz w:val="24"/>
          <w:szCs w:val="24"/>
        </w:rPr>
      </w:pPr>
      <w:r w:rsidRPr="006E5F57">
        <w:rPr>
          <w:rFonts w:ascii="Helvetica" w:eastAsia="Times New Roman" w:hAnsi="Helvetica" w:cs="Helvetica"/>
          <w:color w:val="000000"/>
          <w:sz w:val="24"/>
          <w:szCs w:val="24"/>
        </w:rPr>
        <w:t xml:space="preserve">Adam combines the concepts of momentum with </w:t>
      </w:r>
      <w:proofErr w:type="spellStart"/>
      <w:r w:rsidRPr="006E5F57">
        <w:rPr>
          <w:rFonts w:ascii="Helvetica" w:eastAsia="Times New Roman" w:hAnsi="Helvetica" w:cs="Helvetica"/>
          <w:color w:val="000000"/>
          <w:sz w:val="24"/>
          <w:szCs w:val="24"/>
        </w:rPr>
        <w:t>RMSprop</w:t>
      </w:r>
      <w:proofErr w:type="spellEnd"/>
      <w:r w:rsidRPr="006E5F57">
        <w:rPr>
          <w:rFonts w:ascii="Helvetica" w:eastAsia="Times New Roman" w:hAnsi="Helvetica" w:cs="Helvetica"/>
          <w:color w:val="000000"/>
          <w:sz w:val="24"/>
          <w:szCs w:val="24"/>
        </w:rPr>
        <w:t>:</w:t>
      </w:r>
    </w:p>
    <w:p w:rsidR="006E5F57" w:rsidRPr="006E5F57" w:rsidRDefault="006E5F57" w:rsidP="006E5F57">
      <w:pPr>
        <w:shd w:val="clear" w:color="auto" w:fill="FFFFFF"/>
        <w:spacing w:line="240" w:lineRule="auto"/>
        <w:rPr>
          <w:rFonts w:ascii="Helvetica" w:eastAsia="Times New Roman" w:hAnsi="Helvetica" w:cs="Helvetica"/>
          <w:i/>
          <w:iCs/>
          <w:color w:val="000000"/>
          <w:spacing w:val="-15"/>
          <w:sz w:val="27"/>
          <w:szCs w:val="27"/>
        </w:rPr>
      </w:pPr>
      <w:r w:rsidRPr="006E5F57">
        <w:rPr>
          <w:rFonts w:ascii="Helvetica" w:eastAsia="Times New Roman" w:hAnsi="Helvetica" w:cs="Helvetica"/>
          <w:i/>
          <w:iCs/>
          <w:color w:val="000000"/>
          <w:spacing w:val="-15"/>
          <w:sz w:val="27"/>
          <w:szCs w:val="27"/>
        </w:rPr>
        <w:t>Adam is the most often used method now.</w:t>
      </w:r>
    </w:p>
    <w:p w:rsidR="006E5F57" w:rsidRPr="006E5F57" w:rsidRDefault="006E5F57" w:rsidP="006E5F57">
      <w:pPr>
        <w:shd w:val="clear" w:color="auto" w:fill="FFFFFF"/>
        <w:spacing w:before="300" w:after="300" w:line="240" w:lineRule="auto"/>
        <w:rPr>
          <w:rFonts w:ascii="Helvetica" w:eastAsia="Times New Roman" w:hAnsi="Helvetica" w:cs="Helvetica"/>
          <w:color w:val="000000"/>
          <w:sz w:val="24"/>
          <w:szCs w:val="24"/>
        </w:rPr>
      </w:pPr>
      <w:r w:rsidRPr="006E5F57">
        <w:rPr>
          <w:rFonts w:ascii="Helvetica" w:eastAsia="Times New Roman" w:hAnsi="Helvetica" w:cs="Helvetica"/>
          <w:color w:val="000000"/>
          <w:sz w:val="24"/>
          <w:szCs w:val="24"/>
        </w:rPr>
        <w:t xml:space="preserve">Here is an example of using Adam Optimizer in </w:t>
      </w:r>
      <w:proofErr w:type="spellStart"/>
      <w:r w:rsidRPr="006E5F57">
        <w:rPr>
          <w:rFonts w:ascii="Helvetica" w:eastAsia="Times New Roman" w:hAnsi="Helvetica" w:cs="Helvetica"/>
          <w:color w:val="000000"/>
          <w:sz w:val="24"/>
          <w:szCs w:val="24"/>
        </w:rPr>
        <w:t>TensorFlow</w:t>
      </w:r>
      <w:proofErr w:type="spellEnd"/>
    </w:p>
    <w:p w:rsidR="006E5F57" w:rsidRPr="006E5F57" w:rsidRDefault="006E5F57" w:rsidP="006E5F57">
      <w:pPr>
        <w:shd w:val="clear" w:color="auto" w:fill="FFFFFF"/>
        <w:spacing w:before="600" w:after="300" w:line="240" w:lineRule="auto"/>
        <w:outlineLvl w:val="3"/>
        <w:rPr>
          <w:rFonts w:ascii="Helvetica" w:eastAsia="Times New Roman" w:hAnsi="Helvetica" w:cs="Helvetica"/>
          <w:color w:val="000000"/>
          <w:spacing w:val="-15"/>
          <w:sz w:val="30"/>
          <w:szCs w:val="30"/>
        </w:rPr>
      </w:pPr>
      <w:r w:rsidRPr="006E5F57">
        <w:rPr>
          <w:rFonts w:ascii="Helvetica" w:eastAsia="Times New Roman" w:hAnsi="Helvetica" w:cs="Helvetica"/>
          <w:color w:val="000000"/>
          <w:spacing w:val="-15"/>
          <w:sz w:val="30"/>
          <w:szCs w:val="30"/>
        </w:rPr>
        <w:t>Visualization</w:t>
      </w:r>
    </w:p>
    <w:p w:rsidR="006E5F57" w:rsidRPr="006E5F57" w:rsidRDefault="006E5F57" w:rsidP="006E5F57">
      <w:pPr>
        <w:shd w:val="clear" w:color="auto" w:fill="FFFFFF"/>
        <w:spacing w:before="300" w:after="300" w:line="240" w:lineRule="auto"/>
        <w:rPr>
          <w:rFonts w:ascii="Helvetica" w:eastAsia="Times New Roman" w:hAnsi="Helvetica" w:cs="Helvetica"/>
          <w:color w:val="000000"/>
          <w:sz w:val="24"/>
          <w:szCs w:val="24"/>
        </w:rPr>
      </w:pPr>
      <w:r w:rsidRPr="006E5F57">
        <w:rPr>
          <w:rFonts w:ascii="Helvetica" w:eastAsia="Times New Roman" w:hAnsi="Helvetica" w:cs="Helvetica"/>
          <w:color w:val="000000"/>
          <w:sz w:val="24"/>
          <w:szCs w:val="24"/>
        </w:rPr>
        <w:t xml:space="preserve">Here </w:t>
      </w:r>
      <w:del w:id="343" w:author="Renee Redding" w:date="2017-04-11T23:14:00Z">
        <w:r w:rsidRPr="006E5F57" w:rsidDel="002816DE">
          <w:rPr>
            <w:rFonts w:ascii="Helvetica" w:eastAsia="Times New Roman" w:hAnsi="Helvetica" w:cs="Helvetica"/>
            <w:color w:val="000000"/>
            <w:sz w:val="24"/>
            <w:szCs w:val="24"/>
          </w:rPr>
          <w:delText xml:space="preserve">is </w:delText>
        </w:r>
      </w:del>
      <w:ins w:id="344" w:author="Renee Redding" w:date="2017-04-11T23:14:00Z">
        <w:r w:rsidR="002816DE">
          <w:rPr>
            <w:rFonts w:ascii="Helvetica" w:eastAsia="Times New Roman" w:hAnsi="Helvetica" w:cs="Helvetica"/>
            <w:color w:val="000000"/>
            <w:sz w:val="24"/>
            <w:szCs w:val="24"/>
          </w:rPr>
          <w:t>are</w:t>
        </w:r>
        <w:r w:rsidR="002816DE" w:rsidRPr="006E5F57">
          <w:rPr>
            <w:rFonts w:ascii="Helvetica" w:eastAsia="Times New Roman" w:hAnsi="Helvetica" w:cs="Helvetica"/>
            <w:color w:val="000000"/>
            <w:sz w:val="24"/>
            <w:szCs w:val="24"/>
          </w:rPr>
          <w:t xml:space="preserve"> </w:t>
        </w:r>
      </w:ins>
      <w:r w:rsidRPr="006E5F57">
        <w:rPr>
          <w:rFonts w:ascii="Helvetica" w:eastAsia="Times New Roman" w:hAnsi="Helvetica" w:cs="Helvetica"/>
          <w:color w:val="000000"/>
          <w:sz w:val="24"/>
          <w:szCs w:val="24"/>
        </w:rPr>
        <w:t>some animations produced by Alec Radford in demonstrating how the gradient descent behaves for different algorithms. Regular gradient des</w:t>
      </w:r>
      <w:ins w:id="345" w:author="Renee Redding" w:date="2017-04-11T23:14:00Z">
        <w:r w:rsidR="002816DE">
          <w:rPr>
            <w:rFonts w:ascii="Helvetica" w:eastAsia="Times New Roman" w:hAnsi="Helvetica" w:cs="Helvetica"/>
            <w:color w:val="000000"/>
            <w:sz w:val="24"/>
            <w:szCs w:val="24"/>
          </w:rPr>
          <w:t>c</w:t>
        </w:r>
      </w:ins>
      <w:r w:rsidRPr="006E5F57">
        <w:rPr>
          <w:rFonts w:ascii="Helvetica" w:eastAsia="Times New Roman" w:hAnsi="Helvetica" w:cs="Helvetica"/>
          <w:color w:val="000000"/>
          <w:sz w:val="24"/>
          <w:szCs w:val="24"/>
        </w:rPr>
        <w:t xml:space="preserve">ent (red) learns the slowest and different algorithms have different descending patterns and speed. One </w:t>
      </w:r>
      <w:del w:id="346" w:author="Renee Redding" w:date="2017-04-11T23:15:00Z">
        <w:r w:rsidRPr="006E5F57" w:rsidDel="002816DE">
          <w:rPr>
            <w:rFonts w:ascii="Helvetica" w:eastAsia="Times New Roman" w:hAnsi="Helvetica" w:cs="Helvetica"/>
            <w:color w:val="000000"/>
            <w:sz w:val="24"/>
            <w:szCs w:val="24"/>
          </w:rPr>
          <w:delText>more interesting point</w:delText>
        </w:r>
      </w:del>
      <w:ins w:id="347" w:author="Renee Redding" w:date="2017-04-11T23:15:00Z">
        <w:r w:rsidR="002816DE" w:rsidRPr="006E5F57">
          <w:rPr>
            <w:rFonts w:ascii="Helvetica" w:eastAsia="Times New Roman" w:hAnsi="Helvetica" w:cs="Helvetica"/>
            <w:color w:val="000000"/>
            <w:sz w:val="24"/>
            <w:szCs w:val="24"/>
          </w:rPr>
          <w:t>point that is more interesting</w:t>
        </w:r>
      </w:ins>
      <w:r w:rsidRPr="006E5F57">
        <w:rPr>
          <w:rFonts w:ascii="Helvetica" w:eastAsia="Times New Roman" w:hAnsi="Helvetica" w:cs="Helvetica"/>
          <w:color w:val="000000"/>
          <w:sz w:val="24"/>
          <w:szCs w:val="24"/>
        </w:rPr>
        <w:t xml:space="preserve"> is how some algorithms overshoot the </w:t>
      </w:r>
      <w:del w:id="348" w:author="Renee Redding" w:date="2017-04-11T23:15:00Z">
        <w:r w:rsidRPr="006E5F57" w:rsidDel="002816DE">
          <w:rPr>
            <w:rFonts w:ascii="Helvetica" w:eastAsia="Times New Roman" w:hAnsi="Helvetica" w:cs="Helvetica"/>
            <w:color w:val="000000"/>
            <w:sz w:val="24"/>
            <w:szCs w:val="24"/>
          </w:rPr>
          <w:delText xml:space="preserve">minima </w:delText>
        </w:r>
      </w:del>
      <w:ins w:id="349" w:author="Renee Redding" w:date="2017-04-11T23:15:00Z">
        <w:r w:rsidR="002816DE">
          <w:rPr>
            <w:rFonts w:ascii="Helvetica" w:eastAsia="Times New Roman" w:hAnsi="Helvetica" w:cs="Helvetica"/>
            <w:color w:val="000000"/>
            <w:sz w:val="24"/>
            <w:szCs w:val="24"/>
          </w:rPr>
          <w:t>minimal</w:t>
        </w:r>
        <w:r w:rsidR="002816DE" w:rsidRPr="006E5F57">
          <w:rPr>
            <w:rFonts w:ascii="Helvetica" w:eastAsia="Times New Roman" w:hAnsi="Helvetica" w:cs="Helvetica"/>
            <w:color w:val="000000"/>
            <w:sz w:val="24"/>
            <w:szCs w:val="24"/>
          </w:rPr>
          <w:t xml:space="preserve"> </w:t>
        </w:r>
      </w:ins>
      <w:r w:rsidRPr="006E5F57">
        <w:rPr>
          <w:rFonts w:ascii="Helvetica" w:eastAsia="Times New Roman" w:hAnsi="Helvetica" w:cs="Helvetica"/>
          <w:color w:val="000000"/>
          <w:sz w:val="24"/>
          <w:szCs w:val="24"/>
        </w:rPr>
        <w:t xml:space="preserve">or </w:t>
      </w:r>
      <w:del w:id="350" w:author="Renee Redding" w:date="2017-04-11T23:15:00Z">
        <w:r w:rsidRPr="006E5F57" w:rsidDel="002816DE">
          <w:rPr>
            <w:rFonts w:ascii="Helvetica" w:eastAsia="Times New Roman" w:hAnsi="Helvetica" w:cs="Helvetica"/>
            <w:color w:val="000000"/>
            <w:sz w:val="24"/>
            <w:szCs w:val="24"/>
          </w:rPr>
          <w:delText>oscailate</w:delText>
        </w:r>
      </w:del>
      <w:ins w:id="351" w:author="Renee Redding" w:date="2017-04-11T23:15:00Z">
        <w:r w:rsidR="002816DE" w:rsidRPr="006E5F57">
          <w:rPr>
            <w:rFonts w:ascii="Helvetica" w:eastAsia="Times New Roman" w:hAnsi="Helvetica" w:cs="Helvetica"/>
            <w:color w:val="000000"/>
            <w:sz w:val="24"/>
            <w:szCs w:val="24"/>
          </w:rPr>
          <w:t>oscillate</w:t>
        </w:r>
      </w:ins>
      <w:r w:rsidRPr="006E5F57">
        <w:rPr>
          <w:rFonts w:ascii="Helvetica" w:eastAsia="Times New Roman" w:hAnsi="Helvetica" w:cs="Helvetica"/>
          <w:color w:val="000000"/>
          <w:sz w:val="24"/>
          <w:szCs w:val="24"/>
        </w:rPr>
        <w:t xml:space="preserve"> around it.</w:t>
      </w:r>
    </w:p>
    <w:p w:rsidR="006E5F57" w:rsidRPr="006E5F57" w:rsidRDefault="006E5F57" w:rsidP="006E5F57">
      <w:pPr>
        <w:shd w:val="clear" w:color="auto" w:fill="FFFFFF"/>
        <w:spacing w:line="240" w:lineRule="auto"/>
        <w:jc w:val="center"/>
        <w:rPr>
          <w:rFonts w:ascii="Helvetica" w:eastAsia="Times New Roman" w:hAnsi="Helvetica" w:cs="Helvetica"/>
          <w:color w:val="555555"/>
          <w:sz w:val="21"/>
          <w:szCs w:val="21"/>
        </w:rPr>
      </w:pPr>
    </w:p>
    <w:p w:rsidR="006E5F57" w:rsidRPr="006E5F57" w:rsidRDefault="006E5F57" w:rsidP="006E5F57">
      <w:pPr>
        <w:shd w:val="clear" w:color="auto" w:fill="FFFFFF"/>
        <w:spacing w:line="240" w:lineRule="auto"/>
        <w:jc w:val="center"/>
        <w:rPr>
          <w:rFonts w:ascii="Helvetica" w:eastAsia="Times New Roman" w:hAnsi="Helvetica" w:cs="Helvetica"/>
          <w:color w:val="555555"/>
          <w:sz w:val="21"/>
          <w:szCs w:val="21"/>
        </w:rPr>
      </w:pPr>
    </w:p>
    <w:p w:rsidR="006E5F57" w:rsidRPr="006E5F57" w:rsidRDefault="006E5F57" w:rsidP="006E5F57">
      <w:pPr>
        <w:shd w:val="clear" w:color="auto" w:fill="FFFFFF"/>
        <w:spacing w:before="600" w:after="300" w:line="240" w:lineRule="auto"/>
        <w:outlineLvl w:val="2"/>
        <w:rPr>
          <w:rFonts w:ascii="Helvetica" w:eastAsia="Times New Roman" w:hAnsi="Helvetica" w:cs="Helvetica"/>
          <w:color w:val="000000"/>
          <w:spacing w:val="-15"/>
          <w:sz w:val="39"/>
          <w:szCs w:val="39"/>
        </w:rPr>
      </w:pPr>
      <w:r w:rsidRPr="006E5F57">
        <w:rPr>
          <w:rFonts w:ascii="Helvetica" w:eastAsia="Times New Roman" w:hAnsi="Helvetica" w:cs="Helvetica"/>
          <w:color w:val="000000"/>
          <w:spacing w:val="-15"/>
          <w:sz w:val="39"/>
          <w:szCs w:val="39"/>
        </w:rPr>
        <w:t>Feature Scaling (normalization)</w:t>
      </w:r>
    </w:p>
    <w:p w:rsidR="006E5F57" w:rsidRPr="006E5F57" w:rsidRDefault="006E5F57" w:rsidP="006E5F57">
      <w:pPr>
        <w:shd w:val="clear" w:color="auto" w:fill="FFFFFF"/>
        <w:spacing w:before="300" w:after="300" w:line="240" w:lineRule="auto"/>
        <w:rPr>
          <w:rFonts w:ascii="Helvetica" w:eastAsia="Times New Roman" w:hAnsi="Helvetica" w:cs="Helvetica"/>
          <w:color w:val="000000"/>
          <w:sz w:val="24"/>
          <w:szCs w:val="24"/>
        </w:rPr>
      </w:pPr>
      <w:r w:rsidRPr="006E5F57">
        <w:rPr>
          <w:rFonts w:ascii="Helvetica" w:eastAsia="Times New Roman" w:hAnsi="Helvetica" w:cs="Helvetica"/>
          <w:color w:val="000000"/>
          <w:sz w:val="24"/>
          <w:szCs w:val="24"/>
        </w:rPr>
        <w:t xml:space="preserve">As we find out, we want the feature input to the network to be scaled correctly (normalized). If the features do not have the proper scale, it will be much </w:t>
      </w:r>
      <w:del w:id="352" w:author="Renee Redding" w:date="2017-04-11T23:15:00Z">
        <w:r w:rsidRPr="006E5F57" w:rsidDel="002816DE">
          <w:rPr>
            <w:rFonts w:ascii="Helvetica" w:eastAsia="Times New Roman" w:hAnsi="Helvetica" w:cs="Helvetica"/>
            <w:color w:val="000000"/>
            <w:sz w:val="24"/>
            <w:szCs w:val="24"/>
          </w:rPr>
          <w:delText xml:space="preserve">harder </w:delText>
        </w:r>
      </w:del>
      <w:ins w:id="353" w:author="Renee Redding" w:date="2017-04-11T23:15:00Z">
        <w:r w:rsidR="002816DE">
          <w:rPr>
            <w:rFonts w:ascii="Helvetica" w:eastAsia="Times New Roman" w:hAnsi="Helvetica" w:cs="Helvetica"/>
            <w:color w:val="000000"/>
            <w:sz w:val="24"/>
            <w:szCs w:val="24"/>
          </w:rPr>
          <w:t>more difficult</w:t>
        </w:r>
        <w:r w:rsidR="002816DE" w:rsidRPr="006E5F57">
          <w:rPr>
            <w:rFonts w:ascii="Helvetica" w:eastAsia="Times New Roman" w:hAnsi="Helvetica" w:cs="Helvetica"/>
            <w:color w:val="000000"/>
            <w:sz w:val="24"/>
            <w:szCs w:val="24"/>
          </w:rPr>
          <w:t xml:space="preserve"> </w:t>
        </w:r>
      </w:ins>
      <w:r w:rsidRPr="006E5F57">
        <w:rPr>
          <w:rFonts w:ascii="Helvetica" w:eastAsia="Times New Roman" w:hAnsi="Helvetica" w:cs="Helvetica"/>
          <w:color w:val="000000"/>
          <w:sz w:val="24"/>
          <w:szCs w:val="24"/>
        </w:rPr>
        <w:t xml:space="preserve">for the gradient descent to work. The training parameters may </w:t>
      </w:r>
      <w:del w:id="354" w:author="Renee Redding" w:date="2017-04-11T23:15:00Z">
        <w:r w:rsidRPr="006E5F57" w:rsidDel="002816DE">
          <w:rPr>
            <w:rFonts w:ascii="Helvetica" w:eastAsia="Times New Roman" w:hAnsi="Helvetica" w:cs="Helvetica"/>
            <w:color w:val="000000"/>
            <w:sz w:val="24"/>
            <w:szCs w:val="24"/>
          </w:rPr>
          <w:delText>oscaillate</w:delText>
        </w:r>
      </w:del>
      <w:ins w:id="355" w:author="Renee Redding" w:date="2017-04-11T23:15:00Z">
        <w:r w:rsidR="002816DE" w:rsidRPr="006E5F57">
          <w:rPr>
            <w:rFonts w:ascii="Helvetica" w:eastAsia="Times New Roman" w:hAnsi="Helvetica" w:cs="Helvetica"/>
            <w:color w:val="000000"/>
            <w:sz w:val="24"/>
            <w:szCs w:val="24"/>
          </w:rPr>
          <w:t>oscillate</w:t>
        </w:r>
      </w:ins>
      <w:r w:rsidRPr="006E5F57">
        <w:rPr>
          <w:rFonts w:ascii="Helvetica" w:eastAsia="Times New Roman" w:hAnsi="Helvetica" w:cs="Helvetica"/>
          <w:color w:val="000000"/>
          <w:sz w:val="24"/>
          <w:szCs w:val="24"/>
        </w:rPr>
        <w:t>.</w:t>
      </w:r>
    </w:p>
    <w:p w:rsidR="006E5F57" w:rsidRPr="006E5F57" w:rsidRDefault="006E5F57" w:rsidP="006E5F57">
      <w:pPr>
        <w:shd w:val="clear" w:color="auto" w:fill="FFFFFF"/>
        <w:spacing w:line="240" w:lineRule="auto"/>
        <w:jc w:val="center"/>
        <w:rPr>
          <w:rFonts w:ascii="Helvetica" w:eastAsia="Times New Roman" w:hAnsi="Helvetica" w:cs="Helvetica"/>
          <w:color w:val="555555"/>
          <w:sz w:val="21"/>
          <w:szCs w:val="21"/>
        </w:rPr>
      </w:pPr>
    </w:p>
    <w:p w:rsidR="006E5F57" w:rsidRPr="006E5F57" w:rsidRDefault="006E5F57" w:rsidP="006E5F57">
      <w:pPr>
        <w:shd w:val="clear" w:color="auto" w:fill="FFFFFF"/>
        <w:spacing w:before="300" w:after="300" w:line="240" w:lineRule="auto"/>
        <w:rPr>
          <w:rFonts w:ascii="Helvetica" w:eastAsia="Times New Roman" w:hAnsi="Helvetica" w:cs="Helvetica"/>
          <w:color w:val="000000"/>
          <w:sz w:val="24"/>
          <w:szCs w:val="24"/>
        </w:rPr>
      </w:pPr>
      <w:r w:rsidRPr="006E5F57">
        <w:rPr>
          <w:rFonts w:ascii="Helvetica" w:eastAsia="Times New Roman" w:hAnsi="Helvetica" w:cs="Helvetica"/>
          <w:color w:val="000000"/>
          <w:sz w:val="24"/>
          <w:szCs w:val="24"/>
        </w:rPr>
        <w:t xml:space="preserve">For example, with </w:t>
      </w:r>
      <w:proofErr w:type="gramStart"/>
      <w:r w:rsidRPr="006E5F57">
        <w:rPr>
          <w:rFonts w:ascii="Helvetica" w:eastAsia="Times New Roman" w:hAnsi="Helvetica" w:cs="Helvetica"/>
          <w:color w:val="000000"/>
          <w:sz w:val="24"/>
          <w:szCs w:val="24"/>
        </w:rPr>
        <w:t>2</w:t>
      </w:r>
      <w:proofErr w:type="gramEnd"/>
      <w:r w:rsidRPr="006E5F57">
        <w:rPr>
          <w:rFonts w:ascii="Helvetica" w:eastAsia="Times New Roman" w:hAnsi="Helvetica" w:cs="Helvetica"/>
          <w:color w:val="000000"/>
          <w:sz w:val="24"/>
          <w:szCs w:val="24"/>
        </w:rPr>
        <w:t xml:space="preserve"> input features, we want the shape to be as close to a circle as possible.</w:t>
      </w:r>
    </w:p>
    <w:p w:rsidR="006E5F57" w:rsidRPr="006E5F57" w:rsidRDefault="006E5F57" w:rsidP="006E5F57">
      <w:pPr>
        <w:shd w:val="clear" w:color="auto" w:fill="FFFFFF"/>
        <w:spacing w:line="240" w:lineRule="auto"/>
        <w:jc w:val="center"/>
        <w:rPr>
          <w:rFonts w:ascii="Helvetica" w:eastAsia="Times New Roman" w:hAnsi="Helvetica" w:cs="Helvetica"/>
          <w:color w:val="555555"/>
          <w:sz w:val="21"/>
          <w:szCs w:val="21"/>
        </w:rPr>
      </w:pPr>
    </w:p>
    <w:p w:rsidR="006E5F57" w:rsidRPr="006E5F57" w:rsidRDefault="006E5F57" w:rsidP="006E5F57">
      <w:pPr>
        <w:shd w:val="clear" w:color="auto" w:fill="FFFFFF"/>
        <w:spacing w:before="300" w:after="300" w:line="240" w:lineRule="auto"/>
        <w:rPr>
          <w:rFonts w:ascii="Helvetica" w:eastAsia="Times New Roman" w:hAnsi="Helvetica" w:cs="Helvetica"/>
          <w:color w:val="000000"/>
          <w:sz w:val="24"/>
          <w:szCs w:val="24"/>
        </w:rPr>
      </w:pPr>
      <w:r w:rsidRPr="006E5F57">
        <w:rPr>
          <w:rFonts w:ascii="Helvetica" w:eastAsia="Times New Roman" w:hAnsi="Helvetica" w:cs="Helvetica"/>
          <w:color w:val="000000"/>
          <w:sz w:val="24"/>
          <w:szCs w:val="24"/>
        </w:rPr>
        <w:t>We normalize the features in the dataset to have zero mean and unit variance.</w:t>
      </w:r>
    </w:p>
    <w:p w:rsidR="006E5F57" w:rsidRPr="006E5F57" w:rsidRDefault="006E5F57" w:rsidP="006E5F57">
      <w:pPr>
        <w:shd w:val="clear" w:color="auto" w:fill="FFFFFF"/>
        <w:spacing w:line="240" w:lineRule="auto"/>
        <w:jc w:val="center"/>
        <w:rPr>
          <w:rFonts w:ascii="Helvetica" w:eastAsia="Times New Roman" w:hAnsi="Helvetica" w:cs="Helvetica"/>
          <w:color w:val="000000"/>
          <w:sz w:val="24"/>
          <w:szCs w:val="24"/>
        </w:rPr>
      </w:pPr>
      <w:r w:rsidRPr="006E5F57">
        <w:rPr>
          <w:rFonts w:ascii="MathJax_Math-italic" w:eastAsia="Times New Roman" w:hAnsi="MathJax_Math-italic" w:cs="Helvetica"/>
          <w:color w:val="000000"/>
          <w:sz w:val="29"/>
          <w:szCs w:val="29"/>
          <w:bdr w:val="none" w:sz="0" w:space="0" w:color="auto" w:frame="1"/>
        </w:rPr>
        <w:lastRenderedPageBreak/>
        <w:t>z</w:t>
      </w:r>
      <w:r w:rsidRPr="006E5F57">
        <w:rPr>
          <w:rFonts w:ascii="MathJax_Main" w:eastAsia="Times New Roman" w:hAnsi="MathJax_Main" w:cs="Helvetica"/>
          <w:color w:val="000000"/>
          <w:sz w:val="29"/>
          <w:szCs w:val="29"/>
          <w:bdr w:val="none" w:sz="0" w:space="0" w:color="auto" w:frame="1"/>
        </w:rPr>
        <w:t>=</w:t>
      </w:r>
      <w:r w:rsidRPr="006E5F57">
        <w:rPr>
          <w:rFonts w:ascii="MathJax_Math-italic" w:eastAsia="Times New Roman" w:hAnsi="MathJax_Math-italic" w:cs="Helvetica"/>
          <w:color w:val="000000"/>
          <w:sz w:val="29"/>
          <w:szCs w:val="29"/>
          <w:bdr w:val="none" w:sz="0" w:space="0" w:color="auto" w:frame="1"/>
        </w:rPr>
        <w:t>x</w:t>
      </w:r>
      <w:r w:rsidRPr="006E5F57">
        <w:rPr>
          <w:rFonts w:ascii="MathJax_Main" w:eastAsia="Times New Roman" w:hAnsi="MathJax_Main" w:cs="Helvetica"/>
          <w:color w:val="000000"/>
          <w:sz w:val="29"/>
          <w:szCs w:val="29"/>
          <w:bdr w:val="none" w:sz="0" w:space="0" w:color="auto" w:frame="1"/>
        </w:rPr>
        <w:t>−</w:t>
      </w:r>
      <w:proofErr w:type="spellStart"/>
      <w:r w:rsidRPr="006E5F57">
        <w:rPr>
          <w:rFonts w:ascii="MathJax_Math-italic" w:eastAsia="Times New Roman" w:hAnsi="MathJax_Math-italic" w:cs="Helvetica"/>
          <w:color w:val="000000"/>
          <w:sz w:val="29"/>
          <w:szCs w:val="29"/>
          <w:bdr w:val="none" w:sz="0" w:space="0" w:color="auto" w:frame="1"/>
        </w:rPr>
        <w:t>μσ</w:t>
      </w:r>
      <w:r w:rsidRPr="006E5F57">
        <w:rPr>
          <w:rFonts w:ascii="Helvetica" w:eastAsia="Times New Roman" w:hAnsi="Helvetica" w:cs="Helvetica"/>
          <w:color w:val="000000"/>
          <w:sz w:val="24"/>
          <w:szCs w:val="24"/>
          <w:bdr w:val="none" w:sz="0" w:space="0" w:color="auto" w:frame="1"/>
        </w:rPr>
        <w:t>z</w:t>
      </w:r>
      <w:proofErr w:type="spellEnd"/>
      <w:r w:rsidRPr="006E5F57">
        <w:rPr>
          <w:rFonts w:ascii="Helvetica" w:eastAsia="Times New Roman" w:hAnsi="Helvetica" w:cs="Helvetica"/>
          <w:color w:val="000000"/>
          <w:sz w:val="24"/>
          <w:szCs w:val="24"/>
          <w:bdr w:val="none" w:sz="0" w:space="0" w:color="auto" w:frame="1"/>
        </w:rPr>
        <w:t>=x−</w:t>
      </w:r>
      <w:proofErr w:type="spellStart"/>
      <w:r w:rsidRPr="006E5F57">
        <w:rPr>
          <w:rFonts w:ascii="Helvetica" w:eastAsia="Times New Roman" w:hAnsi="Helvetica" w:cs="Helvetica"/>
          <w:color w:val="000000"/>
          <w:sz w:val="24"/>
          <w:szCs w:val="24"/>
          <w:bdr w:val="none" w:sz="0" w:space="0" w:color="auto" w:frame="1"/>
        </w:rPr>
        <w:t>μσ</w:t>
      </w:r>
      <w:proofErr w:type="spellEnd"/>
    </w:p>
    <w:p w:rsidR="006E5F57" w:rsidRPr="006E5F57" w:rsidRDefault="006E5F57" w:rsidP="006E5F57">
      <w:pPr>
        <w:shd w:val="clear" w:color="auto" w:fill="FFFFFF"/>
        <w:spacing w:before="300" w:after="300" w:line="240" w:lineRule="auto"/>
        <w:rPr>
          <w:rFonts w:ascii="Helvetica" w:eastAsia="Times New Roman" w:hAnsi="Helvetica" w:cs="Helvetica"/>
          <w:color w:val="000000"/>
          <w:sz w:val="24"/>
          <w:szCs w:val="24"/>
        </w:rPr>
      </w:pPr>
      <w:r w:rsidRPr="006E5F57">
        <w:rPr>
          <w:rFonts w:ascii="Helvetica" w:eastAsia="Times New Roman" w:hAnsi="Helvetica" w:cs="Helvetica"/>
          <w:color w:val="000000"/>
          <w:sz w:val="24"/>
          <w:szCs w:val="24"/>
        </w:rPr>
        <w:t>For image</w:t>
      </w:r>
      <w:ins w:id="356" w:author="Renee Redding" w:date="2017-04-11T23:15:00Z">
        <w:r w:rsidR="002816DE">
          <w:rPr>
            <w:rFonts w:ascii="Helvetica" w:eastAsia="Times New Roman" w:hAnsi="Helvetica" w:cs="Helvetica"/>
            <w:color w:val="000000"/>
            <w:sz w:val="24"/>
            <w:szCs w:val="24"/>
          </w:rPr>
          <w:t>s</w:t>
        </w:r>
      </w:ins>
      <w:r w:rsidRPr="006E5F57">
        <w:rPr>
          <w:rFonts w:ascii="Helvetica" w:eastAsia="Times New Roman" w:hAnsi="Helvetica" w:cs="Helvetica"/>
          <w:color w:val="000000"/>
          <w:sz w:val="24"/>
          <w:szCs w:val="24"/>
        </w:rPr>
        <w:t>, we normalize every pixel</w:t>
      </w:r>
      <w:del w:id="357" w:author="Renee Redding" w:date="2017-04-11T23:16:00Z">
        <w:r w:rsidRPr="006E5F57" w:rsidDel="002816DE">
          <w:rPr>
            <w:rFonts w:ascii="Helvetica" w:eastAsia="Times New Roman" w:hAnsi="Helvetica" w:cs="Helvetica"/>
            <w:color w:val="000000"/>
            <w:sz w:val="24"/>
            <w:szCs w:val="24"/>
          </w:rPr>
          <w:delText>s</w:delText>
        </w:r>
      </w:del>
      <w:r w:rsidRPr="006E5F57">
        <w:rPr>
          <w:rFonts w:ascii="Helvetica" w:eastAsia="Times New Roman" w:hAnsi="Helvetica" w:cs="Helvetica"/>
          <w:color w:val="000000"/>
          <w:sz w:val="24"/>
          <w:szCs w:val="24"/>
        </w:rPr>
        <w:t xml:space="preserve"> independently. We compute a mean and a variance at each pixel location for the </w:t>
      </w:r>
      <w:del w:id="358" w:author="Renee Redding" w:date="2017-04-11T23:16:00Z">
        <w:r w:rsidRPr="006E5F57" w:rsidDel="002816DE">
          <w:rPr>
            <w:rFonts w:ascii="Helvetica" w:eastAsia="Times New Roman" w:hAnsi="Helvetica" w:cs="Helvetica"/>
            <w:color w:val="000000"/>
            <w:sz w:val="24"/>
            <w:szCs w:val="24"/>
          </w:rPr>
          <w:delText xml:space="preserve">whole </w:delText>
        </w:r>
      </w:del>
      <w:ins w:id="359" w:author="Renee Redding" w:date="2017-04-11T23:16:00Z">
        <w:r w:rsidR="002816DE">
          <w:rPr>
            <w:rFonts w:ascii="Helvetica" w:eastAsia="Times New Roman" w:hAnsi="Helvetica" w:cs="Helvetica"/>
            <w:color w:val="000000"/>
            <w:sz w:val="24"/>
            <w:szCs w:val="24"/>
          </w:rPr>
          <w:t>entire</w:t>
        </w:r>
        <w:r w:rsidR="002816DE" w:rsidRPr="006E5F57">
          <w:rPr>
            <w:rFonts w:ascii="Helvetica" w:eastAsia="Times New Roman" w:hAnsi="Helvetica" w:cs="Helvetica"/>
            <w:color w:val="000000"/>
            <w:sz w:val="24"/>
            <w:szCs w:val="24"/>
          </w:rPr>
          <w:t xml:space="preserve"> </w:t>
        </w:r>
      </w:ins>
      <w:r w:rsidRPr="006E5F57">
        <w:rPr>
          <w:rFonts w:ascii="Helvetica" w:eastAsia="Times New Roman" w:hAnsi="Helvetica" w:cs="Helvetica"/>
          <w:color w:val="000000"/>
          <w:sz w:val="24"/>
          <w:szCs w:val="24"/>
        </w:rPr>
        <w:t xml:space="preserve">training dataset. Therefore, for an image with </w:t>
      </w:r>
      <w:proofErr w:type="spellStart"/>
      <w:r w:rsidRPr="006E5F57">
        <w:rPr>
          <w:rFonts w:ascii="Helvetica" w:eastAsia="Times New Roman" w:hAnsi="Helvetica" w:cs="Helvetica"/>
          <w:color w:val="000000"/>
          <w:sz w:val="24"/>
          <w:szCs w:val="24"/>
        </w:rPr>
        <w:t>NxN</w:t>
      </w:r>
      <w:proofErr w:type="spellEnd"/>
      <w:r w:rsidRPr="006E5F57">
        <w:rPr>
          <w:rFonts w:ascii="Helvetica" w:eastAsia="Times New Roman" w:hAnsi="Helvetica" w:cs="Helvetica"/>
          <w:color w:val="000000"/>
          <w:sz w:val="24"/>
          <w:szCs w:val="24"/>
        </w:rPr>
        <w:t xml:space="preserve"> pixels, we use </w:t>
      </w:r>
      <w:proofErr w:type="spellStart"/>
      <w:r w:rsidRPr="006E5F57">
        <w:rPr>
          <w:rFonts w:ascii="Helvetica" w:eastAsia="Times New Roman" w:hAnsi="Helvetica" w:cs="Helvetica"/>
          <w:color w:val="000000"/>
          <w:sz w:val="24"/>
          <w:szCs w:val="24"/>
        </w:rPr>
        <w:t>NxN</w:t>
      </w:r>
      <w:proofErr w:type="spellEnd"/>
      <w:r w:rsidRPr="006E5F57">
        <w:rPr>
          <w:rFonts w:ascii="Helvetica" w:eastAsia="Times New Roman" w:hAnsi="Helvetica" w:cs="Helvetica"/>
          <w:color w:val="000000"/>
          <w:sz w:val="24"/>
          <w:szCs w:val="24"/>
        </w:rPr>
        <w:t xml:space="preserve"> means and variances to normalize the image.</w:t>
      </w:r>
    </w:p>
    <w:p w:rsidR="006E5F57" w:rsidRPr="006E5F57" w:rsidRDefault="006E5F57" w:rsidP="006E5F57">
      <w:pPr>
        <w:shd w:val="clear" w:color="auto" w:fill="FFFFFF"/>
        <w:spacing w:line="240" w:lineRule="auto"/>
        <w:jc w:val="center"/>
        <w:rPr>
          <w:rFonts w:ascii="Helvetica" w:eastAsia="Times New Roman" w:hAnsi="Helvetica" w:cs="Helvetica"/>
          <w:color w:val="000000"/>
          <w:sz w:val="24"/>
          <w:szCs w:val="24"/>
        </w:rPr>
      </w:pPr>
      <w:proofErr w:type="spellStart"/>
      <w:proofErr w:type="gramStart"/>
      <w:r w:rsidRPr="006E5F57">
        <w:rPr>
          <w:rFonts w:ascii="MathJax_Math-italic" w:eastAsia="Times New Roman" w:hAnsi="MathJax_Math-italic" w:cs="Helvetica"/>
          <w:color w:val="000000"/>
          <w:sz w:val="29"/>
          <w:szCs w:val="29"/>
          <w:bdr w:val="none" w:sz="0" w:space="0" w:color="auto" w:frame="1"/>
        </w:rPr>
        <w:t>z</w:t>
      </w:r>
      <w:r w:rsidRPr="006E5F57">
        <w:rPr>
          <w:rFonts w:ascii="MathJax_Math-italic" w:eastAsia="Times New Roman" w:hAnsi="MathJax_Math-italic" w:cs="Helvetica"/>
          <w:color w:val="000000"/>
          <w:sz w:val="20"/>
          <w:szCs w:val="20"/>
          <w:bdr w:val="none" w:sz="0" w:space="0" w:color="auto" w:frame="1"/>
        </w:rPr>
        <w:t>ij</w:t>
      </w:r>
      <w:proofErr w:type="spellEnd"/>
      <w:r w:rsidRPr="006E5F57">
        <w:rPr>
          <w:rFonts w:ascii="MathJax_Main" w:eastAsia="Times New Roman" w:hAnsi="MathJax_Main" w:cs="Helvetica"/>
          <w:color w:val="000000"/>
          <w:sz w:val="29"/>
          <w:szCs w:val="29"/>
          <w:bdr w:val="none" w:sz="0" w:space="0" w:color="auto" w:frame="1"/>
        </w:rPr>
        <w:t>=</w:t>
      </w:r>
      <w:proofErr w:type="spellStart"/>
      <w:proofErr w:type="gramEnd"/>
      <w:r w:rsidRPr="006E5F57">
        <w:rPr>
          <w:rFonts w:ascii="MathJax_Math-italic" w:eastAsia="Times New Roman" w:hAnsi="MathJax_Math-italic" w:cs="Helvetica"/>
          <w:color w:val="000000"/>
          <w:sz w:val="29"/>
          <w:szCs w:val="29"/>
          <w:bdr w:val="none" w:sz="0" w:space="0" w:color="auto" w:frame="1"/>
        </w:rPr>
        <w:t>x</w:t>
      </w:r>
      <w:r w:rsidRPr="006E5F57">
        <w:rPr>
          <w:rFonts w:ascii="MathJax_Math-italic" w:eastAsia="Times New Roman" w:hAnsi="MathJax_Math-italic" w:cs="Helvetica"/>
          <w:color w:val="000000"/>
          <w:sz w:val="20"/>
          <w:szCs w:val="20"/>
          <w:bdr w:val="none" w:sz="0" w:space="0" w:color="auto" w:frame="1"/>
        </w:rPr>
        <w:t>ij</w:t>
      </w:r>
      <w:r w:rsidRPr="006E5F57">
        <w:rPr>
          <w:rFonts w:ascii="MathJax_Main" w:eastAsia="Times New Roman" w:hAnsi="MathJax_Main" w:cs="Helvetica"/>
          <w:color w:val="000000"/>
          <w:sz w:val="29"/>
          <w:szCs w:val="29"/>
          <w:bdr w:val="none" w:sz="0" w:space="0" w:color="auto" w:frame="1"/>
        </w:rPr>
        <w:t>−</w:t>
      </w:r>
      <w:r w:rsidRPr="006E5F57">
        <w:rPr>
          <w:rFonts w:ascii="MathJax_Math-italic" w:eastAsia="Times New Roman" w:hAnsi="MathJax_Math-italic" w:cs="Helvetica"/>
          <w:color w:val="000000"/>
          <w:sz w:val="29"/>
          <w:szCs w:val="29"/>
          <w:bdr w:val="none" w:sz="0" w:space="0" w:color="auto" w:frame="1"/>
        </w:rPr>
        <w:t>μ</w:t>
      </w:r>
      <w:r w:rsidRPr="006E5F57">
        <w:rPr>
          <w:rFonts w:ascii="MathJax_Math-italic" w:eastAsia="Times New Roman" w:hAnsi="MathJax_Math-italic" w:cs="Helvetica"/>
          <w:color w:val="000000"/>
          <w:sz w:val="20"/>
          <w:szCs w:val="20"/>
          <w:bdr w:val="none" w:sz="0" w:space="0" w:color="auto" w:frame="1"/>
        </w:rPr>
        <w:t>ij</w:t>
      </w:r>
      <w:r w:rsidRPr="006E5F57">
        <w:rPr>
          <w:rFonts w:ascii="MathJax_Math-italic" w:eastAsia="Times New Roman" w:hAnsi="MathJax_Math-italic" w:cs="Helvetica"/>
          <w:color w:val="000000"/>
          <w:sz w:val="29"/>
          <w:szCs w:val="29"/>
          <w:bdr w:val="none" w:sz="0" w:space="0" w:color="auto" w:frame="1"/>
        </w:rPr>
        <w:t>σij</w:t>
      </w:r>
      <w:r w:rsidRPr="006E5F57">
        <w:rPr>
          <w:rFonts w:ascii="Helvetica" w:eastAsia="Times New Roman" w:hAnsi="Helvetica" w:cs="Helvetica"/>
          <w:color w:val="000000"/>
          <w:sz w:val="24"/>
          <w:szCs w:val="24"/>
          <w:bdr w:val="none" w:sz="0" w:space="0" w:color="auto" w:frame="1"/>
        </w:rPr>
        <w:t>zij</w:t>
      </w:r>
      <w:proofErr w:type="spellEnd"/>
      <w:r w:rsidRPr="006E5F57">
        <w:rPr>
          <w:rFonts w:ascii="Helvetica" w:eastAsia="Times New Roman" w:hAnsi="Helvetica" w:cs="Helvetica"/>
          <w:color w:val="000000"/>
          <w:sz w:val="24"/>
          <w:szCs w:val="24"/>
          <w:bdr w:val="none" w:sz="0" w:space="0" w:color="auto" w:frame="1"/>
        </w:rPr>
        <w:t>=</w:t>
      </w:r>
      <w:proofErr w:type="spellStart"/>
      <w:r w:rsidRPr="006E5F57">
        <w:rPr>
          <w:rFonts w:ascii="Helvetica" w:eastAsia="Times New Roman" w:hAnsi="Helvetica" w:cs="Helvetica"/>
          <w:color w:val="000000"/>
          <w:sz w:val="24"/>
          <w:szCs w:val="24"/>
          <w:bdr w:val="none" w:sz="0" w:space="0" w:color="auto" w:frame="1"/>
        </w:rPr>
        <w:t>xij−μijσij</w:t>
      </w:r>
      <w:proofErr w:type="spellEnd"/>
    </w:p>
    <w:p w:rsidR="006E5F57" w:rsidRPr="006E5F57" w:rsidRDefault="006E5F57" w:rsidP="006E5F57">
      <w:pPr>
        <w:shd w:val="clear" w:color="auto" w:fill="FFFFFF"/>
        <w:spacing w:before="300" w:after="300" w:line="240" w:lineRule="auto"/>
        <w:rPr>
          <w:rFonts w:ascii="Helvetica" w:eastAsia="Times New Roman" w:hAnsi="Helvetica" w:cs="Helvetica"/>
          <w:color w:val="000000"/>
          <w:sz w:val="24"/>
          <w:szCs w:val="24"/>
        </w:rPr>
      </w:pPr>
      <w:r w:rsidRPr="006E5F57">
        <w:rPr>
          <w:rFonts w:ascii="Helvetica" w:eastAsia="Times New Roman" w:hAnsi="Helvetica" w:cs="Helvetica"/>
          <w:color w:val="000000"/>
          <w:sz w:val="24"/>
          <w:szCs w:val="24"/>
        </w:rPr>
        <w:t>In practice, we do not read all the trai</w:t>
      </w:r>
      <w:del w:id="360" w:author="Renee Redding" w:date="2017-04-11T23:16:00Z">
        <w:r w:rsidRPr="006E5F57" w:rsidDel="002816DE">
          <w:rPr>
            <w:rFonts w:ascii="Helvetica" w:eastAsia="Times New Roman" w:hAnsi="Helvetica" w:cs="Helvetica"/>
            <w:color w:val="000000"/>
            <w:sz w:val="24"/>
            <w:szCs w:val="24"/>
          </w:rPr>
          <w:delText>n</w:delText>
        </w:r>
      </w:del>
      <w:r w:rsidRPr="006E5F57">
        <w:rPr>
          <w:rFonts w:ascii="Helvetica" w:eastAsia="Times New Roman" w:hAnsi="Helvetica" w:cs="Helvetica"/>
          <w:color w:val="000000"/>
          <w:sz w:val="24"/>
          <w:szCs w:val="24"/>
        </w:rPr>
        <w:t>ning data at once to compute the mean or variance. We compute a running mean during the training. Here is the formula for the running mean:</w:t>
      </w:r>
    </w:p>
    <w:p w:rsidR="006E5F57" w:rsidRPr="006E5F57" w:rsidRDefault="006E5F57" w:rsidP="006E5F57">
      <w:pPr>
        <w:shd w:val="clear" w:color="auto" w:fill="FFFFFF"/>
        <w:spacing w:line="240" w:lineRule="auto"/>
        <w:jc w:val="center"/>
        <w:rPr>
          <w:rFonts w:ascii="Helvetica" w:eastAsia="Times New Roman" w:hAnsi="Helvetica" w:cs="Helvetica"/>
          <w:color w:val="000000"/>
          <w:sz w:val="24"/>
          <w:szCs w:val="24"/>
        </w:rPr>
      </w:pPr>
      <w:proofErr w:type="spellStart"/>
      <w:proofErr w:type="gramStart"/>
      <w:r w:rsidRPr="006E5F57">
        <w:rPr>
          <w:rFonts w:ascii="MathJax_Math-italic" w:eastAsia="Times New Roman" w:hAnsi="MathJax_Math-italic" w:cs="Helvetica"/>
          <w:color w:val="000000"/>
          <w:sz w:val="29"/>
          <w:szCs w:val="29"/>
          <w:bdr w:val="none" w:sz="0" w:space="0" w:color="auto" w:frame="1"/>
        </w:rPr>
        <w:t>μ</w:t>
      </w:r>
      <w:r w:rsidRPr="006E5F57">
        <w:rPr>
          <w:rFonts w:ascii="MathJax_Math-italic" w:eastAsia="Times New Roman" w:hAnsi="MathJax_Math-italic" w:cs="Helvetica"/>
          <w:color w:val="000000"/>
          <w:sz w:val="20"/>
          <w:szCs w:val="20"/>
          <w:bdr w:val="none" w:sz="0" w:space="0" w:color="auto" w:frame="1"/>
        </w:rPr>
        <w:t>n</w:t>
      </w:r>
      <w:proofErr w:type="spellEnd"/>
      <w:r w:rsidRPr="006E5F57">
        <w:rPr>
          <w:rFonts w:ascii="MathJax_Main" w:eastAsia="Times New Roman" w:hAnsi="MathJax_Main" w:cs="Helvetica"/>
          <w:color w:val="000000"/>
          <w:sz w:val="29"/>
          <w:szCs w:val="29"/>
          <w:bdr w:val="none" w:sz="0" w:space="0" w:color="auto" w:frame="1"/>
        </w:rPr>
        <w:t>=</w:t>
      </w:r>
      <w:proofErr w:type="gramEnd"/>
      <w:r w:rsidRPr="006E5F57">
        <w:rPr>
          <w:rFonts w:ascii="MathJax_Math-italic" w:eastAsia="Times New Roman" w:hAnsi="MathJax_Math-italic" w:cs="Helvetica"/>
          <w:color w:val="000000"/>
          <w:sz w:val="29"/>
          <w:szCs w:val="29"/>
          <w:bdr w:val="none" w:sz="0" w:space="0" w:color="auto" w:frame="1"/>
        </w:rPr>
        <w:t>μ</w:t>
      </w:r>
      <w:r w:rsidRPr="006E5F57">
        <w:rPr>
          <w:rFonts w:ascii="MathJax_Math-italic" w:eastAsia="Times New Roman" w:hAnsi="MathJax_Math-italic" w:cs="Helvetica"/>
          <w:color w:val="000000"/>
          <w:sz w:val="20"/>
          <w:szCs w:val="20"/>
          <w:bdr w:val="none" w:sz="0" w:space="0" w:color="auto" w:frame="1"/>
        </w:rPr>
        <w:t>n</w:t>
      </w:r>
      <w:r w:rsidRPr="006E5F57">
        <w:rPr>
          <w:rFonts w:ascii="MathJax_Main" w:eastAsia="Times New Roman" w:hAnsi="MathJax_Main" w:cs="Helvetica"/>
          <w:color w:val="000000"/>
          <w:sz w:val="24"/>
          <w:szCs w:val="24"/>
          <w:bdr w:val="none" w:sz="0" w:space="0" w:color="auto" w:frame="1"/>
        </w:rPr>
        <w:t>−</w:t>
      </w:r>
      <w:r w:rsidRPr="006E5F57">
        <w:rPr>
          <w:rFonts w:ascii="MathJax_Main" w:eastAsia="Times New Roman" w:hAnsi="MathJax_Main" w:cs="Helvetica"/>
          <w:color w:val="000000"/>
          <w:sz w:val="20"/>
          <w:szCs w:val="20"/>
          <w:bdr w:val="none" w:sz="0" w:space="0" w:color="auto" w:frame="1"/>
        </w:rPr>
        <w:t>1</w:t>
      </w:r>
      <w:r w:rsidRPr="006E5F57">
        <w:rPr>
          <w:rFonts w:ascii="MathJax_Main" w:eastAsia="Times New Roman" w:hAnsi="MathJax_Main" w:cs="Helvetica"/>
          <w:color w:val="000000"/>
          <w:sz w:val="29"/>
          <w:szCs w:val="29"/>
          <w:bdr w:val="none" w:sz="0" w:space="0" w:color="auto" w:frame="1"/>
        </w:rPr>
        <w:t>+</w:t>
      </w:r>
      <w:r w:rsidRPr="006E5F57">
        <w:rPr>
          <w:rFonts w:ascii="MathJax_Math-italic" w:eastAsia="Times New Roman" w:hAnsi="MathJax_Math-italic" w:cs="Helvetica"/>
          <w:color w:val="000000"/>
          <w:sz w:val="29"/>
          <w:szCs w:val="29"/>
          <w:bdr w:val="none" w:sz="0" w:space="0" w:color="auto" w:frame="1"/>
        </w:rPr>
        <w:t>k</w:t>
      </w:r>
      <w:r w:rsidRPr="006E5F57">
        <w:rPr>
          <w:rFonts w:ascii="Cambria Math" w:eastAsia="Times New Roman" w:hAnsi="Cambria Math" w:cs="Cambria Math"/>
          <w:color w:val="000000"/>
          <w:sz w:val="29"/>
          <w:szCs w:val="29"/>
          <w:bdr w:val="none" w:sz="0" w:space="0" w:color="auto" w:frame="1"/>
        </w:rPr>
        <w:t>⋅</w:t>
      </w:r>
      <w:r w:rsidRPr="006E5F57">
        <w:rPr>
          <w:rFonts w:ascii="MathJax_Main" w:eastAsia="Times New Roman" w:hAnsi="MathJax_Main" w:cs="Helvetica"/>
          <w:color w:val="000000"/>
          <w:sz w:val="29"/>
          <w:szCs w:val="29"/>
          <w:bdr w:val="none" w:sz="0" w:space="0" w:color="auto" w:frame="1"/>
        </w:rPr>
        <w:t>(</w:t>
      </w:r>
      <w:r w:rsidRPr="006E5F57">
        <w:rPr>
          <w:rFonts w:ascii="MathJax_Math-italic" w:eastAsia="Times New Roman" w:hAnsi="MathJax_Math-italic" w:cs="Helvetica"/>
          <w:color w:val="000000"/>
          <w:sz w:val="29"/>
          <w:szCs w:val="29"/>
          <w:bdr w:val="none" w:sz="0" w:space="0" w:color="auto" w:frame="1"/>
        </w:rPr>
        <w:t>x</w:t>
      </w:r>
      <w:r w:rsidRPr="006E5F57">
        <w:rPr>
          <w:rFonts w:ascii="MathJax_Math-italic" w:eastAsia="Times New Roman" w:hAnsi="MathJax_Math-italic" w:cs="Helvetica"/>
          <w:color w:val="000000"/>
          <w:sz w:val="20"/>
          <w:szCs w:val="20"/>
          <w:bdr w:val="none" w:sz="0" w:space="0" w:color="auto" w:frame="1"/>
        </w:rPr>
        <w:t>i</w:t>
      </w:r>
      <w:r w:rsidRPr="006E5F57">
        <w:rPr>
          <w:rFonts w:ascii="MathJax_Main" w:eastAsia="Times New Roman" w:hAnsi="MathJax_Main" w:cs="Helvetica"/>
          <w:color w:val="000000"/>
          <w:sz w:val="29"/>
          <w:szCs w:val="29"/>
          <w:bdr w:val="none" w:sz="0" w:space="0" w:color="auto" w:frame="1"/>
        </w:rPr>
        <w:t>−</w:t>
      </w:r>
      <w:r w:rsidRPr="006E5F57">
        <w:rPr>
          <w:rFonts w:ascii="MathJax_Math-italic" w:eastAsia="Times New Roman" w:hAnsi="MathJax_Math-italic" w:cs="Helvetica"/>
          <w:color w:val="000000"/>
          <w:sz w:val="29"/>
          <w:szCs w:val="29"/>
          <w:bdr w:val="none" w:sz="0" w:space="0" w:color="auto" w:frame="1"/>
        </w:rPr>
        <w:t>μ</w:t>
      </w:r>
      <w:r w:rsidRPr="006E5F57">
        <w:rPr>
          <w:rFonts w:ascii="MathJax_Math-italic" w:eastAsia="Times New Roman" w:hAnsi="MathJax_Math-italic" w:cs="Helvetica"/>
          <w:color w:val="000000"/>
          <w:sz w:val="20"/>
          <w:szCs w:val="20"/>
          <w:bdr w:val="none" w:sz="0" w:space="0" w:color="auto" w:frame="1"/>
        </w:rPr>
        <w:t>n</w:t>
      </w:r>
      <w:r w:rsidRPr="006E5F57">
        <w:rPr>
          <w:rFonts w:ascii="MathJax_Main" w:eastAsia="Times New Roman" w:hAnsi="MathJax_Main" w:cs="Helvetica"/>
          <w:color w:val="000000"/>
          <w:sz w:val="24"/>
          <w:szCs w:val="24"/>
          <w:bdr w:val="none" w:sz="0" w:space="0" w:color="auto" w:frame="1"/>
        </w:rPr>
        <w:t>−</w:t>
      </w:r>
      <w:r w:rsidRPr="006E5F57">
        <w:rPr>
          <w:rFonts w:ascii="MathJax_Main" w:eastAsia="Times New Roman" w:hAnsi="MathJax_Main" w:cs="Helvetica"/>
          <w:color w:val="000000"/>
          <w:sz w:val="20"/>
          <w:szCs w:val="20"/>
          <w:bdr w:val="none" w:sz="0" w:space="0" w:color="auto" w:frame="1"/>
        </w:rPr>
        <w:t>1</w:t>
      </w:r>
      <w:r w:rsidRPr="006E5F57">
        <w:rPr>
          <w:rFonts w:ascii="MathJax_Main" w:eastAsia="Times New Roman" w:hAnsi="MathJax_Main" w:cs="Helvetica"/>
          <w:color w:val="000000"/>
          <w:sz w:val="29"/>
          <w:szCs w:val="29"/>
          <w:bdr w:val="none" w:sz="0" w:space="0" w:color="auto" w:frame="1"/>
        </w:rPr>
        <w:t>)</w:t>
      </w:r>
      <w:proofErr w:type="spellStart"/>
      <w:r w:rsidRPr="006E5F57">
        <w:rPr>
          <w:rFonts w:ascii="Helvetica" w:eastAsia="Times New Roman" w:hAnsi="Helvetica" w:cs="Helvetica"/>
          <w:color w:val="000000"/>
          <w:sz w:val="24"/>
          <w:szCs w:val="24"/>
          <w:bdr w:val="none" w:sz="0" w:space="0" w:color="auto" w:frame="1"/>
        </w:rPr>
        <w:t>μn</w:t>
      </w:r>
      <w:proofErr w:type="spellEnd"/>
      <w:r w:rsidRPr="006E5F57">
        <w:rPr>
          <w:rFonts w:ascii="Helvetica" w:eastAsia="Times New Roman" w:hAnsi="Helvetica" w:cs="Helvetica"/>
          <w:color w:val="000000"/>
          <w:sz w:val="24"/>
          <w:szCs w:val="24"/>
          <w:bdr w:val="none" w:sz="0" w:space="0" w:color="auto" w:frame="1"/>
        </w:rPr>
        <w:t>=μn−1+k</w:t>
      </w:r>
      <w:r w:rsidRPr="006E5F57">
        <w:rPr>
          <w:rFonts w:ascii="Cambria Math" w:eastAsia="Times New Roman" w:hAnsi="Cambria Math" w:cs="Cambria Math"/>
          <w:color w:val="000000"/>
          <w:sz w:val="24"/>
          <w:szCs w:val="24"/>
          <w:bdr w:val="none" w:sz="0" w:space="0" w:color="auto" w:frame="1"/>
        </w:rPr>
        <w:t>⋅</w:t>
      </w:r>
      <w:r w:rsidRPr="006E5F57">
        <w:rPr>
          <w:rFonts w:ascii="Helvetica" w:eastAsia="Times New Roman" w:hAnsi="Helvetica" w:cs="Helvetica"/>
          <w:color w:val="000000"/>
          <w:sz w:val="24"/>
          <w:szCs w:val="24"/>
          <w:bdr w:val="none" w:sz="0" w:space="0" w:color="auto" w:frame="1"/>
        </w:rPr>
        <w:t>(xi−μn−1)</w:t>
      </w:r>
    </w:p>
    <w:p w:rsidR="006E5F57" w:rsidRPr="006E5F57" w:rsidRDefault="006E5F57" w:rsidP="006E5F57">
      <w:pPr>
        <w:shd w:val="clear" w:color="auto" w:fill="FFFFFF"/>
        <w:spacing w:after="0" w:line="240" w:lineRule="auto"/>
        <w:rPr>
          <w:rFonts w:ascii="Helvetica" w:eastAsia="Times New Roman" w:hAnsi="Helvetica" w:cs="Helvetica"/>
          <w:color w:val="000000"/>
          <w:sz w:val="24"/>
          <w:szCs w:val="24"/>
        </w:rPr>
      </w:pPr>
      <w:proofErr w:type="gramStart"/>
      <w:r w:rsidRPr="006E5F57">
        <w:rPr>
          <w:rFonts w:ascii="Helvetica" w:eastAsia="Times New Roman" w:hAnsi="Helvetica" w:cs="Helvetica"/>
          <w:color w:val="000000"/>
          <w:sz w:val="24"/>
          <w:szCs w:val="24"/>
        </w:rPr>
        <w:t>which</w:t>
      </w:r>
      <w:proofErr w:type="gramEnd"/>
      <w:r w:rsidRPr="006E5F57">
        <w:rPr>
          <w:rFonts w:ascii="Helvetica" w:eastAsia="Times New Roman" w:hAnsi="Helvetica" w:cs="Helvetica"/>
          <w:color w:val="000000"/>
          <w:sz w:val="24"/>
          <w:szCs w:val="24"/>
        </w:rPr>
        <w:t> </w:t>
      </w:r>
      <w:proofErr w:type="spellStart"/>
      <w:r w:rsidRPr="006E5F57">
        <w:rPr>
          <w:rFonts w:ascii="MathJax_Math-italic" w:eastAsia="Times New Roman" w:hAnsi="MathJax_Math-italic" w:cs="Helvetica"/>
          <w:color w:val="000000"/>
          <w:sz w:val="29"/>
          <w:szCs w:val="29"/>
          <w:bdr w:val="none" w:sz="0" w:space="0" w:color="auto" w:frame="1"/>
        </w:rPr>
        <w:t>k</w:t>
      </w:r>
      <w:r w:rsidRPr="006E5F57">
        <w:rPr>
          <w:rFonts w:ascii="Helvetica" w:eastAsia="Times New Roman" w:hAnsi="Helvetica" w:cs="Helvetica"/>
          <w:color w:val="000000"/>
          <w:sz w:val="24"/>
          <w:szCs w:val="24"/>
          <w:bdr w:val="none" w:sz="0" w:space="0" w:color="auto" w:frame="1"/>
        </w:rPr>
        <w:t>k</w:t>
      </w:r>
      <w:proofErr w:type="spellEnd"/>
      <w:r w:rsidRPr="006E5F57">
        <w:rPr>
          <w:rFonts w:ascii="Helvetica" w:eastAsia="Times New Roman" w:hAnsi="Helvetica" w:cs="Helvetica"/>
          <w:color w:val="000000"/>
          <w:sz w:val="24"/>
          <w:szCs w:val="24"/>
        </w:rPr>
        <w:t> is a small constant.</w:t>
      </w:r>
    </w:p>
    <w:p w:rsidR="006E5F57" w:rsidRPr="006E5F57" w:rsidRDefault="006E5F57" w:rsidP="006E5F57">
      <w:pPr>
        <w:shd w:val="clear" w:color="auto" w:fill="FFFFFF"/>
        <w:spacing w:before="600" w:after="300" w:line="240" w:lineRule="auto"/>
        <w:outlineLvl w:val="3"/>
        <w:rPr>
          <w:rFonts w:ascii="Helvetica" w:eastAsia="Times New Roman" w:hAnsi="Helvetica" w:cs="Helvetica"/>
          <w:color w:val="000000"/>
          <w:spacing w:val="-15"/>
          <w:sz w:val="30"/>
          <w:szCs w:val="30"/>
        </w:rPr>
      </w:pPr>
      <w:r w:rsidRPr="006E5F57">
        <w:rPr>
          <w:rFonts w:ascii="Helvetica" w:eastAsia="Times New Roman" w:hAnsi="Helvetica" w:cs="Helvetica"/>
          <w:color w:val="000000"/>
          <w:spacing w:val="-15"/>
          <w:sz w:val="30"/>
          <w:szCs w:val="30"/>
        </w:rPr>
        <w:t>Whitening</w:t>
      </w:r>
    </w:p>
    <w:p w:rsidR="006E5F57" w:rsidRPr="006E5F57" w:rsidRDefault="006E5F57" w:rsidP="006E5F57">
      <w:pPr>
        <w:shd w:val="clear" w:color="auto" w:fill="FFFFFF"/>
        <w:spacing w:before="300" w:after="300" w:line="240" w:lineRule="auto"/>
        <w:rPr>
          <w:rFonts w:ascii="Helvetica" w:eastAsia="Times New Roman" w:hAnsi="Helvetica" w:cs="Helvetica"/>
          <w:color w:val="000000"/>
          <w:sz w:val="24"/>
          <w:szCs w:val="24"/>
        </w:rPr>
      </w:pPr>
      <w:r w:rsidRPr="006E5F57">
        <w:rPr>
          <w:rFonts w:ascii="Helvetica" w:eastAsia="Times New Roman" w:hAnsi="Helvetica" w:cs="Helvetica"/>
          <w:color w:val="000000"/>
          <w:sz w:val="24"/>
          <w:szCs w:val="24"/>
        </w:rPr>
        <w:t xml:space="preserve">In machine learning, we prefer features to be </w:t>
      </w:r>
      <w:proofErr w:type="gramStart"/>
      <w:r w:rsidRPr="006E5F57">
        <w:rPr>
          <w:rFonts w:ascii="Helvetica" w:eastAsia="Times New Roman" w:hAnsi="Helvetica" w:cs="Helvetica"/>
          <w:color w:val="000000"/>
          <w:sz w:val="24"/>
          <w:szCs w:val="24"/>
        </w:rPr>
        <w:t>un</w:t>
      </w:r>
      <w:proofErr w:type="gramEnd"/>
      <w:del w:id="361" w:author="Renee Redding" w:date="2017-04-11T23:16:00Z">
        <w:r w:rsidRPr="006E5F57" w:rsidDel="002816DE">
          <w:rPr>
            <w:rFonts w:ascii="Helvetica" w:eastAsia="Times New Roman" w:hAnsi="Helvetica" w:cs="Helvetica"/>
            <w:color w:val="000000"/>
            <w:sz w:val="24"/>
            <w:szCs w:val="24"/>
          </w:rPr>
          <w:delText>-</w:delText>
        </w:r>
      </w:del>
      <w:r w:rsidRPr="006E5F57">
        <w:rPr>
          <w:rFonts w:ascii="Helvetica" w:eastAsia="Times New Roman" w:hAnsi="Helvetica" w:cs="Helvetica"/>
          <w:color w:val="000000"/>
          <w:sz w:val="24"/>
          <w:szCs w:val="24"/>
        </w:rPr>
        <w:t xml:space="preserve">related. For example, in a dating application, a person may prefer a tall person but not too thin. However, weight and </w:t>
      </w:r>
      <w:del w:id="362" w:author="Renee Redding" w:date="2017-04-11T23:16:00Z">
        <w:r w:rsidRPr="006E5F57" w:rsidDel="002816DE">
          <w:rPr>
            <w:rFonts w:ascii="Helvetica" w:eastAsia="Times New Roman" w:hAnsi="Helvetica" w:cs="Helvetica"/>
            <w:color w:val="000000"/>
            <w:sz w:val="24"/>
            <w:szCs w:val="24"/>
          </w:rPr>
          <w:delText>heigth</w:delText>
        </w:r>
      </w:del>
      <w:ins w:id="363" w:author="Renee Redding" w:date="2017-04-11T23:16:00Z">
        <w:r w:rsidR="002816DE" w:rsidRPr="006E5F57">
          <w:rPr>
            <w:rFonts w:ascii="Helvetica" w:eastAsia="Times New Roman" w:hAnsi="Helvetica" w:cs="Helvetica"/>
            <w:color w:val="000000"/>
            <w:sz w:val="24"/>
            <w:szCs w:val="24"/>
          </w:rPr>
          <w:t>height</w:t>
        </w:r>
      </w:ins>
      <w:r w:rsidRPr="006E5F57">
        <w:rPr>
          <w:rFonts w:ascii="Helvetica" w:eastAsia="Times New Roman" w:hAnsi="Helvetica" w:cs="Helvetica"/>
          <w:color w:val="000000"/>
          <w:sz w:val="24"/>
          <w:szCs w:val="24"/>
        </w:rPr>
        <w:t xml:space="preserve"> are co-related. A taller person is heavier than a shorter person </w:t>
      </w:r>
      <w:ins w:id="364" w:author="Renee Redding" w:date="2017-04-11T23:16:00Z">
        <w:r w:rsidR="002816DE">
          <w:rPr>
            <w:rFonts w:ascii="Helvetica" w:eastAsia="Times New Roman" w:hAnsi="Helvetica" w:cs="Helvetica"/>
            <w:color w:val="000000"/>
            <w:sz w:val="24"/>
            <w:szCs w:val="24"/>
          </w:rPr>
          <w:t>o</w:t>
        </w:r>
      </w:ins>
      <w:del w:id="365" w:author="Renee Redding" w:date="2017-04-11T23:16:00Z">
        <w:r w:rsidRPr="006E5F57" w:rsidDel="002816DE">
          <w:rPr>
            <w:rFonts w:ascii="Helvetica" w:eastAsia="Times New Roman" w:hAnsi="Helvetica" w:cs="Helvetica"/>
            <w:color w:val="000000"/>
            <w:sz w:val="24"/>
            <w:szCs w:val="24"/>
          </w:rPr>
          <w:delText>i</w:delText>
        </w:r>
      </w:del>
      <w:r w:rsidRPr="006E5F57">
        <w:rPr>
          <w:rFonts w:ascii="Helvetica" w:eastAsia="Times New Roman" w:hAnsi="Helvetica" w:cs="Helvetica"/>
          <w:color w:val="000000"/>
          <w:sz w:val="24"/>
          <w:szCs w:val="24"/>
        </w:rPr>
        <w:t xml:space="preserve">n average. Re-scaling these features independently can only tell whether a person is lighter than average in the population, but not whether the person is thin. </w:t>
      </w:r>
      <w:proofErr w:type="spellStart"/>
      <w:r w:rsidRPr="006E5F57">
        <w:rPr>
          <w:rFonts w:ascii="Helvetica" w:eastAsia="Times New Roman" w:hAnsi="Helvetica" w:cs="Helvetica"/>
          <w:color w:val="000000"/>
          <w:sz w:val="24"/>
          <w:szCs w:val="24"/>
        </w:rPr>
        <w:t>Weigth</w:t>
      </w:r>
      <w:proofErr w:type="spellEnd"/>
      <w:r w:rsidRPr="006E5F57">
        <w:rPr>
          <w:rFonts w:ascii="Helvetica" w:eastAsia="Times New Roman" w:hAnsi="Helvetica" w:cs="Helvetica"/>
          <w:color w:val="000000"/>
          <w:sz w:val="24"/>
          <w:szCs w:val="24"/>
        </w:rPr>
        <w:t xml:space="preserve"> increases with height:</w:t>
      </w:r>
    </w:p>
    <w:p w:rsidR="006E5F57" w:rsidRPr="006E5F57" w:rsidRDefault="006E5F57" w:rsidP="006E5F57">
      <w:pPr>
        <w:shd w:val="clear" w:color="auto" w:fill="FFFFFF"/>
        <w:spacing w:line="240" w:lineRule="auto"/>
        <w:jc w:val="center"/>
        <w:rPr>
          <w:rFonts w:ascii="Helvetica" w:eastAsia="Times New Roman" w:hAnsi="Helvetica" w:cs="Helvetica"/>
          <w:color w:val="555555"/>
          <w:sz w:val="21"/>
          <w:szCs w:val="21"/>
        </w:rPr>
      </w:pPr>
    </w:p>
    <w:p w:rsidR="006E5F57" w:rsidRPr="006E5F57" w:rsidRDefault="006E5F57" w:rsidP="006E5F57">
      <w:pPr>
        <w:shd w:val="clear" w:color="auto" w:fill="FFFFFF"/>
        <w:spacing w:after="0" w:line="240" w:lineRule="auto"/>
        <w:rPr>
          <w:rFonts w:ascii="Helvetica" w:eastAsia="Times New Roman" w:hAnsi="Helvetica" w:cs="Helvetica"/>
          <w:color w:val="000000"/>
          <w:sz w:val="24"/>
          <w:szCs w:val="24"/>
        </w:rPr>
      </w:pPr>
      <w:r w:rsidRPr="006E5F57">
        <w:rPr>
          <w:rFonts w:ascii="Helvetica" w:eastAsia="Times New Roman" w:hAnsi="Helvetica" w:cs="Helvetica"/>
          <w:color w:val="000000"/>
          <w:sz w:val="24"/>
          <w:szCs w:val="24"/>
        </w:rPr>
        <w:t>A network learns faster if features are un-related. We express the co-relations between a feature </w:t>
      </w:r>
      <w:proofErr w:type="spellStart"/>
      <w:r w:rsidRPr="006E5F57">
        <w:rPr>
          <w:rFonts w:ascii="MathJax_Math-italic" w:eastAsia="Times New Roman" w:hAnsi="MathJax_Math-italic" w:cs="Helvetica"/>
          <w:color w:val="000000"/>
          <w:sz w:val="29"/>
          <w:szCs w:val="29"/>
          <w:bdr w:val="none" w:sz="0" w:space="0" w:color="auto" w:frame="1"/>
        </w:rPr>
        <w:t>x</w:t>
      </w:r>
      <w:r w:rsidRPr="006E5F57">
        <w:rPr>
          <w:rFonts w:ascii="MathJax_Math-italic" w:eastAsia="Times New Roman" w:hAnsi="MathJax_Math-italic" w:cs="Helvetica"/>
          <w:color w:val="000000"/>
          <w:sz w:val="20"/>
          <w:szCs w:val="20"/>
          <w:bdr w:val="none" w:sz="0" w:space="0" w:color="auto" w:frame="1"/>
        </w:rPr>
        <w:t>i</w:t>
      </w:r>
      <w:r w:rsidRPr="006E5F57">
        <w:rPr>
          <w:rFonts w:ascii="Helvetica" w:eastAsia="Times New Roman" w:hAnsi="Helvetica" w:cs="Helvetica"/>
          <w:color w:val="000000"/>
          <w:sz w:val="24"/>
          <w:szCs w:val="24"/>
          <w:bdr w:val="none" w:sz="0" w:space="0" w:color="auto" w:frame="1"/>
        </w:rPr>
        <w:t>xi</w:t>
      </w:r>
      <w:proofErr w:type="spellEnd"/>
      <w:r w:rsidRPr="006E5F57">
        <w:rPr>
          <w:rFonts w:ascii="Helvetica" w:eastAsia="Times New Roman" w:hAnsi="Helvetica" w:cs="Helvetica"/>
          <w:color w:val="000000"/>
          <w:sz w:val="24"/>
          <w:szCs w:val="24"/>
        </w:rPr>
        <w:t> and </w:t>
      </w:r>
      <w:proofErr w:type="spellStart"/>
      <w:r w:rsidRPr="006E5F57">
        <w:rPr>
          <w:rFonts w:ascii="MathJax_Math-italic" w:eastAsia="Times New Roman" w:hAnsi="MathJax_Math-italic" w:cs="Helvetica"/>
          <w:color w:val="000000"/>
          <w:sz w:val="29"/>
          <w:szCs w:val="29"/>
          <w:bdr w:val="none" w:sz="0" w:space="0" w:color="auto" w:frame="1"/>
        </w:rPr>
        <w:t>x</w:t>
      </w:r>
      <w:r w:rsidRPr="006E5F57">
        <w:rPr>
          <w:rFonts w:ascii="MathJax_Math-italic" w:eastAsia="Times New Roman" w:hAnsi="MathJax_Math-italic" w:cs="Helvetica"/>
          <w:color w:val="000000"/>
          <w:sz w:val="20"/>
          <w:szCs w:val="20"/>
          <w:bdr w:val="none" w:sz="0" w:space="0" w:color="auto" w:frame="1"/>
        </w:rPr>
        <w:t>j</w:t>
      </w:r>
      <w:r w:rsidRPr="006E5F57">
        <w:rPr>
          <w:rFonts w:ascii="Helvetica" w:eastAsia="Times New Roman" w:hAnsi="Helvetica" w:cs="Helvetica"/>
          <w:color w:val="000000"/>
          <w:sz w:val="24"/>
          <w:szCs w:val="24"/>
          <w:bdr w:val="none" w:sz="0" w:space="0" w:color="auto" w:frame="1"/>
        </w:rPr>
        <w:t>xj</w:t>
      </w:r>
      <w:proofErr w:type="spellEnd"/>
      <w:r w:rsidRPr="006E5F57">
        <w:rPr>
          <w:rFonts w:ascii="Helvetica" w:eastAsia="Times New Roman" w:hAnsi="Helvetica" w:cs="Helvetica"/>
          <w:color w:val="000000"/>
          <w:sz w:val="24"/>
          <w:szCs w:val="24"/>
        </w:rPr>
        <w:t> in terms of a covariance matrix below:</w:t>
      </w:r>
    </w:p>
    <w:p w:rsidR="006E5F57" w:rsidRPr="006E5F57" w:rsidRDefault="006E5F57" w:rsidP="006E5F57">
      <w:pPr>
        <w:shd w:val="clear" w:color="auto" w:fill="FFFFFF"/>
        <w:spacing w:line="240" w:lineRule="auto"/>
        <w:jc w:val="center"/>
        <w:rPr>
          <w:rFonts w:ascii="Helvetica" w:eastAsia="Times New Roman" w:hAnsi="Helvetica" w:cs="Helvetica"/>
          <w:color w:val="000000"/>
          <w:sz w:val="24"/>
          <w:szCs w:val="24"/>
        </w:rPr>
      </w:pPr>
      <w:proofErr w:type="gramStart"/>
      <w:r w:rsidRPr="006E5F57">
        <w:rPr>
          <w:rFonts w:ascii="MathJax_Size2" w:eastAsia="Times New Roman" w:hAnsi="MathJax_Size2" w:cs="Helvetica"/>
          <w:color w:val="000000"/>
          <w:sz w:val="29"/>
          <w:szCs w:val="29"/>
          <w:bdr w:val="none" w:sz="0" w:space="0" w:color="auto" w:frame="1"/>
        </w:rPr>
        <w:t>∑</w:t>
      </w:r>
      <w:r w:rsidRPr="006E5F57">
        <w:rPr>
          <w:rFonts w:ascii="MathJax_Main" w:eastAsia="Times New Roman" w:hAnsi="MathJax_Main" w:cs="Helvetica"/>
          <w:color w:val="000000"/>
          <w:sz w:val="29"/>
          <w:szCs w:val="29"/>
          <w:bdr w:val="none" w:sz="0" w:space="0" w:color="auto" w:frame="1"/>
        </w:rPr>
        <w:t>=</w:t>
      </w:r>
      <w:r w:rsidRPr="006E5F57">
        <w:rPr>
          <w:rFonts w:ascii="Cambria Math" w:eastAsia="Times New Roman" w:hAnsi="Cambria Math" w:cs="Cambria Math"/>
          <w:color w:val="000000"/>
          <w:sz w:val="29"/>
          <w:szCs w:val="29"/>
          <w:bdr w:val="none" w:sz="0" w:space="0" w:color="auto" w:frame="1"/>
        </w:rPr>
        <w:t>⎡⎣⎢⎢⎢⎢⎢</w:t>
      </w:r>
      <w:r w:rsidRPr="006E5F57">
        <w:rPr>
          <w:rFonts w:ascii="MathJax_Math-italic" w:eastAsia="Times New Roman" w:hAnsi="MathJax_Math-italic" w:cs="Helvetica"/>
          <w:color w:val="000000"/>
          <w:sz w:val="29"/>
          <w:szCs w:val="29"/>
          <w:bdr w:val="none" w:sz="0" w:space="0" w:color="auto" w:frame="1"/>
        </w:rPr>
        <w:t>E</w:t>
      </w:r>
      <w:r w:rsidRPr="006E5F57">
        <w:rPr>
          <w:rFonts w:ascii="MathJax_Main" w:eastAsia="Times New Roman" w:hAnsi="MathJax_Main" w:cs="Helvetica"/>
          <w:color w:val="000000"/>
          <w:sz w:val="29"/>
          <w:szCs w:val="29"/>
          <w:bdr w:val="none" w:sz="0" w:space="0" w:color="auto" w:frame="1"/>
        </w:rPr>
        <w:t>[(</w:t>
      </w:r>
      <w:r w:rsidRPr="006E5F57">
        <w:rPr>
          <w:rFonts w:ascii="MathJax_Math-italic" w:eastAsia="Times New Roman" w:hAnsi="MathJax_Math-italic" w:cs="Helvetica"/>
          <w:color w:val="000000"/>
          <w:sz w:val="29"/>
          <w:szCs w:val="29"/>
          <w:bdr w:val="none" w:sz="0" w:space="0" w:color="auto" w:frame="1"/>
        </w:rPr>
        <w:t>x</w:t>
      </w:r>
      <w:r w:rsidRPr="006E5F57">
        <w:rPr>
          <w:rFonts w:ascii="MathJax_Main" w:eastAsia="Times New Roman" w:hAnsi="MathJax_Main" w:cs="Helvetica"/>
          <w:color w:val="000000"/>
          <w:sz w:val="20"/>
          <w:szCs w:val="20"/>
          <w:bdr w:val="none" w:sz="0" w:space="0" w:color="auto" w:frame="1"/>
        </w:rPr>
        <w:t>1</w:t>
      </w:r>
      <w:r w:rsidRPr="006E5F57">
        <w:rPr>
          <w:rFonts w:ascii="MathJax_Main" w:eastAsia="Times New Roman" w:hAnsi="MathJax_Main" w:cs="Helvetica"/>
          <w:color w:val="000000"/>
          <w:sz w:val="29"/>
          <w:szCs w:val="29"/>
          <w:bdr w:val="none" w:sz="0" w:space="0" w:color="auto" w:frame="1"/>
        </w:rPr>
        <w:t>−</w:t>
      </w:r>
      <w:r w:rsidRPr="006E5F57">
        <w:rPr>
          <w:rFonts w:ascii="MathJax_Math-italic" w:eastAsia="Times New Roman" w:hAnsi="MathJax_Math-italic" w:cs="Helvetica"/>
          <w:color w:val="000000"/>
          <w:sz w:val="29"/>
          <w:szCs w:val="29"/>
          <w:bdr w:val="none" w:sz="0" w:space="0" w:color="auto" w:frame="1"/>
        </w:rPr>
        <w:t>μ</w:t>
      </w:r>
      <w:r w:rsidRPr="006E5F57">
        <w:rPr>
          <w:rFonts w:ascii="MathJax_Main" w:eastAsia="Times New Roman" w:hAnsi="MathJax_Main" w:cs="Helvetica"/>
          <w:color w:val="000000"/>
          <w:sz w:val="20"/>
          <w:szCs w:val="20"/>
          <w:bdr w:val="none" w:sz="0" w:space="0" w:color="auto" w:frame="1"/>
        </w:rPr>
        <w:t>1</w:t>
      </w:r>
      <w:r w:rsidRPr="006E5F57">
        <w:rPr>
          <w:rFonts w:ascii="MathJax_Main" w:eastAsia="Times New Roman" w:hAnsi="MathJax_Main" w:cs="Helvetica"/>
          <w:color w:val="000000"/>
          <w:sz w:val="29"/>
          <w:szCs w:val="29"/>
          <w:bdr w:val="none" w:sz="0" w:space="0" w:color="auto" w:frame="1"/>
        </w:rPr>
        <w:t>)(</w:t>
      </w:r>
      <w:r w:rsidRPr="006E5F57">
        <w:rPr>
          <w:rFonts w:ascii="MathJax_Math-italic" w:eastAsia="Times New Roman" w:hAnsi="MathJax_Math-italic" w:cs="Helvetica"/>
          <w:color w:val="000000"/>
          <w:sz w:val="29"/>
          <w:szCs w:val="29"/>
          <w:bdr w:val="none" w:sz="0" w:space="0" w:color="auto" w:frame="1"/>
        </w:rPr>
        <w:t>x</w:t>
      </w:r>
      <w:r w:rsidRPr="006E5F57">
        <w:rPr>
          <w:rFonts w:ascii="MathJax_Main" w:eastAsia="Times New Roman" w:hAnsi="MathJax_Main" w:cs="Helvetica"/>
          <w:color w:val="000000"/>
          <w:sz w:val="20"/>
          <w:szCs w:val="20"/>
          <w:bdr w:val="none" w:sz="0" w:space="0" w:color="auto" w:frame="1"/>
        </w:rPr>
        <w:t>1</w:t>
      </w:r>
      <w:r w:rsidRPr="006E5F57">
        <w:rPr>
          <w:rFonts w:ascii="MathJax_Main" w:eastAsia="Times New Roman" w:hAnsi="MathJax_Main" w:cs="Helvetica"/>
          <w:color w:val="000000"/>
          <w:sz w:val="29"/>
          <w:szCs w:val="29"/>
          <w:bdr w:val="none" w:sz="0" w:space="0" w:color="auto" w:frame="1"/>
        </w:rPr>
        <w:t>−</w:t>
      </w:r>
      <w:r w:rsidRPr="006E5F57">
        <w:rPr>
          <w:rFonts w:ascii="MathJax_Math-italic" w:eastAsia="Times New Roman" w:hAnsi="MathJax_Math-italic" w:cs="Helvetica"/>
          <w:color w:val="000000"/>
          <w:sz w:val="29"/>
          <w:szCs w:val="29"/>
          <w:bdr w:val="none" w:sz="0" w:space="0" w:color="auto" w:frame="1"/>
        </w:rPr>
        <w:t>μ</w:t>
      </w:r>
      <w:r w:rsidRPr="006E5F57">
        <w:rPr>
          <w:rFonts w:ascii="MathJax_Main" w:eastAsia="Times New Roman" w:hAnsi="MathJax_Main" w:cs="Helvetica"/>
          <w:color w:val="000000"/>
          <w:sz w:val="20"/>
          <w:szCs w:val="20"/>
          <w:bdr w:val="none" w:sz="0" w:space="0" w:color="auto" w:frame="1"/>
        </w:rPr>
        <w:t>1</w:t>
      </w:r>
      <w:r w:rsidRPr="006E5F57">
        <w:rPr>
          <w:rFonts w:ascii="MathJax_Main" w:eastAsia="Times New Roman" w:hAnsi="MathJax_Main" w:cs="Helvetica"/>
          <w:color w:val="000000"/>
          <w:sz w:val="29"/>
          <w:szCs w:val="29"/>
          <w:bdr w:val="none" w:sz="0" w:space="0" w:color="auto" w:frame="1"/>
        </w:rPr>
        <w:t>)]</w:t>
      </w:r>
      <w:r w:rsidRPr="006E5F57">
        <w:rPr>
          <w:rFonts w:ascii="MathJax_Math-italic" w:eastAsia="Times New Roman" w:hAnsi="MathJax_Math-italic" w:cs="Helvetica"/>
          <w:color w:val="000000"/>
          <w:sz w:val="29"/>
          <w:szCs w:val="29"/>
          <w:bdr w:val="none" w:sz="0" w:space="0" w:color="auto" w:frame="1"/>
        </w:rPr>
        <w:t>E</w:t>
      </w:r>
      <w:r w:rsidRPr="006E5F57">
        <w:rPr>
          <w:rFonts w:ascii="MathJax_Main" w:eastAsia="Times New Roman" w:hAnsi="MathJax_Main" w:cs="Helvetica"/>
          <w:color w:val="000000"/>
          <w:sz w:val="29"/>
          <w:szCs w:val="29"/>
          <w:bdr w:val="none" w:sz="0" w:space="0" w:color="auto" w:frame="1"/>
        </w:rPr>
        <w:t>[(</w:t>
      </w:r>
      <w:r w:rsidRPr="006E5F57">
        <w:rPr>
          <w:rFonts w:ascii="MathJax_Math-italic" w:eastAsia="Times New Roman" w:hAnsi="MathJax_Math-italic" w:cs="Helvetica"/>
          <w:color w:val="000000"/>
          <w:sz w:val="29"/>
          <w:szCs w:val="29"/>
          <w:bdr w:val="none" w:sz="0" w:space="0" w:color="auto" w:frame="1"/>
        </w:rPr>
        <w:t>x</w:t>
      </w:r>
      <w:r w:rsidRPr="006E5F57">
        <w:rPr>
          <w:rFonts w:ascii="MathJax_Main" w:eastAsia="Times New Roman" w:hAnsi="MathJax_Main" w:cs="Helvetica"/>
          <w:color w:val="000000"/>
          <w:sz w:val="20"/>
          <w:szCs w:val="20"/>
          <w:bdr w:val="none" w:sz="0" w:space="0" w:color="auto" w:frame="1"/>
        </w:rPr>
        <w:t>2</w:t>
      </w:r>
      <w:r w:rsidRPr="006E5F57">
        <w:rPr>
          <w:rFonts w:ascii="MathJax_Main" w:eastAsia="Times New Roman" w:hAnsi="MathJax_Main" w:cs="Helvetica"/>
          <w:color w:val="000000"/>
          <w:sz w:val="29"/>
          <w:szCs w:val="29"/>
          <w:bdr w:val="none" w:sz="0" w:space="0" w:color="auto" w:frame="1"/>
        </w:rPr>
        <w:t>−</w:t>
      </w:r>
      <w:r w:rsidRPr="006E5F57">
        <w:rPr>
          <w:rFonts w:ascii="MathJax_Math-italic" w:eastAsia="Times New Roman" w:hAnsi="MathJax_Math-italic" w:cs="Helvetica"/>
          <w:color w:val="000000"/>
          <w:sz w:val="29"/>
          <w:szCs w:val="29"/>
          <w:bdr w:val="none" w:sz="0" w:space="0" w:color="auto" w:frame="1"/>
        </w:rPr>
        <w:t>μ</w:t>
      </w:r>
      <w:r w:rsidRPr="006E5F57">
        <w:rPr>
          <w:rFonts w:ascii="MathJax_Main" w:eastAsia="Times New Roman" w:hAnsi="MathJax_Main" w:cs="Helvetica"/>
          <w:color w:val="000000"/>
          <w:sz w:val="20"/>
          <w:szCs w:val="20"/>
          <w:bdr w:val="none" w:sz="0" w:space="0" w:color="auto" w:frame="1"/>
        </w:rPr>
        <w:t>2</w:t>
      </w:r>
      <w:r w:rsidRPr="006E5F57">
        <w:rPr>
          <w:rFonts w:ascii="MathJax_Main" w:eastAsia="Times New Roman" w:hAnsi="MathJax_Main" w:cs="Helvetica"/>
          <w:color w:val="000000"/>
          <w:sz w:val="29"/>
          <w:szCs w:val="29"/>
          <w:bdr w:val="none" w:sz="0" w:space="0" w:color="auto" w:frame="1"/>
        </w:rPr>
        <w:t>)(</w:t>
      </w:r>
      <w:r w:rsidRPr="006E5F57">
        <w:rPr>
          <w:rFonts w:ascii="MathJax_Math-italic" w:eastAsia="Times New Roman" w:hAnsi="MathJax_Math-italic" w:cs="Helvetica"/>
          <w:color w:val="000000"/>
          <w:sz w:val="29"/>
          <w:szCs w:val="29"/>
          <w:bdr w:val="none" w:sz="0" w:space="0" w:color="auto" w:frame="1"/>
        </w:rPr>
        <w:t>x</w:t>
      </w:r>
      <w:r w:rsidRPr="006E5F57">
        <w:rPr>
          <w:rFonts w:ascii="MathJax_Main" w:eastAsia="Times New Roman" w:hAnsi="MathJax_Main" w:cs="Helvetica"/>
          <w:color w:val="000000"/>
          <w:sz w:val="20"/>
          <w:szCs w:val="20"/>
          <w:bdr w:val="none" w:sz="0" w:space="0" w:color="auto" w:frame="1"/>
        </w:rPr>
        <w:t>1</w:t>
      </w:r>
      <w:r w:rsidRPr="006E5F57">
        <w:rPr>
          <w:rFonts w:ascii="MathJax_Main" w:eastAsia="Times New Roman" w:hAnsi="MathJax_Main" w:cs="Helvetica"/>
          <w:color w:val="000000"/>
          <w:sz w:val="29"/>
          <w:szCs w:val="29"/>
          <w:bdr w:val="none" w:sz="0" w:space="0" w:color="auto" w:frame="1"/>
        </w:rPr>
        <w:t>−</w:t>
      </w:r>
      <w:r w:rsidRPr="006E5F57">
        <w:rPr>
          <w:rFonts w:ascii="MathJax_Math-italic" w:eastAsia="Times New Roman" w:hAnsi="MathJax_Math-italic" w:cs="Helvetica"/>
          <w:color w:val="000000"/>
          <w:sz w:val="29"/>
          <w:szCs w:val="29"/>
          <w:bdr w:val="none" w:sz="0" w:space="0" w:color="auto" w:frame="1"/>
        </w:rPr>
        <w:t>μ</w:t>
      </w:r>
      <w:r w:rsidRPr="006E5F57">
        <w:rPr>
          <w:rFonts w:ascii="MathJax_Main" w:eastAsia="Times New Roman" w:hAnsi="MathJax_Main" w:cs="Helvetica"/>
          <w:color w:val="000000"/>
          <w:sz w:val="20"/>
          <w:szCs w:val="20"/>
          <w:bdr w:val="none" w:sz="0" w:space="0" w:color="auto" w:frame="1"/>
        </w:rPr>
        <w:t>1</w:t>
      </w:r>
      <w:r w:rsidRPr="006E5F57">
        <w:rPr>
          <w:rFonts w:ascii="MathJax_Main" w:eastAsia="Times New Roman" w:hAnsi="MathJax_Main" w:cs="Helvetica"/>
          <w:color w:val="000000"/>
          <w:sz w:val="29"/>
          <w:szCs w:val="29"/>
          <w:bdr w:val="none" w:sz="0" w:space="0" w:color="auto" w:frame="1"/>
        </w:rPr>
        <w:t>)]</w:t>
      </w:r>
      <w:r w:rsidRPr="006E5F57">
        <w:rPr>
          <w:rFonts w:ascii="Cambria Math" w:eastAsia="Times New Roman" w:hAnsi="Cambria Math" w:cs="Cambria Math"/>
          <w:color w:val="000000"/>
          <w:sz w:val="29"/>
          <w:szCs w:val="29"/>
          <w:bdr w:val="none" w:sz="0" w:space="0" w:color="auto" w:frame="1"/>
        </w:rPr>
        <w:t>⋮</w:t>
      </w:r>
      <w:r w:rsidRPr="006E5F57">
        <w:rPr>
          <w:rFonts w:ascii="MathJax_Math-italic" w:eastAsia="Times New Roman" w:hAnsi="MathJax_Math-italic" w:cs="Helvetica"/>
          <w:color w:val="000000"/>
          <w:sz w:val="29"/>
          <w:szCs w:val="29"/>
          <w:bdr w:val="none" w:sz="0" w:space="0" w:color="auto" w:frame="1"/>
        </w:rPr>
        <w:t>E</w:t>
      </w:r>
      <w:r w:rsidRPr="006E5F57">
        <w:rPr>
          <w:rFonts w:ascii="MathJax_Main" w:eastAsia="Times New Roman" w:hAnsi="MathJax_Main" w:cs="Helvetica"/>
          <w:color w:val="000000"/>
          <w:sz w:val="29"/>
          <w:szCs w:val="29"/>
          <w:bdr w:val="none" w:sz="0" w:space="0" w:color="auto" w:frame="1"/>
        </w:rPr>
        <w:t>[(</w:t>
      </w:r>
      <w:r w:rsidRPr="006E5F57">
        <w:rPr>
          <w:rFonts w:ascii="MathJax_Math-italic" w:eastAsia="Times New Roman" w:hAnsi="MathJax_Math-italic" w:cs="Helvetica"/>
          <w:color w:val="000000"/>
          <w:sz w:val="29"/>
          <w:szCs w:val="29"/>
          <w:bdr w:val="none" w:sz="0" w:space="0" w:color="auto" w:frame="1"/>
        </w:rPr>
        <w:t>x</w:t>
      </w:r>
      <w:r w:rsidRPr="006E5F57">
        <w:rPr>
          <w:rFonts w:ascii="MathJax_Math-italic" w:eastAsia="Times New Roman" w:hAnsi="MathJax_Math-italic" w:cs="Helvetica"/>
          <w:color w:val="000000"/>
          <w:sz w:val="20"/>
          <w:szCs w:val="20"/>
          <w:bdr w:val="none" w:sz="0" w:space="0" w:color="auto" w:frame="1"/>
        </w:rPr>
        <w:t>n</w:t>
      </w:r>
      <w:r w:rsidRPr="006E5F57">
        <w:rPr>
          <w:rFonts w:ascii="MathJax_Main" w:eastAsia="Times New Roman" w:hAnsi="MathJax_Main" w:cs="Helvetica"/>
          <w:color w:val="000000"/>
          <w:sz w:val="29"/>
          <w:szCs w:val="29"/>
          <w:bdr w:val="none" w:sz="0" w:space="0" w:color="auto" w:frame="1"/>
        </w:rPr>
        <w:t>−</w:t>
      </w:r>
      <w:r w:rsidRPr="006E5F57">
        <w:rPr>
          <w:rFonts w:ascii="MathJax_Math-italic" w:eastAsia="Times New Roman" w:hAnsi="MathJax_Math-italic" w:cs="Helvetica"/>
          <w:color w:val="000000"/>
          <w:sz w:val="29"/>
          <w:szCs w:val="29"/>
          <w:bdr w:val="none" w:sz="0" w:space="0" w:color="auto" w:frame="1"/>
        </w:rPr>
        <w:t>μ</w:t>
      </w:r>
      <w:r w:rsidRPr="006E5F57">
        <w:rPr>
          <w:rFonts w:ascii="MathJax_Math-italic" w:eastAsia="Times New Roman" w:hAnsi="MathJax_Math-italic" w:cs="Helvetica"/>
          <w:color w:val="000000"/>
          <w:sz w:val="20"/>
          <w:szCs w:val="20"/>
          <w:bdr w:val="none" w:sz="0" w:space="0" w:color="auto" w:frame="1"/>
        </w:rPr>
        <w:t>n</w:t>
      </w:r>
      <w:r w:rsidRPr="006E5F57">
        <w:rPr>
          <w:rFonts w:ascii="MathJax_Main" w:eastAsia="Times New Roman" w:hAnsi="MathJax_Main" w:cs="Helvetica"/>
          <w:color w:val="000000"/>
          <w:sz w:val="29"/>
          <w:szCs w:val="29"/>
          <w:bdr w:val="none" w:sz="0" w:space="0" w:color="auto" w:frame="1"/>
        </w:rPr>
        <w:t>)(</w:t>
      </w:r>
      <w:r w:rsidRPr="006E5F57">
        <w:rPr>
          <w:rFonts w:ascii="MathJax_Math-italic" w:eastAsia="Times New Roman" w:hAnsi="MathJax_Math-italic" w:cs="Helvetica"/>
          <w:color w:val="000000"/>
          <w:sz w:val="29"/>
          <w:szCs w:val="29"/>
          <w:bdr w:val="none" w:sz="0" w:space="0" w:color="auto" w:frame="1"/>
        </w:rPr>
        <w:t>x</w:t>
      </w:r>
      <w:r w:rsidRPr="006E5F57">
        <w:rPr>
          <w:rFonts w:ascii="MathJax_Main" w:eastAsia="Times New Roman" w:hAnsi="MathJax_Main" w:cs="Helvetica"/>
          <w:color w:val="000000"/>
          <w:sz w:val="20"/>
          <w:szCs w:val="20"/>
          <w:bdr w:val="none" w:sz="0" w:space="0" w:color="auto" w:frame="1"/>
        </w:rPr>
        <w:t>1</w:t>
      </w:r>
      <w:r w:rsidRPr="006E5F57">
        <w:rPr>
          <w:rFonts w:ascii="MathJax_Main" w:eastAsia="Times New Roman" w:hAnsi="MathJax_Main" w:cs="Helvetica"/>
          <w:color w:val="000000"/>
          <w:sz w:val="29"/>
          <w:szCs w:val="29"/>
          <w:bdr w:val="none" w:sz="0" w:space="0" w:color="auto" w:frame="1"/>
        </w:rPr>
        <w:t>−</w:t>
      </w:r>
      <w:r w:rsidRPr="006E5F57">
        <w:rPr>
          <w:rFonts w:ascii="MathJax_Math-italic" w:eastAsia="Times New Roman" w:hAnsi="MathJax_Math-italic" w:cs="Helvetica"/>
          <w:color w:val="000000"/>
          <w:sz w:val="29"/>
          <w:szCs w:val="29"/>
          <w:bdr w:val="none" w:sz="0" w:space="0" w:color="auto" w:frame="1"/>
        </w:rPr>
        <w:t>μ</w:t>
      </w:r>
      <w:r w:rsidRPr="006E5F57">
        <w:rPr>
          <w:rFonts w:ascii="MathJax_Main" w:eastAsia="Times New Roman" w:hAnsi="MathJax_Main" w:cs="Helvetica"/>
          <w:color w:val="000000"/>
          <w:sz w:val="20"/>
          <w:szCs w:val="20"/>
          <w:bdr w:val="none" w:sz="0" w:space="0" w:color="auto" w:frame="1"/>
        </w:rPr>
        <w:t>1</w:t>
      </w:r>
      <w:r w:rsidRPr="006E5F57">
        <w:rPr>
          <w:rFonts w:ascii="MathJax_Main" w:eastAsia="Times New Roman" w:hAnsi="MathJax_Main" w:cs="Helvetica"/>
          <w:color w:val="000000"/>
          <w:sz w:val="29"/>
          <w:szCs w:val="29"/>
          <w:bdr w:val="none" w:sz="0" w:space="0" w:color="auto" w:frame="1"/>
        </w:rPr>
        <w:t>)]</w:t>
      </w:r>
      <w:r w:rsidRPr="006E5F57">
        <w:rPr>
          <w:rFonts w:ascii="MathJax_Math-italic" w:eastAsia="Times New Roman" w:hAnsi="MathJax_Math-italic" w:cs="Helvetica"/>
          <w:color w:val="000000"/>
          <w:sz w:val="29"/>
          <w:szCs w:val="29"/>
          <w:bdr w:val="none" w:sz="0" w:space="0" w:color="auto" w:frame="1"/>
        </w:rPr>
        <w:t>E</w:t>
      </w:r>
      <w:r w:rsidRPr="006E5F57">
        <w:rPr>
          <w:rFonts w:ascii="MathJax_Main" w:eastAsia="Times New Roman" w:hAnsi="MathJax_Main" w:cs="Helvetica"/>
          <w:color w:val="000000"/>
          <w:sz w:val="29"/>
          <w:szCs w:val="29"/>
          <w:bdr w:val="none" w:sz="0" w:space="0" w:color="auto" w:frame="1"/>
        </w:rPr>
        <w:t>[(</w:t>
      </w:r>
      <w:r w:rsidRPr="006E5F57">
        <w:rPr>
          <w:rFonts w:ascii="MathJax_Math-italic" w:eastAsia="Times New Roman" w:hAnsi="MathJax_Math-italic" w:cs="Helvetica"/>
          <w:color w:val="000000"/>
          <w:sz w:val="29"/>
          <w:szCs w:val="29"/>
          <w:bdr w:val="none" w:sz="0" w:space="0" w:color="auto" w:frame="1"/>
        </w:rPr>
        <w:t>x</w:t>
      </w:r>
      <w:r w:rsidRPr="006E5F57">
        <w:rPr>
          <w:rFonts w:ascii="MathJax_Main" w:eastAsia="Times New Roman" w:hAnsi="MathJax_Main" w:cs="Helvetica"/>
          <w:color w:val="000000"/>
          <w:sz w:val="20"/>
          <w:szCs w:val="20"/>
          <w:bdr w:val="none" w:sz="0" w:space="0" w:color="auto" w:frame="1"/>
        </w:rPr>
        <w:t>1</w:t>
      </w:r>
      <w:r w:rsidRPr="006E5F57">
        <w:rPr>
          <w:rFonts w:ascii="MathJax_Main" w:eastAsia="Times New Roman" w:hAnsi="MathJax_Main" w:cs="Helvetica"/>
          <w:color w:val="000000"/>
          <w:sz w:val="29"/>
          <w:szCs w:val="29"/>
          <w:bdr w:val="none" w:sz="0" w:space="0" w:color="auto" w:frame="1"/>
        </w:rPr>
        <w:t>−</w:t>
      </w:r>
      <w:r w:rsidRPr="006E5F57">
        <w:rPr>
          <w:rFonts w:ascii="MathJax_Math-italic" w:eastAsia="Times New Roman" w:hAnsi="MathJax_Math-italic" w:cs="Helvetica"/>
          <w:color w:val="000000"/>
          <w:sz w:val="29"/>
          <w:szCs w:val="29"/>
          <w:bdr w:val="none" w:sz="0" w:space="0" w:color="auto" w:frame="1"/>
        </w:rPr>
        <w:t>μ</w:t>
      </w:r>
      <w:r w:rsidRPr="006E5F57">
        <w:rPr>
          <w:rFonts w:ascii="MathJax_Main" w:eastAsia="Times New Roman" w:hAnsi="MathJax_Main" w:cs="Helvetica"/>
          <w:color w:val="000000"/>
          <w:sz w:val="20"/>
          <w:szCs w:val="20"/>
          <w:bdr w:val="none" w:sz="0" w:space="0" w:color="auto" w:frame="1"/>
        </w:rPr>
        <w:t>1</w:t>
      </w:r>
      <w:r w:rsidRPr="006E5F57">
        <w:rPr>
          <w:rFonts w:ascii="MathJax_Main" w:eastAsia="Times New Roman" w:hAnsi="MathJax_Main" w:cs="Helvetica"/>
          <w:color w:val="000000"/>
          <w:sz w:val="29"/>
          <w:szCs w:val="29"/>
          <w:bdr w:val="none" w:sz="0" w:space="0" w:color="auto" w:frame="1"/>
        </w:rPr>
        <w:t>)(</w:t>
      </w:r>
      <w:r w:rsidRPr="006E5F57">
        <w:rPr>
          <w:rFonts w:ascii="MathJax_Math-italic" w:eastAsia="Times New Roman" w:hAnsi="MathJax_Math-italic" w:cs="Helvetica"/>
          <w:color w:val="000000"/>
          <w:sz w:val="29"/>
          <w:szCs w:val="29"/>
          <w:bdr w:val="none" w:sz="0" w:space="0" w:color="auto" w:frame="1"/>
        </w:rPr>
        <w:t>x</w:t>
      </w:r>
      <w:r w:rsidRPr="006E5F57">
        <w:rPr>
          <w:rFonts w:ascii="MathJax_Main" w:eastAsia="Times New Roman" w:hAnsi="MathJax_Main" w:cs="Helvetica"/>
          <w:color w:val="000000"/>
          <w:sz w:val="20"/>
          <w:szCs w:val="20"/>
          <w:bdr w:val="none" w:sz="0" w:space="0" w:color="auto" w:frame="1"/>
        </w:rPr>
        <w:t>2</w:t>
      </w:r>
      <w:r w:rsidRPr="006E5F57">
        <w:rPr>
          <w:rFonts w:ascii="MathJax_Main" w:eastAsia="Times New Roman" w:hAnsi="MathJax_Main" w:cs="Helvetica"/>
          <w:color w:val="000000"/>
          <w:sz w:val="29"/>
          <w:szCs w:val="29"/>
          <w:bdr w:val="none" w:sz="0" w:space="0" w:color="auto" w:frame="1"/>
        </w:rPr>
        <w:t>−</w:t>
      </w:r>
      <w:r w:rsidRPr="006E5F57">
        <w:rPr>
          <w:rFonts w:ascii="MathJax_Math-italic" w:eastAsia="Times New Roman" w:hAnsi="MathJax_Math-italic" w:cs="Helvetica"/>
          <w:color w:val="000000"/>
          <w:sz w:val="29"/>
          <w:szCs w:val="29"/>
          <w:bdr w:val="none" w:sz="0" w:space="0" w:color="auto" w:frame="1"/>
        </w:rPr>
        <w:t>μ</w:t>
      </w:r>
      <w:r w:rsidRPr="006E5F57">
        <w:rPr>
          <w:rFonts w:ascii="MathJax_Main" w:eastAsia="Times New Roman" w:hAnsi="MathJax_Main" w:cs="Helvetica"/>
          <w:color w:val="000000"/>
          <w:sz w:val="20"/>
          <w:szCs w:val="20"/>
          <w:bdr w:val="none" w:sz="0" w:space="0" w:color="auto" w:frame="1"/>
        </w:rPr>
        <w:t>2</w:t>
      </w:r>
      <w:r w:rsidRPr="006E5F57">
        <w:rPr>
          <w:rFonts w:ascii="MathJax_Main" w:eastAsia="Times New Roman" w:hAnsi="MathJax_Main" w:cs="Helvetica"/>
          <w:color w:val="000000"/>
          <w:sz w:val="29"/>
          <w:szCs w:val="29"/>
          <w:bdr w:val="none" w:sz="0" w:space="0" w:color="auto" w:frame="1"/>
        </w:rPr>
        <w:t>)]</w:t>
      </w:r>
      <w:r w:rsidRPr="006E5F57">
        <w:rPr>
          <w:rFonts w:ascii="MathJax_Math-italic" w:eastAsia="Times New Roman" w:hAnsi="MathJax_Math-italic" w:cs="Helvetica"/>
          <w:color w:val="000000"/>
          <w:sz w:val="29"/>
          <w:szCs w:val="29"/>
          <w:bdr w:val="none" w:sz="0" w:space="0" w:color="auto" w:frame="1"/>
        </w:rPr>
        <w:t>E</w:t>
      </w:r>
      <w:r w:rsidRPr="006E5F57">
        <w:rPr>
          <w:rFonts w:ascii="MathJax_Main" w:eastAsia="Times New Roman" w:hAnsi="MathJax_Main" w:cs="Helvetica"/>
          <w:color w:val="000000"/>
          <w:sz w:val="29"/>
          <w:szCs w:val="29"/>
          <w:bdr w:val="none" w:sz="0" w:space="0" w:color="auto" w:frame="1"/>
        </w:rPr>
        <w:t>[(</w:t>
      </w:r>
      <w:r w:rsidRPr="006E5F57">
        <w:rPr>
          <w:rFonts w:ascii="MathJax_Math-italic" w:eastAsia="Times New Roman" w:hAnsi="MathJax_Math-italic" w:cs="Helvetica"/>
          <w:color w:val="000000"/>
          <w:sz w:val="29"/>
          <w:szCs w:val="29"/>
          <w:bdr w:val="none" w:sz="0" w:space="0" w:color="auto" w:frame="1"/>
        </w:rPr>
        <w:t>x</w:t>
      </w:r>
      <w:r w:rsidRPr="006E5F57">
        <w:rPr>
          <w:rFonts w:ascii="MathJax_Main" w:eastAsia="Times New Roman" w:hAnsi="MathJax_Main" w:cs="Helvetica"/>
          <w:color w:val="000000"/>
          <w:sz w:val="20"/>
          <w:szCs w:val="20"/>
          <w:bdr w:val="none" w:sz="0" w:space="0" w:color="auto" w:frame="1"/>
        </w:rPr>
        <w:t>2</w:t>
      </w:r>
      <w:r w:rsidRPr="006E5F57">
        <w:rPr>
          <w:rFonts w:ascii="MathJax_Main" w:eastAsia="Times New Roman" w:hAnsi="MathJax_Main" w:cs="Helvetica"/>
          <w:color w:val="000000"/>
          <w:sz w:val="29"/>
          <w:szCs w:val="29"/>
          <w:bdr w:val="none" w:sz="0" w:space="0" w:color="auto" w:frame="1"/>
        </w:rPr>
        <w:t>−</w:t>
      </w:r>
      <w:r w:rsidRPr="006E5F57">
        <w:rPr>
          <w:rFonts w:ascii="MathJax_Math-italic" w:eastAsia="Times New Roman" w:hAnsi="MathJax_Math-italic" w:cs="Helvetica"/>
          <w:color w:val="000000"/>
          <w:sz w:val="29"/>
          <w:szCs w:val="29"/>
          <w:bdr w:val="none" w:sz="0" w:space="0" w:color="auto" w:frame="1"/>
        </w:rPr>
        <w:t>μ</w:t>
      </w:r>
      <w:r w:rsidRPr="006E5F57">
        <w:rPr>
          <w:rFonts w:ascii="MathJax_Main" w:eastAsia="Times New Roman" w:hAnsi="MathJax_Main" w:cs="Helvetica"/>
          <w:color w:val="000000"/>
          <w:sz w:val="20"/>
          <w:szCs w:val="20"/>
          <w:bdr w:val="none" w:sz="0" w:space="0" w:color="auto" w:frame="1"/>
        </w:rPr>
        <w:t>2</w:t>
      </w:r>
      <w:r w:rsidRPr="006E5F57">
        <w:rPr>
          <w:rFonts w:ascii="MathJax_Main" w:eastAsia="Times New Roman" w:hAnsi="MathJax_Main" w:cs="Helvetica"/>
          <w:color w:val="000000"/>
          <w:sz w:val="29"/>
          <w:szCs w:val="29"/>
          <w:bdr w:val="none" w:sz="0" w:space="0" w:color="auto" w:frame="1"/>
        </w:rPr>
        <w:t>)(</w:t>
      </w:r>
      <w:r w:rsidRPr="006E5F57">
        <w:rPr>
          <w:rFonts w:ascii="MathJax_Math-italic" w:eastAsia="Times New Roman" w:hAnsi="MathJax_Math-italic" w:cs="Helvetica"/>
          <w:color w:val="000000"/>
          <w:sz w:val="29"/>
          <w:szCs w:val="29"/>
          <w:bdr w:val="none" w:sz="0" w:space="0" w:color="auto" w:frame="1"/>
        </w:rPr>
        <w:t>x</w:t>
      </w:r>
      <w:r w:rsidRPr="006E5F57">
        <w:rPr>
          <w:rFonts w:ascii="MathJax_Main" w:eastAsia="Times New Roman" w:hAnsi="MathJax_Main" w:cs="Helvetica"/>
          <w:color w:val="000000"/>
          <w:sz w:val="20"/>
          <w:szCs w:val="20"/>
          <w:bdr w:val="none" w:sz="0" w:space="0" w:color="auto" w:frame="1"/>
        </w:rPr>
        <w:t>2</w:t>
      </w:r>
      <w:r w:rsidRPr="006E5F57">
        <w:rPr>
          <w:rFonts w:ascii="MathJax_Main" w:eastAsia="Times New Roman" w:hAnsi="MathJax_Main" w:cs="Helvetica"/>
          <w:color w:val="000000"/>
          <w:sz w:val="29"/>
          <w:szCs w:val="29"/>
          <w:bdr w:val="none" w:sz="0" w:space="0" w:color="auto" w:frame="1"/>
        </w:rPr>
        <w:t>−</w:t>
      </w:r>
      <w:r w:rsidRPr="006E5F57">
        <w:rPr>
          <w:rFonts w:ascii="MathJax_Math-italic" w:eastAsia="Times New Roman" w:hAnsi="MathJax_Math-italic" w:cs="Helvetica"/>
          <w:color w:val="000000"/>
          <w:sz w:val="29"/>
          <w:szCs w:val="29"/>
          <w:bdr w:val="none" w:sz="0" w:space="0" w:color="auto" w:frame="1"/>
        </w:rPr>
        <w:t>μ</w:t>
      </w:r>
      <w:r w:rsidRPr="006E5F57">
        <w:rPr>
          <w:rFonts w:ascii="MathJax_Main" w:eastAsia="Times New Roman" w:hAnsi="MathJax_Main" w:cs="Helvetica"/>
          <w:color w:val="000000"/>
          <w:sz w:val="20"/>
          <w:szCs w:val="20"/>
          <w:bdr w:val="none" w:sz="0" w:space="0" w:color="auto" w:frame="1"/>
        </w:rPr>
        <w:t>2</w:t>
      </w:r>
      <w:r w:rsidRPr="006E5F57">
        <w:rPr>
          <w:rFonts w:ascii="MathJax_Main" w:eastAsia="Times New Roman" w:hAnsi="MathJax_Main" w:cs="Helvetica"/>
          <w:color w:val="000000"/>
          <w:sz w:val="29"/>
          <w:szCs w:val="29"/>
          <w:bdr w:val="none" w:sz="0" w:space="0" w:color="auto" w:frame="1"/>
        </w:rPr>
        <w:t>)]</w:t>
      </w:r>
      <w:r w:rsidRPr="006E5F57">
        <w:rPr>
          <w:rFonts w:ascii="Cambria Math" w:eastAsia="Times New Roman" w:hAnsi="Cambria Math" w:cs="Cambria Math"/>
          <w:color w:val="000000"/>
          <w:sz w:val="29"/>
          <w:szCs w:val="29"/>
          <w:bdr w:val="none" w:sz="0" w:space="0" w:color="auto" w:frame="1"/>
        </w:rPr>
        <w:t>⋮</w:t>
      </w:r>
      <w:r w:rsidRPr="006E5F57">
        <w:rPr>
          <w:rFonts w:ascii="MathJax_Math-italic" w:eastAsia="Times New Roman" w:hAnsi="MathJax_Math-italic" w:cs="Helvetica"/>
          <w:color w:val="000000"/>
          <w:sz w:val="29"/>
          <w:szCs w:val="29"/>
          <w:bdr w:val="none" w:sz="0" w:space="0" w:color="auto" w:frame="1"/>
        </w:rPr>
        <w:t>E</w:t>
      </w:r>
      <w:r w:rsidRPr="006E5F57">
        <w:rPr>
          <w:rFonts w:ascii="MathJax_Main" w:eastAsia="Times New Roman" w:hAnsi="MathJax_Main" w:cs="Helvetica"/>
          <w:color w:val="000000"/>
          <w:sz w:val="29"/>
          <w:szCs w:val="29"/>
          <w:bdr w:val="none" w:sz="0" w:space="0" w:color="auto" w:frame="1"/>
        </w:rPr>
        <w:t>[(</w:t>
      </w:r>
      <w:r w:rsidRPr="006E5F57">
        <w:rPr>
          <w:rFonts w:ascii="MathJax_Math-italic" w:eastAsia="Times New Roman" w:hAnsi="MathJax_Math-italic" w:cs="Helvetica"/>
          <w:color w:val="000000"/>
          <w:sz w:val="29"/>
          <w:szCs w:val="29"/>
          <w:bdr w:val="none" w:sz="0" w:space="0" w:color="auto" w:frame="1"/>
        </w:rPr>
        <w:t>x</w:t>
      </w:r>
      <w:r w:rsidRPr="006E5F57">
        <w:rPr>
          <w:rFonts w:ascii="MathJax_Math-italic" w:eastAsia="Times New Roman" w:hAnsi="MathJax_Math-italic" w:cs="Helvetica"/>
          <w:color w:val="000000"/>
          <w:sz w:val="20"/>
          <w:szCs w:val="20"/>
          <w:bdr w:val="none" w:sz="0" w:space="0" w:color="auto" w:frame="1"/>
        </w:rPr>
        <w:t>n</w:t>
      </w:r>
      <w:r w:rsidRPr="006E5F57">
        <w:rPr>
          <w:rFonts w:ascii="MathJax_Main" w:eastAsia="Times New Roman" w:hAnsi="MathJax_Main" w:cs="Helvetica"/>
          <w:color w:val="000000"/>
          <w:sz w:val="29"/>
          <w:szCs w:val="29"/>
          <w:bdr w:val="none" w:sz="0" w:space="0" w:color="auto" w:frame="1"/>
        </w:rPr>
        <w:t>−</w:t>
      </w:r>
      <w:r w:rsidRPr="006E5F57">
        <w:rPr>
          <w:rFonts w:ascii="MathJax_Math-italic" w:eastAsia="Times New Roman" w:hAnsi="MathJax_Math-italic" w:cs="Helvetica"/>
          <w:color w:val="000000"/>
          <w:sz w:val="29"/>
          <w:szCs w:val="29"/>
          <w:bdr w:val="none" w:sz="0" w:space="0" w:color="auto" w:frame="1"/>
        </w:rPr>
        <w:t>μ</w:t>
      </w:r>
      <w:r w:rsidRPr="006E5F57">
        <w:rPr>
          <w:rFonts w:ascii="MathJax_Math-italic" w:eastAsia="Times New Roman" w:hAnsi="MathJax_Math-italic" w:cs="Helvetica"/>
          <w:color w:val="000000"/>
          <w:sz w:val="20"/>
          <w:szCs w:val="20"/>
          <w:bdr w:val="none" w:sz="0" w:space="0" w:color="auto" w:frame="1"/>
        </w:rPr>
        <w:t>n</w:t>
      </w:r>
      <w:r w:rsidRPr="006E5F57">
        <w:rPr>
          <w:rFonts w:ascii="MathJax_Main" w:eastAsia="Times New Roman" w:hAnsi="MathJax_Main" w:cs="Helvetica"/>
          <w:color w:val="000000"/>
          <w:sz w:val="29"/>
          <w:szCs w:val="29"/>
          <w:bdr w:val="none" w:sz="0" w:space="0" w:color="auto" w:frame="1"/>
        </w:rPr>
        <w:t>)(</w:t>
      </w:r>
      <w:r w:rsidRPr="006E5F57">
        <w:rPr>
          <w:rFonts w:ascii="MathJax_Math-italic" w:eastAsia="Times New Roman" w:hAnsi="MathJax_Math-italic" w:cs="Helvetica"/>
          <w:color w:val="000000"/>
          <w:sz w:val="29"/>
          <w:szCs w:val="29"/>
          <w:bdr w:val="none" w:sz="0" w:space="0" w:color="auto" w:frame="1"/>
        </w:rPr>
        <w:t>x</w:t>
      </w:r>
      <w:r w:rsidRPr="006E5F57">
        <w:rPr>
          <w:rFonts w:ascii="MathJax_Main" w:eastAsia="Times New Roman" w:hAnsi="MathJax_Main" w:cs="Helvetica"/>
          <w:color w:val="000000"/>
          <w:sz w:val="20"/>
          <w:szCs w:val="20"/>
          <w:bdr w:val="none" w:sz="0" w:space="0" w:color="auto" w:frame="1"/>
        </w:rPr>
        <w:t>2</w:t>
      </w:r>
      <w:r w:rsidRPr="006E5F57">
        <w:rPr>
          <w:rFonts w:ascii="MathJax_Main" w:eastAsia="Times New Roman" w:hAnsi="MathJax_Main" w:cs="Helvetica"/>
          <w:color w:val="000000"/>
          <w:sz w:val="29"/>
          <w:szCs w:val="29"/>
          <w:bdr w:val="none" w:sz="0" w:space="0" w:color="auto" w:frame="1"/>
        </w:rPr>
        <w:t>−</w:t>
      </w:r>
      <w:r w:rsidRPr="006E5F57">
        <w:rPr>
          <w:rFonts w:ascii="MathJax_Math-italic" w:eastAsia="Times New Roman" w:hAnsi="MathJax_Math-italic" w:cs="Helvetica"/>
          <w:color w:val="000000"/>
          <w:sz w:val="29"/>
          <w:szCs w:val="29"/>
          <w:bdr w:val="none" w:sz="0" w:space="0" w:color="auto" w:frame="1"/>
        </w:rPr>
        <w:t>μ</w:t>
      </w:r>
      <w:r w:rsidRPr="006E5F57">
        <w:rPr>
          <w:rFonts w:ascii="MathJax_Main" w:eastAsia="Times New Roman" w:hAnsi="MathJax_Main" w:cs="Helvetica"/>
          <w:color w:val="000000"/>
          <w:sz w:val="20"/>
          <w:szCs w:val="20"/>
          <w:bdr w:val="none" w:sz="0" w:space="0" w:color="auto" w:frame="1"/>
        </w:rPr>
        <w:t>2</w:t>
      </w:r>
      <w:r w:rsidRPr="006E5F57">
        <w:rPr>
          <w:rFonts w:ascii="MathJax_Main" w:eastAsia="Times New Roman" w:hAnsi="MathJax_Main" w:cs="Helvetica"/>
          <w:color w:val="000000"/>
          <w:sz w:val="29"/>
          <w:szCs w:val="29"/>
          <w:bdr w:val="none" w:sz="0" w:space="0" w:color="auto" w:frame="1"/>
        </w:rPr>
        <w:t>)]……</w:t>
      </w:r>
      <w:r w:rsidRPr="006E5F57">
        <w:rPr>
          <w:rFonts w:ascii="Cambria Math" w:eastAsia="Times New Roman" w:hAnsi="Cambria Math" w:cs="Cambria Math"/>
          <w:color w:val="000000"/>
          <w:sz w:val="29"/>
          <w:szCs w:val="29"/>
          <w:bdr w:val="none" w:sz="0" w:space="0" w:color="auto" w:frame="1"/>
        </w:rPr>
        <w:t>⋱</w:t>
      </w:r>
      <w:r w:rsidRPr="006E5F57">
        <w:rPr>
          <w:rFonts w:ascii="Times New Roman" w:eastAsia="Times New Roman" w:hAnsi="Times New Roman" w:cs="Times New Roman"/>
          <w:color w:val="000000"/>
          <w:sz w:val="29"/>
          <w:szCs w:val="29"/>
          <w:bdr w:val="none" w:sz="0" w:space="0" w:color="auto" w:frame="1"/>
        </w:rPr>
        <w:t>…</w:t>
      </w:r>
      <w:r w:rsidRPr="006E5F57">
        <w:rPr>
          <w:rFonts w:ascii="MathJax_Math-italic" w:eastAsia="Times New Roman" w:hAnsi="MathJax_Math-italic" w:cs="Helvetica"/>
          <w:color w:val="000000"/>
          <w:sz w:val="29"/>
          <w:szCs w:val="29"/>
          <w:bdr w:val="none" w:sz="0" w:space="0" w:color="auto" w:frame="1"/>
        </w:rPr>
        <w:t>E</w:t>
      </w:r>
      <w:r w:rsidRPr="006E5F57">
        <w:rPr>
          <w:rFonts w:ascii="MathJax_Main" w:eastAsia="Times New Roman" w:hAnsi="MathJax_Main" w:cs="Helvetica"/>
          <w:color w:val="000000"/>
          <w:sz w:val="29"/>
          <w:szCs w:val="29"/>
          <w:bdr w:val="none" w:sz="0" w:space="0" w:color="auto" w:frame="1"/>
        </w:rPr>
        <w:t>[(</w:t>
      </w:r>
      <w:r w:rsidRPr="006E5F57">
        <w:rPr>
          <w:rFonts w:ascii="MathJax_Math-italic" w:eastAsia="Times New Roman" w:hAnsi="MathJax_Math-italic" w:cs="Helvetica"/>
          <w:color w:val="000000"/>
          <w:sz w:val="29"/>
          <w:szCs w:val="29"/>
          <w:bdr w:val="none" w:sz="0" w:space="0" w:color="auto" w:frame="1"/>
        </w:rPr>
        <w:t>x</w:t>
      </w:r>
      <w:r w:rsidRPr="006E5F57">
        <w:rPr>
          <w:rFonts w:ascii="MathJax_Main" w:eastAsia="Times New Roman" w:hAnsi="MathJax_Main" w:cs="Helvetica"/>
          <w:color w:val="000000"/>
          <w:sz w:val="20"/>
          <w:szCs w:val="20"/>
          <w:bdr w:val="none" w:sz="0" w:space="0" w:color="auto" w:frame="1"/>
        </w:rPr>
        <w:t>1</w:t>
      </w:r>
      <w:r w:rsidRPr="006E5F57">
        <w:rPr>
          <w:rFonts w:ascii="MathJax_Main" w:eastAsia="Times New Roman" w:hAnsi="MathJax_Main" w:cs="Helvetica"/>
          <w:color w:val="000000"/>
          <w:sz w:val="29"/>
          <w:szCs w:val="29"/>
          <w:bdr w:val="none" w:sz="0" w:space="0" w:color="auto" w:frame="1"/>
        </w:rPr>
        <w:t>−</w:t>
      </w:r>
      <w:r w:rsidRPr="006E5F57">
        <w:rPr>
          <w:rFonts w:ascii="MathJax_Math-italic" w:eastAsia="Times New Roman" w:hAnsi="MathJax_Math-italic" w:cs="Helvetica"/>
          <w:color w:val="000000"/>
          <w:sz w:val="29"/>
          <w:szCs w:val="29"/>
          <w:bdr w:val="none" w:sz="0" w:space="0" w:color="auto" w:frame="1"/>
        </w:rPr>
        <w:t>μ</w:t>
      </w:r>
      <w:r w:rsidRPr="006E5F57">
        <w:rPr>
          <w:rFonts w:ascii="MathJax_Main" w:eastAsia="Times New Roman" w:hAnsi="MathJax_Main" w:cs="Helvetica"/>
          <w:color w:val="000000"/>
          <w:sz w:val="20"/>
          <w:szCs w:val="20"/>
          <w:bdr w:val="none" w:sz="0" w:space="0" w:color="auto" w:frame="1"/>
        </w:rPr>
        <w:t>1</w:t>
      </w:r>
      <w:r w:rsidRPr="006E5F57">
        <w:rPr>
          <w:rFonts w:ascii="MathJax_Main" w:eastAsia="Times New Roman" w:hAnsi="MathJax_Main" w:cs="Helvetica"/>
          <w:color w:val="000000"/>
          <w:sz w:val="29"/>
          <w:szCs w:val="29"/>
          <w:bdr w:val="none" w:sz="0" w:space="0" w:color="auto" w:frame="1"/>
        </w:rPr>
        <w:t>)(</w:t>
      </w:r>
      <w:r w:rsidRPr="006E5F57">
        <w:rPr>
          <w:rFonts w:ascii="MathJax_Math-italic" w:eastAsia="Times New Roman" w:hAnsi="MathJax_Math-italic" w:cs="Helvetica"/>
          <w:color w:val="000000"/>
          <w:sz w:val="29"/>
          <w:szCs w:val="29"/>
          <w:bdr w:val="none" w:sz="0" w:space="0" w:color="auto" w:frame="1"/>
        </w:rPr>
        <w:t>x</w:t>
      </w:r>
      <w:r w:rsidRPr="006E5F57">
        <w:rPr>
          <w:rFonts w:ascii="MathJax_Math-italic" w:eastAsia="Times New Roman" w:hAnsi="MathJax_Math-italic" w:cs="Helvetica"/>
          <w:color w:val="000000"/>
          <w:sz w:val="20"/>
          <w:szCs w:val="20"/>
          <w:bdr w:val="none" w:sz="0" w:space="0" w:color="auto" w:frame="1"/>
        </w:rPr>
        <w:t>n</w:t>
      </w:r>
      <w:r w:rsidRPr="006E5F57">
        <w:rPr>
          <w:rFonts w:ascii="MathJax_Main" w:eastAsia="Times New Roman" w:hAnsi="MathJax_Main" w:cs="Helvetica"/>
          <w:color w:val="000000"/>
          <w:sz w:val="29"/>
          <w:szCs w:val="29"/>
          <w:bdr w:val="none" w:sz="0" w:space="0" w:color="auto" w:frame="1"/>
        </w:rPr>
        <w:t>−</w:t>
      </w:r>
      <w:r w:rsidRPr="006E5F57">
        <w:rPr>
          <w:rFonts w:ascii="MathJax_Math-italic" w:eastAsia="Times New Roman" w:hAnsi="MathJax_Math-italic" w:cs="Helvetica"/>
          <w:color w:val="000000"/>
          <w:sz w:val="29"/>
          <w:szCs w:val="29"/>
          <w:bdr w:val="none" w:sz="0" w:space="0" w:color="auto" w:frame="1"/>
        </w:rPr>
        <w:t>μ</w:t>
      </w:r>
      <w:r w:rsidRPr="006E5F57">
        <w:rPr>
          <w:rFonts w:ascii="MathJax_Math-italic" w:eastAsia="Times New Roman" w:hAnsi="MathJax_Math-italic" w:cs="Helvetica"/>
          <w:color w:val="000000"/>
          <w:sz w:val="20"/>
          <w:szCs w:val="20"/>
          <w:bdr w:val="none" w:sz="0" w:space="0" w:color="auto" w:frame="1"/>
        </w:rPr>
        <w:t>n</w:t>
      </w:r>
      <w:r w:rsidRPr="006E5F57">
        <w:rPr>
          <w:rFonts w:ascii="MathJax_Main" w:eastAsia="Times New Roman" w:hAnsi="MathJax_Main" w:cs="Helvetica"/>
          <w:color w:val="000000"/>
          <w:sz w:val="29"/>
          <w:szCs w:val="29"/>
          <w:bdr w:val="none" w:sz="0" w:space="0" w:color="auto" w:frame="1"/>
        </w:rPr>
        <w:t>)]</w:t>
      </w:r>
      <w:r w:rsidRPr="006E5F57">
        <w:rPr>
          <w:rFonts w:ascii="MathJax_Math-italic" w:eastAsia="Times New Roman" w:hAnsi="MathJax_Math-italic" w:cs="Helvetica"/>
          <w:color w:val="000000"/>
          <w:sz w:val="29"/>
          <w:szCs w:val="29"/>
          <w:bdr w:val="none" w:sz="0" w:space="0" w:color="auto" w:frame="1"/>
        </w:rPr>
        <w:t>E</w:t>
      </w:r>
      <w:r w:rsidRPr="006E5F57">
        <w:rPr>
          <w:rFonts w:ascii="MathJax_Main" w:eastAsia="Times New Roman" w:hAnsi="MathJax_Main" w:cs="Helvetica"/>
          <w:color w:val="000000"/>
          <w:sz w:val="29"/>
          <w:szCs w:val="29"/>
          <w:bdr w:val="none" w:sz="0" w:space="0" w:color="auto" w:frame="1"/>
        </w:rPr>
        <w:t>[(</w:t>
      </w:r>
      <w:r w:rsidRPr="006E5F57">
        <w:rPr>
          <w:rFonts w:ascii="MathJax_Math-italic" w:eastAsia="Times New Roman" w:hAnsi="MathJax_Math-italic" w:cs="Helvetica"/>
          <w:color w:val="000000"/>
          <w:sz w:val="29"/>
          <w:szCs w:val="29"/>
          <w:bdr w:val="none" w:sz="0" w:space="0" w:color="auto" w:frame="1"/>
        </w:rPr>
        <w:t>x</w:t>
      </w:r>
      <w:r w:rsidRPr="006E5F57">
        <w:rPr>
          <w:rFonts w:ascii="MathJax_Main" w:eastAsia="Times New Roman" w:hAnsi="MathJax_Main" w:cs="Helvetica"/>
          <w:color w:val="000000"/>
          <w:sz w:val="20"/>
          <w:szCs w:val="20"/>
          <w:bdr w:val="none" w:sz="0" w:space="0" w:color="auto" w:frame="1"/>
        </w:rPr>
        <w:t>2</w:t>
      </w:r>
      <w:r w:rsidRPr="006E5F57">
        <w:rPr>
          <w:rFonts w:ascii="MathJax_Main" w:eastAsia="Times New Roman" w:hAnsi="MathJax_Main" w:cs="Helvetica"/>
          <w:color w:val="000000"/>
          <w:sz w:val="29"/>
          <w:szCs w:val="29"/>
          <w:bdr w:val="none" w:sz="0" w:space="0" w:color="auto" w:frame="1"/>
        </w:rPr>
        <w:t>−</w:t>
      </w:r>
      <w:r w:rsidRPr="006E5F57">
        <w:rPr>
          <w:rFonts w:ascii="MathJax_Math-italic" w:eastAsia="Times New Roman" w:hAnsi="MathJax_Math-italic" w:cs="Helvetica"/>
          <w:color w:val="000000"/>
          <w:sz w:val="29"/>
          <w:szCs w:val="29"/>
          <w:bdr w:val="none" w:sz="0" w:space="0" w:color="auto" w:frame="1"/>
        </w:rPr>
        <w:t>μ</w:t>
      </w:r>
      <w:r w:rsidRPr="006E5F57">
        <w:rPr>
          <w:rFonts w:ascii="MathJax_Main" w:eastAsia="Times New Roman" w:hAnsi="MathJax_Main" w:cs="Helvetica"/>
          <w:color w:val="000000"/>
          <w:sz w:val="20"/>
          <w:szCs w:val="20"/>
          <w:bdr w:val="none" w:sz="0" w:space="0" w:color="auto" w:frame="1"/>
        </w:rPr>
        <w:t>2</w:t>
      </w:r>
      <w:r w:rsidRPr="006E5F57">
        <w:rPr>
          <w:rFonts w:ascii="MathJax_Main" w:eastAsia="Times New Roman" w:hAnsi="MathJax_Main" w:cs="Helvetica"/>
          <w:color w:val="000000"/>
          <w:sz w:val="29"/>
          <w:szCs w:val="29"/>
          <w:bdr w:val="none" w:sz="0" w:space="0" w:color="auto" w:frame="1"/>
        </w:rPr>
        <w:t>)(</w:t>
      </w:r>
      <w:r w:rsidRPr="006E5F57">
        <w:rPr>
          <w:rFonts w:ascii="MathJax_Math-italic" w:eastAsia="Times New Roman" w:hAnsi="MathJax_Math-italic" w:cs="Helvetica"/>
          <w:color w:val="000000"/>
          <w:sz w:val="29"/>
          <w:szCs w:val="29"/>
          <w:bdr w:val="none" w:sz="0" w:space="0" w:color="auto" w:frame="1"/>
        </w:rPr>
        <w:t>x</w:t>
      </w:r>
      <w:r w:rsidRPr="006E5F57">
        <w:rPr>
          <w:rFonts w:ascii="MathJax_Math-italic" w:eastAsia="Times New Roman" w:hAnsi="MathJax_Math-italic" w:cs="Helvetica"/>
          <w:color w:val="000000"/>
          <w:sz w:val="20"/>
          <w:szCs w:val="20"/>
          <w:bdr w:val="none" w:sz="0" w:space="0" w:color="auto" w:frame="1"/>
        </w:rPr>
        <w:t>n</w:t>
      </w:r>
      <w:r w:rsidRPr="006E5F57">
        <w:rPr>
          <w:rFonts w:ascii="MathJax_Main" w:eastAsia="Times New Roman" w:hAnsi="MathJax_Main" w:cs="Helvetica"/>
          <w:color w:val="000000"/>
          <w:sz w:val="29"/>
          <w:szCs w:val="29"/>
          <w:bdr w:val="none" w:sz="0" w:space="0" w:color="auto" w:frame="1"/>
        </w:rPr>
        <w:t>−</w:t>
      </w:r>
      <w:r w:rsidRPr="006E5F57">
        <w:rPr>
          <w:rFonts w:ascii="MathJax_Math-italic" w:eastAsia="Times New Roman" w:hAnsi="MathJax_Math-italic" w:cs="Helvetica"/>
          <w:color w:val="000000"/>
          <w:sz w:val="29"/>
          <w:szCs w:val="29"/>
          <w:bdr w:val="none" w:sz="0" w:space="0" w:color="auto" w:frame="1"/>
        </w:rPr>
        <w:t>μ</w:t>
      </w:r>
      <w:r w:rsidRPr="006E5F57">
        <w:rPr>
          <w:rFonts w:ascii="MathJax_Math-italic" w:eastAsia="Times New Roman" w:hAnsi="MathJax_Math-italic" w:cs="Helvetica"/>
          <w:color w:val="000000"/>
          <w:sz w:val="20"/>
          <w:szCs w:val="20"/>
          <w:bdr w:val="none" w:sz="0" w:space="0" w:color="auto" w:frame="1"/>
        </w:rPr>
        <w:t>n</w:t>
      </w:r>
      <w:r w:rsidRPr="006E5F57">
        <w:rPr>
          <w:rFonts w:ascii="MathJax_Main" w:eastAsia="Times New Roman" w:hAnsi="MathJax_Main" w:cs="Helvetica"/>
          <w:color w:val="000000"/>
          <w:sz w:val="29"/>
          <w:szCs w:val="29"/>
          <w:bdr w:val="none" w:sz="0" w:space="0" w:color="auto" w:frame="1"/>
        </w:rPr>
        <w:t>)]</w:t>
      </w:r>
      <w:r w:rsidRPr="006E5F57">
        <w:rPr>
          <w:rFonts w:ascii="Cambria Math" w:eastAsia="Times New Roman" w:hAnsi="Cambria Math" w:cs="Cambria Math"/>
          <w:color w:val="000000"/>
          <w:sz w:val="29"/>
          <w:szCs w:val="29"/>
          <w:bdr w:val="none" w:sz="0" w:space="0" w:color="auto" w:frame="1"/>
        </w:rPr>
        <w:t>⋮</w:t>
      </w:r>
      <w:r w:rsidRPr="006E5F57">
        <w:rPr>
          <w:rFonts w:ascii="MathJax_Math-italic" w:eastAsia="Times New Roman" w:hAnsi="MathJax_Math-italic" w:cs="Helvetica"/>
          <w:color w:val="000000"/>
          <w:sz w:val="29"/>
          <w:szCs w:val="29"/>
          <w:bdr w:val="none" w:sz="0" w:space="0" w:color="auto" w:frame="1"/>
        </w:rPr>
        <w:t>E</w:t>
      </w:r>
      <w:r w:rsidRPr="006E5F57">
        <w:rPr>
          <w:rFonts w:ascii="MathJax_Main" w:eastAsia="Times New Roman" w:hAnsi="MathJax_Main" w:cs="Helvetica"/>
          <w:color w:val="000000"/>
          <w:sz w:val="29"/>
          <w:szCs w:val="29"/>
          <w:bdr w:val="none" w:sz="0" w:space="0" w:color="auto" w:frame="1"/>
        </w:rPr>
        <w:t>[(</w:t>
      </w:r>
      <w:r w:rsidRPr="006E5F57">
        <w:rPr>
          <w:rFonts w:ascii="MathJax_Math-italic" w:eastAsia="Times New Roman" w:hAnsi="MathJax_Math-italic" w:cs="Helvetica"/>
          <w:color w:val="000000"/>
          <w:sz w:val="29"/>
          <w:szCs w:val="29"/>
          <w:bdr w:val="none" w:sz="0" w:space="0" w:color="auto" w:frame="1"/>
        </w:rPr>
        <w:t>x</w:t>
      </w:r>
      <w:r w:rsidRPr="006E5F57">
        <w:rPr>
          <w:rFonts w:ascii="MathJax_Math-italic" w:eastAsia="Times New Roman" w:hAnsi="MathJax_Math-italic" w:cs="Helvetica"/>
          <w:color w:val="000000"/>
          <w:sz w:val="20"/>
          <w:szCs w:val="20"/>
          <w:bdr w:val="none" w:sz="0" w:space="0" w:color="auto" w:frame="1"/>
        </w:rPr>
        <w:t>n</w:t>
      </w:r>
      <w:r w:rsidRPr="006E5F57">
        <w:rPr>
          <w:rFonts w:ascii="MathJax_Main" w:eastAsia="Times New Roman" w:hAnsi="MathJax_Main" w:cs="Helvetica"/>
          <w:color w:val="000000"/>
          <w:sz w:val="29"/>
          <w:szCs w:val="29"/>
          <w:bdr w:val="none" w:sz="0" w:space="0" w:color="auto" w:frame="1"/>
        </w:rPr>
        <w:t>−</w:t>
      </w:r>
      <w:r w:rsidRPr="006E5F57">
        <w:rPr>
          <w:rFonts w:ascii="MathJax_Math-italic" w:eastAsia="Times New Roman" w:hAnsi="MathJax_Math-italic" w:cs="Helvetica"/>
          <w:color w:val="000000"/>
          <w:sz w:val="29"/>
          <w:szCs w:val="29"/>
          <w:bdr w:val="none" w:sz="0" w:space="0" w:color="auto" w:frame="1"/>
        </w:rPr>
        <w:t>μ</w:t>
      </w:r>
      <w:r w:rsidRPr="006E5F57">
        <w:rPr>
          <w:rFonts w:ascii="MathJax_Math-italic" w:eastAsia="Times New Roman" w:hAnsi="MathJax_Math-italic" w:cs="Helvetica"/>
          <w:color w:val="000000"/>
          <w:sz w:val="20"/>
          <w:szCs w:val="20"/>
          <w:bdr w:val="none" w:sz="0" w:space="0" w:color="auto" w:frame="1"/>
        </w:rPr>
        <w:t>n</w:t>
      </w:r>
      <w:r w:rsidRPr="006E5F57">
        <w:rPr>
          <w:rFonts w:ascii="MathJax_Main" w:eastAsia="Times New Roman" w:hAnsi="MathJax_Main" w:cs="Helvetica"/>
          <w:color w:val="000000"/>
          <w:sz w:val="29"/>
          <w:szCs w:val="29"/>
          <w:bdr w:val="none" w:sz="0" w:space="0" w:color="auto" w:frame="1"/>
        </w:rPr>
        <w:t>)(</w:t>
      </w:r>
      <w:r w:rsidRPr="006E5F57">
        <w:rPr>
          <w:rFonts w:ascii="MathJax_Math-italic" w:eastAsia="Times New Roman" w:hAnsi="MathJax_Math-italic" w:cs="Helvetica"/>
          <w:color w:val="000000"/>
          <w:sz w:val="29"/>
          <w:szCs w:val="29"/>
          <w:bdr w:val="none" w:sz="0" w:space="0" w:color="auto" w:frame="1"/>
        </w:rPr>
        <w:t>x</w:t>
      </w:r>
      <w:r w:rsidRPr="006E5F57">
        <w:rPr>
          <w:rFonts w:ascii="MathJax_Math-italic" w:eastAsia="Times New Roman" w:hAnsi="MathJax_Math-italic" w:cs="Helvetica"/>
          <w:color w:val="000000"/>
          <w:sz w:val="20"/>
          <w:szCs w:val="20"/>
          <w:bdr w:val="none" w:sz="0" w:space="0" w:color="auto" w:frame="1"/>
        </w:rPr>
        <w:t>n</w:t>
      </w:r>
      <w:r w:rsidRPr="006E5F57">
        <w:rPr>
          <w:rFonts w:ascii="MathJax_Main" w:eastAsia="Times New Roman" w:hAnsi="MathJax_Main" w:cs="Helvetica"/>
          <w:color w:val="000000"/>
          <w:sz w:val="29"/>
          <w:szCs w:val="29"/>
          <w:bdr w:val="none" w:sz="0" w:space="0" w:color="auto" w:frame="1"/>
        </w:rPr>
        <w:t>−</w:t>
      </w:r>
      <w:r w:rsidRPr="006E5F57">
        <w:rPr>
          <w:rFonts w:ascii="MathJax_Math-italic" w:eastAsia="Times New Roman" w:hAnsi="MathJax_Math-italic" w:cs="Helvetica"/>
          <w:color w:val="000000"/>
          <w:sz w:val="29"/>
          <w:szCs w:val="29"/>
          <w:bdr w:val="none" w:sz="0" w:space="0" w:color="auto" w:frame="1"/>
        </w:rPr>
        <w:t>μ</w:t>
      </w:r>
      <w:r w:rsidRPr="006E5F57">
        <w:rPr>
          <w:rFonts w:ascii="MathJax_Math-italic" w:eastAsia="Times New Roman" w:hAnsi="MathJax_Math-italic" w:cs="Helvetica"/>
          <w:color w:val="000000"/>
          <w:sz w:val="20"/>
          <w:szCs w:val="20"/>
          <w:bdr w:val="none" w:sz="0" w:space="0" w:color="auto" w:frame="1"/>
        </w:rPr>
        <w:t>n</w:t>
      </w:r>
      <w:r w:rsidRPr="006E5F57">
        <w:rPr>
          <w:rFonts w:ascii="MathJax_Main" w:eastAsia="Times New Roman" w:hAnsi="MathJax_Main" w:cs="Helvetica"/>
          <w:color w:val="000000"/>
          <w:sz w:val="29"/>
          <w:szCs w:val="29"/>
          <w:bdr w:val="none" w:sz="0" w:space="0" w:color="auto" w:frame="1"/>
        </w:rPr>
        <w:t>)]</w:t>
      </w:r>
      <w:r w:rsidRPr="006E5F57">
        <w:rPr>
          <w:rFonts w:ascii="Cambria Math" w:eastAsia="Times New Roman" w:hAnsi="Cambria Math" w:cs="Cambria Math"/>
          <w:color w:val="000000"/>
          <w:sz w:val="29"/>
          <w:szCs w:val="29"/>
          <w:bdr w:val="none" w:sz="0" w:space="0" w:color="auto" w:frame="1"/>
        </w:rPr>
        <w:t>⎤⎦⎥⎥⎥⎥⎥</w:t>
      </w:r>
      <w:r w:rsidRPr="006E5F57">
        <w:rPr>
          <w:rFonts w:ascii="Helvetica" w:eastAsia="Times New Roman" w:hAnsi="Helvetica" w:cs="Helvetica"/>
          <w:color w:val="000000"/>
          <w:sz w:val="24"/>
          <w:szCs w:val="24"/>
          <w:bdr w:val="none" w:sz="0" w:space="0" w:color="auto" w:frame="1"/>
        </w:rPr>
        <w:t>∑=[E[(x1−μ1)(x1−μ1)]E[(x1−μ1)(x2−μ2)]…E[(x1−μ1)(xn−μn)]E[(x2−μ2)(x1−μ1)]E[(x2−μ2)(x2−μ2)]…E[(x2−μ2)(xn−μn)]</w:t>
      </w:r>
      <w:r w:rsidRPr="006E5F57">
        <w:rPr>
          <w:rFonts w:ascii="Cambria Math" w:eastAsia="Times New Roman" w:hAnsi="Cambria Math" w:cs="Cambria Math"/>
          <w:color w:val="000000"/>
          <w:sz w:val="24"/>
          <w:szCs w:val="24"/>
          <w:bdr w:val="none" w:sz="0" w:space="0" w:color="auto" w:frame="1"/>
        </w:rPr>
        <w:t>⋮⋮⋱⋮</w:t>
      </w:r>
      <w:r w:rsidRPr="006E5F57">
        <w:rPr>
          <w:rFonts w:ascii="Helvetica" w:eastAsia="Times New Roman" w:hAnsi="Helvetica" w:cs="Helvetica"/>
          <w:color w:val="000000"/>
          <w:sz w:val="24"/>
          <w:szCs w:val="24"/>
          <w:bdr w:val="none" w:sz="0" w:space="0" w:color="auto" w:frame="1"/>
        </w:rPr>
        <w:t>E[(xn−μn)(x1−μ1)]E[(xn−μn)(x2−μ2)]…E[(xn−μn)(xn−μn)]]</w:t>
      </w:r>
      <w:proofErr w:type="gramEnd"/>
    </w:p>
    <w:p w:rsidR="006E5F57" w:rsidRPr="006E5F57" w:rsidRDefault="006E5F57" w:rsidP="006E5F57">
      <w:pPr>
        <w:shd w:val="clear" w:color="auto" w:fill="FFFFFF"/>
        <w:spacing w:after="0" w:line="240" w:lineRule="auto"/>
        <w:rPr>
          <w:rFonts w:ascii="Helvetica" w:eastAsia="Times New Roman" w:hAnsi="Helvetica" w:cs="Helvetica"/>
          <w:color w:val="000000"/>
          <w:sz w:val="24"/>
          <w:szCs w:val="24"/>
        </w:rPr>
      </w:pPr>
      <w:r w:rsidRPr="006E5F57">
        <w:rPr>
          <w:rFonts w:ascii="Helvetica" w:eastAsia="Times New Roman" w:hAnsi="Helvetica" w:cs="Helvetica"/>
          <w:color w:val="000000"/>
          <w:sz w:val="24"/>
          <w:szCs w:val="24"/>
        </w:rPr>
        <w:t>Which </w:t>
      </w:r>
      <w:r w:rsidRPr="006E5F57">
        <w:rPr>
          <w:rFonts w:ascii="MathJax_Math-italic" w:eastAsia="Times New Roman" w:hAnsi="MathJax_Math-italic" w:cs="Helvetica"/>
          <w:color w:val="000000"/>
          <w:sz w:val="29"/>
          <w:szCs w:val="29"/>
          <w:bdr w:val="none" w:sz="0" w:space="0" w:color="auto" w:frame="1"/>
        </w:rPr>
        <w:t>E</w:t>
      </w:r>
      <w:r w:rsidRPr="006E5F57">
        <w:rPr>
          <w:rFonts w:ascii="Helvetica" w:eastAsia="Times New Roman" w:hAnsi="Helvetica" w:cs="Helvetica"/>
          <w:color w:val="000000"/>
          <w:sz w:val="24"/>
          <w:szCs w:val="24"/>
          <w:bdr w:val="none" w:sz="0" w:space="0" w:color="auto" w:frame="1"/>
        </w:rPr>
        <w:t>E</w:t>
      </w:r>
      <w:r w:rsidRPr="006E5F57">
        <w:rPr>
          <w:rFonts w:ascii="Helvetica" w:eastAsia="Times New Roman" w:hAnsi="Helvetica" w:cs="Helvetica"/>
          <w:color w:val="000000"/>
          <w:sz w:val="24"/>
          <w:szCs w:val="24"/>
        </w:rPr>
        <w:t xml:space="preserve"> is the expected </w:t>
      </w:r>
      <w:proofErr w:type="gramStart"/>
      <w:r w:rsidRPr="006E5F57">
        <w:rPr>
          <w:rFonts w:ascii="Helvetica" w:eastAsia="Times New Roman" w:hAnsi="Helvetica" w:cs="Helvetica"/>
          <w:color w:val="000000"/>
          <w:sz w:val="24"/>
          <w:szCs w:val="24"/>
        </w:rPr>
        <w:t>value.</w:t>
      </w:r>
      <w:proofErr w:type="gramEnd"/>
    </w:p>
    <w:p w:rsidR="006E5F57" w:rsidRPr="006E5F57" w:rsidRDefault="006E5F57" w:rsidP="006E5F57">
      <w:pPr>
        <w:shd w:val="clear" w:color="auto" w:fill="FFFFFF"/>
        <w:spacing w:after="0" w:line="240" w:lineRule="auto"/>
        <w:rPr>
          <w:rFonts w:ascii="Helvetica" w:eastAsia="Times New Roman" w:hAnsi="Helvetica" w:cs="Helvetica"/>
          <w:color w:val="000000"/>
          <w:sz w:val="24"/>
          <w:szCs w:val="24"/>
        </w:rPr>
      </w:pPr>
      <w:r w:rsidRPr="006E5F57">
        <w:rPr>
          <w:rFonts w:ascii="Helvetica" w:eastAsia="Times New Roman" w:hAnsi="Helvetica" w:cs="Helvetica"/>
          <w:color w:val="000000"/>
          <w:sz w:val="24"/>
          <w:szCs w:val="24"/>
        </w:rPr>
        <w:t xml:space="preserve">Consider </w:t>
      </w:r>
      <w:proofErr w:type="gramStart"/>
      <w:r w:rsidRPr="006E5F57">
        <w:rPr>
          <w:rFonts w:ascii="Helvetica" w:eastAsia="Times New Roman" w:hAnsi="Helvetica" w:cs="Helvetica"/>
          <w:color w:val="000000"/>
          <w:sz w:val="24"/>
          <w:szCs w:val="24"/>
        </w:rPr>
        <w:t>2</w:t>
      </w:r>
      <w:proofErr w:type="gramEnd"/>
      <w:r w:rsidRPr="006E5F57">
        <w:rPr>
          <w:rFonts w:ascii="Helvetica" w:eastAsia="Times New Roman" w:hAnsi="Helvetica" w:cs="Helvetica"/>
          <w:color w:val="000000"/>
          <w:sz w:val="24"/>
          <w:szCs w:val="24"/>
        </w:rPr>
        <w:t xml:space="preserve"> data samples</w:t>
      </w:r>
      <w:del w:id="366" w:author="Renee Redding" w:date="2017-04-11T23:17:00Z">
        <w:r w:rsidRPr="006E5F57" w:rsidDel="002816DE">
          <w:rPr>
            <w:rFonts w:ascii="Helvetica" w:eastAsia="Times New Roman" w:hAnsi="Helvetica" w:cs="Helvetica"/>
            <w:color w:val="000000"/>
            <w:sz w:val="24"/>
            <w:szCs w:val="24"/>
          </w:rPr>
          <w:delText xml:space="preserve"> </w:delText>
        </w:r>
      </w:del>
      <w:r w:rsidRPr="006E5F57">
        <w:rPr>
          <w:rFonts w:ascii="Helvetica" w:eastAsia="Times New Roman" w:hAnsi="Helvetica" w:cs="Helvetica"/>
          <w:color w:val="000000"/>
          <w:sz w:val="24"/>
          <w:szCs w:val="24"/>
        </w:rPr>
        <w:t>: (10, 20) and (32, 52). The mean of </w:t>
      </w:r>
      <w:r w:rsidRPr="006E5F57">
        <w:rPr>
          <w:rFonts w:ascii="MathJax_Math-italic" w:eastAsia="Times New Roman" w:hAnsi="MathJax_Math-italic" w:cs="Helvetica"/>
          <w:color w:val="000000"/>
          <w:sz w:val="29"/>
          <w:szCs w:val="29"/>
          <w:bdr w:val="none" w:sz="0" w:space="0" w:color="auto" w:frame="1"/>
        </w:rPr>
        <w:t>x</w:t>
      </w:r>
      <w:r w:rsidRPr="006E5F57">
        <w:rPr>
          <w:rFonts w:ascii="MathJax_Main" w:eastAsia="Times New Roman" w:hAnsi="MathJax_Main" w:cs="Helvetica"/>
          <w:color w:val="000000"/>
          <w:sz w:val="20"/>
          <w:szCs w:val="20"/>
          <w:bdr w:val="none" w:sz="0" w:space="0" w:color="auto" w:frame="1"/>
        </w:rPr>
        <w:t>1</w:t>
      </w:r>
      <w:r w:rsidRPr="006E5F57">
        <w:rPr>
          <w:rFonts w:ascii="Helvetica" w:eastAsia="Times New Roman" w:hAnsi="Helvetica" w:cs="Helvetica"/>
          <w:color w:val="000000"/>
          <w:sz w:val="24"/>
          <w:szCs w:val="24"/>
          <w:bdr w:val="none" w:sz="0" w:space="0" w:color="auto" w:frame="1"/>
        </w:rPr>
        <w:t>x1</w:t>
      </w:r>
      <w:r w:rsidRPr="006E5F57">
        <w:rPr>
          <w:rFonts w:ascii="Helvetica" w:eastAsia="Times New Roman" w:hAnsi="Helvetica" w:cs="Helvetica"/>
          <w:color w:val="000000"/>
          <w:sz w:val="24"/>
          <w:szCs w:val="24"/>
        </w:rPr>
        <w:t> will be </w:t>
      </w:r>
      <w:r w:rsidRPr="006E5F57">
        <w:rPr>
          <w:rFonts w:ascii="MathJax_Math-italic" w:eastAsia="Times New Roman" w:hAnsi="MathJax_Math-italic" w:cs="Helvetica"/>
          <w:color w:val="000000"/>
          <w:sz w:val="29"/>
          <w:szCs w:val="29"/>
          <w:bdr w:val="none" w:sz="0" w:space="0" w:color="auto" w:frame="1"/>
        </w:rPr>
        <w:t>μ</w:t>
      </w:r>
      <w:r w:rsidRPr="006E5F57">
        <w:rPr>
          <w:rFonts w:ascii="MathJax_Main" w:eastAsia="Times New Roman" w:hAnsi="MathJax_Main" w:cs="Helvetica"/>
          <w:color w:val="000000"/>
          <w:sz w:val="20"/>
          <w:szCs w:val="20"/>
          <w:bdr w:val="none" w:sz="0" w:space="0" w:color="auto" w:frame="1"/>
        </w:rPr>
        <w:t>1</w:t>
      </w:r>
      <w:r w:rsidRPr="006E5F57">
        <w:rPr>
          <w:rFonts w:ascii="MathJax_Main" w:eastAsia="Times New Roman" w:hAnsi="MathJax_Main" w:cs="Helvetica"/>
          <w:color w:val="000000"/>
          <w:sz w:val="29"/>
          <w:szCs w:val="29"/>
          <w:bdr w:val="none" w:sz="0" w:space="0" w:color="auto" w:frame="1"/>
        </w:rPr>
        <w:t>=</w:t>
      </w:r>
      <w:r w:rsidRPr="006E5F57">
        <w:rPr>
          <w:rFonts w:ascii="MathJax_Main" w:eastAsia="Times New Roman" w:hAnsi="MathJax_Main" w:cs="Helvetica"/>
          <w:color w:val="000000"/>
          <w:sz w:val="20"/>
          <w:szCs w:val="20"/>
          <w:bdr w:val="none" w:sz="0" w:space="0" w:color="auto" w:frame="1"/>
        </w:rPr>
        <w:t>10</w:t>
      </w:r>
      <w:r w:rsidRPr="006E5F57">
        <w:rPr>
          <w:rFonts w:ascii="MathJax_Main" w:eastAsia="Times New Roman" w:hAnsi="MathJax_Main" w:cs="Helvetica"/>
          <w:color w:val="000000"/>
          <w:sz w:val="24"/>
          <w:szCs w:val="24"/>
          <w:bdr w:val="none" w:sz="0" w:space="0" w:color="auto" w:frame="1"/>
        </w:rPr>
        <w:t>+</w:t>
      </w:r>
      <w:r w:rsidRPr="006E5F57">
        <w:rPr>
          <w:rFonts w:ascii="MathJax_Main" w:eastAsia="Times New Roman" w:hAnsi="MathJax_Main" w:cs="Helvetica"/>
          <w:color w:val="000000"/>
          <w:sz w:val="20"/>
          <w:szCs w:val="20"/>
          <w:bdr w:val="none" w:sz="0" w:space="0" w:color="auto" w:frame="1"/>
        </w:rPr>
        <w:t>322</w:t>
      </w:r>
      <w:r w:rsidRPr="006E5F57">
        <w:rPr>
          <w:rFonts w:ascii="MathJax_Main" w:eastAsia="Times New Roman" w:hAnsi="MathJax_Main" w:cs="Helvetica"/>
          <w:color w:val="000000"/>
          <w:sz w:val="29"/>
          <w:szCs w:val="29"/>
          <w:bdr w:val="none" w:sz="0" w:space="0" w:color="auto" w:frame="1"/>
        </w:rPr>
        <w:t>=21</w:t>
      </w:r>
      <w:r w:rsidRPr="006E5F57">
        <w:rPr>
          <w:rFonts w:ascii="Helvetica" w:eastAsia="Times New Roman" w:hAnsi="Helvetica" w:cs="Helvetica"/>
          <w:color w:val="000000"/>
          <w:sz w:val="24"/>
          <w:szCs w:val="24"/>
          <w:bdr w:val="none" w:sz="0" w:space="0" w:color="auto" w:frame="1"/>
        </w:rPr>
        <w:t>μ1=10+322=21</w:t>
      </w:r>
      <w:r w:rsidRPr="006E5F57">
        <w:rPr>
          <w:rFonts w:ascii="Helvetica" w:eastAsia="Times New Roman" w:hAnsi="Helvetica" w:cs="Helvetica"/>
          <w:color w:val="000000"/>
          <w:sz w:val="24"/>
          <w:szCs w:val="24"/>
        </w:rPr>
        <w:t> and </w:t>
      </w:r>
      <w:r w:rsidRPr="006E5F57">
        <w:rPr>
          <w:rFonts w:ascii="MathJax_Math-italic" w:eastAsia="Times New Roman" w:hAnsi="MathJax_Math-italic" w:cs="Helvetica"/>
          <w:color w:val="000000"/>
          <w:sz w:val="29"/>
          <w:szCs w:val="29"/>
          <w:bdr w:val="none" w:sz="0" w:space="0" w:color="auto" w:frame="1"/>
        </w:rPr>
        <w:t>μ</w:t>
      </w:r>
      <w:r w:rsidRPr="006E5F57">
        <w:rPr>
          <w:rFonts w:ascii="MathJax_Main" w:eastAsia="Times New Roman" w:hAnsi="MathJax_Main" w:cs="Helvetica"/>
          <w:color w:val="000000"/>
          <w:sz w:val="20"/>
          <w:szCs w:val="20"/>
          <w:bdr w:val="none" w:sz="0" w:space="0" w:color="auto" w:frame="1"/>
        </w:rPr>
        <w:t>2</w:t>
      </w:r>
      <w:r w:rsidRPr="006E5F57">
        <w:rPr>
          <w:rFonts w:ascii="MathJax_Main" w:eastAsia="Times New Roman" w:hAnsi="MathJax_Main" w:cs="Helvetica"/>
          <w:color w:val="000000"/>
          <w:sz w:val="29"/>
          <w:szCs w:val="29"/>
          <w:bdr w:val="none" w:sz="0" w:space="0" w:color="auto" w:frame="1"/>
        </w:rPr>
        <w:t>=36</w:t>
      </w:r>
      <w:r w:rsidRPr="006E5F57">
        <w:rPr>
          <w:rFonts w:ascii="Helvetica" w:eastAsia="Times New Roman" w:hAnsi="Helvetica" w:cs="Helvetica"/>
          <w:color w:val="000000"/>
          <w:sz w:val="24"/>
          <w:szCs w:val="24"/>
          <w:bdr w:val="none" w:sz="0" w:space="0" w:color="auto" w:frame="1"/>
        </w:rPr>
        <w:t>μ2=36</w:t>
      </w:r>
    </w:p>
    <w:p w:rsidR="006E5F57" w:rsidRPr="006E5F57" w:rsidRDefault="006E5F57" w:rsidP="006E5F57">
      <w:pPr>
        <w:shd w:val="clear" w:color="auto" w:fill="FFFFFF"/>
        <w:spacing w:before="300" w:after="300" w:line="240" w:lineRule="auto"/>
        <w:rPr>
          <w:rFonts w:ascii="Helvetica" w:eastAsia="Times New Roman" w:hAnsi="Helvetica" w:cs="Helvetica"/>
          <w:color w:val="000000"/>
          <w:sz w:val="24"/>
          <w:szCs w:val="24"/>
        </w:rPr>
      </w:pPr>
      <w:r w:rsidRPr="006E5F57">
        <w:rPr>
          <w:rFonts w:ascii="Helvetica" w:eastAsia="Times New Roman" w:hAnsi="Helvetica" w:cs="Helvetica"/>
          <w:color w:val="000000"/>
          <w:sz w:val="24"/>
          <w:szCs w:val="24"/>
        </w:rPr>
        <w:t>The expected value of the first element in the second row will be:</w:t>
      </w:r>
    </w:p>
    <w:p w:rsidR="006E5F57" w:rsidRPr="006E5F57" w:rsidRDefault="006E5F57" w:rsidP="006E5F57">
      <w:pPr>
        <w:shd w:val="clear" w:color="auto" w:fill="FFFFFF"/>
        <w:spacing w:line="240" w:lineRule="auto"/>
        <w:jc w:val="center"/>
        <w:rPr>
          <w:rFonts w:ascii="Helvetica" w:eastAsia="Times New Roman" w:hAnsi="Helvetica" w:cs="Helvetica"/>
          <w:color w:val="000000"/>
          <w:sz w:val="24"/>
          <w:szCs w:val="24"/>
        </w:rPr>
      </w:pPr>
      <w:r w:rsidRPr="006E5F57">
        <w:rPr>
          <w:rFonts w:ascii="MathJax_Math-italic" w:eastAsia="Times New Roman" w:hAnsi="MathJax_Math-italic" w:cs="Helvetica"/>
          <w:color w:val="000000"/>
          <w:sz w:val="29"/>
          <w:szCs w:val="29"/>
          <w:bdr w:val="none" w:sz="0" w:space="0" w:color="auto" w:frame="1"/>
        </w:rPr>
        <w:t>E</w:t>
      </w:r>
      <w:r w:rsidRPr="006E5F57">
        <w:rPr>
          <w:rFonts w:ascii="MathJax_Main" w:eastAsia="Times New Roman" w:hAnsi="MathJax_Main" w:cs="Helvetica"/>
          <w:color w:val="000000"/>
          <w:sz w:val="29"/>
          <w:szCs w:val="29"/>
          <w:bdr w:val="none" w:sz="0" w:space="0" w:color="auto" w:frame="1"/>
        </w:rPr>
        <w:t>[(</w:t>
      </w:r>
      <w:r w:rsidRPr="006E5F57">
        <w:rPr>
          <w:rFonts w:ascii="MathJax_Math-italic" w:eastAsia="Times New Roman" w:hAnsi="MathJax_Math-italic" w:cs="Helvetica"/>
          <w:color w:val="000000"/>
          <w:sz w:val="29"/>
          <w:szCs w:val="29"/>
          <w:bdr w:val="none" w:sz="0" w:space="0" w:color="auto" w:frame="1"/>
        </w:rPr>
        <w:t>x</w:t>
      </w:r>
      <w:r w:rsidRPr="006E5F57">
        <w:rPr>
          <w:rFonts w:ascii="MathJax_Main" w:eastAsia="Times New Roman" w:hAnsi="MathJax_Main" w:cs="Helvetica"/>
          <w:color w:val="000000"/>
          <w:sz w:val="20"/>
          <w:szCs w:val="20"/>
          <w:bdr w:val="none" w:sz="0" w:space="0" w:color="auto" w:frame="1"/>
        </w:rPr>
        <w:t>2</w:t>
      </w:r>
      <w:r w:rsidRPr="006E5F57">
        <w:rPr>
          <w:rFonts w:ascii="MathJax_Main" w:eastAsia="Times New Roman" w:hAnsi="MathJax_Main" w:cs="Helvetica"/>
          <w:color w:val="000000"/>
          <w:sz w:val="29"/>
          <w:szCs w:val="29"/>
          <w:bdr w:val="none" w:sz="0" w:space="0" w:color="auto" w:frame="1"/>
        </w:rPr>
        <w:t>−</w:t>
      </w:r>
      <w:r w:rsidRPr="006E5F57">
        <w:rPr>
          <w:rFonts w:ascii="MathJax_Math-italic" w:eastAsia="Times New Roman" w:hAnsi="MathJax_Math-italic" w:cs="Helvetica"/>
          <w:color w:val="000000"/>
          <w:sz w:val="29"/>
          <w:szCs w:val="29"/>
          <w:bdr w:val="none" w:sz="0" w:space="0" w:color="auto" w:frame="1"/>
        </w:rPr>
        <w:t>μ</w:t>
      </w:r>
      <w:r w:rsidRPr="006E5F57">
        <w:rPr>
          <w:rFonts w:ascii="MathJax_Main" w:eastAsia="Times New Roman" w:hAnsi="MathJax_Main" w:cs="Helvetica"/>
          <w:color w:val="000000"/>
          <w:sz w:val="20"/>
          <w:szCs w:val="20"/>
          <w:bdr w:val="none" w:sz="0" w:space="0" w:color="auto" w:frame="1"/>
        </w:rPr>
        <w:t>2</w:t>
      </w:r>
      <w:r w:rsidRPr="006E5F57">
        <w:rPr>
          <w:rFonts w:ascii="MathJax_Main" w:eastAsia="Times New Roman" w:hAnsi="MathJax_Main" w:cs="Helvetica"/>
          <w:color w:val="000000"/>
          <w:sz w:val="29"/>
          <w:szCs w:val="29"/>
          <w:bdr w:val="none" w:sz="0" w:space="0" w:color="auto" w:frame="1"/>
        </w:rPr>
        <w:t>)(</w:t>
      </w:r>
      <w:r w:rsidRPr="006E5F57">
        <w:rPr>
          <w:rFonts w:ascii="MathJax_Math-italic" w:eastAsia="Times New Roman" w:hAnsi="MathJax_Math-italic" w:cs="Helvetica"/>
          <w:color w:val="000000"/>
          <w:sz w:val="29"/>
          <w:szCs w:val="29"/>
          <w:bdr w:val="none" w:sz="0" w:space="0" w:color="auto" w:frame="1"/>
        </w:rPr>
        <w:t>x</w:t>
      </w:r>
      <w:r w:rsidRPr="006E5F57">
        <w:rPr>
          <w:rFonts w:ascii="MathJax_Main" w:eastAsia="Times New Roman" w:hAnsi="MathJax_Main" w:cs="Helvetica"/>
          <w:color w:val="000000"/>
          <w:sz w:val="20"/>
          <w:szCs w:val="20"/>
          <w:bdr w:val="none" w:sz="0" w:space="0" w:color="auto" w:frame="1"/>
        </w:rPr>
        <w:t>1</w:t>
      </w:r>
      <w:r w:rsidRPr="006E5F57">
        <w:rPr>
          <w:rFonts w:ascii="MathJax_Main" w:eastAsia="Times New Roman" w:hAnsi="MathJax_Main" w:cs="Helvetica"/>
          <w:color w:val="000000"/>
          <w:sz w:val="29"/>
          <w:szCs w:val="29"/>
          <w:bdr w:val="none" w:sz="0" w:space="0" w:color="auto" w:frame="1"/>
        </w:rPr>
        <w:t>−</w:t>
      </w:r>
      <w:r w:rsidRPr="006E5F57">
        <w:rPr>
          <w:rFonts w:ascii="MathJax_Math-italic" w:eastAsia="Times New Roman" w:hAnsi="MathJax_Math-italic" w:cs="Helvetica"/>
          <w:color w:val="000000"/>
          <w:sz w:val="29"/>
          <w:szCs w:val="29"/>
          <w:bdr w:val="none" w:sz="0" w:space="0" w:color="auto" w:frame="1"/>
        </w:rPr>
        <w:t>μ</w:t>
      </w:r>
      <w:r w:rsidRPr="006E5F57">
        <w:rPr>
          <w:rFonts w:ascii="MathJax_Main" w:eastAsia="Times New Roman" w:hAnsi="MathJax_Main" w:cs="Helvetica"/>
          <w:color w:val="000000"/>
          <w:sz w:val="20"/>
          <w:szCs w:val="20"/>
          <w:bdr w:val="none" w:sz="0" w:space="0" w:color="auto" w:frame="1"/>
        </w:rPr>
        <w:t>1</w:t>
      </w:r>
      <w:r w:rsidRPr="006E5F57">
        <w:rPr>
          <w:rFonts w:ascii="MathJax_Main" w:eastAsia="Times New Roman" w:hAnsi="MathJax_Main" w:cs="Helvetica"/>
          <w:color w:val="000000"/>
          <w:sz w:val="29"/>
          <w:szCs w:val="29"/>
          <w:bdr w:val="none" w:sz="0" w:space="0" w:color="auto" w:frame="1"/>
        </w:rPr>
        <w:t>)]=(20−36)(10−21)+(52−36)(32−21)2</w:t>
      </w:r>
      <w:r w:rsidRPr="006E5F57">
        <w:rPr>
          <w:rFonts w:ascii="Helvetica" w:eastAsia="Times New Roman" w:hAnsi="Helvetica" w:cs="Helvetica"/>
          <w:color w:val="000000"/>
          <w:sz w:val="24"/>
          <w:szCs w:val="24"/>
          <w:bdr w:val="none" w:sz="0" w:space="0" w:color="auto" w:frame="1"/>
        </w:rPr>
        <w:t>E[(x2−μ2)(x1−μ1)]=(20−36)(10−21)+(52−36)(32−21)2</w:t>
      </w:r>
    </w:p>
    <w:p w:rsidR="006E5F57" w:rsidRPr="006E5F57" w:rsidRDefault="006E5F57" w:rsidP="006E5F57">
      <w:pPr>
        <w:shd w:val="clear" w:color="auto" w:fill="FFFFFF"/>
        <w:spacing w:after="0" w:line="240" w:lineRule="auto"/>
        <w:rPr>
          <w:rFonts w:ascii="Helvetica" w:eastAsia="Times New Roman" w:hAnsi="Helvetica" w:cs="Helvetica"/>
          <w:color w:val="000000"/>
          <w:sz w:val="24"/>
          <w:szCs w:val="24"/>
        </w:rPr>
      </w:pPr>
      <w:r w:rsidRPr="006E5F57">
        <w:rPr>
          <w:rFonts w:ascii="Helvetica" w:eastAsia="Times New Roman" w:hAnsi="Helvetica" w:cs="Helvetica"/>
          <w:color w:val="000000"/>
          <w:sz w:val="24"/>
          <w:szCs w:val="24"/>
        </w:rPr>
        <w:lastRenderedPageBreak/>
        <w:t>From the covariance matrix </w:t>
      </w:r>
      <w:r w:rsidRPr="006E5F57">
        <w:rPr>
          <w:rFonts w:ascii="MathJax_Size1" w:eastAsia="Times New Roman" w:hAnsi="MathJax_Size1" w:cs="Helvetica"/>
          <w:color w:val="000000"/>
          <w:sz w:val="29"/>
          <w:szCs w:val="29"/>
          <w:bdr w:val="none" w:sz="0" w:space="0" w:color="auto" w:frame="1"/>
        </w:rPr>
        <w:t>∑</w:t>
      </w:r>
      <w:r w:rsidRPr="006E5F57">
        <w:rPr>
          <w:rFonts w:ascii="Helvetica" w:eastAsia="Times New Roman" w:hAnsi="Helvetica" w:cs="Helvetica"/>
          <w:color w:val="000000"/>
          <w:sz w:val="24"/>
          <w:szCs w:val="24"/>
          <w:bdr w:val="none" w:sz="0" w:space="0" w:color="auto" w:frame="1"/>
        </w:rPr>
        <w:t>∑</w:t>
      </w:r>
      <w:r w:rsidRPr="006E5F57">
        <w:rPr>
          <w:rFonts w:ascii="Helvetica" w:eastAsia="Times New Roman" w:hAnsi="Helvetica" w:cs="Helvetica"/>
          <w:color w:val="000000"/>
          <w:sz w:val="24"/>
          <w:szCs w:val="24"/>
        </w:rPr>
        <w:t>, we find a matrix </w:t>
      </w:r>
      <w:r w:rsidRPr="006E5F57">
        <w:rPr>
          <w:rFonts w:ascii="MathJax_Math-italic" w:eastAsia="Times New Roman" w:hAnsi="MathJax_Math-italic" w:cs="Helvetica"/>
          <w:color w:val="000000"/>
          <w:sz w:val="29"/>
          <w:szCs w:val="29"/>
          <w:bdr w:val="none" w:sz="0" w:space="0" w:color="auto" w:frame="1"/>
        </w:rPr>
        <w:t>W</w:t>
      </w:r>
      <w:r w:rsidRPr="006E5F57">
        <w:rPr>
          <w:rFonts w:ascii="Helvetica" w:eastAsia="Times New Roman" w:hAnsi="Helvetica" w:cs="Helvetica"/>
          <w:color w:val="000000"/>
          <w:sz w:val="24"/>
          <w:szCs w:val="24"/>
          <w:bdr w:val="none" w:sz="0" w:space="0" w:color="auto" w:frame="1"/>
        </w:rPr>
        <w:t>W</w:t>
      </w:r>
      <w:r w:rsidRPr="006E5F57">
        <w:rPr>
          <w:rFonts w:ascii="Helvetica" w:eastAsia="Times New Roman" w:hAnsi="Helvetica" w:cs="Helvetica"/>
          <w:color w:val="000000"/>
          <w:sz w:val="24"/>
          <w:szCs w:val="24"/>
        </w:rPr>
        <w:t> by </w:t>
      </w:r>
      <w:r w:rsidRPr="006E5F57">
        <w:rPr>
          <w:rFonts w:ascii="MathJax_Size1" w:eastAsia="Times New Roman" w:hAnsi="MathJax_Size1" w:cs="Helvetica"/>
          <w:color w:val="000000"/>
          <w:sz w:val="29"/>
          <w:szCs w:val="29"/>
          <w:bdr w:val="none" w:sz="0" w:space="0" w:color="auto" w:frame="1"/>
        </w:rPr>
        <w:t>∑</w:t>
      </w:r>
      <w:r w:rsidRPr="006E5F57">
        <w:rPr>
          <w:rFonts w:ascii="Helvetica" w:eastAsia="Times New Roman" w:hAnsi="Helvetica" w:cs="Helvetica"/>
          <w:color w:val="000000"/>
          <w:sz w:val="24"/>
          <w:szCs w:val="24"/>
          <w:bdr w:val="none" w:sz="0" w:space="0" w:color="auto" w:frame="1"/>
        </w:rPr>
        <w:t>∑</w:t>
      </w:r>
      <w:r w:rsidRPr="006E5F57">
        <w:rPr>
          <w:rFonts w:ascii="Helvetica" w:eastAsia="Times New Roman" w:hAnsi="Helvetica" w:cs="Helvetica"/>
          <w:color w:val="000000"/>
          <w:sz w:val="24"/>
          <w:szCs w:val="24"/>
        </w:rPr>
        <w:t> to convert the input </w:t>
      </w:r>
      <w:r w:rsidRPr="006E5F57">
        <w:rPr>
          <w:rFonts w:ascii="MathJax_Math-italic" w:eastAsia="Times New Roman" w:hAnsi="MathJax_Math-italic" w:cs="Helvetica"/>
          <w:color w:val="000000"/>
          <w:sz w:val="29"/>
          <w:szCs w:val="29"/>
          <w:bdr w:val="none" w:sz="0" w:space="0" w:color="auto" w:frame="1"/>
        </w:rPr>
        <w:t>X</w:t>
      </w:r>
      <w:r w:rsidRPr="006E5F57">
        <w:rPr>
          <w:rFonts w:ascii="Helvetica" w:eastAsia="Times New Roman" w:hAnsi="Helvetica" w:cs="Helvetica"/>
          <w:color w:val="000000"/>
          <w:sz w:val="24"/>
          <w:szCs w:val="24"/>
          <w:bdr w:val="none" w:sz="0" w:space="0" w:color="auto" w:frame="1"/>
        </w:rPr>
        <w:t>X</w:t>
      </w:r>
      <w:r w:rsidRPr="006E5F57">
        <w:rPr>
          <w:rFonts w:ascii="Helvetica" w:eastAsia="Times New Roman" w:hAnsi="Helvetica" w:cs="Helvetica"/>
          <w:color w:val="000000"/>
          <w:sz w:val="24"/>
          <w:szCs w:val="24"/>
        </w:rPr>
        <w:t> to </w:t>
      </w:r>
      <w:r w:rsidRPr="006E5F57">
        <w:rPr>
          <w:rFonts w:ascii="MathJax_Math-italic" w:eastAsia="Times New Roman" w:hAnsi="MathJax_Math-italic" w:cs="Helvetica"/>
          <w:color w:val="000000"/>
          <w:sz w:val="29"/>
          <w:szCs w:val="29"/>
          <w:bdr w:val="none" w:sz="0" w:space="0" w:color="auto" w:frame="1"/>
        </w:rPr>
        <w:t>Y</w:t>
      </w:r>
      <w:r w:rsidRPr="006E5F57">
        <w:rPr>
          <w:rFonts w:ascii="MathJax_Main" w:eastAsia="Times New Roman" w:hAnsi="MathJax_Main" w:cs="Helvetica"/>
          <w:color w:val="000000"/>
          <w:sz w:val="29"/>
          <w:szCs w:val="29"/>
          <w:bdr w:val="none" w:sz="0" w:space="0" w:color="auto" w:frame="1"/>
        </w:rPr>
        <w:t>=</w:t>
      </w:r>
      <w:r w:rsidRPr="006E5F57">
        <w:rPr>
          <w:rFonts w:ascii="MathJax_Math-italic" w:eastAsia="Times New Roman" w:hAnsi="MathJax_Math-italic" w:cs="Helvetica"/>
          <w:color w:val="000000"/>
          <w:sz w:val="29"/>
          <w:szCs w:val="29"/>
          <w:bdr w:val="none" w:sz="0" w:space="0" w:color="auto" w:frame="1"/>
        </w:rPr>
        <w:t>WX</w:t>
      </w:r>
      <w:r w:rsidRPr="006E5F57">
        <w:rPr>
          <w:rFonts w:ascii="Helvetica" w:eastAsia="Times New Roman" w:hAnsi="Helvetica" w:cs="Helvetica"/>
          <w:color w:val="000000"/>
          <w:sz w:val="24"/>
          <w:szCs w:val="24"/>
          <w:bdr w:val="none" w:sz="0" w:space="0" w:color="auto" w:frame="1"/>
        </w:rPr>
        <w:t>Y=WX</w:t>
      </w:r>
      <w:r w:rsidRPr="006E5F57">
        <w:rPr>
          <w:rFonts w:ascii="Helvetica" w:eastAsia="Times New Roman" w:hAnsi="Helvetica" w:cs="Helvetica"/>
          <w:color w:val="000000"/>
          <w:sz w:val="24"/>
          <w:szCs w:val="24"/>
        </w:rPr>
        <w:t>. The purpose of whitening is to change the feature distribution from the left to the right one.</w:t>
      </w:r>
    </w:p>
    <w:p w:rsidR="006E5F57" w:rsidRPr="006E5F57" w:rsidRDefault="006E5F57" w:rsidP="006E5F57">
      <w:pPr>
        <w:shd w:val="clear" w:color="auto" w:fill="FFFFFF"/>
        <w:spacing w:line="240" w:lineRule="auto"/>
        <w:jc w:val="center"/>
        <w:rPr>
          <w:rFonts w:ascii="Helvetica" w:eastAsia="Times New Roman" w:hAnsi="Helvetica" w:cs="Helvetica"/>
          <w:color w:val="555555"/>
          <w:sz w:val="21"/>
          <w:szCs w:val="21"/>
        </w:rPr>
      </w:pPr>
    </w:p>
    <w:p w:rsidR="006E5F57" w:rsidRPr="006E5F57" w:rsidRDefault="006E5F57" w:rsidP="006E5F57">
      <w:pPr>
        <w:shd w:val="clear" w:color="auto" w:fill="FFFFFF"/>
        <w:spacing w:before="300" w:after="300" w:line="240" w:lineRule="auto"/>
        <w:rPr>
          <w:rFonts w:ascii="Helvetica" w:eastAsia="Times New Roman" w:hAnsi="Helvetica" w:cs="Helvetica"/>
          <w:color w:val="000000"/>
          <w:sz w:val="24"/>
          <w:szCs w:val="24"/>
        </w:rPr>
      </w:pPr>
      <w:r w:rsidRPr="006E5F57">
        <w:rPr>
          <w:rFonts w:ascii="Helvetica" w:eastAsia="Times New Roman" w:hAnsi="Helvetica" w:cs="Helvetica"/>
          <w:color w:val="000000"/>
          <w:sz w:val="24"/>
          <w:szCs w:val="24"/>
        </w:rPr>
        <w:t>This sounds complicated</w:t>
      </w:r>
      <w:ins w:id="367" w:author="Renee Redding" w:date="2017-04-11T23:17:00Z">
        <w:r w:rsidR="002816DE">
          <w:rPr>
            <w:rFonts w:ascii="Helvetica" w:eastAsia="Times New Roman" w:hAnsi="Helvetica" w:cs="Helvetica"/>
            <w:color w:val="000000"/>
            <w:sz w:val="24"/>
            <w:szCs w:val="24"/>
          </w:rPr>
          <w:t>,</w:t>
        </w:r>
      </w:ins>
      <w:r w:rsidRPr="006E5F57">
        <w:rPr>
          <w:rFonts w:ascii="Helvetica" w:eastAsia="Times New Roman" w:hAnsi="Helvetica" w:cs="Helvetica"/>
          <w:color w:val="000000"/>
          <w:sz w:val="24"/>
          <w:szCs w:val="24"/>
        </w:rPr>
        <w:t xml:space="preserve"> but </w:t>
      </w:r>
      <w:proofErr w:type="gramStart"/>
      <w:r w:rsidRPr="006E5F57">
        <w:rPr>
          <w:rFonts w:ascii="Helvetica" w:eastAsia="Times New Roman" w:hAnsi="Helvetica" w:cs="Helvetica"/>
          <w:color w:val="000000"/>
          <w:sz w:val="24"/>
          <w:szCs w:val="24"/>
        </w:rPr>
        <w:t>can be done</w:t>
      </w:r>
      <w:proofErr w:type="gramEnd"/>
      <w:r w:rsidRPr="006E5F57">
        <w:rPr>
          <w:rFonts w:ascii="Helvetica" w:eastAsia="Times New Roman" w:hAnsi="Helvetica" w:cs="Helvetica"/>
          <w:color w:val="000000"/>
          <w:sz w:val="24"/>
          <w:szCs w:val="24"/>
        </w:rPr>
        <w:t xml:space="preserve"> by </w:t>
      </w:r>
      <w:proofErr w:type="spellStart"/>
      <w:ins w:id="368" w:author="Renee Redding" w:date="2017-04-11T23:17:00Z">
        <w:r w:rsidR="002816DE">
          <w:rPr>
            <w:rFonts w:ascii="Helvetica" w:eastAsia="Times New Roman" w:hAnsi="Helvetica" w:cs="Helvetica"/>
            <w:color w:val="000000"/>
            <w:sz w:val="24"/>
            <w:szCs w:val="24"/>
          </w:rPr>
          <w:t>N</w:t>
        </w:r>
      </w:ins>
      <w:del w:id="369" w:author="Renee Redding" w:date="2017-04-11T23:17:00Z">
        <w:r w:rsidRPr="006E5F57" w:rsidDel="002816DE">
          <w:rPr>
            <w:rFonts w:ascii="Helvetica" w:eastAsia="Times New Roman" w:hAnsi="Helvetica" w:cs="Helvetica"/>
            <w:color w:val="000000"/>
            <w:sz w:val="24"/>
            <w:szCs w:val="24"/>
          </w:rPr>
          <w:delText>n</w:delText>
        </w:r>
      </w:del>
      <w:r w:rsidRPr="006E5F57">
        <w:rPr>
          <w:rFonts w:ascii="Helvetica" w:eastAsia="Times New Roman" w:hAnsi="Helvetica" w:cs="Helvetica"/>
          <w:color w:val="000000"/>
          <w:sz w:val="24"/>
          <w:szCs w:val="24"/>
        </w:rPr>
        <w:t>umpy</w:t>
      </w:r>
      <w:proofErr w:type="spellEnd"/>
      <w:r w:rsidRPr="006E5F57">
        <w:rPr>
          <w:rFonts w:ascii="Helvetica" w:eastAsia="Times New Roman" w:hAnsi="Helvetica" w:cs="Helvetica"/>
          <w:color w:val="000000"/>
          <w:sz w:val="24"/>
          <w:szCs w:val="24"/>
        </w:rPr>
        <w:t xml:space="preserve"> linear algebra library</w:t>
      </w:r>
    </w:p>
    <w:p w:rsidR="006E5F57" w:rsidRPr="006E5F57" w:rsidRDefault="006E5F57" w:rsidP="006E5F57">
      <w:pPr>
        <w:shd w:val="clear" w:color="auto" w:fill="FFFFFF"/>
        <w:spacing w:line="240" w:lineRule="auto"/>
        <w:rPr>
          <w:rFonts w:ascii="Helvetica" w:eastAsia="Times New Roman" w:hAnsi="Helvetica" w:cs="Helvetica"/>
          <w:i/>
          <w:iCs/>
          <w:color w:val="000000"/>
          <w:spacing w:val="-15"/>
          <w:sz w:val="27"/>
          <w:szCs w:val="27"/>
        </w:rPr>
      </w:pPr>
      <w:r w:rsidRPr="006E5F57">
        <w:rPr>
          <w:rFonts w:ascii="Helvetica" w:eastAsia="Times New Roman" w:hAnsi="Helvetica" w:cs="Helvetica"/>
          <w:i/>
          <w:iCs/>
          <w:color w:val="000000"/>
          <w:spacing w:val="-15"/>
          <w:sz w:val="27"/>
          <w:szCs w:val="27"/>
        </w:rPr>
        <w:t xml:space="preserve">Image data usually require </w:t>
      </w:r>
      <w:proofErr w:type="gramStart"/>
      <w:r w:rsidRPr="006E5F57">
        <w:rPr>
          <w:rFonts w:ascii="Helvetica" w:eastAsia="Times New Roman" w:hAnsi="Helvetica" w:cs="Helvetica"/>
          <w:i/>
          <w:iCs/>
          <w:color w:val="000000"/>
          <w:spacing w:val="-15"/>
          <w:sz w:val="27"/>
          <w:szCs w:val="27"/>
        </w:rPr>
        <w:t>0</w:t>
      </w:r>
      <w:proofErr w:type="gramEnd"/>
      <w:r w:rsidRPr="006E5F57">
        <w:rPr>
          <w:rFonts w:ascii="Helvetica" w:eastAsia="Times New Roman" w:hAnsi="Helvetica" w:cs="Helvetica"/>
          <w:i/>
          <w:iCs/>
          <w:color w:val="000000"/>
          <w:spacing w:val="-15"/>
          <w:sz w:val="27"/>
          <w:szCs w:val="27"/>
        </w:rPr>
        <w:t xml:space="preserve"> centered but does not require whitening.</w:t>
      </w:r>
    </w:p>
    <w:p w:rsidR="006E5F57" w:rsidRPr="006E5F57" w:rsidRDefault="006E5F57" w:rsidP="006E5F57">
      <w:pPr>
        <w:shd w:val="clear" w:color="auto" w:fill="FFFFFF"/>
        <w:spacing w:before="600" w:after="300" w:line="240" w:lineRule="auto"/>
        <w:outlineLvl w:val="2"/>
        <w:rPr>
          <w:rFonts w:ascii="Helvetica" w:eastAsia="Times New Roman" w:hAnsi="Helvetica" w:cs="Helvetica"/>
          <w:color w:val="000000"/>
          <w:spacing w:val="-15"/>
          <w:sz w:val="39"/>
          <w:szCs w:val="39"/>
        </w:rPr>
      </w:pPr>
      <w:r w:rsidRPr="006E5F57">
        <w:rPr>
          <w:rFonts w:ascii="Helvetica" w:eastAsia="Times New Roman" w:hAnsi="Helvetica" w:cs="Helvetica"/>
          <w:color w:val="000000"/>
          <w:spacing w:val="-15"/>
          <w:sz w:val="39"/>
          <w:szCs w:val="39"/>
        </w:rPr>
        <w:t>Batch normalization</w:t>
      </w:r>
    </w:p>
    <w:p w:rsidR="006E5F57" w:rsidRPr="006E5F57" w:rsidRDefault="006E5F57" w:rsidP="006E5F57">
      <w:pPr>
        <w:shd w:val="clear" w:color="auto" w:fill="FFFFFF"/>
        <w:spacing w:after="0" w:line="240" w:lineRule="auto"/>
        <w:rPr>
          <w:rFonts w:ascii="Helvetica" w:eastAsia="Times New Roman" w:hAnsi="Helvetica" w:cs="Helvetica"/>
          <w:color w:val="000000"/>
          <w:sz w:val="24"/>
          <w:szCs w:val="24"/>
        </w:rPr>
      </w:pPr>
      <w:r w:rsidRPr="006E5F57">
        <w:rPr>
          <w:rFonts w:ascii="Helvetica" w:eastAsia="Times New Roman" w:hAnsi="Helvetica" w:cs="Helvetica"/>
          <w:color w:val="000000"/>
          <w:sz w:val="24"/>
          <w:szCs w:val="24"/>
        </w:rPr>
        <w:t>We have emphasized so many times the benefits of having features with mean = 0 and </w:t>
      </w:r>
      <w:r w:rsidRPr="006E5F57">
        <w:rPr>
          <w:rFonts w:ascii="MathJax_Math-italic" w:eastAsia="Times New Roman" w:hAnsi="MathJax_Math-italic" w:cs="Helvetica"/>
          <w:color w:val="000000"/>
          <w:sz w:val="29"/>
          <w:szCs w:val="29"/>
          <w:bdr w:val="none" w:sz="0" w:space="0" w:color="auto" w:frame="1"/>
        </w:rPr>
        <w:t>σ</w:t>
      </w:r>
      <w:r w:rsidRPr="006E5F57">
        <w:rPr>
          <w:rFonts w:ascii="MathJax_Main" w:eastAsia="Times New Roman" w:hAnsi="MathJax_Main" w:cs="Helvetica"/>
          <w:color w:val="000000"/>
          <w:sz w:val="29"/>
          <w:szCs w:val="29"/>
          <w:bdr w:val="none" w:sz="0" w:space="0" w:color="auto" w:frame="1"/>
        </w:rPr>
        <w:t>=1</w:t>
      </w:r>
      <w:r w:rsidRPr="006E5F57">
        <w:rPr>
          <w:rFonts w:ascii="Helvetica" w:eastAsia="Times New Roman" w:hAnsi="Helvetica" w:cs="Helvetica"/>
          <w:color w:val="000000"/>
          <w:sz w:val="24"/>
          <w:szCs w:val="24"/>
          <w:bdr w:val="none" w:sz="0" w:space="0" w:color="auto" w:frame="1"/>
        </w:rPr>
        <w:t>σ=1</w:t>
      </w:r>
    </w:p>
    <w:p w:rsidR="006E5F57" w:rsidRPr="006E5F57" w:rsidRDefault="006E5F57" w:rsidP="006E5F57">
      <w:pPr>
        <w:shd w:val="clear" w:color="auto" w:fill="FFFFFF"/>
        <w:spacing w:before="300" w:after="300" w:line="240" w:lineRule="auto"/>
        <w:rPr>
          <w:rFonts w:ascii="Helvetica" w:eastAsia="Times New Roman" w:hAnsi="Helvetica" w:cs="Helvetica"/>
          <w:color w:val="000000"/>
          <w:sz w:val="24"/>
          <w:szCs w:val="24"/>
        </w:rPr>
      </w:pPr>
      <w:proofErr w:type="gramStart"/>
      <w:r w:rsidRPr="006E5F57">
        <w:rPr>
          <w:rFonts w:ascii="Helvetica" w:eastAsia="Times New Roman" w:hAnsi="Helvetica" w:cs="Helvetica"/>
          <w:color w:val="000000"/>
          <w:sz w:val="24"/>
          <w:szCs w:val="24"/>
        </w:rPr>
        <w:t>But</w:t>
      </w:r>
      <w:proofErr w:type="gramEnd"/>
      <w:ins w:id="370" w:author="Renee Redding" w:date="2017-04-11T23:18:00Z">
        <w:r w:rsidR="002816DE">
          <w:rPr>
            <w:rFonts w:ascii="Helvetica" w:eastAsia="Times New Roman" w:hAnsi="Helvetica" w:cs="Helvetica"/>
            <w:color w:val="000000"/>
            <w:sz w:val="24"/>
            <w:szCs w:val="24"/>
          </w:rPr>
          <w:t>,</w:t>
        </w:r>
      </w:ins>
      <w:r w:rsidRPr="006E5F57">
        <w:rPr>
          <w:rFonts w:ascii="Helvetica" w:eastAsia="Times New Roman" w:hAnsi="Helvetica" w:cs="Helvetica"/>
          <w:color w:val="000000"/>
          <w:sz w:val="24"/>
          <w:szCs w:val="24"/>
        </w:rPr>
        <w:t xml:space="preserve"> why </w:t>
      </w:r>
      <w:ins w:id="371" w:author="Renee Redding" w:date="2017-04-11T23:18:00Z">
        <w:r w:rsidR="002816DE">
          <w:rPr>
            <w:rFonts w:ascii="Helvetica" w:eastAsia="Times New Roman" w:hAnsi="Helvetica" w:cs="Helvetica"/>
            <w:color w:val="000000"/>
            <w:sz w:val="24"/>
            <w:szCs w:val="24"/>
          </w:rPr>
          <w:t xml:space="preserve">do </w:t>
        </w:r>
      </w:ins>
      <w:r w:rsidRPr="006E5F57">
        <w:rPr>
          <w:rFonts w:ascii="Helvetica" w:eastAsia="Times New Roman" w:hAnsi="Helvetica" w:cs="Helvetica"/>
          <w:color w:val="000000"/>
          <w:sz w:val="24"/>
          <w:szCs w:val="24"/>
        </w:rPr>
        <w:t xml:space="preserve">we </w:t>
      </w:r>
      <w:del w:id="372" w:author="Renee Redding" w:date="2017-04-11T23:18:00Z">
        <w:r w:rsidRPr="006E5F57" w:rsidDel="002816DE">
          <w:rPr>
            <w:rFonts w:ascii="Helvetica" w:eastAsia="Times New Roman" w:hAnsi="Helvetica" w:cs="Helvetica"/>
            <w:color w:val="000000"/>
            <w:sz w:val="24"/>
            <w:szCs w:val="24"/>
          </w:rPr>
          <w:delText xml:space="preserve">only </w:delText>
        </w:r>
      </w:del>
      <w:r w:rsidRPr="006E5F57">
        <w:rPr>
          <w:rFonts w:ascii="Helvetica" w:eastAsia="Times New Roman" w:hAnsi="Helvetica" w:cs="Helvetica"/>
          <w:color w:val="000000"/>
          <w:sz w:val="24"/>
          <w:szCs w:val="24"/>
        </w:rPr>
        <w:t>stop at the input layer only. Batch normalization re</w:t>
      </w:r>
      <w:del w:id="373" w:author="Renee Redding" w:date="2017-04-11T23:18:00Z">
        <w:r w:rsidRPr="006E5F57" w:rsidDel="002816DE">
          <w:rPr>
            <w:rFonts w:ascii="Helvetica" w:eastAsia="Times New Roman" w:hAnsi="Helvetica" w:cs="Helvetica"/>
            <w:color w:val="000000"/>
            <w:sz w:val="24"/>
            <w:szCs w:val="24"/>
          </w:rPr>
          <w:delText>-</w:delText>
        </w:r>
      </w:del>
      <w:r w:rsidRPr="006E5F57">
        <w:rPr>
          <w:rFonts w:ascii="Helvetica" w:eastAsia="Times New Roman" w:hAnsi="Helvetica" w:cs="Helvetica"/>
          <w:color w:val="000000"/>
          <w:sz w:val="24"/>
          <w:szCs w:val="24"/>
        </w:rPr>
        <w:t>normalizes a layer output. For example, we re</w:t>
      </w:r>
      <w:del w:id="374" w:author="Renee Redding" w:date="2017-04-11T23:18:00Z">
        <w:r w:rsidRPr="006E5F57" w:rsidDel="002816DE">
          <w:rPr>
            <w:rFonts w:ascii="Helvetica" w:eastAsia="Times New Roman" w:hAnsi="Helvetica" w:cs="Helvetica"/>
            <w:color w:val="000000"/>
            <w:sz w:val="24"/>
            <w:szCs w:val="24"/>
          </w:rPr>
          <w:delText>-</w:delText>
        </w:r>
      </w:del>
      <w:r w:rsidRPr="006E5F57">
        <w:rPr>
          <w:rFonts w:ascii="Helvetica" w:eastAsia="Times New Roman" w:hAnsi="Helvetica" w:cs="Helvetica"/>
          <w:color w:val="000000"/>
          <w:sz w:val="24"/>
          <w:szCs w:val="24"/>
        </w:rPr>
        <w:t>normalize</w:t>
      </w:r>
      <w:ins w:id="375" w:author="Renee Redding" w:date="2017-04-11T23:18:00Z">
        <w:r w:rsidR="002816DE">
          <w:rPr>
            <w:rFonts w:ascii="Helvetica" w:eastAsia="Times New Roman" w:hAnsi="Helvetica" w:cs="Helvetica"/>
            <w:color w:val="000000"/>
            <w:sz w:val="24"/>
            <w:szCs w:val="24"/>
          </w:rPr>
          <w:t>d</w:t>
        </w:r>
      </w:ins>
      <w:del w:id="376" w:author="Renee Redding" w:date="2017-04-11T23:18:00Z">
        <w:r w:rsidRPr="006E5F57" w:rsidDel="002816DE">
          <w:rPr>
            <w:rFonts w:ascii="Helvetica" w:eastAsia="Times New Roman" w:hAnsi="Helvetica" w:cs="Helvetica"/>
            <w:color w:val="000000"/>
            <w:sz w:val="24"/>
            <w:szCs w:val="24"/>
          </w:rPr>
          <w:delText>s</w:delText>
        </w:r>
      </w:del>
      <w:r w:rsidRPr="006E5F57">
        <w:rPr>
          <w:rFonts w:ascii="Helvetica" w:eastAsia="Times New Roman" w:hAnsi="Helvetica" w:cs="Helvetica"/>
          <w:color w:val="000000"/>
          <w:sz w:val="24"/>
          <w:szCs w:val="24"/>
        </w:rPr>
        <w:t xml:space="preserve"> the output of the linear layer before feeding it into the </w:t>
      </w:r>
      <w:proofErr w:type="spellStart"/>
      <w:r w:rsidRPr="006E5F57">
        <w:rPr>
          <w:rFonts w:ascii="Helvetica" w:eastAsia="Times New Roman" w:hAnsi="Helvetica" w:cs="Helvetica"/>
          <w:color w:val="000000"/>
          <w:sz w:val="24"/>
          <w:szCs w:val="24"/>
        </w:rPr>
        <w:t>ReLU</w:t>
      </w:r>
      <w:proofErr w:type="spellEnd"/>
      <w:r w:rsidRPr="006E5F57">
        <w:rPr>
          <w:rFonts w:ascii="Helvetica" w:eastAsia="Times New Roman" w:hAnsi="Helvetica" w:cs="Helvetica"/>
          <w:color w:val="000000"/>
          <w:sz w:val="24"/>
          <w:szCs w:val="24"/>
        </w:rPr>
        <w:t>.</w:t>
      </w:r>
    </w:p>
    <w:p w:rsidR="006E5F57" w:rsidRPr="006E5F57" w:rsidRDefault="006E5F57" w:rsidP="006E5F57">
      <w:pPr>
        <w:shd w:val="clear" w:color="auto" w:fill="FFFFFF"/>
        <w:spacing w:before="300" w:after="300" w:line="240" w:lineRule="auto"/>
        <w:rPr>
          <w:rFonts w:ascii="Helvetica" w:eastAsia="Times New Roman" w:hAnsi="Helvetica" w:cs="Helvetica"/>
          <w:color w:val="000000"/>
          <w:sz w:val="24"/>
          <w:szCs w:val="24"/>
        </w:rPr>
      </w:pPr>
      <w:r w:rsidRPr="006E5F57">
        <w:rPr>
          <w:rFonts w:ascii="Helvetica" w:eastAsia="Times New Roman" w:hAnsi="Helvetica" w:cs="Helvetica"/>
          <w:color w:val="000000"/>
          <w:sz w:val="24"/>
          <w:szCs w:val="24"/>
        </w:rPr>
        <w:t>We apply the normalization using the formula before:</w:t>
      </w:r>
    </w:p>
    <w:p w:rsidR="006E5F57" w:rsidRPr="006E5F57" w:rsidRDefault="006E5F57" w:rsidP="006E5F57">
      <w:pPr>
        <w:shd w:val="clear" w:color="auto" w:fill="FFFFFF"/>
        <w:spacing w:line="240" w:lineRule="auto"/>
        <w:jc w:val="center"/>
        <w:rPr>
          <w:rFonts w:ascii="Helvetica" w:eastAsia="Times New Roman" w:hAnsi="Helvetica" w:cs="Helvetica"/>
          <w:color w:val="000000"/>
          <w:sz w:val="24"/>
          <w:szCs w:val="24"/>
        </w:rPr>
      </w:pPr>
      <w:r w:rsidRPr="006E5F57">
        <w:rPr>
          <w:rFonts w:ascii="MathJax_Math-italic" w:eastAsia="Times New Roman" w:hAnsi="MathJax_Math-italic" w:cs="Helvetica"/>
          <w:color w:val="000000"/>
          <w:sz w:val="29"/>
          <w:szCs w:val="29"/>
          <w:bdr w:val="none" w:sz="0" w:space="0" w:color="auto" w:frame="1"/>
        </w:rPr>
        <w:t>z</w:t>
      </w:r>
      <w:r w:rsidRPr="006E5F57">
        <w:rPr>
          <w:rFonts w:ascii="MathJax_Main" w:eastAsia="Times New Roman" w:hAnsi="MathJax_Main" w:cs="Helvetica"/>
          <w:color w:val="000000"/>
          <w:sz w:val="29"/>
          <w:szCs w:val="29"/>
          <w:bdr w:val="none" w:sz="0" w:space="0" w:color="auto" w:frame="1"/>
        </w:rPr>
        <w:t>=</w:t>
      </w:r>
      <w:r w:rsidRPr="006E5F57">
        <w:rPr>
          <w:rFonts w:ascii="MathJax_Math-italic" w:eastAsia="Times New Roman" w:hAnsi="MathJax_Math-italic" w:cs="Helvetica"/>
          <w:color w:val="000000"/>
          <w:sz w:val="29"/>
          <w:szCs w:val="29"/>
          <w:bdr w:val="none" w:sz="0" w:space="0" w:color="auto" w:frame="1"/>
        </w:rPr>
        <w:t>x</w:t>
      </w:r>
      <w:r w:rsidRPr="006E5F57">
        <w:rPr>
          <w:rFonts w:ascii="MathJax_Main" w:eastAsia="Times New Roman" w:hAnsi="MathJax_Main" w:cs="Helvetica"/>
          <w:color w:val="000000"/>
          <w:sz w:val="29"/>
          <w:szCs w:val="29"/>
          <w:bdr w:val="none" w:sz="0" w:space="0" w:color="auto" w:frame="1"/>
        </w:rPr>
        <w:t>−</w:t>
      </w:r>
      <w:proofErr w:type="spellStart"/>
      <w:r w:rsidRPr="006E5F57">
        <w:rPr>
          <w:rFonts w:ascii="MathJax_Math-italic" w:eastAsia="Times New Roman" w:hAnsi="MathJax_Math-italic" w:cs="Helvetica"/>
          <w:color w:val="000000"/>
          <w:sz w:val="29"/>
          <w:szCs w:val="29"/>
          <w:bdr w:val="none" w:sz="0" w:space="0" w:color="auto" w:frame="1"/>
        </w:rPr>
        <w:t>μσ</w:t>
      </w:r>
      <w:r w:rsidRPr="006E5F57">
        <w:rPr>
          <w:rFonts w:ascii="Helvetica" w:eastAsia="Times New Roman" w:hAnsi="Helvetica" w:cs="Helvetica"/>
          <w:color w:val="000000"/>
          <w:sz w:val="24"/>
          <w:szCs w:val="24"/>
          <w:bdr w:val="none" w:sz="0" w:space="0" w:color="auto" w:frame="1"/>
        </w:rPr>
        <w:t>z</w:t>
      </w:r>
      <w:proofErr w:type="spellEnd"/>
      <w:r w:rsidRPr="006E5F57">
        <w:rPr>
          <w:rFonts w:ascii="Helvetica" w:eastAsia="Times New Roman" w:hAnsi="Helvetica" w:cs="Helvetica"/>
          <w:color w:val="000000"/>
          <w:sz w:val="24"/>
          <w:szCs w:val="24"/>
          <w:bdr w:val="none" w:sz="0" w:space="0" w:color="auto" w:frame="1"/>
        </w:rPr>
        <w:t>=x−</w:t>
      </w:r>
      <w:proofErr w:type="spellStart"/>
      <w:r w:rsidRPr="006E5F57">
        <w:rPr>
          <w:rFonts w:ascii="Helvetica" w:eastAsia="Times New Roman" w:hAnsi="Helvetica" w:cs="Helvetica"/>
          <w:color w:val="000000"/>
          <w:sz w:val="24"/>
          <w:szCs w:val="24"/>
          <w:bdr w:val="none" w:sz="0" w:space="0" w:color="auto" w:frame="1"/>
        </w:rPr>
        <w:t>μσ</w:t>
      </w:r>
      <w:proofErr w:type="spellEnd"/>
    </w:p>
    <w:p w:rsidR="006E5F57" w:rsidRPr="006E5F57" w:rsidRDefault="006E5F57" w:rsidP="006E5F57">
      <w:pPr>
        <w:shd w:val="clear" w:color="auto" w:fill="FFFFFF"/>
        <w:spacing w:after="0" w:line="240" w:lineRule="auto"/>
        <w:rPr>
          <w:rFonts w:ascii="Helvetica" w:eastAsia="Times New Roman" w:hAnsi="Helvetica" w:cs="Helvetica"/>
          <w:color w:val="000000"/>
          <w:sz w:val="24"/>
          <w:szCs w:val="24"/>
        </w:rPr>
      </w:pPr>
      <w:del w:id="377" w:author="Renee Redding" w:date="2017-04-11T23:18:00Z">
        <w:r w:rsidRPr="006E5F57" w:rsidDel="002816DE">
          <w:rPr>
            <w:rFonts w:ascii="Helvetica" w:eastAsia="Times New Roman" w:hAnsi="Helvetica" w:cs="Helvetica"/>
            <w:color w:val="000000"/>
            <w:sz w:val="24"/>
            <w:szCs w:val="24"/>
          </w:rPr>
          <w:delText>which during the training, we</w:delText>
        </w:r>
      </w:del>
      <w:ins w:id="378" w:author="Renee Redding" w:date="2017-04-11T23:18:00Z">
        <w:r w:rsidR="002816DE">
          <w:rPr>
            <w:rFonts w:ascii="Helvetica" w:eastAsia="Times New Roman" w:hAnsi="Helvetica" w:cs="Helvetica"/>
            <w:color w:val="000000"/>
            <w:sz w:val="24"/>
            <w:szCs w:val="24"/>
          </w:rPr>
          <w:t>We</w:t>
        </w:r>
      </w:ins>
      <w:r w:rsidRPr="006E5F57">
        <w:rPr>
          <w:rFonts w:ascii="Helvetica" w:eastAsia="Times New Roman" w:hAnsi="Helvetica" w:cs="Helvetica"/>
          <w:color w:val="000000"/>
          <w:sz w:val="24"/>
          <w:szCs w:val="24"/>
        </w:rPr>
        <w:t xml:space="preserve"> use the mean and variance computed from the current mini-batch samples. We then feed the output to a linear equation with the trainable scalar values </w:t>
      </w:r>
      <w:proofErr w:type="spellStart"/>
      <w:r w:rsidRPr="006E5F57">
        <w:rPr>
          <w:rFonts w:ascii="MathJax_Math-italic" w:eastAsia="Times New Roman" w:hAnsi="MathJax_Math-italic" w:cs="Helvetica"/>
          <w:color w:val="000000"/>
          <w:sz w:val="29"/>
          <w:szCs w:val="29"/>
          <w:bdr w:val="none" w:sz="0" w:space="0" w:color="auto" w:frame="1"/>
        </w:rPr>
        <w:t>γ</w:t>
      </w:r>
      <w:r w:rsidRPr="006E5F57">
        <w:rPr>
          <w:rFonts w:ascii="Helvetica" w:eastAsia="Times New Roman" w:hAnsi="Helvetica" w:cs="Helvetica"/>
          <w:color w:val="000000"/>
          <w:sz w:val="24"/>
          <w:szCs w:val="24"/>
          <w:bdr w:val="none" w:sz="0" w:space="0" w:color="auto" w:frame="1"/>
        </w:rPr>
        <w:t>γ</w:t>
      </w:r>
      <w:proofErr w:type="spellEnd"/>
      <w:r w:rsidRPr="006E5F57">
        <w:rPr>
          <w:rFonts w:ascii="Helvetica" w:eastAsia="Times New Roman" w:hAnsi="Helvetica" w:cs="Helvetica"/>
          <w:color w:val="000000"/>
          <w:sz w:val="24"/>
          <w:szCs w:val="24"/>
        </w:rPr>
        <w:t> and </w:t>
      </w:r>
      <w:r w:rsidRPr="006E5F57">
        <w:rPr>
          <w:rFonts w:ascii="MathJax_Math-italic" w:eastAsia="Times New Roman" w:hAnsi="MathJax_Math-italic" w:cs="Helvetica"/>
          <w:color w:val="000000"/>
          <w:sz w:val="29"/>
          <w:szCs w:val="29"/>
          <w:bdr w:val="none" w:sz="0" w:space="0" w:color="auto" w:frame="1"/>
        </w:rPr>
        <w:t>β</w:t>
      </w:r>
      <w:r w:rsidRPr="006E5F57">
        <w:rPr>
          <w:rFonts w:ascii="Helvetica" w:eastAsia="Times New Roman" w:hAnsi="Helvetica" w:cs="Helvetica"/>
          <w:color w:val="000000"/>
          <w:sz w:val="24"/>
          <w:szCs w:val="24"/>
          <w:bdr w:val="none" w:sz="0" w:space="0" w:color="auto" w:frame="1"/>
        </w:rPr>
        <w:t>β</w:t>
      </w:r>
      <w:r w:rsidRPr="006E5F57">
        <w:rPr>
          <w:rFonts w:ascii="Helvetica" w:eastAsia="Times New Roman" w:hAnsi="Helvetica" w:cs="Helvetica"/>
          <w:color w:val="000000"/>
          <w:sz w:val="24"/>
          <w:szCs w:val="24"/>
        </w:rPr>
        <w:t> (1 pair for each normalized layer).</w:t>
      </w:r>
    </w:p>
    <w:p w:rsidR="006E5F57" w:rsidRPr="006E5F57" w:rsidRDefault="006E5F57" w:rsidP="006E5F57">
      <w:pPr>
        <w:shd w:val="clear" w:color="auto" w:fill="FFFFFF"/>
        <w:spacing w:line="240" w:lineRule="auto"/>
        <w:jc w:val="center"/>
        <w:rPr>
          <w:rFonts w:ascii="Helvetica" w:eastAsia="Times New Roman" w:hAnsi="Helvetica" w:cs="Helvetica"/>
          <w:color w:val="000000"/>
          <w:sz w:val="24"/>
          <w:szCs w:val="24"/>
        </w:rPr>
      </w:pPr>
      <w:proofErr w:type="gramStart"/>
      <w:r w:rsidRPr="006E5F57">
        <w:rPr>
          <w:rFonts w:ascii="MathJax_Math-italic" w:eastAsia="Times New Roman" w:hAnsi="MathJax_Math-italic" w:cs="Helvetica"/>
          <w:color w:val="000000"/>
          <w:sz w:val="29"/>
          <w:szCs w:val="29"/>
          <w:bdr w:val="none" w:sz="0" w:space="0" w:color="auto" w:frame="1"/>
        </w:rPr>
        <w:t>out</w:t>
      </w:r>
      <w:r w:rsidRPr="006E5F57">
        <w:rPr>
          <w:rFonts w:ascii="MathJax_Main" w:eastAsia="Times New Roman" w:hAnsi="MathJax_Main" w:cs="Helvetica"/>
          <w:color w:val="000000"/>
          <w:sz w:val="29"/>
          <w:szCs w:val="29"/>
          <w:bdr w:val="none" w:sz="0" w:space="0" w:color="auto" w:frame="1"/>
        </w:rPr>
        <w:t>=</w:t>
      </w:r>
      <w:proofErr w:type="spellStart"/>
      <w:proofErr w:type="gramEnd"/>
      <w:r w:rsidRPr="006E5F57">
        <w:rPr>
          <w:rFonts w:ascii="MathJax_Math-italic" w:eastAsia="Times New Roman" w:hAnsi="MathJax_Math-italic" w:cs="Helvetica"/>
          <w:color w:val="000000"/>
          <w:sz w:val="29"/>
          <w:szCs w:val="29"/>
          <w:bdr w:val="none" w:sz="0" w:space="0" w:color="auto" w:frame="1"/>
        </w:rPr>
        <w:t>γz</w:t>
      </w:r>
      <w:proofErr w:type="spellEnd"/>
      <w:r w:rsidRPr="006E5F57">
        <w:rPr>
          <w:rFonts w:ascii="MathJax_Main" w:eastAsia="Times New Roman" w:hAnsi="MathJax_Main" w:cs="Helvetica"/>
          <w:color w:val="000000"/>
          <w:sz w:val="29"/>
          <w:szCs w:val="29"/>
          <w:bdr w:val="none" w:sz="0" w:space="0" w:color="auto" w:frame="1"/>
        </w:rPr>
        <w:t>+</w:t>
      </w:r>
      <w:r w:rsidRPr="006E5F57">
        <w:rPr>
          <w:rFonts w:ascii="MathJax_Math-italic" w:eastAsia="Times New Roman" w:hAnsi="MathJax_Math-italic" w:cs="Helvetica"/>
          <w:color w:val="000000"/>
          <w:sz w:val="29"/>
          <w:szCs w:val="29"/>
          <w:bdr w:val="none" w:sz="0" w:space="0" w:color="auto" w:frame="1"/>
        </w:rPr>
        <w:t>β</w:t>
      </w:r>
      <w:r w:rsidRPr="006E5F57">
        <w:rPr>
          <w:rFonts w:ascii="Helvetica" w:eastAsia="Times New Roman" w:hAnsi="Helvetica" w:cs="Helvetica"/>
          <w:color w:val="000000"/>
          <w:sz w:val="24"/>
          <w:szCs w:val="24"/>
          <w:bdr w:val="none" w:sz="0" w:space="0" w:color="auto" w:frame="1"/>
        </w:rPr>
        <w:t>out=</w:t>
      </w:r>
      <w:proofErr w:type="spellStart"/>
      <w:r w:rsidRPr="006E5F57">
        <w:rPr>
          <w:rFonts w:ascii="Helvetica" w:eastAsia="Times New Roman" w:hAnsi="Helvetica" w:cs="Helvetica"/>
          <w:color w:val="000000"/>
          <w:sz w:val="24"/>
          <w:szCs w:val="24"/>
          <w:bdr w:val="none" w:sz="0" w:space="0" w:color="auto" w:frame="1"/>
        </w:rPr>
        <w:t>γz</w:t>
      </w:r>
      <w:proofErr w:type="spellEnd"/>
      <w:r w:rsidRPr="006E5F57">
        <w:rPr>
          <w:rFonts w:ascii="Helvetica" w:eastAsia="Times New Roman" w:hAnsi="Helvetica" w:cs="Helvetica"/>
          <w:color w:val="000000"/>
          <w:sz w:val="24"/>
          <w:szCs w:val="24"/>
          <w:bdr w:val="none" w:sz="0" w:space="0" w:color="auto" w:frame="1"/>
        </w:rPr>
        <w:t>+β</w:t>
      </w:r>
    </w:p>
    <w:p w:rsidR="006E5F57" w:rsidRPr="006E5F57" w:rsidRDefault="006E5F57" w:rsidP="006E5F57">
      <w:pPr>
        <w:shd w:val="clear" w:color="auto" w:fill="FFFFFF"/>
        <w:spacing w:after="0" w:line="240" w:lineRule="auto"/>
        <w:rPr>
          <w:rFonts w:ascii="Helvetica" w:eastAsia="Times New Roman" w:hAnsi="Helvetica" w:cs="Helvetica"/>
          <w:color w:val="000000"/>
          <w:sz w:val="24"/>
          <w:szCs w:val="24"/>
        </w:rPr>
      </w:pPr>
      <w:r w:rsidRPr="006E5F57">
        <w:rPr>
          <w:rFonts w:ascii="Helvetica" w:eastAsia="Times New Roman" w:hAnsi="Helvetica" w:cs="Helvetica"/>
          <w:color w:val="000000"/>
          <w:sz w:val="24"/>
          <w:szCs w:val="24"/>
        </w:rPr>
        <w:t>If </w:t>
      </w:r>
      <w:r w:rsidRPr="006E5F57">
        <w:rPr>
          <w:rFonts w:ascii="MathJax_Math-italic" w:eastAsia="Times New Roman" w:hAnsi="MathJax_Math-italic" w:cs="Helvetica"/>
          <w:color w:val="000000"/>
          <w:sz w:val="29"/>
          <w:szCs w:val="29"/>
          <w:bdr w:val="none" w:sz="0" w:space="0" w:color="auto" w:frame="1"/>
        </w:rPr>
        <w:t>gamma</w:t>
      </w:r>
      <w:r w:rsidRPr="006E5F57">
        <w:rPr>
          <w:rFonts w:ascii="MathJax_Main" w:eastAsia="Times New Roman" w:hAnsi="MathJax_Main" w:cs="Helvetica"/>
          <w:color w:val="000000"/>
          <w:sz w:val="29"/>
          <w:szCs w:val="29"/>
          <w:bdr w:val="none" w:sz="0" w:space="0" w:color="auto" w:frame="1"/>
        </w:rPr>
        <w:t>=</w:t>
      </w:r>
      <w:proofErr w:type="spellStart"/>
      <w:r w:rsidRPr="006E5F57">
        <w:rPr>
          <w:rFonts w:ascii="MathJax_Math-italic" w:eastAsia="Times New Roman" w:hAnsi="MathJax_Math-italic" w:cs="Helvetica"/>
          <w:color w:val="000000"/>
          <w:sz w:val="29"/>
          <w:szCs w:val="29"/>
          <w:bdr w:val="none" w:sz="0" w:space="0" w:color="auto" w:frame="1"/>
        </w:rPr>
        <w:t>σ</w:t>
      </w:r>
      <w:r w:rsidRPr="006E5F57">
        <w:rPr>
          <w:rFonts w:ascii="Helvetica" w:eastAsia="Times New Roman" w:hAnsi="Helvetica" w:cs="Helvetica"/>
          <w:color w:val="000000"/>
          <w:sz w:val="24"/>
          <w:szCs w:val="24"/>
          <w:bdr w:val="none" w:sz="0" w:space="0" w:color="auto" w:frame="1"/>
        </w:rPr>
        <w:t>gamma</w:t>
      </w:r>
      <w:proofErr w:type="spellEnd"/>
      <w:r w:rsidRPr="006E5F57">
        <w:rPr>
          <w:rFonts w:ascii="Helvetica" w:eastAsia="Times New Roman" w:hAnsi="Helvetica" w:cs="Helvetica"/>
          <w:color w:val="000000"/>
          <w:sz w:val="24"/>
          <w:szCs w:val="24"/>
          <w:bdr w:val="none" w:sz="0" w:space="0" w:color="auto" w:frame="1"/>
        </w:rPr>
        <w:t>=σ</w:t>
      </w:r>
      <w:r w:rsidRPr="006E5F57">
        <w:rPr>
          <w:rFonts w:ascii="Helvetica" w:eastAsia="Times New Roman" w:hAnsi="Helvetica" w:cs="Helvetica"/>
          <w:color w:val="000000"/>
          <w:sz w:val="24"/>
          <w:szCs w:val="24"/>
        </w:rPr>
        <w:t> and </w:t>
      </w:r>
      <w:r w:rsidRPr="006E5F57">
        <w:rPr>
          <w:rFonts w:ascii="MathJax_Math-italic" w:eastAsia="Times New Roman" w:hAnsi="MathJax_Math-italic" w:cs="Helvetica"/>
          <w:color w:val="000000"/>
          <w:sz w:val="29"/>
          <w:szCs w:val="29"/>
          <w:bdr w:val="none" w:sz="0" w:space="0" w:color="auto" w:frame="1"/>
        </w:rPr>
        <w:t>β</w:t>
      </w:r>
      <w:r w:rsidRPr="006E5F57">
        <w:rPr>
          <w:rFonts w:ascii="MathJax_Main" w:eastAsia="Times New Roman" w:hAnsi="MathJax_Main" w:cs="Helvetica"/>
          <w:color w:val="000000"/>
          <w:sz w:val="29"/>
          <w:szCs w:val="29"/>
          <w:bdr w:val="none" w:sz="0" w:space="0" w:color="auto" w:frame="1"/>
        </w:rPr>
        <w:t>=</w:t>
      </w:r>
      <w:r w:rsidRPr="006E5F57">
        <w:rPr>
          <w:rFonts w:ascii="MathJax_Math-italic" w:eastAsia="Times New Roman" w:hAnsi="MathJax_Math-italic" w:cs="Helvetica"/>
          <w:color w:val="000000"/>
          <w:sz w:val="29"/>
          <w:szCs w:val="29"/>
          <w:bdr w:val="none" w:sz="0" w:space="0" w:color="auto" w:frame="1"/>
        </w:rPr>
        <w:t>μ</w:t>
      </w:r>
      <w:r w:rsidRPr="006E5F57">
        <w:rPr>
          <w:rFonts w:ascii="Helvetica" w:eastAsia="Times New Roman" w:hAnsi="Helvetica" w:cs="Helvetica"/>
          <w:color w:val="000000"/>
          <w:sz w:val="24"/>
          <w:szCs w:val="24"/>
          <w:bdr w:val="none" w:sz="0" w:space="0" w:color="auto" w:frame="1"/>
        </w:rPr>
        <w:t>β=μ</w:t>
      </w:r>
      <w:r w:rsidRPr="006E5F57">
        <w:rPr>
          <w:rFonts w:ascii="Helvetica" w:eastAsia="Times New Roman" w:hAnsi="Helvetica" w:cs="Helvetica"/>
          <w:color w:val="000000"/>
          <w:sz w:val="24"/>
          <w:szCs w:val="24"/>
        </w:rPr>
        <w:t>, we can see the normalization can be undo</w:t>
      </w:r>
      <w:ins w:id="379" w:author="Renee Redding" w:date="2017-04-11T23:19:00Z">
        <w:r w:rsidR="002816DE">
          <w:rPr>
            <w:rFonts w:ascii="Helvetica" w:eastAsia="Times New Roman" w:hAnsi="Helvetica" w:cs="Helvetica"/>
            <w:color w:val="000000"/>
            <w:sz w:val="24"/>
            <w:szCs w:val="24"/>
          </w:rPr>
          <w:t>ne</w:t>
        </w:r>
      </w:ins>
      <w:r w:rsidRPr="006E5F57">
        <w:rPr>
          <w:rFonts w:ascii="Helvetica" w:eastAsia="Times New Roman" w:hAnsi="Helvetica" w:cs="Helvetica"/>
          <w:color w:val="000000"/>
          <w:sz w:val="24"/>
          <w:szCs w:val="24"/>
        </w:rPr>
        <w:t>.</w:t>
      </w:r>
    </w:p>
    <w:p w:rsidR="006E5F57" w:rsidRPr="006E5F57" w:rsidRDefault="006E5F57" w:rsidP="006E5F57">
      <w:pPr>
        <w:shd w:val="clear" w:color="auto" w:fill="FFFFFF"/>
        <w:spacing w:before="300" w:after="300" w:line="240" w:lineRule="auto"/>
        <w:rPr>
          <w:rFonts w:ascii="Helvetica" w:eastAsia="Times New Roman" w:hAnsi="Helvetica" w:cs="Helvetica"/>
          <w:color w:val="000000"/>
          <w:sz w:val="24"/>
          <w:szCs w:val="24"/>
        </w:rPr>
      </w:pPr>
      <w:r w:rsidRPr="006E5F57">
        <w:rPr>
          <w:rFonts w:ascii="Helvetica" w:eastAsia="Times New Roman" w:hAnsi="Helvetica" w:cs="Helvetica"/>
          <w:color w:val="000000"/>
          <w:sz w:val="24"/>
          <w:szCs w:val="24"/>
        </w:rPr>
        <w:t xml:space="preserve">In the training, we use the mean and variance of the current training sample. </w:t>
      </w:r>
      <w:proofErr w:type="gramStart"/>
      <w:r w:rsidRPr="006E5F57">
        <w:rPr>
          <w:rFonts w:ascii="Helvetica" w:eastAsia="Times New Roman" w:hAnsi="Helvetica" w:cs="Helvetica"/>
          <w:color w:val="000000"/>
          <w:sz w:val="24"/>
          <w:szCs w:val="24"/>
        </w:rPr>
        <w:t>But</w:t>
      </w:r>
      <w:proofErr w:type="gramEnd"/>
      <w:ins w:id="380" w:author="Renee Redding" w:date="2017-04-11T23:19:00Z">
        <w:r w:rsidR="002816DE">
          <w:rPr>
            <w:rFonts w:ascii="Helvetica" w:eastAsia="Times New Roman" w:hAnsi="Helvetica" w:cs="Helvetica"/>
            <w:color w:val="000000"/>
            <w:sz w:val="24"/>
            <w:szCs w:val="24"/>
          </w:rPr>
          <w:t>,</w:t>
        </w:r>
      </w:ins>
      <w:r w:rsidRPr="006E5F57">
        <w:rPr>
          <w:rFonts w:ascii="Helvetica" w:eastAsia="Times New Roman" w:hAnsi="Helvetica" w:cs="Helvetica"/>
          <w:color w:val="000000"/>
          <w:sz w:val="24"/>
          <w:szCs w:val="24"/>
        </w:rPr>
        <w:t xml:space="preserve"> for testing, we do not use the mean/variance of the testing data. Instead, we record a running mean &amp; variance during training and apply it.</w:t>
      </w:r>
    </w:p>
    <w:p w:rsidR="006E5F57" w:rsidRPr="006E5F57" w:rsidRDefault="006E5F57" w:rsidP="006E5F57">
      <w:pPr>
        <w:shd w:val="clear" w:color="auto" w:fill="FFFFFF"/>
        <w:spacing w:before="300" w:after="300" w:line="240" w:lineRule="auto"/>
        <w:rPr>
          <w:rFonts w:ascii="Helvetica" w:eastAsia="Times New Roman" w:hAnsi="Helvetica" w:cs="Helvetica"/>
          <w:color w:val="000000"/>
          <w:sz w:val="24"/>
          <w:szCs w:val="24"/>
        </w:rPr>
      </w:pPr>
      <w:r w:rsidRPr="006E5F57">
        <w:rPr>
          <w:rFonts w:ascii="Helvetica" w:eastAsia="Times New Roman" w:hAnsi="Helvetica" w:cs="Helvetica"/>
          <w:color w:val="000000"/>
          <w:sz w:val="24"/>
          <w:szCs w:val="24"/>
        </w:rPr>
        <w:t>We normalize the input during testing with the running mean/variance in the training.</w:t>
      </w:r>
    </w:p>
    <w:p w:rsidR="006E5F57" w:rsidRPr="006E5F57" w:rsidRDefault="006E5F57" w:rsidP="006E5F57">
      <w:pPr>
        <w:shd w:val="clear" w:color="auto" w:fill="FFFFFF"/>
        <w:spacing w:before="600" w:after="300" w:line="240" w:lineRule="auto"/>
        <w:outlineLvl w:val="2"/>
        <w:rPr>
          <w:rFonts w:ascii="Helvetica" w:eastAsia="Times New Roman" w:hAnsi="Helvetica" w:cs="Helvetica"/>
          <w:color w:val="000000"/>
          <w:spacing w:val="-15"/>
          <w:sz w:val="39"/>
          <w:szCs w:val="39"/>
        </w:rPr>
      </w:pPr>
      <w:proofErr w:type="spellStart"/>
      <w:r w:rsidRPr="006E5F57">
        <w:rPr>
          <w:rFonts w:ascii="Helvetica" w:eastAsia="Times New Roman" w:hAnsi="Helvetica" w:cs="Helvetica"/>
          <w:color w:val="000000"/>
          <w:spacing w:val="-15"/>
          <w:sz w:val="39"/>
          <w:szCs w:val="39"/>
        </w:rPr>
        <w:t>Hyperparameter</w:t>
      </w:r>
      <w:proofErr w:type="spellEnd"/>
      <w:r w:rsidRPr="006E5F57">
        <w:rPr>
          <w:rFonts w:ascii="Helvetica" w:eastAsia="Times New Roman" w:hAnsi="Helvetica" w:cs="Helvetica"/>
          <w:color w:val="000000"/>
          <w:spacing w:val="-15"/>
          <w:sz w:val="39"/>
          <w:szCs w:val="39"/>
        </w:rPr>
        <w:t xml:space="preserve"> tuning</w:t>
      </w:r>
    </w:p>
    <w:p w:rsidR="006E5F57" w:rsidRPr="006E5F57" w:rsidRDefault="006E5F57" w:rsidP="006E5F57">
      <w:pPr>
        <w:shd w:val="clear" w:color="auto" w:fill="FFFFFF"/>
        <w:spacing w:before="300" w:after="300" w:line="240" w:lineRule="auto"/>
        <w:rPr>
          <w:rFonts w:ascii="Helvetica" w:eastAsia="Times New Roman" w:hAnsi="Helvetica" w:cs="Helvetica"/>
          <w:color w:val="000000"/>
          <w:sz w:val="24"/>
          <w:szCs w:val="24"/>
        </w:rPr>
      </w:pPr>
      <w:r w:rsidRPr="006E5F57">
        <w:rPr>
          <w:rFonts w:ascii="Helvetica" w:eastAsia="Times New Roman" w:hAnsi="Helvetica" w:cs="Helvetica"/>
          <w:color w:val="000000"/>
          <w:sz w:val="24"/>
          <w:szCs w:val="24"/>
        </w:rPr>
        <w:t xml:space="preserve">Because the model is such a black box to us in real life problems, the </w:t>
      </w:r>
      <w:proofErr w:type="spellStart"/>
      <w:r w:rsidRPr="006E5F57">
        <w:rPr>
          <w:rFonts w:ascii="Helvetica" w:eastAsia="Times New Roman" w:hAnsi="Helvetica" w:cs="Helvetica"/>
          <w:color w:val="000000"/>
          <w:sz w:val="24"/>
          <w:szCs w:val="24"/>
        </w:rPr>
        <w:t>hyperparameter</w:t>
      </w:r>
      <w:proofErr w:type="spellEnd"/>
      <w:r w:rsidRPr="006E5F57">
        <w:rPr>
          <w:rFonts w:ascii="Helvetica" w:eastAsia="Times New Roman" w:hAnsi="Helvetica" w:cs="Helvetica"/>
          <w:color w:val="000000"/>
          <w:sz w:val="24"/>
          <w:szCs w:val="24"/>
        </w:rPr>
        <w:t xml:space="preserve"> tuning is usually a try and error. Some parameters are dependent on each other and cannot tune separately. Sometimes the relationship is subtle. For example, the regularization rate changes the shape of the cost function</w:t>
      </w:r>
      <w:ins w:id="381" w:author="Renee Redding" w:date="2017-04-11T23:19:00Z">
        <w:r w:rsidR="002816DE">
          <w:rPr>
            <w:rFonts w:ascii="Helvetica" w:eastAsia="Times New Roman" w:hAnsi="Helvetica" w:cs="Helvetica"/>
            <w:color w:val="000000"/>
            <w:sz w:val="24"/>
            <w:szCs w:val="24"/>
          </w:rPr>
          <w:t>. T</w:t>
        </w:r>
      </w:ins>
      <w:del w:id="382" w:author="Renee Redding" w:date="2017-04-11T23:19:00Z">
        <w:r w:rsidRPr="006E5F57" w:rsidDel="002816DE">
          <w:rPr>
            <w:rFonts w:ascii="Helvetica" w:eastAsia="Times New Roman" w:hAnsi="Helvetica" w:cs="Helvetica"/>
            <w:color w:val="000000"/>
            <w:sz w:val="24"/>
            <w:szCs w:val="24"/>
          </w:rPr>
          <w:delText>, and t</w:delText>
        </w:r>
      </w:del>
      <w:r w:rsidRPr="006E5F57">
        <w:rPr>
          <w:rFonts w:ascii="Helvetica" w:eastAsia="Times New Roman" w:hAnsi="Helvetica" w:cs="Helvetica"/>
          <w:color w:val="000000"/>
          <w:sz w:val="24"/>
          <w:szCs w:val="24"/>
        </w:rPr>
        <w:t xml:space="preserve">herefore </w:t>
      </w:r>
      <w:ins w:id="383" w:author="Renee Redding" w:date="2017-04-11T23:19:00Z">
        <w:r w:rsidR="002816DE">
          <w:rPr>
            <w:rFonts w:ascii="Helvetica" w:eastAsia="Times New Roman" w:hAnsi="Helvetica" w:cs="Helvetica"/>
            <w:color w:val="000000"/>
            <w:sz w:val="24"/>
            <w:szCs w:val="24"/>
          </w:rPr>
          <w:t xml:space="preserve">it </w:t>
        </w:r>
      </w:ins>
      <w:proofErr w:type="gramStart"/>
      <w:r w:rsidRPr="006E5F57">
        <w:rPr>
          <w:rFonts w:ascii="Helvetica" w:eastAsia="Times New Roman" w:hAnsi="Helvetica" w:cs="Helvetica"/>
          <w:color w:val="000000"/>
          <w:sz w:val="24"/>
          <w:szCs w:val="24"/>
        </w:rPr>
        <w:t>impacts</w:t>
      </w:r>
      <w:proofErr w:type="gramEnd"/>
      <w:r w:rsidRPr="006E5F57">
        <w:rPr>
          <w:rFonts w:ascii="Helvetica" w:eastAsia="Times New Roman" w:hAnsi="Helvetica" w:cs="Helvetica"/>
          <w:color w:val="000000"/>
          <w:sz w:val="24"/>
          <w:szCs w:val="24"/>
        </w:rPr>
        <w:t xml:space="preserve"> </w:t>
      </w:r>
      <w:r w:rsidRPr="006E5F57">
        <w:rPr>
          <w:rFonts w:ascii="Helvetica" w:eastAsia="Times New Roman" w:hAnsi="Helvetica" w:cs="Helvetica"/>
          <w:color w:val="000000"/>
          <w:sz w:val="24"/>
          <w:szCs w:val="24"/>
        </w:rPr>
        <w:lastRenderedPageBreak/>
        <w:t xml:space="preserve">how we tune the learning rate. We can create a mesh of values to </w:t>
      </w:r>
      <w:proofErr w:type="gramStart"/>
      <w:r w:rsidRPr="006E5F57">
        <w:rPr>
          <w:rFonts w:ascii="Helvetica" w:eastAsia="Times New Roman" w:hAnsi="Helvetica" w:cs="Helvetica"/>
          <w:color w:val="000000"/>
          <w:sz w:val="24"/>
          <w:szCs w:val="24"/>
        </w:rPr>
        <w:t>be used</w:t>
      </w:r>
      <w:proofErr w:type="gramEnd"/>
      <w:r w:rsidRPr="006E5F57">
        <w:rPr>
          <w:rFonts w:ascii="Helvetica" w:eastAsia="Times New Roman" w:hAnsi="Helvetica" w:cs="Helvetica"/>
          <w:color w:val="000000"/>
          <w:sz w:val="24"/>
          <w:szCs w:val="24"/>
        </w:rPr>
        <w:t xml:space="preserve"> for tuning. For example, with learning rates of (1e-1, 1e-</w:t>
      </w:r>
      <w:proofErr w:type="gramStart"/>
      <w:r w:rsidRPr="006E5F57">
        <w:rPr>
          <w:rFonts w:ascii="Helvetica" w:eastAsia="Times New Roman" w:hAnsi="Helvetica" w:cs="Helvetica"/>
          <w:color w:val="000000"/>
          <w:sz w:val="24"/>
          <w:szCs w:val="24"/>
        </w:rPr>
        <w:t>2, …</w:t>
      </w:r>
      <w:proofErr w:type="gramEnd"/>
      <w:r w:rsidRPr="006E5F57">
        <w:rPr>
          <w:rFonts w:ascii="Helvetica" w:eastAsia="Times New Roman" w:hAnsi="Helvetica" w:cs="Helvetica"/>
          <w:color w:val="000000"/>
          <w:sz w:val="24"/>
          <w:szCs w:val="24"/>
        </w:rPr>
        <w:t xml:space="preserve"> 1e-8) and regularization of (1e-3, 1e-4, .. 1e-6), we have a potential of 8x4 combinations to test ( (1e-1, 1e-3), (1e-1, 1e-3), …, (1e-8, 1e-5), (1e-8, 1e-6) ). We may not want to use an exactly rectangular shape of a mesh. For example, we may want to slight</w:t>
      </w:r>
      <w:del w:id="384" w:author="Renee Redding" w:date="2017-04-11T23:20:00Z">
        <w:r w:rsidRPr="006E5F57" w:rsidDel="002816DE">
          <w:rPr>
            <w:rFonts w:ascii="Helvetica" w:eastAsia="Times New Roman" w:hAnsi="Helvetica" w:cs="Helvetica"/>
            <w:color w:val="000000"/>
            <w:sz w:val="24"/>
            <w:szCs w:val="24"/>
          </w:rPr>
          <w:delText>ly</w:delText>
        </w:r>
      </w:del>
      <w:r w:rsidRPr="006E5F57">
        <w:rPr>
          <w:rFonts w:ascii="Helvetica" w:eastAsia="Times New Roman" w:hAnsi="Helvetica" w:cs="Helvetica"/>
          <w:color w:val="000000"/>
          <w:sz w:val="24"/>
          <w:szCs w:val="24"/>
        </w:rPr>
        <w:t xml:space="preserve"> deviat</w:t>
      </w:r>
      <w:ins w:id="385" w:author="Renee Redding" w:date="2017-04-11T23:20:00Z">
        <w:r w:rsidR="002816DE">
          <w:rPr>
            <w:rFonts w:ascii="Helvetica" w:eastAsia="Times New Roman" w:hAnsi="Helvetica" w:cs="Helvetica"/>
            <w:color w:val="000000"/>
            <w:sz w:val="24"/>
            <w:szCs w:val="24"/>
          </w:rPr>
          <w:t>ions</w:t>
        </w:r>
      </w:ins>
      <w:del w:id="386" w:author="Renee Redding" w:date="2017-04-11T23:20:00Z">
        <w:r w:rsidRPr="006E5F57" w:rsidDel="002816DE">
          <w:rPr>
            <w:rFonts w:ascii="Helvetica" w:eastAsia="Times New Roman" w:hAnsi="Helvetica" w:cs="Helvetica"/>
            <w:color w:val="000000"/>
            <w:sz w:val="24"/>
            <w:szCs w:val="24"/>
          </w:rPr>
          <w:delText>e</w:delText>
        </w:r>
      </w:del>
      <w:r w:rsidRPr="006E5F57">
        <w:rPr>
          <w:rFonts w:ascii="Helvetica" w:eastAsia="Times New Roman" w:hAnsi="Helvetica" w:cs="Helvetica"/>
          <w:color w:val="000000"/>
          <w:sz w:val="24"/>
          <w:szCs w:val="24"/>
        </w:rPr>
        <w:t xml:space="preserve"> at each mesh point with the hope that some irregularity may help us to explore more information.</w:t>
      </w:r>
    </w:p>
    <w:p w:rsidR="006E5F57" w:rsidRPr="006E5F57" w:rsidRDefault="006E5F57" w:rsidP="006E5F57">
      <w:pPr>
        <w:shd w:val="clear" w:color="auto" w:fill="FFFFFF"/>
        <w:spacing w:line="240" w:lineRule="auto"/>
        <w:jc w:val="center"/>
        <w:rPr>
          <w:rFonts w:ascii="Helvetica" w:eastAsia="Times New Roman" w:hAnsi="Helvetica" w:cs="Helvetica"/>
          <w:color w:val="555555"/>
          <w:sz w:val="21"/>
          <w:szCs w:val="21"/>
        </w:rPr>
      </w:pPr>
    </w:p>
    <w:p w:rsidR="006E5F57" w:rsidRPr="006E5F57" w:rsidRDefault="006E5F57" w:rsidP="006E5F57">
      <w:pPr>
        <w:shd w:val="clear" w:color="auto" w:fill="FFFFFF"/>
        <w:spacing w:line="240" w:lineRule="auto"/>
        <w:rPr>
          <w:rFonts w:ascii="Helvetica" w:eastAsia="Times New Roman" w:hAnsi="Helvetica" w:cs="Helvetica"/>
          <w:i/>
          <w:iCs/>
          <w:color w:val="000000"/>
          <w:spacing w:val="-15"/>
          <w:sz w:val="27"/>
          <w:szCs w:val="27"/>
        </w:rPr>
      </w:pPr>
      <w:r w:rsidRPr="006E5F57">
        <w:rPr>
          <w:rFonts w:ascii="Helvetica" w:eastAsia="Times New Roman" w:hAnsi="Helvetica" w:cs="Helvetica"/>
          <w:i/>
          <w:iCs/>
          <w:color w:val="000000"/>
          <w:spacing w:val="-15"/>
          <w:sz w:val="27"/>
          <w:szCs w:val="27"/>
        </w:rPr>
        <w:t>Start tun</w:t>
      </w:r>
      <w:ins w:id="387" w:author="Renee Redding" w:date="2017-04-11T23:20:00Z">
        <w:r w:rsidR="002816DE">
          <w:rPr>
            <w:rFonts w:ascii="Helvetica" w:eastAsia="Times New Roman" w:hAnsi="Helvetica" w:cs="Helvetica"/>
            <w:i/>
            <w:iCs/>
            <w:color w:val="000000"/>
            <w:spacing w:val="-15"/>
            <w:sz w:val="27"/>
            <w:szCs w:val="27"/>
          </w:rPr>
          <w:t>ing</w:t>
        </w:r>
      </w:ins>
      <w:del w:id="388" w:author="Renee Redding" w:date="2017-04-11T23:20:00Z">
        <w:r w:rsidRPr="006E5F57" w:rsidDel="002816DE">
          <w:rPr>
            <w:rFonts w:ascii="Helvetica" w:eastAsia="Times New Roman" w:hAnsi="Helvetica" w:cs="Helvetica"/>
            <w:i/>
            <w:iCs/>
            <w:color w:val="000000"/>
            <w:spacing w:val="-15"/>
            <w:sz w:val="27"/>
            <w:szCs w:val="27"/>
          </w:rPr>
          <w:delText>e</w:delText>
        </w:r>
      </w:del>
      <w:r w:rsidRPr="006E5F57">
        <w:rPr>
          <w:rFonts w:ascii="Helvetica" w:eastAsia="Times New Roman" w:hAnsi="Helvetica" w:cs="Helvetica"/>
          <w:i/>
          <w:iCs/>
          <w:color w:val="000000"/>
          <w:spacing w:val="-15"/>
          <w:sz w:val="27"/>
          <w:szCs w:val="27"/>
        </w:rPr>
        <w:t xml:space="preserve"> parameters from coarse grain with </w:t>
      </w:r>
      <w:proofErr w:type="gramStart"/>
      <w:r w:rsidRPr="006E5F57">
        <w:rPr>
          <w:rFonts w:ascii="Helvetica" w:eastAsia="Times New Roman" w:hAnsi="Helvetica" w:cs="Helvetica"/>
          <w:i/>
          <w:iCs/>
          <w:color w:val="000000"/>
          <w:spacing w:val="-15"/>
          <w:sz w:val="27"/>
          <w:szCs w:val="27"/>
        </w:rPr>
        <w:t>fewer iterations</w:t>
      </w:r>
      <w:proofErr w:type="gramEnd"/>
      <w:r w:rsidRPr="006E5F57">
        <w:rPr>
          <w:rFonts w:ascii="Helvetica" w:eastAsia="Times New Roman" w:hAnsi="Helvetica" w:cs="Helvetica"/>
          <w:i/>
          <w:iCs/>
          <w:color w:val="000000"/>
          <w:spacing w:val="-15"/>
          <w:sz w:val="27"/>
          <w:szCs w:val="27"/>
        </w:rPr>
        <w:t xml:space="preserve"> before fine tuning.</w:t>
      </w:r>
    </w:p>
    <w:p w:rsidR="006E5F57" w:rsidRPr="006E5F57" w:rsidRDefault="006E5F57" w:rsidP="006E5F57">
      <w:pPr>
        <w:shd w:val="clear" w:color="auto" w:fill="FFFFFF"/>
        <w:spacing w:before="600" w:after="300" w:line="240" w:lineRule="auto"/>
        <w:outlineLvl w:val="2"/>
        <w:rPr>
          <w:rFonts w:ascii="Helvetica" w:eastAsia="Times New Roman" w:hAnsi="Helvetica" w:cs="Helvetica"/>
          <w:color w:val="000000"/>
          <w:spacing w:val="-15"/>
          <w:sz w:val="39"/>
          <w:szCs w:val="39"/>
        </w:rPr>
      </w:pPr>
      <w:r w:rsidRPr="006E5F57">
        <w:rPr>
          <w:rFonts w:ascii="Helvetica" w:eastAsia="Times New Roman" w:hAnsi="Helvetica" w:cs="Helvetica"/>
          <w:color w:val="000000"/>
          <w:spacing w:val="-15"/>
          <w:sz w:val="39"/>
          <w:szCs w:val="39"/>
        </w:rPr>
        <w:t>Troubleshooting</w:t>
      </w:r>
    </w:p>
    <w:p w:rsidR="006E5F57" w:rsidRPr="006E5F57" w:rsidRDefault="006E5F57" w:rsidP="006E5F57">
      <w:pPr>
        <w:shd w:val="clear" w:color="auto" w:fill="FFFFFF"/>
        <w:spacing w:before="300" w:after="300" w:line="240" w:lineRule="auto"/>
        <w:rPr>
          <w:rFonts w:ascii="Helvetica" w:eastAsia="Times New Roman" w:hAnsi="Helvetica" w:cs="Helvetica"/>
          <w:color w:val="000000"/>
          <w:sz w:val="24"/>
          <w:szCs w:val="24"/>
        </w:rPr>
      </w:pPr>
      <w:r w:rsidRPr="006E5F57">
        <w:rPr>
          <w:rFonts w:ascii="Helvetica" w:eastAsia="Times New Roman" w:hAnsi="Helvetica" w:cs="Helvetica"/>
          <w:color w:val="000000"/>
          <w:sz w:val="24"/>
          <w:szCs w:val="24"/>
        </w:rPr>
        <w:t>Many places can go wrong when training a deep network. Here are some simple tips:</w:t>
      </w:r>
    </w:p>
    <w:p w:rsidR="006E5F57" w:rsidRPr="006E5F57" w:rsidRDefault="006E5F57" w:rsidP="006E5F57">
      <w:pPr>
        <w:numPr>
          <w:ilvl w:val="0"/>
          <w:numId w:val="1"/>
        </w:numPr>
        <w:shd w:val="clear" w:color="auto" w:fill="FFFFFF"/>
        <w:spacing w:after="0" w:line="240" w:lineRule="auto"/>
        <w:ind w:left="324"/>
        <w:rPr>
          <w:rFonts w:ascii="Helvetica" w:eastAsia="Times New Roman" w:hAnsi="Helvetica" w:cs="Helvetica"/>
          <w:color w:val="000000"/>
          <w:sz w:val="24"/>
          <w:szCs w:val="24"/>
        </w:rPr>
      </w:pPr>
      <w:r w:rsidRPr="006E5F57">
        <w:rPr>
          <w:rFonts w:ascii="Helvetica" w:eastAsia="Times New Roman" w:hAnsi="Helvetica" w:cs="Helvetica"/>
          <w:color w:val="000000"/>
          <w:sz w:val="24"/>
          <w:szCs w:val="24"/>
        </w:rPr>
        <w:t>Unit test the forward pass and back propagation code.</w:t>
      </w:r>
    </w:p>
    <w:p w:rsidR="006E5F57" w:rsidRPr="006E5F57" w:rsidRDefault="006E5F57" w:rsidP="006E5F57">
      <w:pPr>
        <w:numPr>
          <w:ilvl w:val="1"/>
          <w:numId w:val="1"/>
        </w:numPr>
        <w:shd w:val="clear" w:color="auto" w:fill="FFFFFF"/>
        <w:spacing w:after="0" w:line="240" w:lineRule="auto"/>
        <w:ind w:left="648"/>
        <w:rPr>
          <w:rFonts w:ascii="Helvetica" w:eastAsia="Times New Roman" w:hAnsi="Helvetica" w:cs="Helvetica"/>
          <w:color w:val="000000"/>
          <w:sz w:val="24"/>
          <w:szCs w:val="24"/>
        </w:rPr>
      </w:pPr>
      <w:proofErr w:type="gramStart"/>
      <w:r w:rsidRPr="006E5F57">
        <w:rPr>
          <w:rFonts w:ascii="Helvetica" w:eastAsia="Times New Roman" w:hAnsi="Helvetica" w:cs="Helvetica"/>
          <w:color w:val="000000"/>
          <w:sz w:val="24"/>
          <w:szCs w:val="24"/>
        </w:rPr>
        <w:t>At the beginning, test with non-random data.</w:t>
      </w:r>
      <w:proofErr w:type="gramEnd"/>
    </w:p>
    <w:p w:rsidR="006E5F57" w:rsidRPr="006E5F57" w:rsidRDefault="006E5F57" w:rsidP="006E5F57">
      <w:pPr>
        <w:numPr>
          <w:ilvl w:val="0"/>
          <w:numId w:val="1"/>
        </w:numPr>
        <w:shd w:val="clear" w:color="auto" w:fill="FFFFFF"/>
        <w:spacing w:after="0" w:line="240" w:lineRule="auto"/>
        <w:ind w:left="324"/>
        <w:rPr>
          <w:rFonts w:ascii="Helvetica" w:eastAsia="Times New Roman" w:hAnsi="Helvetica" w:cs="Helvetica"/>
          <w:color w:val="000000"/>
          <w:sz w:val="24"/>
          <w:szCs w:val="24"/>
        </w:rPr>
      </w:pPr>
      <w:r w:rsidRPr="006E5F57">
        <w:rPr>
          <w:rFonts w:ascii="Helvetica" w:eastAsia="Times New Roman" w:hAnsi="Helvetica" w:cs="Helvetica"/>
          <w:color w:val="000000"/>
          <w:sz w:val="24"/>
          <w:szCs w:val="24"/>
        </w:rPr>
        <w:t>Compare the backpropagation result with the naive gradient check.</w:t>
      </w:r>
    </w:p>
    <w:p w:rsidR="006E5F57" w:rsidRPr="006E5F57" w:rsidRDefault="006E5F57" w:rsidP="006E5F57">
      <w:pPr>
        <w:numPr>
          <w:ilvl w:val="0"/>
          <w:numId w:val="1"/>
        </w:numPr>
        <w:shd w:val="clear" w:color="auto" w:fill="FFFFFF"/>
        <w:spacing w:after="0" w:line="240" w:lineRule="auto"/>
        <w:ind w:left="324"/>
        <w:rPr>
          <w:rFonts w:ascii="Helvetica" w:eastAsia="Times New Roman" w:hAnsi="Helvetica" w:cs="Helvetica"/>
          <w:color w:val="000000"/>
          <w:sz w:val="24"/>
          <w:szCs w:val="24"/>
        </w:rPr>
      </w:pPr>
      <w:r w:rsidRPr="006E5F57">
        <w:rPr>
          <w:rFonts w:ascii="Helvetica" w:eastAsia="Times New Roman" w:hAnsi="Helvetica" w:cs="Helvetica"/>
          <w:color w:val="000000"/>
          <w:sz w:val="24"/>
          <w:szCs w:val="24"/>
        </w:rPr>
        <w:t>Always start with a simple network that works.</w:t>
      </w:r>
    </w:p>
    <w:p w:rsidR="006E5F57" w:rsidRPr="006E5F57" w:rsidRDefault="006E5F57" w:rsidP="006E5F57">
      <w:pPr>
        <w:numPr>
          <w:ilvl w:val="1"/>
          <w:numId w:val="1"/>
        </w:numPr>
        <w:shd w:val="clear" w:color="auto" w:fill="FFFFFF"/>
        <w:spacing w:after="0" w:line="240" w:lineRule="auto"/>
        <w:ind w:left="648"/>
        <w:rPr>
          <w:rFonts w:ascii="Helvetica" w:eastAsia="Times New Roman" w:hAnsi="Helvetica" w:cs="Helvetica"/>
          <w:color w:val="000000"/>
          <w:sz w:val="24"/>
          <w:szCs w:val="24"/>
        </w:rPr>
      </w:pPr>
      <w:del w:id="389" w:author="Renee Redding" w:date="2017-04-11T23:21:00Z">
        <w:r w:rsidRPr="006E5F57" w:rsidDel="002816DE">
          <w:rPr>
            <w:rFonts w:ascii="Helvetica" w:eastAsia="Times New Roman" w:hAnsi="Helvetica" w:cs="Helvetica"/>
            <w:color w:val="000000"/>
            <w:sz w:val="24"/>
            <w:szCs w:val="24"/>
          </w:rPr>
          <w:delText>Push accuracy up</w:delText>
        </w:r>
      </w:del>
      <w:ins w:id="390" w:author="Renee Redding" w:date="2017-04-11T23:21:00Z">
        <w:r w:rsidR="002816DE">
          <w:rPr>
            <w:rFonts w:ascii="Helvetica" w:eastAsia="Times New Roman" w:hAnsi="Helvetica" w:cs="Helvetica"/>
            <w:color w:val="000000"/>
            <w:sz w:val="24"/>
            <w:szCs w:val="24"/>
          </w:rPr>
          <w:t>Increasing accuracy</w:t>
        </w:r>
      </w:ins>
      <w:r w:rsidRPr="006E5F57">
        <w:rPr>
          <w:rFonts w:ascii="Helvetica" w:eastAsia="Times New Roman" w:hAnsi="Helvetica" w:cs="Helvetica"/>
          <w:color w:val="000000"/>
          <w:sz w:val="24"/>
          <w:szCs w:val="24"/>
        </w:rPr>
        <w:t xml:space="preserve"> should not be the first priority.</w:t>
      </w:r>
    </w:p>
    <w:p w:rsidR="006E5F57" w:rsidRPr="006E5F57" w:rsidRDefault="006E5F57" w:rsidP="006E5F57">
      <w:pPr>
        <w:numPr>
          <w:ilvl w:val="1"/>
          <w:numId w:val="1"/>
        </w:numPr>
        <w:shd w:val="clear" w:color="auto" w:fill="FFFFFF"/>
        <w:spacing w:after="0" w:line="240" w:lineRule="auto"/>
        <w:ind w:left="648"/>
        <w:rPr>
          <w:rFonts w:ascii="Helvetica" w:eastAsia="Times New Roman" w:hAnsi="Helvetica" w:cs="Helvetica"/>
          <w:color w:val="000000"/>
          <w:sz w:val="24"/>
          <w:szCs w:val="24"/>
        </w:rPr>
      </w:pPr>
      <w:r w:rsidRPr="006E5F57">
        <w:rPr>
          <w:rFonts w:ascii="Helvetica" w:eastAsia="Times New Roman" w:hAnsi="Helvetica" w:cs="Helvetica"/>
          <w:color w:val="000000"/>
          <w:sz w:val="24"/>
          <w:szCs w:val="24"/>
        </w:rPr>
        <w:t>Handl</w:t>
      </w:r>
      <w:ins w:id="391" w:author="Renee Redding" w:date="2017-04-11T23:21:00Z">
        <w:r w:rsidR="002816DE">
          <w:rPr>
            <w:rFonts w:ascii="Helvetica" w:eastAsia="Times New Roman" w:hAnsi="Helvetica" w:cs="Helvetica"/>
            <w:color w:val="000000"/>
            <w:sz w:val="24"/>
            <w:szCs w:val="24"/>
          </w:rPr>
          <w:t>ing</w:t>
        </w:r>
      </w:ins>
      <w:del w:id="392" w:author="Renee Redding" w:date="2017-04-11T23:21:00Z">
        <w:r w:rsidRPr="006E5F57" w:rsidDel="002816DE">
          <w:rPr>
            <w:rFonts w:ascii="Helvetica" w:eastAsia="Times New Roman" w:hAnsi="Helvetica" w:cs="Helvetica"/>
            <w:color w:val="000000"/>
            <w:sz w:val="24"/>
            <w:szCs w:val="24"/>
          </w:rPr>
          <w:delText>e</w:delText>
        </w:r>
      </w:del>
      <w:r w:rsidRPr="006E5F57">
        <w:rPr>
          <w:rFonts w:ascii="Helvetica" w:eastAsia="Times New Roman" w:hAnsi="Helvetica" w:cs="Helvetica"/>
          <w:color w:val="000000"/>
          <w:sz w:val="24"/>
          <w:szCs w:val="24"/>
        </w:rPr>
        <w:t xml:space="preserve"> multiple </w:t>
      </w:r>
      <w:del w:id="393" w:author="Renee Redding" w:date="2017-04-11T23:21:00Z">
        <w:r w:rsidRPr="006E5F57" w:rsidDel="002816DE">
          <w:rPr>
            <w:rFonts w:ascii="Helvetica" w:eastAsia="Times New Roman" w:hAnsi="Helvetica" w:cs="Helvetica"/>
            <w:color w:val="000000"/>
            <w:sz w:val="24"/>
            <w:szCs w:val="24"/>
          </w:rPr>
          <w:delText>battle fronts</w:delText>
        </w:r>
      </w:del>
      <w:ins w:id="394" w:author="Renee Redding" w:date="2017-04-11T23:21:00Z">
        <w:r w:rsidR="002816DE">
          <w:rPr>
            <w:rFonts w:ascii="Helvetica" w:eastAsia="Times New Roman" w:hAnsi="Helvetica" w:cs="Helvetica"/>
            <w:color w:val="000000"/>
            <w:sz w:val="24"/>
            <w:szCs w:val="24"/>
          </w:rPr>
          <w:t>challenges</w:t>
        </w:r>
      </w:ins>
      <w:r w:rsidRPr="006E5F57">
        <w:rPr>
          <w:rFonts w:ascii="Helvetica" w:eastAsia="Times New Roman" w:hAnsi="Helvetica" w:cs="Helvetica"/>
          <w:color w:val="000000"/>
          <w:sz w:val="24"/>
          <w:szCs w:val="24"/>
        </w:rPr>
        <w:t xml:space="preserve"> in a complex network is not the way to go. Issues grow exponentially in DL.</w:t>
      </w:r>
    </w:p>
    <w:p w:rsidR="006E5F57" w:rsidRPr="006E5F57" w:rsidRDefault="006E5F57" w:rsidP="006E5F57">
      <w:pPr>
        <w:numPr>
          <w:ilvl w:val="0"/>
          <w:numId w:val="1"/>
        </w:numPr>
        <w:shd w:val="clear" w:color="auto" w:fill="FFFFFF"/>
        <w:spacing w:after="0" w:line="240" w:lineRule="auto"/>
        <w:ind w:left="324"/>
        <w:rPr>
          <w:rFonts w:ascii="Helvetica" w:eastAsia="Times New Roman" w:hAnsi="Helvetica" w:cs="Helvetica"/>
          <w:color w:val="000000"/>
          <w:sz w:val="24"/>
          <w:szCs w:val="24"/>
        </w:rPr>
      </w:pPr>
      <w:r w:rsidRPr="006E5F57">
        <w:rPr>
          <w:rFonts w:ascii="Helvetica" w:eastAsia="Times New Roman" w:hAnsi="Helvetica" w:cs="Helvetica"/>
          <w:color w:val="000000"/>
          <w:sz w:val="24"/>
          <w:szCs w:val="24"/>
        </w:rPr>
        <w:t>Create simple scenarios to verify the network:</w:t>
      </w:r>
    </w:p>
    <w:p w:rsidR="006E5F57" w:rsidRPr="006E5F57" w:rsidRDefault="006E5F57" w:rsidP="006E5F57">
      <w:pPr>
        <w:numPr>
          <w:ilvl w:val="1"/>
          <w:numId w:val="1"/>
        </w:numPr>
        <w:shd w:val="clear" w:color="auto" w:fill="FFFFFF"/>
        <w:spacing w:after="0" w:line="240" w:lineRule="auto"/>
        <w:ind w:left="648"/>
        <w:rPr>
          <w:rFonts w:ascii="Helvetica" w:eastAsia="Times New Roman" w:hAnsi="Helvetica" w:cs="Helvetica"/>
          <w:color w:val="000000"/>
          <w:sz w:val="24"/>
          <w:szCs w:val="24"/>
        </w:rPr>
      </w:pPr>
      <w:r w:rsidRPr="006E5F57">
        <w:rPr>
          <w:rFonts w:ascii="Helvetica" w:eastAsia="Times New Roman" w:hAnsi="Helvetica" w:cs="Helvetica"/>
          <w:color w:val="000000"/>
          <w:sz w:val="24"/>
          <w:szCs w:val="24"/>
        </w:rPr>
        <w:t xml:space="preserve">Train with a small dataset with </w:t>
      </w:r>
      <w:proofErr w:type="gramStart"/>
      <w:r w:rsidRPr="006E5F57">
        <w:rPr>
          <w:rFonts w:ascii="Helvetica" w:eastAsia="Times New Roman" w:hAnsi="Helvetica" w:cs="Helvetica"/>
          <w:color w:val="000000"/>
          <w:sz w:val="24"/>
          <w:szCs w:val="24"/>
        </w:rPr>
        <w:t>few iterations</w:t>
      </w:r>
      <w:proofErr w:type="gramEnd"/>
      <w:r w:rsidRPr="006E5F57">
        <w:rPr>
          <w:rFonts w:ascii="Helvetica" w:eastAsia="Times New Roman" w:hAnsi="Helvetica" w:cs="Helvetica"/>
          <w:color w:val="000000"/>
          <w:sz w:val="24"/>
          <w:szCs w:val="24"/>
        </w:rPr>
        <w:t>.</w:t>
      </w:r>
    </w:p>
    <w:p w:rsidR="006E5F57" w:rsidRPr="006E5F57" w:rsidRDefault="006E5F57" w:rsidP="006E5F57">
      <w:pPr>
        <w:numPr>
          <w:ilvl w:val="1"/>
          <w:numId w:val="1"/>
        </w:numPr>
        <w:shd w:val="clear" w:color="auto" w:fill="FFFFFF"/>
        <w:spacing w:after="0" w:line="240" w:lineRule="auto"/>
        <w:ind w:left="648"/>
        <w:rPr>
          <w:rFonts w:ascii="Helvetica" w:eastAsia="Times New Roman" w:hAnsi="Helvetica" w:cs="Helvetica"/>
          <w:color w:val="000000"/>
          <w:sz w:val="24"/>
          <w:szCs w:val="24"/>
        </w:rPr>
      </w:pPr>
      <w:r w:rsidRPr="006E5F57">
        <w:rPr>
          <w:rFonts w:ascii="Helvetica" w:eastAsia="Times New Roman" w:hAnsi="Helvetica" w:cs="Helvetica"/>
          <w:color w:val="000000"/>
          <w:sz w:val="24"/>
          <w:szCs w:val="24"/>
        </w:rPr>
        <w:t>Compare the loss/accuracy value with the corresponding value of a random guess.</w:t>
      </w:r>
    </w:p>
    <w:p w:rsidR="006E5F57" w:rsidRPr="006E5F57" w:rsidRDefault="006E5F57" w:rsidP="006E5F57">
      <w:pPr>
        <w:numPr>
          <w:ilvl w:val="1"/>
          <w:numId w:val="1"/>
        </w:numPr>
        <w:shd w:val="clear" w:color="auto" w:fill="FFFFFF"/>
        <w:spacing w:after="0" w:line="240" w:lineRule="auto"/>
        <w:ind w:left="648"/>
        <w:rPr>
          <w:rFonts w:ascii="Helvetica" w:eastAsia="Times New Roman" w:hAnsi="Helvetica" w:cs="Helvetica"/>
          <w:color w:val="000000"/>
          <w:sz w:val="24"/>
          <w:szCs w:val="24"/>
        </w:rPr>
      </w:pPr>
      <w:r w:rsidRPr="006E5F57">
        <w:rPr>
          <w:rFonts w:ascii="Helvetica" w:eastAsia="Times New Roman" w:hAnsi="Helvetica" w:cs="Helvetica"/>
          <w:color w:val="000000"/>
          <w:sz w:val="24"/>
          <w:szCs w:val="24"/>
        </w:rPr>
        <w:t>Verify if loss drops and/or accuracies increase during training.</w:t>
      </w:r>
    </w:p>
    <w:p w:rsidR="006E5F57" w:rsidRPr="006E5F57" w:rsidRDefault="006E5F57" w:rsidP="006E5F57">
      <w:pPr>
        <w:numPr>
          <w:ilvl w:val="1"/>
          <w:numId w:val="1"/>
        </w:numPr>
        <w:shd w:val="clear" w:color="auto" w:fill="FFFFFF"/>
        <w:spacing w:after="0" w:line="240" w:lineRule="auto"/>
        <w:ind w:left="648"/>
        <w:rPr>
          <w:rFonts w:ascii="Helvetica" w:eastAsia="Times New Roman" w:hAnsi="Helvetica" w:cs="Helvetica"/>
          <w:color w:val="000000"/>
          <w:sz w:val="24"/>
          <w:szCs w:val="24"/>
        </w:rPr>
      </w:pPr>
      <w:r w:rsidRPr="006E5F57">
        <w:rPr>
          <w:rFonts w:ascii="Helvetica" w:eastAsia="Times New Roman" w:hAnsi="Helvetica" w:cs="Helvetica"/>
          <w:color w:val="000000"/>
          <w:sz w:val="24"/>
          <w:szCs w:val="24"/>
        </w:rPr>
        <w:t>Drop regularization - training accuracies should go up.</w:t>
      </w:r>
    </w:p>
    <w:p w:rsidR="006E5F57" w:rsidRPr="006E5F57" w:rsidRDefault="006E5F57" w:rsidP="006E5F57">
      <w:pPr>
        <w:numPr>
          <w:ilvl w:val="1"/>
          <w:numId w:val="1"/>
        </w:numPr>
        <w:shd w:val="clear" w:color="auto" w:fill="FFFFFF"/>
        <w:spacing w:after="0" w:line="240" w:lineRule="auto"/>
        <w:ind w:left="648"/>
        <w:rPr>
          <w:rFonts w:ascii="Helvetica" w:eastAsia="Times New Roman" w:hAnsi="Helvetica" w:cs="Helvetica"/>
          <w:color w:val="000000"/>
          <w:sz w:val="24"/>
          <w:szCs w:val="24"/>
        </w:rPr>
      </w:pPr>
      <w:proofErr w:type="spellStart"/>
      <w:proofErr w:type="gramStart"/>
      <w:r w:rsidRPr="006E5F57">
        <w:rPr>
          <w:rFonts w:ascii="Helvetica" w:eastAsia="Times New Roman" w:hAnsi="Helvetica" w:cs="Helvetica"/>
          <w:color w:val="000000"/>
          <w:sz w:val="24"/>
          <w:szCs w:val="24"/>
        </w:rPr>
        <w:t>Overfit</w:t>
      </w:r>
      <w:proofErr w:type="spellEnd"/>
      <w:r w:rsidRPr="006E5F57">
        <w:rPr>
          <w:rFonts w:ascii="Helvetica" w:eastAsia="Times New Roman" w:hAnsi="Helvetica" w:cs="Helvetica"/>
          <w:color w:val="000000"/>
          <w:sz w:val="24"/>
          <w:szCs w:val="24"/>
        </w:rPr>
        <w:t xml:space="preserve"> with a small dataset to see if the loss is small.</w:t>
      </w:r>
      <w:proofErr w:type="gramEnd"/>
    </w:p>
    <w:p w:rsidR="006E5F57" w:rsidRPr="006E5F57" w:rsidRDefault="006E5F57" w:rsidP="006E5F57">
      <w:pPr>
        <w:numPr>
          <w:ilvl w:val="0"/>
          <w:numId w:val="1"/>
        </w:numPr>
        <w:shd w:val="clear" w:color="auto" w:fill="FFFFFF"/>
        <w:spacing w:after="0" w:line="240" w:lineRule="auto"/>
        <w:ind w:left="324"/>
        <w:rPr>
          <w:rFonts w:ascii="Helvetica" w:eastAsia="Times New Roman" w:hAnsi="Helvetica" w:cs="Helvetica"/>
          <w:color w:val="000000"/>
          <w:sz w:val="24"/>
          <w:szCs w:val="24"/>
        </w:rPr>
      </w:pPr>
      <w:r w:rsidRPr="006E5F57">
        <w:rPr>
          <w:rFonts w:ascii="Helvetica" w:eastAsia="Times New Roman" w:hAnsi="Helvetica" w:cs="Helvetica"/>
          <w:color w:val="000000"/>
          <w:sz w:val="24"/>
          <w:szCs w:val="24"/>
        </w:rPr>
        <w:t>Monitor or plot out the loss closely to see its trend.</w:t>
      </w:r>
    </w:p>
    <w:p w:rsidR="006E5F57" w:rsidRPr="006E5F57" w:rsidRDefault="006E5F57" w:rsidP="006E5F57">
      <w:pPr>
        <w:numPr>
          <w:ilvl w:val="0"/>
          <w:numId w:val="1"/>
        </w:numPr>
        <w:shd w:val="clear" w:color="auto" w:fill="FFFFFF"/>
        <w:spacing w:after="0" w:line="240" w:lineRule="auto"/>
        <w:ind w:left="324"/>
        <w:rPr>
          <w:rFonts w:ascii="Helvetica" w:eastAsia="Times New Roman" w:hAnsi="Helvetica" w:cs="Helvetica"/>
          <w:color w:val="000000"/>
          <w:sz w:val="24"/>
          <w:szCs w:val="24"/>
        </w:rPr>
      </w:pPr>
      <w:r w:rsidRPr="006E5F57">
        <w:rPr>
          <w:rFonts w:ascii="Helvetica" w:eastAsia="Times New Roman" w:hAnsi="Helvetica" w:cs="Helvetica"/>
          <w:color w:val="000000"/>
          <w:sz w:val="24"/>
          <w:szCs w:val="24"/>
        </w:rPr>
        <w:t xml:space="preserve">Keep track of the norm of W and gradient (and ratios) preferable in key layers. </w:t>
      </w:r>
      <w:proofErr w:type="gramStart"/>
      <w:r w:rsidRPr="006E5F57">
        <w:rPr>
          <w:rFonts w:ascii="Helvetica" w:eastAsia="Times New Roman" w:hAnsi="Helvetica" w:cs="Helvetica"/>
          <w:color w:val="000000"/>
          <w:sz w:val="24"/>
          <w:szCs w:val="24"/>
        </w:rPr>
        <w:t>Looks for gradient vanishing/exploding problems.</w:t>
      </w:r>
      <w:proofErr w:type="gramEnd"/>
    </w:p>
    <w:p w:rsidR="006E5F57" w:rsidRPr="006E5F57" w:rsidRDefault="006E5F57" w:rsidP="006E5F57">
      <w:pPr>
        <w:numPr>
          <w:ilvl w:val="0"/>
          <w:numId w:val="1"/>
        </w:numPr>
        <w:shd w:val="clear" w:color="auto" w:fill="FFFFFF"/>
        <w:spacing w:after="0" w:line="240" w:lineRule="auto"/>
        <w:ind w:left="324"/>
        <w:rPr>
          <w:rFonts w:ascii="Helvetica" w:eastAsia="Times New Roman" w:hAnsi="Helvetica" w:cs="Helvetica"/>
          <w:color w:val="000000"/>
          <w:sz w:val="24"/>
          <w:szCs w:val="24"/>
        </w:rPr>
      </w:pPr>
      <w:r w:rsidRPr="006E5F57">
        <w:rPr>
          <w:rFonts w:ascii="Helvetica" w:eastAsia="Times New Roman" w:hAnsi="Helvetica" w:cs="Helvetica"/>
          <w:color w:val="000000"/>
          <w:sz w:val="24"/>
          <w:szCs w:val="24"/>
        </w:rPr>
        <w:t>Do not waste time on a large dataset with long iterations during early development.</w:t>
      </w:r>
    </w:p>
    <w:p w:rsidR="006E5F57" w:rsidRPr="006E5F57" w:rsidRDefault="006E5F57" w:rsidP="006E5F57">
      <w:pPr>
        <w:numPr>
          <w:ilvl w:val="0"/>
          <w:numId w:val="1"/>
        </w:numPr>
        <w:shd w:val="clear" w:color="auto" w:fill="FFFFFF"/>
        <w:spacing w:after="0" w:line="240" w:lineRule="auto"/>
        <w:ind w:left="324"/>
        <w:rPr>
          <w:rFonts w:ascii="Helvetica" w:eastAsia="Times New Roman" w:hAnsi="Helvetica" w:cs="Helvetica"/>
          <w:color w:val="000000"/>
          <w:sz w:val="24"/>
          <w:szCs w:val="24"/>
        </w:rPr>
      </w:pPr>
      <w:r w:rsidRPr="006E5F57">
        <w:rPr>
          <w:rFonts w:ascii="Helvetica" w:eastAsia="Times New Roman" w:hAnsi="Helvetica" w:cs="Helvetica"/>
          <w:color w:val="000000"/>
          <w:sz w:val="24"/>
          <w:szCs w:val="24"/>
        </w:rPr>
        <w:t xml:space="preserve">Verify how trainable parameters </w:t>
      </w:r>
      <w:proofErr w:type="gramStart"/>
      <w:r w:rsidRPr="006E5F57">
        <w:rPr>
          <w:rFonts w:ascii="Helvetica" w:eastAsia="Times New Roman" w:hAnsi="Helvetica" w:cs="Helvetica"/>
          <w:color w:val="000000"/>
          <w:sz w:val="24"/>
          <w:szCs w:val="24"/>
        </w:rPr>
        <w:t>are initialized</w:t>
      </w:r>
      <w:proofErr w:type="gramEnd"/>
      <w:r w:rsidRPr="006E5F57">
        <w:rPr>
          <w:rFonts w:ascii="Helvetica" w:eastAsia="Times New Roman" w:hAnsi="Helvetica" w:cs="Helvetica"/>
          <w:color w:val="000000"/>
          <w:sz w:val="24"/>
          <w:szCs w:val="24"/>
        </w:rPr>
        <w:t>.</w:t>
      </w:r>
    </w:p>
    <w:p w:rsidR="006E5F57" w:rsidRPr="006E5F57" w:rsidRDefault="006E5F57" w:rsidP="006E5F57">
      <w:pPr>
        <w:numPr>
          <w:ilvl w:val="0"/>
          <w:numId w:val="1"/>
        </w:numPr>
        <w:shd w:val="clear" w:color="auto" w:fill="FFFFFF"/>
        <w:spacing w:after="0" w:line="240" w:lineRule="auto"/>
        <w:ind w:left="324"/>
        <w:rPr>
          <w:rFonts w:ascii="Helvetica" w:eastAsia="Times New Roman" w:hAnsi="Helvetica" w:cs="Helvetica"/>
          <w:color w:val="000000"/>
          <w:sz w:val="24"/>
          <w:szCs w:val="24"/>
        </w:rPr>
      </w:pPr>
      <w:r w:rsidRPr="006E5F57">
        <w:rPr>
          <w:rFonts w:ascii="Helvetica" w:eastAsia="Times New Roman" w:hAnsi="Helvetica" w:cs="Helvetica"/>
          <w:color w:val="000000"/>
          <w:sz w:val="24"/>
          <w:szCs w:val="24"/>
        </w:rPr>
        <w:t>Always keep track of the shape of the data and document it in the code.</w:t>
      </w:r>
    </w:p>
    <w:p w:rsidR="006E5F57" w:rsidRPr="006E5F57" w:rsidRDefault="006E5F57" w:rsidP="006E5F57">
      <w:pPr>
        <w:numPr>
          <w:ilvl w:val="0"/>
          <w:numId w:val="1"/>
        </w:numPr>
        <w:shd w:val="clear" w:color="auto" w:fill="FFFFFF"/>
        <w:spacing w:after="0" w:line="240" w:lineRule="auto"/>
        <w:ind w:left="324"/>
        <w:rPr>
          <w:rFonts w:ascii="Helvetica" w:eastAsia="Times New Roman" w:hAnsi="Helvetica" w:cs="Helvetica"/>
          <w:color w:val="000000"/>
          <w:sz w:val="24"/>
          <w:szCs w:val="24"/>
        </w:rPr>
      </w:pPr>
      <w:r w:rsidRPr="006E5F57">
        <w:rPr>
          <w:rFonts w:ascii="Helvetica" w:eastAsia="Times New Roman" w:hAnsi="Helvetica" w:cs="Helvetica"/>
          <w:color w:val="000000"/>
          <w:sz w:val="24"/>
          <w:szCs w:val="24"/>
        </w:rPr>
        <w:t>Display and verify some training samples and the predictions.</w:t>
      </w:r>
    </w:p>
    <w:p w:rsidR="006E5F57" w:rsidRPr="006E5F57" w:rsidRDefault="006E5F57" w:rsidP="006E5F57">
      <w:pPr>
        <w:numPr>
          <w:ilvl w:val="0"/>
          <w:numId w:val="1"/>
        </w:numPr>
        <w:shd w:val="clear" w:color="auto" w:fill="FFFFFF"/>
        <w:spacing w:after="0" w:line="240" w:lineRule="auto"/>
        <w:ind w:left="324"/>
        <w:rPr>
          <w:rFonts w:ascii="Helvetica" w:eastAsia="Times New Roman" w:hAnsi="Helvetica" w:cs="Helvetica"/>
          <w:color w:val="000000"/>
          <w:sz w:val="24"/>
          <w:szCs w:val="24"/>
        </w:rPr>
      </w:pPr>
      <w:r w:rsidRPr="006E5F57">
        <w:rPr>
          <w:rFonts w:ascii="Helvetica" w:eastAsia="Times New Roman" w:hAnsi="Helvetica" w:cs="Helvetica"/>
          <w:color w:val="000000"/>
          <w:sz w:val="24"/>
          <w:szCs w:val="24"/>
        </w:rPr>
        <w:t xml:space="preserve">Plot out accuracy between validation and training to identify </w:t>
      </w:r>
      <w:proofErr w:type="spellStart"/>
      <w:r w:rsidRPr="006E5F57">
        <w:rPr>
          <w:rFonts w:ascii="Helvetica" w:eastAsia="Times New Roman" w:hAnsi="Helvetica" w:cs="Helvetica"/>
          <w:color w:val="000000"/>
          <w:sz w:val="24"/>
          <w:szCs w:val="24"/>
        </w:rPr>
        <w:t>overfit</w:t>
      </w:r>
      <w:proofErr w:type="spellEnd"/>
      <w:r w:rsidRPr="006E5F57">
        <w:rPr>
          <w:rFonts w:ascii="Helvetica" w:eastAsia="Times New Roman" w:hAnsi="Helvetica" w:cs="Helvetica"/>
          <w:color w:val="000000"/>
          <w:sz w:val="24"/>
          <w:szCs w:val="24"/>
        </w:rPr>
        <w:t xml:space="preserve"> issues.</w:t>
      </w:r>
    </w:p>
    <w:p w:rsidR="006E5F57" w:rsidRPr="006E5F57" w:rsidRDefault="006E5F57" w:rsidP="006E5F57">
      <w:pPr>
        <w:numPr>
          <w:ilvl w:val="0"/>
          <w:numId w:val="1"/>
        </w:numPr>
        <w:shd w:val="clear" w:color="auto" w:fill="FFFFFF"/>
        <w:spacing w:after="0" w:line="240" w:lineRule="auto"/>
        <w:ind w:left="324"/>
        <w:rPr>
          <w:rFonts w:ascii="Helvetica" w:eastAsia="Times New Roman" w:hAnsi="Helvetica" w:cs="Helvetica"/>
          <w:color w:val="000000"/>
          <w:sz w:val="24"/>
          <w:szCs w:val="24"/>
        </w:rPr>
      </w:pPr>
      <w:proofErr w:type="gramStart"/>
      <w:r w:rsidRPr="006E5F57">
        <w:rPr>
          <w:rFonts w:ascii="Helvetica" w:eastAsia="Times New Roman" w:hAnsi="Helvetica" w:cs="Helvetica"/>
          <w:color w:val="000000"/>
          <w:sz w:val="24"/>
          <w:szCs w:val="24"/>
        </w:rPr>
        <w:t>Plot activation/gradient histograms for all layers.</w:t>
      </w:r>
      <w:proofErr w:type="gramEnd"/>
      <w:r w:rsidRPr="006E5F57">
        <w:rPr>
          <w:rFonts w:ascii="Helvetica" w:eastAsia="Times New Roman" w:hAnsi="Helvetica" w:cs="Helvetica"/>
          <w:color w:val="000000"/>
          <w:sz w:val="24"/>
          <w:szCs w:val="24"/>
        </w:rPr>
        <w:t xml:space="preserve"> If initialization </w:t>
      </w:r>
      <w:proofErr w:type="gramStart"/>
      <w:r w:rsidRPr="006E5F57">
        <w:rPr>
          <w:rFonts w:ascii="Helvetica" w:eastAsia="Times New Roman" w:hAnsi="Helvetica" w:cs="Helvetica"/>
          <w:color w:val="000000"/>
          <w:sz w:val="24"/>
          <w:szCs w:val="24"/>
        </w:rPr>
        <w:t>is not done</w:t>
      </w:r>
      <w:proofErr w:type="gramEnd"/>
      <w:r w:rsidRPr="006E5F57">
        <w:rPr>
          <w:rFonts w:ascii="Helvetica" w:eastAsia="Times New Roman" w:hAnsi="Helvetica" w:cs="Helvetica"/>
          <w:color w:val="000000"/>
          <w:sz w:val="24"/>
          <w:szCs w:val="24"/>
        </w:rPr>
        <w:t xml:space="preserve"> correctly, </w:t>
      </w:r>
      <w:del w:id="395" w:author="Renee Redding" w:date="2017-04-11T23:22:00Z">
        <w:r w:rsidRPr="006E5F57" w:rsidDel="002816DE">
          <w:rPr>
            <w:rFonts w:ascii="Helvetica" w:eastAsia="Times New Roman" w:hAnsi="Helvetica" w:cs="Helvetica"/>
            <w:color w:val="000000"/>
            <w:sz w:val="24"/>
            <w:szCs w:val="24"/>
          </w:rPr>
          <w:delText>there should be a lot of dead/saturated nodes</w:delText>
        </w:r>
      </w:del>
      <w:ins w:id="396" w:author="Renee Redding" w:date="2017-04-11T23:22:00Z">
        <w:r w:rsidR="002816DE">
          <w:rPr>
            <w:rFonts w:ascii="Helvetica" w:eastAsia="Times New Roman" w:hAnsi="Helvetica" w:cs="Helvetica"/>
            <w:color w:val="000000"/>
            <w:sz w:val="24"/>
            <w:szCs w:val="24"/>
          </w:rPr>
          <w:t>many dead or saturated nodes will be seen</w:t>
        </w:r>
      </w:ins>
      <w:r w:rsidRPr="006E5F57">
        <w:rPr>
          <w:rFonts w:ascii="Helvetica" w:eastAsia="Times New Roman" w:hAnsi="Helvetica" w:cs="Helvetica"/>
          <w:color w:val="000000"/>
          <w:sz w:val="24"/>
          <w:szCs w:val="24"/>
        </w:rPr>
        <w:t>.</w:t>
      </w:r>
    </w:p>
    <w:p w:rsidR="006E5F57" w:rsidRPr="006E5F57" w:rsidRDefault="006E5F57" w:rsidP="006E5F57">
      <w:pPr>
        <w:numPr>
          <w:ilvl w:val="0"/>
          <w:numId w:val="1"/>
        </w:numPr>
        <w:shd w:val="clear" w:color="auto" w:fill="FFFFFF"/>
        <w:spacing w:after="0" w:line="240" w:lineRule="auto"/>
        <w:ind w:left="324"/>
        <w:rPr>
          <w:rFonts w:ascii="Helvetica" w:eastAsia="Times New Roman" w:hAnsi="Helvetica" w:cs="Helvetica"/>
          <w:color w:val="000000"/>
          <w:sz w:val="24"/>
          <w:szCs w:val="24"/>
        </w:rPr>
      </w:pPr>
      <w:r w:rsidRPr="006E5F57">
        <w:rPr>
          <w:rFonts w:ascii="Helvetica" w:eastAsia="Times New Roman" w:hAnsi="Helvetica" w:cs="Helvetica"/>
          <w:color w:val="000000"/>
          <w:sz w:val="24"/>
          <w:szCs w:val="24"/>
        </w:rPr>
        <w:t>For visualization problem, try to display the filter in an early layer and the activations.</w:t>
      </w:r>
    </w:p>
    <w:p w:rsidR="006E5F57" w:rsidRPr="006E5F57" w:rsidRDefault="006E5F57" w:rsidP="006E5F57">
      <w:pPr>
        <w:shd w:val="clear" w:color="auto" w:fill="FFFFFF"/>
        <w:spacing w:before="600" w:after="300" w:line="240" w:lineRule="auto"/>
        <w:outlineLvl w:val="2"/>
        <w:rPr>
          <w:rFonts w:ascii="Helvetica" w:eastAsia="Times New Roman" w:hAnsi="Helvetica" w:cs="Helvetica"/>
          <w:color w:val="000000"/>
          <w:spacing w:val="-15"/>
          <w:sz w:val="39"/>
          <w:szCs w:val="39"/>
        </w:rPr>
      </w:pPr>
      <w:r w:rsidRPr="006E5F57">
        <w:rPr>
          <w:rFonts w:ascii="Helvetica" w:eastAsia="Times New Roman" w:hAnsi="Helvetica" w:cs="Helvetica"/>
          <w:color w:val="000000"/>
          <w:spacing w:val="-15"/>
          <w:sz w:val="39"/>
          <w:szCs w:val="39"/>
        </w:rPr>
        <w:t>Convolution Net (CNN) &amp; Long short term memory (LSTM)</w:t>
      </w:r>
    </w:p>
    <w:p w:rsidR="006E5F57" w:rsidRPr="006E5F57" w:rsidRDefault="006E5F57" w:rsidP="006E5F57">
      <w:pPr>
        <w:shd w:val="clear" w:color="auto" w:fill="FFFFFF"/>
        <w:spacing w:before="300" w:after="300" w:line="240" w:lineRule="auto"/>
        <w:rPr>
          <w:rFonts w:ascii="Helvetica" w:eastAsia="Times New Roman" w:hAnsi="Helvetica" w:cs="Helvetica"/>
          <w:color w:val="000000"/>
          <w:sz w:val="24"/>
          <w:szCs w:val="24"/>
        </w:rPr>
      </w:pPr>
      <w:r w:rsidRPr="006E5F57">
        <w:rPr>
          <w:rFonts w:ascii="Helvetica" w:eastAsia="Times New Roman" w:hAnsi="Helvetica" w:cs="Helvetica"/>
          <w:color w:val="000000"/>
          <w:sz w:val="24"/>
          <w:szCs w:val="24"/>
        </w:rPr>
        <w:lastRenderedPageBreak/>
        <w:t xml:space="preserve">FC network </w:t>
      </w:r>
      <w:proofErr w:type="gramStart"/>
      <w:r w:rsidRPr="006E5F57">
        <w:rPr>
          <w:rFonts w:ascii="Helvetica" w:eastAsia="Times New Roman" w:hAnsi="Helvetica" w:cs="Helvetica"/>
          <w:color w:val="000000"/>
          <w:sz w:val="24"/>
          <w:szCs w:val="24"/>
        </w:rPr>
        <w:t>is rarely used</w:t>
      </w:r>
      <w:proofErr w:type="gramEnd"/>
      <w:r w:rsidRPr="006E5F57">
        <w:rPr>
          <w:rFonts w:ascii="Helvetica" w:eastAsia="Times New Roman" w:hAnsi="Helvetica" w:cs="Helvetica"/>
          <w:color w:val="000000"/>
          <w:sz w:val="24"/>
          <w:szCs w:val="24"/>
        </w:rPr>
        <w:t xml:space="preserve"> alone. Exploring all possible connections among nodes in the previous layer provides a complex model that is wasteful with small returns. A lot of information </w:t>
      </w:r>
      <w:proofErr w:type="gramStart"/>
      <w:r w:rsidRPr="006E5F57">
        <w:rPr>
          <w:rFonts w:ascii="Helvetica" w:eastAsia="Times New Roman" w:hAnsi="Helvetica" w:cs="Helvetica"/>
          <w:color w:val="000000"/>
          <w:sz w:val="24"/>
          <w:szCs w:val="24"/>
        </w:rPr>
        <w:t>is localized</w:t>
      </w:r>
      <w:proofErr w:type="gramEnd"/>
      <w:r w:rsidRPr="006E5F57">
        <w:rPr>
          <w:rFonts w:ascii="Helvetica" w:eastAsia="Times New Roman" w:hAnsi="Helvetica" w:cs="Helvetica"/>
          <w:color w:val="000000"/>
          <w:sz w:val="24"/>
          <w:szCs w:val="24"/>
        </w:rPr>
        <w:t xml:space="preserve">. For an image, we want to extract features from neighboring pixels. CNN applies filters to explore localized features, and then apply FC to make predictions. LSTM applies time feedback loop to extract time sequence information. CNN &amp; LSTM make changes to the design of </w:t>
      </w:r>
      <w:proofErr w:type="gramStart"/>
      <w:r w:rsidRPr="006E5F57">
        <w:rPr>
          <w:rFonts w:ascii="Helvetica" w:eastAsia="Times New Roman" w:hAnsi="Helvetica" w:cs="Helvetica"/>
          <w:color w:val="000000"/>
          <w:sz w:val="24"/>
          <w:szCs w:val="24"/>
        </w:rPr>
        <w:t>a computation node and how it is connected</w:t>
      </w:r>
      <w:proofErr w:type="gramEnd"/>
      <w:r w:rsidRPr="006E5F57">
        <w:rPr>
          <w:rFonts w:ascii="Helvetica" w:eastAsia="Times New Roman" w:hAnsi="Helvetica" w:cs="Helvetica"/>
          <w:color w:val="000000"/>
          <w:sz w:val="24"/>
          <w:szCs w:val="24"/>
        </w:rPr>
        <w:t>. The core part of DL remains the same and learning CNN after FC is easier since the foundation is the same. Nevertheless, you will go nowhere in learning DL without CNN and/or LSTM. Hence, we have provided separate tutorials on both CNN and LSTM. Fortunately, with most DL techniques already discussed, the tutorials on both CNN and LSTM are much shorter.</w:t>
      </w:r>
    </w:p>
    <w:p w:rsidR="006E5F57" w:rsidRPr="006E5F57" w:rsidRDefault="006E5F57" w:rsidP="006E5F57">
      <w:pPr>
        <w:shd w:val="clear" w:color="auto" w:fill="FFFFFF"/>
        <w:spacing w:before="600" w:after="300" w:line="240" w:lineRule="auto"/>
        <w:outlineLvl w:val="2"/>
        <w:rPr>
          <w:rFonts w:ascii="Helvetica" w:eastAsia="Times New Roman" w:hAnsi="Helvetica" w:cs="Helvetica"/>
          <w:color w:val="000000"/>
          <w:spacing w:val="-15"/>
          <w:sz w:val="39"/>
          <w:szCs w:val="39"/>
        </w:rPr>
      </w:pPr>
      <w:r w:rsidRPr="006E5F57">
        <w:rPr>
          <w:rFonts w:ascii="Helvetica" w:eastAsia="Times New Roman" w:hAnsi="Helvetica" w:cs="Helvetica"/>
          <w:color w:val="000000"/>
          <w:spacing w:val="-15"/>
          <w:sz w:val="39"/>
          <w:szCs w:val="39"/>
        </w:rPr>
        <w:t>Data a</w:t>
      </w:r>
      <w:ins w:id="397" w:author="Renee Redding" w:date="2017-04-11T23:26:00Z">
        <w:r w:rsidR="00F72739">
          <w:rPr>
            <w:rFonts w:ascii="Helvetica" w:eastAsia="Times New Roman" w:hAnsi="Helvetica" w:cs="Helvetica"/>
            <w:color w:val="000000"/>
            <w:spacing w:val="-15"/>
            <w:sz w:val="39"/>
            <w:szCs w:val="39"/>
          </w:rPr>
          <w:t>u</w:t>
        </w:r>
      </w:ins>
      <w:del w:id="398" w:author="Renee Redding" w:date="2017-04-11T23:26:00Z">
        <w:r w:rsidRPr="006E5F57" w:rsidDel="00F72739">
          <w:rPr>
            <w:rFonts w:ascii="Helvetica" w:eastAsia="Times New Roman" w:hAnsi="Helvetica" w:cs="Helvetica"/>
            <w:color w:val="000000"/>
            <w:spacing w:val="-15"/>
            <w:sz w:val="39"/>
            <w:szCs w:val="39"/>
          </w:rPr>
          <w:delText>r</w:delText>
        </w:r>
      </w:del>
      <w:r w:rsidRPr="006E5F57">
        <w:rPr>
          <w:rFonts w:ascii="Helvetica" w:eastAsia="Times New Roman" w:hAnsi="Helvetica" w:cs="Helvetica"/>
          <w:color w:val="000000"/>
          <w:spacing w:val="-15"/>
          <w:sz w:val="39"/>
          <w:szCs w:val="39"/>
        </w:rPr>
        <w:t>g</w:t>
      </w:r>
      <w:del w:id="399" w:author="Renee Redding" w:date="2017-04-11T23:26:00Z">
        <w:r w:rsidRPr="006E5F57" w:rsidDel="00F72739">
          <w:rPr>
            <w:rFonts w:ascii="Helvetica" w:eastAsia="Times New Roman" w:hAnsi="Helvetica" w:cs="Helvetica"/>
            <w:color w:val="000000"/>
            <w:spacing w:val="-15"/>
            <w:sz w:val="39"/>
            <w:szCs w:val="39"/>
          </w:rPr>
          <w:delText>u</w:delText>
        </w:r>
      </w:del>
      <w:r w:rsidRPr="006E5F57">
        <w:rPr>
          <w:rFonts w:ascii="Helvetica" w:eastAsia="Times New Roman" w:hAnsi="Helvetica" w:cs="Helvetica"/>
          <w:color w:val="000000"/>
          <w:spacing w:val="-15"/>
          <w:sz w:val="39"/>
          <w:szCs w:val="39"/>
        </w:rPr>
        <w:t>mentation</w:t>
      </w:r>
    </w:p>
    <w:p w:rsidR="006E5F57" w:rsidRPr="006E5F57" w:rsidRDefault="006E5F57" w:rsidP="006E5F57">
      <w:pPr>
        <w:shd w:val="clear" w:color="auto" w:fill="FFFFFF"/>
        <w:spacing w:before="300" w:after="300" w:line="240" w:lineRule="auto"/>
        <w:rPr>
          <w:rFonts w:ascii="Helvetica" w:eastAsia="Times New Roman" w:hAnsi="Helvetica" w:cs="Helvetica"/>
          <w:color w:val="000000"/>
          <w:sz w:val="24"/>
          <w:szCs w:val="24"/>
        </w:rPr>
      </w:pPr>
      <w:r w:rsidRPr="006E5F57">
        <w:rPr>
          <w:rFonts w:ascii="Helvetica" w:eastAsia="Times New Roman" w:hAnsi="Helvetica" w:cs="Helvetica"/>
          <w:color w:val="000000"/>
          <w:sz w:val="24"/>
          <w:szCs w:val="24"/>
        </w:rPr>
        <w:t xml:space="preserve">We have focused on the mechanics of the DL. One significant improvement for network training is to have more data. This avoids overfitting and has better coverage of your feature spaces. However, getting labeled samples can be expensive. One alternative is data </w:t>
      </w:r>
      <w:proofErr w:type="spellStart"/>
      <w:r w:rsidRPr="006E5F57">
        <w:rPr>
          <w:rFonts w:ascii="Helvetica" w:eastAsia="Times New Roman" w:hAnsi="Helvetica" w:cs="Helvetica"/>
          <w:color w:val="000000"/>
          <w:sz w:val="24"/>
          <w:szCs w:val="24"/>
        </w:rPr>
        <w:t>a</w:t>
      </w:r>
      <w:ins w:id="400" w:author="Renee Redding" w:date="2017-04-11T23:26:00Z">
        <w:r w:rsidR="00F72739">
          <w:rPr>
            <w:rFonts w:ascii="Helvetica" w:eastAsia="Times New Roman" w:hAnsi="Helvetica" w:cs="Helvetica"/>
            <w:color w:val="000000"/>
            <w:sz w:val="24"/>
            <w:szCs w:val="24"/>
          </w:rPr>
          <w:t>u</w:t>
        </w:r>
      </w:ins>
      <w:del w:id="401" w:author="Renee Redding" w:date="2017-04-11T23:26:00Z">
        <w:r w:rsidRPr="006E5F57" w:rsidDel="00F72739">
          <w:rPr>
            <w:rFonts w:ascii="Helvetica" w:eastAsia="Times New Roman" w:hAnsi="Helvetica" w:cs="Helvetica"/>
            <w:color w:val="000000"/>
            <w:sz w:val="24"/>
            <w:szCs w:val="24"/>
          </w:rPr>
          <w:delText>rg</w:delText>
        </w:r>
      </w:del>
      <w:r w:rsidRPr="006E5F57">
        <w:rPr>
          <w:rFonts w:ascii="Helvetica" w:eastAsia="Times New Roman" w:hAnsi="Helvetica" w:cs="Helvetica"/>
          <w:color w:val="000000"/>
          <w:sz w:val="24"/>
          <w:szCs w:val="24"/>
        </w:rPr>
        <w:t>u</w:t>
      </w:r>
      <w:ins w:id="402" w:author="Renee Redding" w:date="2017-04-11T23:27:00Z">
        <w:r w:rsidR="00F72739">
          <w:rPr>
            <w:rFonts w:ascii="Helvetica" w:eastAsia="Times New Roman" w:hAnsi="Helvetica" w:cs="Helvetica"/>
            <w:color w:val="000000"/>
            <w:sz w:val="24"/>
            <w:szCs w:val="24"/>
          </w:rPr>
          <w:t>f</w:t>
        </w:r>
      </w:ins>
      <w:r w:rsidRPr="006E5F57">
        <w:rPr>
          <w:rFonts w:ascii="Helvetica" w:eastAsia="Times New Roman" w:hAnsi="Helvetica" w:cs="Helvetica"/>
          <w:color w:val="000000"/>
          <w:sz w:val="24"/>
          <w:szCs w:val="24"/>
        </w:rPr>
        <w:t>me</w:t>
      </w:r>
      <w:del w:id="403" w:author="Renee Redding" w:date="2017-04-11T23:27:00Z">
        <w:r w:rsidRPr="006E5F57" w:rsidDel="00F72739">
          <w:rPr>
            <w:rFonts w:ascii="Helvetica" w:eastAsia="Times New Roman" w:hAnsi="Helvetica" w:cs="Helvetica"/>
            <w:color w:val="000000"/>
            <w:sz w:val="24"/>
            <w:szCs w:val="24"/>
          </w:rPr>
          <w:delText>n</w:delText>
        </w:r>
      </w:del>
      <w:r w:rsidRPr="006E5F57">
        <w:rPr>
          <w:rFonts w:ascii="Helvetica" w:eastAsia="Times New Roman" w:hAnsi="Helvetica" w:cs="Helvetica"/>
          <w:color w:val="000000"/>
          <w:sz w:val="24"/>
          <w:szCs w:val="24"/>
        </w:rPr>
        <w:t>tation</w:t>
      </w:r>
      <w:proofErr w:type="spellEnd"/>
      <w:r w:rsidRPr="006E5F57">
        <w:rPr>
          <w:rFonts w:ascii="Helvetica" w:eastAsia="Times New Roman" w:hAnsi="Helvetica" w:cs="Helvetica"/>
          <w:color w:val="000000"/>
          <w:sz w:val="24"/>
          <w:szCs w:val="24"/>
        </w:rPr>
        <w:t xml:space="preserve">. For example, for visual recognition, we can flip the image, slightly rotate or skew the images with software libraries. This helps us to avoid overfitting and produces generalized predictions invariant of the spatial location of the objects. Some research may even expand further by allowing some data without labels to </w:t>
      </w:r>
      <w:proofErr w:type="gramStart"/>
      <w:r w:rsidRPr="006E5F57">
        <w:rPr>
          <w:rFonts w:ascii="Helvetica" w:eastAsia="Times New Roman" w:hAnsi="Helvetica" w:cs="Helvetica"/>
          <w:color w:val="000000"/>
          <w:sz w:val="24"/>
          <w:szCs w:val="24"/>
        </w:rPr>
        <w:t>be used</w:t>
      </w:r>
      <w:proofErr w:type="gramEnd"/>
      <w:r w:rsidRPr="006E5F57">
        <w:rPr>
          <w:rFonts w:ascii="Helvetica" w:eastAsia="Times New Roman" w:hAnsi="Helvetica" w:cs="Helvetica"/>
          <w:color w:val="000000"/>
          <w:sz w:val="24"/>
          <w:szCs w:val="24"/>
        </w:rPr>
        <w:t xml:space="preserve"> as training data if they produce a very high score with the model.</w:t>
      </w:r>
    </w:p>
    <w:p w:rsidR="006E5F57" w:rsidRPr="006E5F57" w:rsidRDefault="006E5F57" w:rsidP="006E5F57">
      <w:pPr>
        <w:shd w:val="clear" w:color="auto" w:fill="FFFFFF"/>
        <w:spacing w:line="240" w:lineRule="auto"/>
        <w:rPr>
          <w:rFonts w:ascii="Helvetica" w:eastAsia="Times New Roman" w:hAnsi="Helvetica" w:cs="Helvetica"/>
          <w:i/>
          <w:iCs/>
          <w:color w:val="000000"/>
          <w:spacing w:val="-15"/>
          <w:sz w:val="27"/>
          <w:szCs w:val="27"/>
        </w:rPr>
      </w:pPr>
      <w:r w:rsidRPr="006E5F57">
        <w:rPr>
          <w:rFonts w:ascii="Helvetica" w:eastAsia="Times New Roman" w:hAnsi="Helvetica" w:cs="Helvetica"/>
          <w:i/>
          <w:iCs/>
          <w:color w:val="000000"/>
          <w:spacing w:val="-15"/>
          <w:sz w:val="27"/>
          <w:szCs w:val="27"/>
        </w:rPr>
        <w:t>Very simple effort to a</w:t>
      </w:r>
      <w:ins w:id="404" w:author="Renee Redding" w:date="2017-04-11T23:28:00Z">
        <w:r w:rsidR="00B37479">
          <w:rPr>
            <w:rFonts w:ascii="Helvetica" w:eastAsia="Times New Roman" w:hAnsi="Helvetica" w:cs="Helvetica"/>
            <w:i/>
            <w:iCs/>
            <w:color w:val="000000"/>
            <w:spacing w:val="-15"/>
            <w:sz w:val="27"/>
            <w:szCs w:val="27"/>
          </w:rPr>
          <w:t>u</w:t>
        </w:r>
      </w:ins>
      <w:del w:id="405" w:author="Renee Redding" w:date="2017-04-11T23:28:00Z">
        <w:r w:rsidRPr="006E5F57" w:rsidDel="00B37479">
          <w:rPr>
            <w:rFonts w:ascii="Helvetica" w:eastAsia="Times New Roman" w:hAnsi="Helvetica" w:cs="Helvetica"/>
            <w:i/>
            <w:iCs/>
            <w:color w:val="000000"/>
            <w:spacing w:val="-15"/>
            <w:sz w:val="27"/>
            <w:szCs w:val="27"/>
          </w:rPr>
          <w:delText>r</w:delText>
        </w:r>
      </w:del>
      <w:r w:rsidRPr="006E5F57">
        <w:rPr>
          <w:rFonts w:ascii="Helvetica" w:eastAsia="Times New Roman" w:hAnsi="Helvetica" w:cs="Helvetica"/>
          <w:i/>
          <w:iCs/>
          <w:color w:val="000000"/>
          <w:spacing w:val="-15"/>
          <w:sz w:val="27"/>
          <w:szCs w:val="27"/>
        </w:rPr>
        <w:t>g</w:t>
      </w:r>
      <w:del w:id="406" w:author="Renee Redding" w:date="2017-04-11T23:28:00Z">
        <w:r w:rsidRPr="006E5F57" w:rsidDel="00B37479">
          <w:rPr>
            <w:rFonts w:ascii="Helvetica" w:eastAsia="Times New Roman" w:hAnsi="Helvetica" w:cs="Helvetica"/>
            <w:i/>
            <w:iCs/>
            <w:color w:val="000000"/>
            <w:spacing w:val="-15"/>
            <w:sz w:val="27"/>
            <w:szCs w:val="27"/>
          </w:rPr>
          <w:delText>u</w:delText>
        </w:r>
      </w:del>
      <w:r w:rsidRPr="006E5F57">
        <w:rPr>
          <w:rFonts w:ascii="Helvetica" w:eastAsia="Times New Roman" w:hAnsi="Helvetica" w:cs="Helvetica"/>
          <w:i/>
          <w:iCs/>
          <w:color w:val="000000"/>
          <w:spacing w:val="-15"/>
          <w:sz w:val="27"/>
          <w:szCs w:val="27"/>
        </w:rPr>
        <w:t>ment your data can have a significant impact on the training.</w:t>
      </w:r>
    </w:p>
    <w:p w:rsidR="006E5F57" w:rsidRPr="006E5F57" w:rsidRDefault="006E5F57" w:rsidP="006E5F57">
      <w:pPr>
        <w:shd w:val="clear" w:color="auto" w:fill="FFFFFF"/>
        <w:spacing w:before="600" w:after="300" w:line="240" w:lineRule="auto"/>
        <w:outlineLvl w:val="2"/>
        <w:rPr>
          <w:rFonts w:ascii="Helvetica" w:eastAsia="Times New Roman" w:hAnsi="Helvetica" w:cs="Helvetica"/>
          <w:color w:val="000000"/>
          <w:spacing w:val="-15"/>
          <w:sz w:val="39"/>
          <w:szCs w:val="39"/>
        </w:rPr>
      </w:pPr>
      <w:r w:rsidRPr="006E5F57">
        <w:rPr>
          <w:rFonts w:ascii="Helvetica" w:eastAsia="Times New Roman" w:hAnsi="Helvetica" w:cs="Helvetica"/>
          <w:color w:val="000000"/>
          <w:spacing w:val="-15"/>
          <w:sz w:val="39"/>
          <w:szCs w:val="39"/>
        </w:rPr>
        <w:t>Model ensembles</w:t>
      </w:r>
    </w:p>
    <w:p w:rsidR="006E5F57" w:rsidRPr="006E5F57" w:rsidRDefault="006E5F57" w:rsidP="006E5F57">
      <w:pPr>
        <w:shd w:val="clear" w:color="auto" w:fill="FFFFFF"/>
        <w:spacing w:before="300" w:after="300" w:line="240" w:lineRule="auto"/>
        <w:rPr>
          <w:rFonts w:ascii="Helvetica" w:eastAsia="Times New Roman" w:hAnsi="Helvetica" w:cs="Helvetica"/>
          <w:color w:val="000000"/>
          <w:sz w:val="24"/>
          <w:szCs w:val="24"/>
        </w:rPr>
      </w:pPr>
      <w:r w:rsidRPr="006E5F57">
        <w:rPr>
          <w:rFonts w:ascii="Helvetica" w:eastAsia="Times New Roman" w:hAnsi="Helvetica" w:cs="Helvetica"/>
          <w:color w:val="000000"/>
          <w:sz w:val="24"/>
          <w:szCs w:val="24"/>
        </w:rPr>
        <w:t xml:space="preserve">So far, we try to find the best models. In machine learning, we can take a vote from different decision trees to make the final prediction. This </w:t>
      </w:r>
      <w:proofErr w:type="gramStart"/>
      <w:ins w:id="407" w:author="Renee Redding" w:date="2017-04-11T23:28:00Z">
        <w:r w:rsidR="00B37479">
          <w:rPr>
            <w:rFonts w:ascii="Helvetica" w:eastAsia="Times New Roman" w:hAnsi="Helvetica" w:cs="Helvetica"/>
            <w:color w:val="000000"/>
            <w:sz w:val="24"/>
            <w:szCs w:val="24"/>
          </w:rPr>
          <w:t xml:space="preserve">is </w:t>
        </w:r>
      </w:ins>
      <w:r w:rsidRPr="006E5F57">
        <w:rPr>
          <w:rFonts w:ascii="Helvetica" w:eastAsia="Times New Roman" w:hAnsi="Helvetica" w:cs="Helvetica"/>
          <w:color w:val="000000"/>
          <w:sz w:val="24"/>
          <w:szCs w:val="24"/>
        </w:rPr>
        <w:t>base</w:t>
      </w:r>
      <w:ins w:id="408" w:author="Renee Redding" w:date="2017-04-11T23:28:00Z">
        <w:r w:rsidR="00B37479">
          <w:rPr>
            <w:rFonts w:ascii="Helvetica" w:eastAsia="Times New Roman" w:hAnsi="Helvetica" w:cs="Helvetica"/>
            <w:color w:val="000000"/>
            <w:sz w:val="24"/>
            <w:szCs w:val="24"/>
          </w:rPr>
          <w:t>d</w:t>
        </w:r>
      </w:ins>
      <w:proofErr w:type="gramEnd"/>
      <w:r w:rsidRPr="006E5F57">
        <w:rPr>
          <w:rFonts w:ascii="Helvetica" w:eastAsia="Times New Roman" w:hAnsi="Helvetica" w:cs="Helvetica"/>
          <w:color w:val="000000"/>
          <w:sz w:val="24"/>
          <w:szCs w:val="24"/>
        </w:rPr>
        <w:t xml:space="preserve"> on the assumption that mistakes can be localized. There is a smaller chance for </w:t>
      </w:r>
      <w:proofErr w:type="gramStart"/>
      <w:r w:rsidRPr="006E5F57">
        <w:rPr>
          <w:rFonts w:ascii="Helvetica" w:eastAsia="Times New Roman" w:hAnsi="Helvetica" w:cs="Helvetica"/>
          <w:color w:val="000000"/>
          <w:sz w:val="24"/>
          <w:szCs w:val="24"/>
        </w:rPr>
        <w:t>2</w:t>
      </w:r>
      <w:proofErr w:type="gramEnd"/>
      <w:r w:rsidRPr="006E5F57">
        <w:rPr>
          <w:rFonts w:ascii="Helvetica" w:eastAsia="Times New Roman" w:hAnsi="Helvetica" w:cs="Helvetica"/>
          <w:color w:val="000000"/>
          <w:sz w:val="24"/>
          <w:szCs w:val="24"/>
        </w:rPr>
        <w:t xml:space="preserve"> different models to make the same mistake. In DL, each training starts with random guesses and therefore the models usually are not unique. We can pick the best models after training the networks multiple times. We can vote from different models to make the final predictions. This requires us to run the program multiple times, and can be prohibitively expensive. The alternative, we can run the training once and pick the best models during the latter phase of the training. We can have one vote per model, taking an average or use weights based on the confidence level of each prediction.</w:t>
      </w:r>
    </w:p>
    <w:p w:rsidR="006E5F57" w:rsidRPr="006E5F57" w:rsidRDefault="006E5F57" w:rsidP="006E5F57">
      <w:pPr>
        <w:shd w:val="clear" w:color="auto" w:fill="FFFFFF"/>
        <w:spacing w:before="600" w:after="300" w:line="240" w:lineRule="auto"/>
        <w:outlineLvl w:val="2"/>
        <w:rPr>
          <w:rFonts w:ascii="Helvetica" w:eastAsia="Times New Roman" w:hAnsi="Helvetica" w:cs="Helvetica"/>
          <w:color w:val="000000"/>
          <w:spacing w:val="-15"/>
          <w:sz w:val="39"/>
          <w:szCs w:val="39"/>
        </w:rPr>
      </w:pPr>
      <w:r w:rsidRPr="006E5F57">
        <w:rPr>
          <w:rFonts w:ascii="Helvetica" w:eastAsia="Times New Roman" w:hAnsi="Helvetica" w:cs="Helvetica"/>
          <w:color w:val="000000"/>
          <w:spacing w:val="-15"/>
          <w:sz w:val="39"/>
          <w:szCs w:val="39"/>
        </w:rPr>
        <w:t>Credits</w:t>
      </w:r>
    </w:p>
    <w:p w:rsidR="006E5F57" w:rsidRPr="006E5F57" w:rsidRDefault="006E5F57" w:rsidP="006E5F57">
      <w:pPr>
        <w:shd w:val="clear" w:color="auto" w:fill="FFFFFF"/>
        <w:spacing w:before="300" w:after="300" w:line="240" w:lineRule="auto"/>
        <w:rPr>
          <w:rFonts w:ascii="Helvetica" w:eastAsia="Times New Roman" w:hAnsi="Helvetica" w:cs="Helvetica"/>
          <w:color w:val="000000"/>
          <w:sz w:val="24"/>
          <w:szCs w:val="24"/>
        </w:rPr>
      </w:pPr>
      <w:r w:rsidRPr="006E5F57">
        <w:rPr>
          <w:rFonts w:ascii="Helvetica" w:eastAsia="Times New Roman" w:hAnsi="Helvetica" w:cs="Helvetica"/>
          <w:color w:val="000000"/>
          <w:sz w:val="24"/>
          <w:szCs w:val="24"/>
        </w:rPr>
        <w:lastRenderedPageBreak/>
        <w:t xml:space="preserve">For the CIFRA 10 example, we start with assignment 2 in the Stanford class “CS231n Convolutional Neural Networks for Visual Recognition”. We start with some skeleton codes provided by the assignment and put </w:t>
      </w:r>
      <w:ins w:id="409" w:author="Renee Redding" w:date="2017-04-11T23:29:00Z">
        <w:r w:rsidR="00B37479">
          <w:rPr>
            <w:rFonts w:ascii="Helvetica" w:eastAsia="Times New Roman" w:hAnsi="Helvetica" w:cs="Helvetica"/>
            <w:color w:val="000000"/>
            <w:sz w:val="24"/>
            <w:szCs w:val="24"/>
          </w:rPr>
          <w:t xml:space="preserve">it </w:t>
        </w:r>
      </w:ins>
      <w:bookmarkStart w:id="410" w:name="_GoBack"/>
      <w:bookmarkEnd w:id="410"/>
      <w:r w:rsidRPr="006E5F57">
        <w:rPr>
          <w:rFonts w:ascii="Helvetica" w:eastAsia="Times New Roman" w:hAnsi="Helvetica" w:cs="Helvetica"/>
          <w:color w:val="000000"/>
          <w:sz w:val="24"/>
          <w:szCs w:val="24"/>
        </w:rPr>
        <w:t>into our code to complete the assignment.</w:t>
      </w:r>
    </w:p>
    <w:p w:rsidR="006E5F57" w:rsidRPr="006E5F57" w:rsidRDefault="006E5F57" w:rsidP="006E5F57">
      <w:pPr>
        <w:numPr>
          <w:ilvl w:val="0"/>
          <w:numId w:val="2"/>
        </w:numPr>
        <w:spacing w:line="240" w:lineRule="auto"/>
        <w:ind w:left="0"/>
        <w:rPr>
          <w:rFonts w:ascii="Times New Roman" w:eastAsia="Times New Roman" w:hAnsi="Times New Roman" w:cs="Times New Roman"/>
          <w:color w:val="828282"/>
          <w:spacing w:val="-5"/>
          <w:sz w:val="23"/>
          <w:szCs w:val="23"/>
        </w:rPr>
      </w:pPr>
      <w:r w:rsidRPr="006E5F57">
        <w:rPr>
          <w:rFonts w:ascii="Times New Roman" w:eastAsia="Times New Roman" w:hAnsi="Times New Roman" w:cs="Times New Roman"/>
          <w:color w:val="828282"/>
          <w:spacing w:val="-5"/>
          <w:sz w:val="23"/>
          <w:szCs w:val="23"/>
        </w:rPr>
        <w:t>Jonathan Hui blog</w:t>
      </w:r>
    </w:p>
    <w:p w:rsidR="006E5F57" w:rsidRPr="006E5F57" w:rsidRDefault="007F3BFD" w:rsidP="006E5F57">
      <w:pPr>
        <w:numPr>
          <w:ilvl w:val="0"/>
          <w:numId w:val="3"/>
        </w:numPr>
        <w:spacing w:line="240" w:lineRule="auto"/>
        <w:ind w:left="0"/>
        <w:rPr>
          <w:rFonts w:ascii="Times New Roman" w:eastAsia="Times New Roman" w:hAnsi="Times New Roman" w:cs="Times New Roman"/>
          <w:color w:val="828282"/>
          <w:spacing w:val="-5"/>
          <w:sz w:val="23"/>
          <w:szCs w:val="23"/>
        </w:rPr>
      </w:pPr>
      <w:hyperlink r:id="rId10" w:history="1">
        <w:r w:rsidR="006E5F57" w:rsidRPr="006E5F57">
          <w:rPr>
            <w:rFonts w:ascii="Times New Roman" w:eastAsia="Times New Roman" w:hAnsi="Times New Roman" w:cs="Times New Roman"/>
            <w:color w:val="205CAA"/>
            <w:spacing w:val="-5"/>
            <w:sz w:val="23"/>
            <w:szCs w:val="23"/>
          </w:rPr>
          <w:t> </w:t>
        </w:r>
        <w:proofErr w:type="spellStart"/>
        <w:r w:rsidR="006E5F57" w:rsidRPr="006E5F57">
          <w:rPr>
            <w:rFonts w:ascii="Times New Roman" w:eastAsia="Times New Roman" w:hAnsi="Times New Roman" w:cs="Times New Roman"/>
            <w:color w:val="205CAA"/>
            <w:spacing w:val="-5"/>
            <w:sz w:val="23"/>
            <w:szCs w:val="23"/>
          </w:rPr>
          <w:t>jhui</w:t>
        </w:r>
        <w:proofErr w:type="spellEnd"/>
      </w:hyperlink>
    </w:p>
    <w:p w:rsidR="006E5F57" w:rsidRPr="006E5F57" w:rsidRDefault="006E5F57" w:rsidP="006E5F57">
      <w:pPr>
        <w:spacing w:line="240" w:lineRule="auto"/>
        <w:rPr>
          <w:rFonts w:ascii="Times New Roman" w:eastAsia="Times New Roman" w:hAnsi="Times New Roman" w:cs="Times New Roman"/>
          <w:color w:val="828282"/>
          <w:spacing w:val="-5"/>
          <w:sz w:val="23"/>
          <w:szCs w:val="23"/>
        </w:rPr>
      </w:pPr>
      <w:r w:rsidRPr="006E5F57">
        <w:rPr>
          <w:rFonts w:ascii="Times New Roman" w:eastAsia="Times New Roman" w:hAnsi="Times New Roman" w:cs="Times New Roman"/>
          <w:color w:val="828282"/>
          <w:spacing w:val="-5"/>
          <w:sz w:val="23"/>
          <w:szCs w:val="23"/>
        </w:rPr>
        <w:t>“Software architect”</w:t>
      </w:r>
    </w:p>
    <w:p w:rsidR="006E5F57" w:rsidRDefault="006E5F57"/>
    <w:sectPr w:rsidR="006E5F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MathJax_Math-italic">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MathJax_Size2">
    <w:altName w:val="Times New Roman"/>
    <w:panose1 w:val="00000000000000000000"/>
    <w:charset w:val="00"/>
    <w:family w:val="roman"/>
    <w:notTrueType/>
    <w:pitch w:val="default"/>
  </w:font>
  <w:font w:name="MathJax_Size1">
    <w:altName w:val="Times New Roman"/>
    <w:panose1 w:val="00000000000000000000"/>
    <w:charset w:val="00"/>
    <w:family w:val="roman"/>
    <w:notTrueType/>
    <w:pitch w:val="default"/>
  </w:font>
  <w:font w:name="MathJax_Size4">
    <w:altName w:val="Times New Roman"/>
    <w:panose1 w:val="00000000000000000000"/>
    <w:charset w:val="00"/>
    <w:family w:val="roman"/>
    <w:notTrueType/>
    <w:pitch w:val="default"/>
  </w:font>
  <w:font w:name="MathJax_Size3">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75BBE"/>
    <w:multiLevelType w:val="multilevel"/>
    <w:tmpl w:val="BA584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964AB1"/>
    <w:multiLevelType w:val="multilevel"/>
    <w:tmpl w:val="6E38D1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4B42942"/>
    <w:multiLevelType w:val="multilevel"/>
    <w:tmpl w:val="F0E05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NotDisplayPageBoundaries/>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5F57"/>
    <w:rsid w:val="002816DE"/>
    <w:rsid w:val="003602DD"/>
    <w:rsid w:val="003C7B0F"/>
    <w:rsid w:val="004C61BB"/>
    <w:rsid w:val="006E5F57"/>
    <w:rsid w:val="007E1384"/>
    <w:rsid w:val="007F005C"/>
    <w:rsid w:val="007F3BFD"/>
    <w:rsid w:val="008E7A99"/>
    <w:rsid w:val="00B37479"/>
    <w:rsid w:val="00E44E5E"/>
    <w:rsid w:val="00EC79C9"/>
    <w:rsid w:val="00ED437E"/>
    <w:rsid w:val="00F72739"/>
    <w:rsid w:val="00FB10C2"/>
    <w:rsid w:val="00FE22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E5F5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6E5F5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E5F5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5F57"/>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6E5F5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E5F57"/>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6E5F57"/>
    <w:rPr>
      <w:color w:val="0000FF"/>
      <w:u w:val="single"/>
    </w:rPr>
  </w:style>
  <w:style w:type="character" w:styleId="FollowedHyperlink">
    <w:name w:val="FollowedHyperlink"/>
    <w:basedOn w:val="DefaultParagraphFont"/>
    <w:uiPriority w:val="99"/>
    <w:semiHidden/>
    <w:unhideWhenUsed/>
    <w:rsid w:val="006E5F57"/>
    <w:rPr>
      <w:color w:val="800080"/>
      <w:u w:val="single"/>
    </w:rPr>
  </w:style>
  <w:style w:type="paragraph" w:customStyle="1" w:styleId="meta">
    <w:name w:val="meta"/>
    <w:basedOn w:val="Normal"/>
    <w:rsid w:val="006E5F5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6E5F5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E5F57"/>
    <w:rPr>
      <w:b/>
      <w:bCs/>
    </w:rPr>
  </w:style>
  <w:style w:type="character" w:customStyle="1" w:styleId="apple-converted-space">
    <w:name w:val="apple-converted-space"/>
    <w:basedOn w:val="DefaultParagraphFont"/>
    <w:rsid w:val="006E5F57"/>
  </w:style>
  <w:style w:type="character" w:customStyle="1" w:styleId="mathjax">
    <w:name w:val="mathjax"/>
    <w:basedOn w:val="DefaultParagraphFont"/>
    <w:rsid w:val="006E5F57"/>
  </w:style>
  <w:style w:type="character" w:customStyle="1" w:styleId="math">
    <w:name w:val="math"/>
    <w:basedOn w:val="DefaultParagraphFont"/>
    <w:rsid w:val="006E5F57"/>
  </w:style>
  <w:style w:type="character" w:customStyle="1" w:styleId="mrow">
    <w:name w:val="mrow"/>
    <w:basedOn w:val="DefaultParagraphFont"/>
    <w:rsid w:val="006E5F57"/>
  </w:style>
  <w:style w:type="character" w:customStyle="1" w:styleId="mi">
    <w:name w:val="mi"/>
    <w:basedOn w:val="DefaultParagraphFont"/>
    <w:rsid w:val="006E5F57"/>
  </w:style>
  <w:style w:type="character" w:customStyle="1" w:styleId="mjxassistivemathml">
    <w:name w:val="mjx_assistive_mathml"/>
    <w:basedOn w:val="DefaultParagraphFont"/>
    <w:rsid w:val="006E5F57"/>
  </w:style>
  <w:style w:type="paragraph" w:styleId="HTMLPreformatted">
    <w:name w:val="HTML Preformatted"/>
    <w:basedOn w:val="Normal"/>
    <w:link w:val="HTMLPreformattedChar"/>
    <w:uiPriority w:val="99"/>
    <w:semiHidden/>
    <w:unhideWhenUsed/>
    <w:rsid w:val="006E5F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E5F57"/>
    <w:rPr>
      <w:rFonts w:ascii="Courier New" w:eastAsia="Times New Roman" w:hAnsi="Courier New" w:cs="Courier New"/>
      <w:sz w:val="20"/>
      <w:szCs w:val="20"/>
    </w:rPr>
  </w:style>
  <w:style w:type="character" w:styleId="HTMLCode">
    <w:name w:val="HTML Code"/>
    <w:basedOn w:val="DefaultParagraphFont"/>
    <w:uiPriority w:val="99"/>
    <w:semiHidden/>
    <w:unhideWhenUsed/>
    <w:rsid w:val="006E5F57"/>
    <w:rPr>
      <w:rFonts w:ascii="Courier New" w:eastAsia="Times New Roman" w:hAnsi="Courier New" w:cs="Courier New"/>
      <w:sz w:val="20"/>
      <w:szCs w:val="20"/>
    </w:rPr>
  </w:style>
  <w:style w:type="character" w:customStyle="1" w:styleId="mo">
    <w:name w:val="mo"/>
    <w:basedOn w:val="DefaultParagraphFont"/>
    <w:rsid w:val="006E5F57"/>
  </w:style>
  <w:style w:type="character" w:customStyle="1" w:styleId="mn">
    <w:name w:val="mn"/>
    <w:basedOn w:val="DefaultParagraphFont"/>
    <w:rsid w:val="006E5F57"/>
  </w:style>
  <w:style w:type="character" w:customStyle="1" w:styleId="msubsup">
    <w:name w:val="msubsup"/>
    <w:basedOn w:val="DefaultParagraphFont"/>
    <w:rsid w:val="006E5F57"/>
  </w:style>
  <w:style w:type="character" w:customStyle="1" w:styleId="texatom">
    <w:name w:val="texatom"/>
    <w:basedOn w:val="DefaultParagraphFont"/>
    <w:rsid w:val="006E5F57"/>
  </w:style>
  <w:style w:type="character" w:customStyle="1" w:styleId="msqrt">
    <w:name w:val="msqrt"/>
    <w:basedOn w:val="DefaultParagraphFont"/>
    <w:rsid w:val="006E5F57"/>
  </w:style>
  <w:style w:type="character" w:customStyle="1" w:styleId="mtext">
    <w:name w:val="mtext"/>
    <w:basedOn w:val="DefaultParagraphFont"/>
    <w:rsid w:val="006E5F57"/>
  </w:style>
  <w:style w:type="character" w:customStyle="1" w:styleId="mfrac">
    <w:name w:val="mfrac"/>
    <w:basedOn w:val="DefaultParagraphFont"/>
    <w:rsid w:val="006E5F57"/>
  </w:style>
  <w:style w:type="character" w:customStyle="1" w:styleId="n">
    <w:name w:val="n"/>
    <w:basedOn w:val="DefaultParagraphFont"/>
    <w:rsid w:val="006E5F57"/>
  </w:style>
  <w:style w:type="character" w:customStyle="1" w:styleId="p">
    <w:name w:val="p"/>
    <w:basedOn w:val="DefaultParagraphFont"/>
    <w:rsid w:val="006E5F57"/>
  </w:style>
  <w:style w:type="character" w:customStyle="1" w:styleId="o">
    <w:name w:val="o"/>
    <w:basedOn w:val="DefaultParagraphFont"/>
    <w:rsid w:val="006E5F57"/>
  </w:style>
  <w:style w:type="character" w:customStyle="1" w:styleId="mf">
    <w:name w:val="mf"/>
    <w:basedOn w:val="DefaultParagraphFont"/>
    <w:rsid w:val="006E5F57"/>
  </w:style>
  <w:style w:type="character" w:customStyle="1" w:styleId="munderover">
    <w:name w:val="munderover"/>
    <w:basedOn w:val="DefaultParagraphFont"/>
    <w:rsid w:val="006E5F57"/>
  </w:style>
  <w:style w:type="character" w:customStyle="1" w:styleId="k">
    <w:name w:val="k"/>
    <w:basedOn w:val="DefaultParagraphFont"/>
    <w:rsid w:val="006E5F57"/>
  </w:style>
  <w:style w:type="character" w:customStyle="1" w:styleId="ow">
    <w:name w:val="ow"/>
    <w:basedOn w:val="DefaultParagraphFont"/>
    <w:rsid w:val="006E5F57"/>
  </w:style>
  <w:style w:type="character" w:customStyle="1" w:styleId="nb">
    <w:name w:val="nb"/>
    <w:basedOn w:val="DefaultParagraphFont"/>
    <w:rsid w:val="006E5F57"/>
  </w:style>
  <w:style w:type="character" w:customStyle="1" w:styleId="nf">
    <w:name w:val="nf"/>
    <w:basedOn w:val="DefaultParagraphFont"/>
    <w:rsid w:val="006E5F57"/>
  </w:style>
  <w:style w:type="character" w:customStyle="1" w:styleId="c">
    <w:name w:val="c"/>
    <w:basedOn w:val="DefaultParagraphFont"/>
    <w:rsid w:val="006E5F57"/>
  </w:style>
  <w:style w:type="character" w:customStyle="1" w:styleId="mstyle">
    <w:name w:val="mstyle"/>
    <w:basedOn w:val="DefaultParagraphFont"/>
    <w:rsid w:val="006E5F57"/>
  </w:style>
  <w:style w:type="character" w:customStyle="1" w:styleId="bp">
    <w:name w:val="bp"/>
    <w:basedOn w:val="DefaultParagraphFont"/>
    <w:rsid w:val="006E5F57"/>
  </w:style>
  <w:style w:type="character" w:customStyle="1" w:styleId="nc">
    <w:name w:val="nc"/>
    <w:basedOn w:val="DefaultParagraphFont"/>
    <w:rsid w:val="006E5F57"/>
  </w:style>
  <w:style w:type="character" w:customStyle="1" w:styleId="s">
    <w:name w:val="s"/>
    <w:basedOn w:val="DefaultParagraphFont"/>
    <w:rsid w:val="006E5F57"/>
  </w:style>
  <w:style w:type="character" w:customStyle="1" w:styleId="si">
    <w:name w:val="si"/>
    <w:basedOn w:val="DefaultParagraphFont"/>
    <w:rsid w:val="006E5F57"/>
  </w:style>
  <w:style w:type="character" w:customStyle="1" w:styleId="kn">
    <w:name w:val="kn"/>
    <w:basedOn w:val="DefaultParagraphFont"/>
    <w:rsid w:val="006E5F57"/>
  </w:style>
  <w:style w:type="character" w:customStyle="1" w:styleId="nn">
    <w:name w:val="nn"/>
    <w:basedOn w:val="DefaultParagraphFont"/>
    <w:rsid w:val="006E5F57"/>
  </w:style>
  <w:style w:type="character" w:customStyle="1" w:styleId="mtable">
    <w:name w:val="mtable"/>
    <w:basedOn w:val="DefaultParagraphFont"/>
    <w:rsid w:val="006E5F57"/>
  </w:style>
  <w:style w:type="character" w:customStyle="1" w:styleId="mtd">
    <w:name w:val="mtd"/>
    <w:basedOn w:val="DefaultParagraphFont"/>
    <w:rsid w:val="006E5F57"/>
  </w:style>
  <w:style w:type="character" w:customStyle="1" w:styleId="noerror">
    <w:name w:val="noerror"/>
    <w:basedOn w:val="DefaultParagraphFont"/>
    <w:rsid w:val="006E5F57"/>
  </w:style>
  <w:style w:type="character" w:customStyle="1" w:styleId="icon">
    <w:name w:val="icon"/>
    <w:basedOn w:val="DefaultParagraphFont"/>
    <w:rsid w:val="006E5F57"/>
  </w:style>
  <w:style w:type="character" w:customStyle="1" w:styleId="username">
    <w:name w:val="username"/>
    <w:basedOn w:val="DefaultParagraphFont"/>
    <w:rsid w:val="006E5F57"/>
  </w:style>
  <w:style w:type="paragraph" w:customStyle="1" w:styleId="text">
    <w:name w:val="text"/>
    <w:basedOn w:val="Normal"/>
    <w:rsid w:val="006E5F5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E5F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5F5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E5F5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6E5F5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E5F5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5F57"/>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6E5F5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E5F57"/>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6E5F57"/>
    <w:rPr>
      <w:color w:val="0000FF"/>
      <w:u w:val="single"/>
    </w:rPr>
  </w:style>
  <w:style w:type="character" w:styleId="FollowedHyperlink">
    <w:name w:val="FollowedHyperlink"/>
    <w:basedOn w:val="DefaultParagraphFont"/>
    <w:uiPriority w:val="99"/>
    <w:semiHidden/>
    <w:unhideWhenUsed/>
    <w:rsid w:val="006E5F57"/>
    <w:rPr>
      <w:color w:val="800080"/>
      <w:u w:val="single"/>
    </w:rPr>
  </w:style>
  <w:style w:type="paragraph" w:customStyle="1" w:styleId="meta">
    <w:name w:val="meta"/>
    <w:basedOn w:val="Normal"/>
    <w:rsid w:val="006E5F5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6E5F5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E5F57"/>
    <w:rPr>
      <w:b/>
      <w:bCs/>
    </w:rPr>
  </w:style>
  <w:style w:type="character" w:customStyle="1" w:styleId="apple-converted-space">
    <w:name w:val="apple-converted-space"/>
    <w:basedOn w:val="DefaultParagraphFont"/>
    <w:rsid w:val="006E5F57"/>
  </w:style>
  <w:style w:type="character" w:customStyle="1" w:styleId="mathjax">
    <w:name w:val="mathjax"/>
    <w:basedOn w:val="DefaultParagraphFont"/>
    <w:rsid w:val="006E5F57"/>
  </w:style>
  <w:style w:type="character" w:customStyle="1" w:styleId="math">
    <w:name w:val="math"/>
    <w:basedOn w:val="DefaultParagraphFont"/>
    <w:rsid w:val="006E5F57"/>
  </w:style>
  <w:style w:type="character" w:customStyle="1" w:styleId="mrow">
    <w:name w:val="mrow"/>
    <w:basedOn w:val="DefaultParagraphFont"/>
    <w:rsid w:val="006E5F57"/>
  </w:style>
  <w:style w:type="character" w:customStyle="1" w:styleId="mi">
    <w:name w:val="mi"/>
    <w:basedOn w:val="DefaultParagraphFont"/>
    <w:rsid w:val="006E5F57"/>
  </w:style>
  <w:style w:type="character" w:customStyle="1" w:styleId="mjxassistivemathml">
    <w:name w:val="mjx_assistive_mathml"/>
    <w:basedOn w:val="DefaultParagraphFont"/>
    <w:rsid w:val="006E5F57"/>
  </w:style>
  <w:style w:type="paragraph" w:styleId="HTMLPreformatted">
    <w:name w:val="HTML Preformatted"/>
    <w:basedOn w:val="Normal"/>
    <w:link w:val="HTMLPreformattedChar"/>
    <w:uiPriority w:val="99"/>
    <w:semiHidden/>
    <w:unhideWhenUsed/>
    <w:rsid w:val="006E5F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E5F57"/>
    <w:rPr>
      <w:rFonts w:ascii="Courier New" w:eastAsia="Times New Roman" w:hAnsi="Courier New" w:cs="Courier New"/>
      <w:sz w:val="20"/>
      <w:szCs w:val="20"/>
    </w:rPr>
  </w:style>
  <w:style w:type="character" w:styleId="HTMLCode">
    <w:name w:val="HTML Code"/>
    <w:basedOn w:val="DefaultParagraphFont"/>
    <w:uiPriority w:val="99"/>
    <w:semiHidden/>
    <w:unhideWhenUsed/>
    <w:rsid w:val="006E5F57"/>
    <w:rPr>
      <w:rFonts w:ascii="Courier New" w:eastAsia="Times New Roman" w:hAnsi="Courier New" w:cs="Courier New"/>
      <w:sz w:val="20"/>
      <w:szCs w:val="20"/>
    </w:rPr>
  </w:style>
  <w:style w:type="character" w:customStyle="1" w:styleId="mo">
    <w:name w:val="mo"/>
    <w:basedOn w:val="DefaultParagraphFont"/>
    <w:rsid w:val="006E5F57"/>
  </w:style>
  <w:style w:type="character" w:customStyle="1" w:styleId="mn">
    <w:name w:val="mn"/>
    <w:basedOn w:val="DefaultParagraphFont"/>
    <w:rsid w:val="006E5F57"/>
  </w:style>
  <w:style w:type="character" w:customStyle="1" w:styleId="msubsup">
    <w:name w:val="msubsup"/>
    <w:basedOn w:val="DefaultParagraphFont"/>
    <w:rsid w:val="006E5F57"/>
  </w:style>
  <w:style w:type="character" w:customStyle="1" w:styleId="texatom">
    <w:name w:val="texatom"/>
    <w:basedOn w:val="DefaultParagraphFont"/>
    <w:rsid w:val="006E5F57"/>
  </w:style>
  <w:style w:type="character" w:customStyle="1" w:styleId="msqrt">
    <w:name w:val="msqrt"/>
    <w:basedOn w:val="DefaultParagraphFont"/>
    <w:rsid w:val="006E5F57"/>
  </w:style>
  <w:style w:type="character" w:customStyle="1" w:styleId="mtext">
    <w:name w:val="mtext"/>
    <w:basedOn w:val="DefaultParagraphFont"/>
    <w:rsid w:val="006E5F57"/>
  </w:style>
  <w:style w:type="character" w:customStyle="1" w:styleId="mfrac">
    <w:name w:val="mfrac"/>
    <w:basedOn w:val="DefaultParagraphFont"/>
    <w:rsid w:val="006E5F57"/>
  </w:style>
  <w:style w:type="character" w:customStyle="1" w:styleId="n">
    <w:name w:val="n"/>
    <w:basedOn w:val="DefaultParagraphFont"/>
    <w:rsid w:val="006E5F57"/>
  </w:style>
  <w:style w:type="character" w:customStyle="1" w:styleId="p">
    <w:name w:val="p"/>
    <w:basedOn w:val="DefaultParagraphFont"/>
    <w:rsid w:val="006E5F57"/>
  </w:style>
  <w:style w:type="character" w:customStyle="1" w:styleId="o">
    <w:name w:val="o"/>
    <w:basedOn w:val="DefaultParagraphFont"/>
    <w:rsid w:val="006E5F57"/>
  </w:style>
  <w:style w:type="character" w:customStyle="1" w:styleId="mf">
    <w:name w:val="mf"/>
    <w:basedOn w:val="DefaultParagraphFont"/>
    <w:rsid w:val="006E5F57"/>
  </w:style>
  <w:style w:type="character" w:customStyle="1" w:styleId="munderover">
    <w:name w:val="munderover"/>
    <w:basedOn w:val="DefaultParagraphFont"/>
    <w:rsid w:val="006E5F57"/>
  </w:style>
  <w:style w:type="character" w:customStyle="1" w:styleId="k">
    <w:name w:val="k"/>
    <w:basedOn w:val="DefaultParagraphFont"/>
    <w:rsid w:val="006E5F57"/>
  </w:style>
  <w:style w:type="character" w:customStyle="1" w:styleId="ow">
    <w:name w:val="ow"/>
    <w:basedOn w:val="DefaultParagraphFont"/>
    <w:rsid w:val="006E5F57"/>
  </w:style>
  <w:style w:type="character" w:customStyle="1" w:styleId="nb">
    <w:name w:val="nb"/>
    <w:basedOn w:val="DefaultParagraphFont"/>
    <w:rsid w:val="006E5F57"/>
  </w:style>
  <w:style w:type="character" w:customStyle="1" w:styleId="nf">
    <w:name w:val="nf"/>
    <w:basedOn w:val="DefaultParagraphFont"/>
    <w:rsid w:val="006E5F57"/>
  </w:style>
  <w:style w:type="character" w:customStyle="1" w:styleId="c">
    <w:name w:val="c"/>
    <w:basedOn w:val="DefaultParagraphFont"/>
    <w:rsid w:val="006E5F57"/>
  </w:style>
  <w:style w:type="character" w:customStyle="1" w:styleId="mstyle">
    <w:name w:val="mstyle"/>
    <w:basedOn w:val="DefaultParagraphFont"/>
    <w:rsid w:val="006E5F57"/>
  </w:style>
  <w:style w:type="character" w:customStyle="1" w:styleId="bp">
    <w:name w:val="bp"/>
    <w:basedOn w:val="DefaultParagraphFont"/>
    <w:rsid w:val="006E5F57"/>
  </w:style>
  <w:style w:type="character" w:customStyle="1" w:styleId="nc">
    <w:name w:val="nc"/>
    <w:basedOn w:val="DefaultParagraphFont"/>
    <w:rsid w:val="006E5F57"/>
  </w:style>
  <w:style w:type="character" w:customStyle="1" w:styleId="s">
    <w:name w:val="s"/>
    <w:basedOn w:val="DefaultParagraphFont"/>
    <w:rsid w:val="006E5F57"/>
  </w:style>
  <w:style w:type="character" w:customStyle="1" w:styleId="si">
    <w:name w:val="si"/>
    <w:basedOn w:val="DefaultParagraphFont"/>
    <w:rsid w:val="006E5F57"/>
  </w:style>
  <w:style w:type="character" w:customStyle="1" w:styleId="kn">
    <w:name w:val="kn"/>
    <w:basedOn w:val="DefaultParagraphFont"/>
    <w:rsid w:val="006E5F57"/>
  </w:style>
  <w:style w:type="character" w:customStyle="1" w:styleId="nn">
    <w:name w:val="nn"/>
    <w:basedOn w:val="DefaultParagraphFont"/>
    <w:rsid w:val="006E5F57"/>
  </w:style>
  <w:style w:type="character" w:customStyle="1" w:styleId="mtable">
    <w:name w:val="mtable"/>
    <w:basedOn w:val="DefaultParagraphFont"/>
    <w:rsid w:val="006E5F57"/>
  </w:style>
  <w:style w:type="character" w:customStyle="1" w:styleId="mtd">
    <w:name w:val="mtd"/>
    <w:basedOn w:val="DefaultParagraphFont"/>
    <w:rsid w:val="006E5F57"/>
  </w:style>
  <w:style w:type="character" w:customStyle="1" w:styleId="noerror">
    <w:name w:val="noerror"/>
    <w:basedOn w:val="DefaultParagraphFont"/>
    <w:rsid w:val="006E5F57"/>
  </w:style>
  <w:style w:type="character" w:customStyle="1" w:styleId="icon">
    <w:name w:val="icon"/>
    <w:basedOn w:val="DefaultParagraphFont"/>
    <w:rsid w:val="006E5F57"/>
  </w:style>
  <w:style w:type="character" w:customStyle="1" w:styleId="username">
    <w:name w:val="username"/>
    <w:basedOn w:val="DefaultParagraphFont"/>
    <w:rsid w:val="006E5F57"/>
  </w:style>
  <w:style w:type="paragraph" w:customStyle="1" w:styleId="text">
    <w:name w:val="text"/>
    <w:basedOn w:val="Normal"/>
    <w:rsid w:val="006E5F5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E5F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5F5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1633243">
      <w:bodyDiv w:val="1"/>
      <w:marLeft w:val="0"/>
      <w:marRight w:val="0"/>
      <w:marTop w:val="0"/>
      <w:marBottom w:val="0"/>
      <w:divBdr>
        <w:top w:val="none" w:sz="0" w:space="0" w:color="auto"/>
        <w:left w:val="none" w:sz="0" w:space="0" w:color="auto"/>
        <w:bottom w:val="none" w:sz="0" w:space="0" w:color="auto"/>
        <w:right w:val="none" w:sz="0" w:space="0" w:color="auto"/>
      </w:divBdr>
      <w:divsChild>
        <w:div w:id="95761359">
          <w:marLeft w:val="0"/>
          <w:marRight w:val="0"/>
          <w:marTop w:val="0"/>
          <w:marBottom w:val="0"/>
          <w:divBdr>
            <w:top w:val="none" w:sz="0" w:space="0" w:color="auto"/>
            <w:left w:val="none" w:sz="0" w:space="0" w:color="auto"/>
            <w:bottom w:val="none" w:sz="0" w:space="0" w:color="auto"/>
            <w:right w:val="none" w:sz="0" w:space="0" w:color="auto"/>
          </w:divBdr>
          <w:divsChild>
            <w:div w:id="847140596">
              <w:marLeft w:val="0"/>
              <w:marRight w:val="150"/>
              <w:marTop w:val="150"/>
              <w:marBottom w:val="0"/>
              <w:divBdr>
                <w:top w:val="none" w:sz="0" w:space="0" w:color="auto"/>
                <w:left w:val="none" w:sz="0" w:space="0" w:color="auto"/>
                <w:bottom w:val="none" w:sz="0" w:space="0" w:color="auto"/>
                <w:right w:val="none" w:sz="0" w:space="0" w:color="auto"/>
              </w:divBdr>
            </w:div>
            <w:div w:id="1703749925">
              <w:marLeft w:val="0"/>
              <w:marRight w:val="0"/>
              <w:marTop w:val="0"/>
              <w:marBottom w:val="0"/>
              <w:divBdr>
                <w:top w:val="none" w:sz="0" w:space="0" w:color="auto"/>
                <w:left w:val="none" w:sz="0" w:space="0" w:color="auto"/>
                <w:bottom w:val="none" w:sz="0" w:space="0" w:color="auto"/>
                <w:right w:val="none" w:sz="0" w:space="0" w:color="auto"/>
              </w:divBdr>
            </w:div>
          </w:divsChild>
        </w:div>
        <w:div w:id="1148747092">
          <w:marLeft w:val="0"/>
          <w:marRight w:val="0"/>
          <w:marTop w:val="0"/>
          <w:marBottom w:val="0"/>
          <w:divBdr>
            <w:top w:val="none" w:sz="0" w:space="0" w:color="auto"/>
            <w:left w:val="none" w:sz="0" w:space="0" w:color="auto"/>
            <w:bottom w:val="none" w:sz="0" w:space="0" w:color="auto"/>
            <w:right w:val="none" w:sz="0" w:space="0" w:color="auto"/>
          </w:divBdr>
          <w:divsChild>
            <w:div w:id="1341083235">
              <w:marLeft w:val="0"/>
              <w:marRight w:val="0"/>
              <w:marTop w:val="0"/>
              <w:marBottom w:val="0"/>
              <w:divBdr>
                <w:top w:val="none" w:sz="0" w:space="0" w:color="auto"/>
                <w:left w:val="none" w:sz="0" w:space="0" w:color="auto"/>
                <w:bottom w:val="none" w:sz="0" w:space="0" w:color="auto"/>
                <w:right w:val="none" w:sz="0" w:space="0" w:color="auto"/>
              </w:divBdr>
              <w:divsChild>
                <w:div w:id="394470484">
                  <w:marLeft w:val="0"/>
                  <w:marRight w:val="0"/>
                  <w:marTop w:val="0"/>
                  <w:marBottom w:val="0"/>
                  <w:divBdr>
                    <w:top w:val="none" w:sz="0" w:space="0" w:color="auto"/>
                    <w:left w:val="none" w:sz="0" w:space="0" w:color="auto"/>
                    <w:bottom w:val="none" w:sz="0" w:space="0" w:color="auto"/>
                    <w:right w:val="none" w:sz="0" w:space="0" w:color="auto"/>
                  </w:divBdr>
                  <w:divsChild>
                    <w:div w:id="746728818">
                      <w:marLeft w:val="0"/>
                      <w:marRight w:val="0"/>
                      <w:marTop w:val="300"/>
                      <w:marBottom w:val="300"/>
                      <w:divBdr>
                        <w:top w:val="none" w:sz="0" w:space="0" w:color="auto"/>
                        <w:left w:val="none" w:sz="0" w:space="0" w:color="auto"/>
                        <w:bottom w:val="none" w:sz="0" w:space="0" w:color="auto"/>
                        <w:right w:val="none" w:sz="0" w:space="0" w:color="auto"/>
                      </w:divBdr>
                    </w:div>
                    <w:div w:id="207642881">
                      <w:marLeft w:val="0"/>
                      <w:marRight w:val="0"/>
                      <w:marTop w:val="300"/>
                      <w:marBottom w:val="300"/>
                      <w:divBdr>
                        <w:top w:val="none" w:sz="0" w:space="0" w:color="auto"/>
                        <w:left w:val="none" w:sz="0" w:space="0" w:color="auto"/>
                        <w:bottom w:val="none" w:sz="0" w:space="0" w:color="auto"/>
                        <w:right w:val="none" w:sz="0" w:space="0" w:color="auto"/>
                      </w:divBdr>
                    </w:div>
                    <w:div w:id="7415697">
                      <w:marLeft w:val="0"/>
                      <w:marRight w:val="0"/>
                      <w:marTop w:val="300"/>
                      <w:marBottom w:val="300"/>
                      <w:divBdr>
                        <w:top w:val="none" w:sz="0" w:space="0" w:color="auto"/>
                        <w:left w:val="none" w:sz="0" w:space="0" w:color="auto"/>
                        <w:bottom w:val="none" w:sz="0" w:space="0" w:color="auto"/>
                        <w:right w:val="none" w:sz="0" w:space="0" w:color="auto"/>
                      </w:divBdr>
                    </w:div>
                    <w:div w:id="2076389156">
                      <w:marLeft w:val="0"/>
                      <w:marRight w:val="0"/>
                      <w:marTop w:val="240"/>
                      <w:marBottom w:val="240"/>
                      <w:divBdr>
                        <w:top w:val="none" w:sz="0" w:space="0" w:color="auto"/>
                        <w:left w:val="none" w:sz="0" w:space="0" w:color="auto"/>
                        <w:bottom w:val="none" w:sz="0" w:space="0" w:color="auto"/>
                        <w:right w:val="none" w:sz="0" w:space="0" w:color="auto"/>
                      </w:divBdr>
                    </w:div>
                    <w:div w:id="19749184">
                      <w:marLeft w:val="0"/>
                      <w:marRight w:val="0"/>
                      <w:marTop w:val="300"/>
                      <w:marBottom w:val="300"/>
                      <w:divBdr>
                        <w:top w:val="none" w:sz="0" w:space="0" w:color="auto"/>
                        <w:left w:val="none" w:sz="0" w:space="0" w:color="auto"/>
                        <w:bottom w:val="none" w:sz="0" w:space="0" w:color="auto"/>
                        <w:right w:val="none" w:sz="0" w:space="0" w:color="auto"/>
                      </w:divBdr>
                    </w:div>
                    <w:div w:id="102767809">
                      <w:marLeft w:val="0"/>
                      <w:marRight w:val="0"/>
                      <w:marTop w:val="300"/>
                      <w:marBottom w:val="300"/>
                      <w:divBdr>
                        <w:top w:val="none" w:sz="0" w:space="0" w:color="auto"/>
                        <w:left w:val="none" w:sz="0" w:space="0" w:color="auto"/>
                        <w:bottom w:val="none" w:sz="0" w:space="0" w:color="auto"/>
                        <w:right w:val="none" w:sz="0" w:space="0" w:color="auto"/>
                      </w:divBdr>
                    </w:div>
                    <w:div w:id="741758876">
                      <w:marLeft w:val="0"/>
                      <w:marRight w:val="0"/>
                      <w:marTop w:val="240"/>
                      <w:marBottom w:val="240"/>
                      <w:divBdr>
                        <w:top w:val="none" w:sz="0" w:space="0" w:color="auto"/>
                        <w:left w:val="none" w:sz="0" w:space="0" w:color="auto"/>
                        <w:bottom w:val="none" w:sz="0" w:space="0" w:color="auto"/>
                        <w:right w:val="none" w:sz="0" w:space="0" w:color="auto"/>
                      </w:divBdr>
                    </w:div>
                    <w:div w:id="489055704">
                      <w:marLeft w:val="0"/>
                      <w:marRight w:val="0"/>
                      <w:marTop w:val="240"/>
                      <w:marBottom w:val="240"/>
                      <w:divBdr>
                        <w:top w:val="none" w:sz="0" w:space="0" w:color="auto"/>
                        <w:left w:val="none" w:sz="0" w:space="0" w:color="auto"/>
                        <w:bottom w:val="none" w:sz="0" w:space="0" w:color="auto"/>
                        <w:right w:val="none" w:sz="0" w:space="0" w:color="auto"/>
                      </w:divBdr>
                    </w:div>
                    <w:div w:id="1039090806">
                      <w:marLeft w:val="0"/>
                      <w:marRight w:val="0"/>
                      <w:marTop w:val="300"/>
                      <w:marBottom w:val="300"/>
                      <w:divBdr>
                        <w:top w:val="none" w:sz="0" w:space="0" w:color="auto"/>
                        <w:left w:val="none" w:sz="0" w:space="0" w:color="auto"/>
                        <w:bottom w:val="none" w:sz="0" w:space="0" w:color="auto"/>
                        <w:right w:val="none" w:sz="0" w:space="0" w:color="auto"/>
                      </w:divBdr>
                    </w:div>
                    <w:div w:id="2048291086">
                      <w:marLeft w:val="0"/>
                      <w:marRight w:val="0"/>
                      <w:marTop w:val="300"/>
                      <w:marBottom w:val="300"/>
                      <w:divBdr>
                        <w:top w:val="none" w:sz="0" w:space="0" w:color="auto"/>
                        <w:left w:val="none" w:sz="0" w:space="0" w:color="auto"/>
                        <w:bottom w:val="none" w:sz="0" w:space="0" w:color="auto"/>
                        <w:right w:val="none" w:sz="0" w:space="0" w:color="auto"/>
                      </w:divBdr>
                    </w:div>
                    <w:div w:id="1523470041">
                      <w:marLeft w:val="0"/>
                      <w:marRight w:val="0"/>
                      <w:marTop w:val="240"/>
                      <w:marBottom w:val="240"/>
                      <w:divBdr>
                        <w:top w:val="none" w:sz="0" w:space="0" w:color="auto"/>
                        <w:left w:val="none" w:sz="0" w:space="0" w:color="auto"/>
                        <w:bottom w:val="none" w:sz="0" w:space="0" w:color="auto"/>
                        <w:right w:val="none" w:sz="0" w:space="0" w:color="auto"/>
                      </w:divBdr>
                    </w:div>
                    <w:div w:id="168104428">
                      <w:marLeft w:val="0"/>
                      <w:marRight w:val="0"/>
                      <w:marTop w:val="240"/>
                      <w:marBottom w:val="240"/>
                      <w:divBdr>
                        <w:top w:val="none" w:sz="0" w:space="0" w:color="auto"/>
                        <w:left w:val="none" w:sz="0" w:space="0" w:color="auto"/>
                        <w:bottom w:val="none" w:sz="0" w:space="0" w:color="auto"/>
                        <w:right w:val="none" w:sz="0" w:space="0" w:color="auto"/>
                      </w:divBdr>
                    </w:div>
                    <w:div w:id="173619474">
                      <w:marLeft w:val="0"/>
                      <w:marRight w:val="0"/>
                      <w:marTop w:val="300"/>
                      <w:marBottom w:val="300"/>
                      <w:divBdr>
                        <w:top w:val="none" w:sz="0" w:space="0" w:color="auto"/>
                        <w:left w:val="none" w:sz="0" w:space="0" w:color="auto"/>
                        <w:bottom w:val="none" w:sz="0" w:space="0" w:color="auto"/>
                        <w:right w:val="none" w:sz="0" w:space="0" w:color="auto"/>
                      </w:divBdr>
                    </w:div>
                    <w:div w:id="161437208">
                      <w:marLeft w:val="0"/>
                      <w:marRight w:val="0"/>
                      <w:marTop w:val="300"/>
                      <w:marBottom w:val="300"/>
                      <w:divBdr>
                        <w:top w:val="none" w:sz="0" w:space="0" w:color="auto"/>
                        <w:left w:val="none" w:sz="0" w:space="0" w:color="auto"/>
                        <w:bottom w:val="none" w:sz="0" w:space="0" w:color="auto"/>
                        <w:right w:val="none" w:sz="0" w:space="0" w:color="auto"/>
                      </w:divBdr>
                    </w:div>
                    <w:div w:id="1846895737">
                      <w:marLeft w:val="0"/>
                      <w:marRight w:val="0"/>
                      <w:marTop w:val="240"/>
                      <w:marBottom w:val="240"/>
                      <w:divBdr>
                        <w:top w:val="none" w:sz="0" w:space="0" w:color="auto"/>
                        <w:left w:val="none" w:sz="0" w:space="0" w:color="auto"/>
                        <w:bottom w:val="none" w:sz="0" w:space="0" w:color="auto"/>
                        <w:right w:val="none" w:sz="0" w:space="0" w:color="auto"/>
                      </w:divBdr>
                    </w:div>
                    <w:div w:id="457262771">
                      <w:marLeft w:val="0"/>
                      <w:marRight w:val="0"/>
                      <w:marTop w:val="240"/>
                      <w:marBottom w:val="240"/>
                      <w:divBdr>
                        <w:top w:val="none" w:sz="0" w:space="0" w:color="auto"/>
                        <w:left w:val="none" w:sz="0" w:space="0" w:color="auto"/>
                        <w:bottom w:val="none" w:sz="0" w:space="0" w:color="auto"/>
                        <w:right w:val="none" w:sz="0" w:space="0" w:color="auto"/>
                      </w:divBdr>
                    </w:div>
                    <w:div w:id="1500271128">
                      <w:marLeft w:val="0"/>
                      <w:marRight w:val="0"/>
                      <w:marTop w:val="300"/>
                      <w:marBottom w:val="300"/>
                      <w:divBdr>
                        <w:top w:val="none" w:sz="0" w:space="0" w:color="auto"/>
                        <w:left w:val="none" w:sz="0" w:space="0" w:color="auto"/>
                        <w:bottom w:val="none" w:sz="0" w:space="0" w:color="auto"/>
                        <w:right w:val="none" w:sz="0" w:space="0" w:color="auto"/>
                      </w:divBdr>
                    </w:div>
                    <w:div w:id="1951546939">
                      <w:marLeft w:val="0"/>
                      <w:marRight w:val="0"/>
                      <w:marTop w:val="300"/>
                      <w:marBottom w:val="300"/>
                      <w:divBdr>
                        <w:top w:val="none" w:sz="0" w:space="0" w:color="auto"/>
                        <w:left w:val="none" w:sz="0" w:space="0" w:color="auto"/>
                        <w:bottom w:val="none" w:sz="0" w:space="0" w:color="auto"/>
                        <w:right w:val="none" w:sz="0" w:space="0" w:color="auto"/>
                      </w:divBdr>
                    </w:div>
                    <w:div w:id="1952778447">
                      <w:marLeft w:val="0"/>
                      <w:marRight w:val="0"/>
                      <w:marTop w:val="300"/>
                      <w:marBottom w:val="300"/>
                      <w:divBdr>
                        <w:top w:val="none" w:sz="0" w:space="0" w:color="auto"/>
                        <w:left w:val="none" w:sz="0" w:space="0" w:color="auto"/>
                        <w:bottom w:val="none" w:sz="0" w:space="0" w:color="auto"/>
                        <w:right w:val="none" w:sz="0" w:space="0" w:color="auto"/>
                      </w:divBdr>
                    </w:div>
                    <w:div w:id="120614598">
                      <w:marLeft w:val="0"/>
                      <w:marRight w:val="0"/>
                      <w:marTop w:val="300"/>
                      <w:marBottom w:val="300"/>
                      <w:divBdr>
                        <w:top w:val="none" w:sz="0" w:space="0" w:color="auto"/>
                        <w:left w:val="none" w:sz="0" w:space="0" w:color="auto"/>
                        <w:bottom w:val="none" w:sz="0" w:space="0" w:color="auto"/>
                        <w:right w:val="none" w:sz="0" w:space="0" w:color="auto"/>
                      </w:divBdr>
                    </w:div>
                    <w:div w:id="1367948320">
                      <w:marLeft w:val="0"/>
                      <w:marRight w:val="0"/>
                      <w:marTop w:val="300"/>
                      <w:marBottom w:val="300"/>
                      <w:divBdr>
                        <w:top w:val="none" w:sz="0" w:space="0" w:color="auto"/>
                        <w:left w:val="none" w:sz="0" w:space="0" w:color="auto"/>
                        <w:bottom w:val="none" w:sz="0" w:space="0" w:color="auto"/>
                        <w:right w:val="none" w:sz="0" w:space="0" w:color="auto"/>
                      </w:divBdr>
                    </w:div>
                    <w:div w:id="645860087">
                      <w:marLeft w:val="0"/>
                      <w:marRight w:val="0"/>
                      <w:marTop w:val="300"/>
                      <w:marBottom w:val="300"/>
                      <w:divBdr>
                        <w:top w:val="none" w:sz="0" w:space="0" w:color="auto"/>
                        <w:left w:val="none" w:sz="0" w:space="0" w:color="auto"/>
                        <w:bottom w:val="none" w:sz="0" w:space="0" w:color="auto"/>
                        <w:right w:val="none" w:sz="0" w:space="0" w:color="auto"/>
                      </w:divBdr>
                    </w:div>
                    <w:div w:id="753168013">
                      <w:marLeft w:val="0"/>
                      <w:marRight w:val="0"/>
                      <w:marTop w:val="240"/>
                      <w:marBottom w:val="240"/>
                      <w:divBdr>
                        <w:top w:val="none" w:sz="0" w:space="0" w:color="auto"/>
                        <w:left w:val="none" w:sz="0" w:space="0" w:color="auto"/>
                        <w:bottom w:val="none" w:sz="0" w:space="0" w:color="auto"/>
                        <w:right w:val="none" w:sz="0" w:space="0" w:color="auto"/>
                      </w:divBdr>
                    </w:div>
                    <w:div w:id="1162702974">
                      <w:marLeft w:val="0"/>
                      <w:marRight w:val="0"/>
                      <w:marTop w:val="240"/>
                      <w:marBottom w:val="240"/>
                      <w:divBdr>
                        <w:top w:val="none" w:sz="0" w:space="0" w:color="auto"/>
                        <w:left w:val="none" w:sz="0" w:space="0" w:color="auto"/>
                        <w:bottom w:val="none" w:sz="0" w:space="0" w:color="auto"/>
                        <w:right w:val="none" w:sz="0" w:space="0" w:color="auto"/>
                      </w:divBdr>
                    </w:div>
                    <w:div w:id="1095709914">
                      <w:marLeft w:val="0"/>
                      <w:marRight w:val="0"/>
                      <w:marTop w:val="300"/>
                      <w:marBottom w:val="300"/>
                      <w:divBdr>
                        <w:top w:val="none" w:sz="0" w:space="0" w:color="auto"/>
                        <w:left w:val="none" w:sz="0" w:space="0" w:color="auto"/>
                        <w:bottom w:val="none" w:sz="0" w:space="0" w:color="auto"/>
                        <w:right w:val="none" w:sz="0" w:space="0" w:color="auto"/>
                      </w:divBdr>
                    </w:div>
                    <w:div w:id="969244192">
                      <w:marLeft w:val="0"/>
                      <w:marRight w:val="0"/>
                      <w:marTop w:val="240"/>
                      <w:marBottom w:val="240"/>
                      <w:divBdr>
                        <w:top w:val="none" w:sz="0" w:space="0" w:color="auto"/>
                        <w:left w:val="none" w:sz="0" w:space="0" w:color="auto"/>
                        <w:bottom w:val="none" w:sz="0" w:space="0" w:color="auto"/>
                        <w:right w:val="none" w:sz="0" w:space="0" w:color="auto"/>
                      </w:divBdr>
                    </w:div>
                    <w:div w:id="1270773083">
                      <w:marLeft w:val="0"/>
                      <w:marRight w:val="0"/>
                      <w:marTop w:val="240"/>
                      <w:marBottom w:val="240"/>
                      <w:divBdr>
                        <w:top w:val="none" w:sz="0" w:space="0" w:color="auto"/>
                        <w:left w:val="none" w:sz="0" w:space="0" w:color="auto"/>
                        <w:bottom w:val="none" w:sz="0" w:space="0" w:color="auto"/>
                        <w:right w:val="none" w:sz="0" w:space="0" w:color="auto"/>
                      </w:divBdr>
                    </w:div>
                    <w:div w:id="1126197188">
                      <w:marLeft w:val="0"/>
                      <w:marRight w:val="0"/>
                      <w:marTop w:val="300"/>
                      <w:marBottom w:val="300"/>
                      <w:divBdr>
                        <w:top w:val="none" w:sz="0" w:space="0" w:color="auto"/>
                        <w:left w:val="none" w:sz="0" w:space="0" w:color="auto"/>
                        <w:bottom w:val="none" w:sz="0" w:space="0" w:color="auto"/>
                        <w:right w:val="none" w:sz="0" w:space="0" w:color="auto"/>
                      </w:divBdr>
                    </w:div>
                    <w:div w:id="1712611569">
                      <w:marLeft w:val="0"/>
                      <w:marRight w:val="0"/>
                      <w:marTop w:val="300"/>
                      <w:marBottom w:val="300"/>
                      <w:divBdr>
                        <w:top w:val="none" w:sz="0" w:space="0" w:color="auto"/>
                        <w:left w:val="none" w:sz="0" w:space="0" w:color="auto"/>
                        <w:bottom w:val="none" w:sz="0" w:space="0" w:color="auto"/>
                        <w:right w:val="none" w:sz="0" w:space="0" w:color="auto"/>
                      </w:divBdr>
                    </w:div>
                    <w:div w:id="416099123">
                      <w:marLeft w:val="0"/>
                      <w:marRight w:val="0"/>
                      <w:marTop w:val="240"/>
                      <w:marBottom w:val="240"/>
                      <w:divBdr>
                        <w:top w:val="none" w:sz="0" w:space="0" w:color="auto"/>
                        <w:left w:val="none" w:sz="0" w:space="0" w:color="auto"/>
                        <w:bottom w:val="none" w:sz="0" w:space="0" w:color="auto"/>
                        <w:right w:val="none" w:sz="0" w:space="0" w:color="auto"/>
                      </w:divBdr>
                    </w:div>
                    <w:div w:id="1610507793">
                      <w:marLeft w:val="0"/>
                      <w:marRight w:val="0"/>
                      <w:marTop w:val="300"/>
                      <w:marBottom w:val="300"/>
                      <w:divBdr>
                        <w:top w:val="none" w:sz="0" w:space="0" w:color="auto"/>
                        <w:left w:val="none" w:sz="0" w:space="0" w:color="auto"/>
                        <w:bottom w:val="none" w:sz="0" w:space="0" w:color="auto"/>
                        <w:right w:val="none" w:sz="0" w:space="0" w:color="auto"/>
                      </w:divBdr>
                    </w:div>
                    <w:div w:id="841311623">
                      <w:marLeft w:val="0"/>
                      <w:marRight w:val="0"/>
                      <w:marTop w:val="300"/>
                      <w:marBottom w:val="300"/>
                      <w:divBdr>
                        <w:top w:val="none" w:sz="0" w:space="0" w:color="auto"/>
                        <w:left w:val="none" w:sz="0" w:space="0" w:color="auto"/>
                        <w:bottom w:val="none" w:sz="0" w:space="0" w:color="auto"/>
                        <w:right w:val="none" w:sz="0" w:space="0" w:color="auto"/>
                      </w:divBdr>
                    </w:div>
                    <w:div w:id="23605181">
                      <w:marLeft w:val="0"/>
                      <w:marRight w:val="0"/>
                      <w:marTop w:val="300"/>
                      <w:marBottom w:val="300"/>
                      <w:divBdr>
                        <w:top w:val="none" w:sz="0" w:space="0" w:color="auto"/>
                        <w:left w:val="none" w:sz="0" w:space="0" w:color="auto"/>
                        <w:bottom w:val="none" w:sz="0" w:space="0" w:color="auto"/>
                        <w:right w:val="none" w:sz="0" w:space="0" w:color="auto"/>
                      </w:divBdr>
                    </w:div>
                    <w:div w:id="180245426">
                      <w:marLeft w:val="0"/>
                      <w:marRight w:val="0"/>
                      <w:marTop w:val="240"/>
                      <w:marBottom w:val="240"/>
                      <w:divBdr>
                        <w:top w:val="none" w:sz="0" w:space="0" w:color="auto"/>
                        <w:left w:val="none" w:sz="0" w:space="0" w:color="auto"/>
                        <w:bottom w:val="none" w:sz="0" w:space="0" w:color="auto"/>
                        <w:right w:val="none" w:sz="0" w:space="0" w:color="auto"/>
                      </w:divBdr>
                    </w:div>
                    <w:div w:id="1757164705">
                      <w:marLeft w:val="0"/>
                      <w:marRight w:val="0"/>
                      <w:marTop w:val="300"/>
                      <w:marBottom w:val="300"/>
                      <w:divBdr>
                        <w:top w:val="none" w:sz="0" w:space="0" w:color="auto"/>
                        <w:left w:val="none" w:sz="0" w:space="0" w:color="auto"/>
                        <w:bottom w:val="none" w:sz="0" w:space="0" w:color="auto"/>
                        <w:right w:val="none" w:sz="0" w:space="0" w:color="auto"/>
                      </w:divBdr>
                    </w:div>
                    <w:div w:id="607467626">
                      <w:marLeft w:val="0"/>
                      <w:marRight w:val="0"/>
                      <w:marTop w:val="300"/>
                      <w:marBottom w:val="300"/>
                      <w:divBdr>
                        <w:top w:val="none" w:sz="0" w:space="0" w:color="auto"/>
                        <w:left w:val="none" w:sz="0" w:space="0" w:color="auto"/>
                        <w:bottom w:val="none" w:sz="0" w:space="0" w:color="auto"/>
                        <w:right w:val="none" w:sz="0" w:space="0" w:color="auto"/>
                      </w:divBdr>
                    </w:div>
                    <w:div w:id="1572929821">
                      <w:marLeft w:val="0"/>
                      <w:marRight w:val="0"/>
                      <w:marTop w:val="240"/>
                      <w:marBottom w:val="240"/>
                      <w:divBdr>
                        <w:top w:val="none" w:sz="0" w:space="0" w:color="auto"/>
                        <w:left w:val="none" w:sz="0" w:space="0" w:color="auto"/>
                        <w:bottom w:val="none" w:sz="0" w:space="0" w:color="auto"/>
                        <w:right w:val="none" w:sz="0" w:space="0" w:color="auto"/>
                      </w:divBdr>
                    </w:div>
                    <w:div w:id="883758088">
                      <w:marLeft w:val="0"/>
                      <w:marRight w:val="0"/>
                      <w:marTop w:val="240"/>
                      <w:marBottom w:val="240"/>
                      <w:divBdr>
                        <w:top w:val="none" w:sz="0" w:space="0" w:color="auto"/>
                        <w:left w:val="none" w:sz="0" w:space="0" w:color="auto"/>
                        <w:bottom w:val="none" w:sz="0" w:space="0" w:color="auto"/>
                        <w:right w:val="none" w:sz="0" w:space="0" w:color="auto"/>
                      </w:divBdr>
                    </w:div>
                    <w:div w:id="168566037">
                      <w:marLeft w:val="0"/>
                      <w:marRight w:val="0"/>
                      <w:marTop w:val="240"/>
                      <w:marBottom w:val="240"/>
                      <w:divBdr>
                        <w:top w:val="none" w:sz="0" w:space="0" w:color="auto"/>
                        <w:left w:val="none" w:sz="0" w:space="0" w:color="auto"/>
                        <w:bottom w:val="none" w:sz="0" w:space="0" w:color="auto"/>
                        <w:right w:val="none" w:sz="0" w:space="0" w:color="auto"/>
                      </w:divBdr>
                    </w:div>
                    <w:div w:id="1030690278">
                      <w:marLeft w:val="0"/>
                      <w:marRight w:val="0"/>
                      <w:marTop w:val="240"/>
                      <w:marBottom w:val="240"/>
                      <w:divBdr>
                        <w:top w:val="none" w:sz="0" w:space="0" w:color="auto"/>
                        <w:left w:val="none" w:sz="0" w:space="0" w:color="auto"/>
                        <w:bottom w:val="none" w:sz="0" w:space="0" w:color="auto"/>
                        <w:right w:val="none" w:sz="0" w:space="0" w:color="auto"/>
                      </w:divBdr>
                    </w:div>
                    <w:div w:id="564991017">
                      <w:marLeft w:val="0"/>
                      <w:marRight w:val="0"/>
                      <w:marTop w:val="300"/>
                      <w:marBottom w:val="300"/>
                      <w:divBdr>
                        <w:top w:val="none" w:sz="0" w:space="0" w:color="auto"/>
                        <w:left w:val="none" w:sz="0" w:space="0" w:color="auto"/>
                        <w:bottom w:val="none" w:sz="0" w:space="0" w:color="auto"/>
                        <w:right w:val="none" w:sz="0" w:space="0" w:color="auto"/>
                      </w:divBdr>
                    </w:div>
                    <w:div w:id="143208187">
                      <w:marLeft w:val="0"/>
                      <w:marRight w:val="0"/>
                      <w:marTop w:val="240"/>
                      <w:marBottom w:val="240"/>
                      <w:divBdr>
                        <w:top w:val="none" w:sz="0" w:space="0" w:color="auto"/>
                        <w:left w:val="none" w:sz="0" w:space="0" w:color="auto"/>
                        <w:bottom w:val="none" w:sz="0" w:space="0" w:color="auto"/>
                        <w:right w:val="none" w:sz="0" w:space="0" w:color="auto"/>
                      </w:divBdr>
                    </w:div>
                    <w:div w:id="1570387025">
                      <w:marLeft w:val="0"/>
                      <w:marRight w:val="0"/>
                      <w:marTop w:val="300"/>
                      <w:marBottom w:val="300"/>
                      <w:divBdr>
                        <w:top w:val="none" w:sz="0" w:space="0" w:color="auto"/>
                        <w:left w:val="none" w:sz="0" w:space="0" w:color="auto"/>
                        <w:bottom w:val="none" w:sz="0" w:space="0" w:color="auto"/>
                        <w:right w:val="none" w:sz="0" w:space="0" w:color="auto"/>
                      </w:divBdr>
                    </w:div>
                    <w:div w:id="296574243">
                      <w:marLeft w:val="0"/>
                      <w:marRight w:val="0"/>
                      <w:marTop w:val="240"/>
                      <w:marBottom w:val="240"/>
                      <w:divBdr>
                        <w:top w:val="none" w:sz="0" w:space="0" w:color="auto"/>
                        <w:left w:val="none" w:sz="0" w:space="0" w:color="auto"/>
                        <w:bottom w:val="none" w:sz="0" w:space="0" w:color="auto"/>
                        <w:right w:val="none" w:sz="0" w:space="0" w:color="auto"/>
                      </w:divBdr>
                    </w:div>
                    <w:div w:id="862130295">
                      <w:marLeft w:val="0"/>
                      <w:marRight w:val="0"/>
                      <w:marTop w:val="240"/>
                      <w:marBottom w:val="240"/>
                      <w:divBdr>
                        <w:top w:val="none" w:sz="0" w:space="0" w:color="auto"/>
                        <w:left w:val="none" w:sz="0" w:space="0" w:color="auto"/>
                        <w:bottom w:val="none" w:sz="0" w:space="0" w:color="auto"/>
                        <w:right w:val="none" w:sz="0" w:space="0" w:color="auto"/>
                      </w:divBdr>
                    </w:div>
                    <w:div w:id="613711256">
                      <w:blockQuote w:val="1"/>
                      <w:marLeft w:val="0"/>
                      <w:marRight w:val="0"/>
                      <w:marTop w:val="450"/>
                      <w:marBottom w:val="450"/>
                      <w:divBdr>
                        <w:top w:val="none" w:sz="0" w:space="0" w:color="auto"/>
                        <w:left w:val="single" w:sz="24" w:space="15" w:color="E8E8E8"/>
                        <w:bottom w:val="none" w:sz="0" w:space="0" w:color="auto"/>
                        <w:right w:val="none" w:sz="0" w:space="0" w:color="auto"/>
                      </w:divBdr>
                    </w:div>
                    <w:div w:id="1598639439">
                      <w:marLeft w:val="0"/>
                      <w:marRight w:val="0"/>
                      <w:marTop w:val="240"/>
                      <w:marBottom w:val="240"/>
                      <w:divBdr>
                        <w:top w:val="none" w:sz="0" w:space="0" w:color="auto"/>
                        <w:left w:val="none" w:sz="0" w:space="0" w:color="auto"/>
                        <w:bottom w:val="none" w:sz="0" w:space="0" w:color="auto"/>
                        <w:right w:val="none" w:sz="0" w:space="0" w:color="auto"/>
                      </w:divBdr>
                    </w:div>
                    <w:div w:id="1897204663">
                      <w:marLeft w:val="0"/>
                      <w:marRight w:val="0"/>
                      <w:marTop w:val="300"/>
                      <w:marBottom w:val="300"/>
                      <w:divBdr>
                        <w:top w:val="none" w:sz="0" w:space="0" w:color="auto"/>
                        <w:left w:val="none" w:sz="0" w:space="0" w:color="auto"/>
                        <w:bottom w:val="none" w:sz="0" w:space="0" w:color="auto"/>
                        <w:right w:val="none" w:sz="0" w:space="0" w:color="auto"/>
                      </w:divBdr>
                    </w:div>
                    <w:div w:id="1683311951">
                      <w:blockQuote w:val="1"/>
                      <w:marLeft w:val="0"/>
                      <w:marRight w:val="0"/>
                      <w:marTop w:val="450"/>
                      <w:marBottom w:val="450"/>
                      <w:divBdr>
                        <w:top w:val="none" w:sz="0" w:space="0" w:color="auto"/>
                        <w:left w:val="single" w:sz="24" w:space="15" w:color="E8E8E8"/>
                        <w:bottom w:val="none" w:sz="0" w:space="0" w:color="auto"/>
                        <w:right w:val="none" w:sz="0" w:space="0" w:color="auto"/>
                      </w:divBdr>
                    </w:div>
                    <w:div w:id="1758791124">
                      <w:marLeft w:val="0"/>
                      <w:marRight w:val="0"/>
                      <w:marTop w:val="240"/>
                      <w:marBottom w:val="240"/>
                      <w:divBdr>
                        <w:top w:val="none" w:sz="0" w:space="0" w:color="auto"/>
                        <w:left w:val="none" w:sz="0" w:space="0" w:color="auto"/>
                        <w:bottom w:val="none" w:sz="0" w:space="0" w:color="auto"/>
                        <w:right w:val="none" w:sz="0" w:space="0" w:color="auto"/>
                      </w:divBdr>
                    </w:div>
                    <w:div w:id="233854191">
                      <w:marLeft w:val="0"/>
                      <w:marRight w:val="0"/>
                      <w:marTop w:val="240"/>
                      <w:marBottom w:val="240"/>
                      <w:divBdr>
                        <w:top w:val="none" w:sz="0" w:space="0" w:color="auto"/>
                        <w:left w:val="none" w:sz="0" w:space="0" w:color="auto"/>
                        <w:bottom w:val="none" w:sz="0" w:space="0" w:color="auto"/>
                        <w:right w:val="none" w:sz="0" w:space="0" w:color="auto"/>
                      </w:divBdr>
                    </w:div>
                    <w:div w:id="2071607930">
                      <w:marLeft w:val="0"/>
                      <w:marRight w:val="0"/>
                      <w:marTop w:val="240"/>
                      <w:marBottom w:val="240"/>
                      <w:divBdr>
                        <w:top w:val="none" w:sz="0" w:space="0" w:color="auto"/>
                        <w:left w:val="none" w:sz="0" w:space="0" w:color="auto"/>
                        <w:bottom w:val="none" w:sz="0" w:space="0" w:color="auto"/>
                        <w:right w:val="none" w:sz="0" w:space="0" w:color="auto"/>
                      </w:divBdr>
                    </w:div>
                    <w:div w:id="1713263443">
                      <w:marLeft w:val="0"/>
                      <w:marRight w:val="0"/>
                      <w:marTop w:val="300"/>
                      <w:marBottom w:val="300"/>
                      <w:divBdr>
                        <w:top w:val="none" w:sz="0" w:space="0" w:color="auto"/>
                        <w:left w:val="none" w:sz="0" w:space="0" w:color="auto"/>
                        <w:bottom w:val="none" w:sz="0" w:space="0" w:color="auto"/>
                        <w:right w:val="none" w:sz="0" w:space="0" w:color="auto"/>
                      </w:divBdr>
                    </w:div>
                    <w:div w:id="953635079">
                      <w:marLeft w:val="0"/>
                      <w:marRight w:val="0"/>
                      <w:marTop w:val="300"/>
                      <w:marBottom w:val="300"/>
                      <w:divBdr>
                        <w:top w:val="none" w:sz="0" w:space="0" w:color="auto"/>
                        <w:left w:val="none" w:sz="0" w:space="0" w:color="auto"/>
                        <w:bottom w:val="none" w:sz="0" w:space="0" w:color="auto"/>
                        <w:right w:val="none" w:sz="0" w:space="0" w:color="auto"/>
                      </w:divBdr>
                    </w:div>
                    <w:div w:id="147941348">
                      <w:marLeft w:val="0"/>
                      <w:marRight w:val="0"/>
                      <w:marTop w:val="240"/>
                      <w:marBottom w:val="240"/>
                      <w:divBdr>
                        <w:top w:val="none" w:sz="0" w:space="0" w:color="auto"/>
                        <w:left w:val="none" w:sz="0" w:space="0" w:color="auto"/>
                        <w:bottom w:val="none" w:sz="0" w:space="0" w:color="auto"/>
                        <w:right w:val="none" w:sz="0" w:space="0" w:color="auto"/>
                      </w:divBdr>
                    </w:div>
                    <w:div w:id="1230457588">
                      <w:marLeft w:val="0"/>
                      <w:marRight w:val="0"/>
                      <w:marTop w:val="240"/>
                      <w:marBottom w:val="240"/>
                      <w:divBdr>
                        <w:top w:val="none" w:sz="0" w:space="0" w:color="auto"/>
                        <w:left w:val="none" w:sz="0" w:space="0" w:color="auto"/>
                        <w:bottom w:val="none" w:sz="0" w:space="0" w:color="auto"/>
                        <w:right w:val="none" w:sz="0" w:space="0" w:color="auto"/>
                      </w:divBdr>
                    </w:div>
                    <w:div w:id="25177189">
                      <w:blockQuote w:val="1"/>
                      <w:marLeft w:val="0"/>
                      <w:marRight w:val="0"/>
                      <w:marTop w:val="450"/>
                      <w:marBottom w:val="450"/>
                      <w:divBdr>
                        <w:top w:val="none" w:sz="0" w:space="0" w:color="auto"/>
                        <w:left w:val="single" w:sz="24" w:space="15" w:color="E8E8E8"/>
                        <w:bottom w:val="none" w:sz="0" w:space="0" w:color="auto"/>
                        <w:right w:val="none" w:sz="0" w:space="0" w:color="auto"/>
                      </w:divBdr>
                    </w:div>
                    <w:div w:id="763652606">
                      <w:blockQuote w:val="1"/>
                      <w:marLeft w:val="0"/>
                      <w:marRight w:val="0"/>
                      <w:marTop w:val="450"/>
                      <w:marBottom w:val="450"/>
                      <w:divBdr>
                        <w:top w:val="none" w:sz="0" w:space="0" w:color="auto"/>
                        <w:left w:val="single" w:sz="24" w:space="15" w:color="E8E8E8"/>
                        <w:bottom w:val="none" w:sz="0" w:space="0" w:color="auto"/>
                        <w:right w:val="none" w:sz="0" w:space="0" w:color="auto"/>
                      </w:divBdr>
                    </w:div>
                    <w:div w:id="1478915822">
                      <w:marLeft w:val="0"/>
                      <w:marRight w:val="0"/>
                      <w:marTop w:val="240"/>
                      <w:marBottom w:val="240"/>
                      <w:divBdr>
                        <w:top w:val="none" w:sz="0" w:space="0" w:color="auto"/>
                        <w:left w:val="none" w:sz="0" w:space="0" w:color="auto"/>
                        <w:bottom w:val="none" w:sz="0" w:space="0" w:color="auto"/>
                        <w:right w:val="none" w:sz="0" w:space="0" w:color="auto"/>
                      </w:divBdr>
                    </w:div>
                    <w:div w:id="759252337">
                      <w:marLeft w:val="0"/>
                      <w:marRight w:val="0"/>
                      <w:marTop w:val="240"/>
                      <w:marBottom w:val="240"/>
                      <w:divBdr>
                        <w:top w:val="none" w:sz="0" w:space="0" w:color="auto"/>
                        <w:left w:val="none" w:sz="0" w:space="0" w:color="auto"/>
                        <w:bottom w:val="none" w:sz="0" w:space="0" w:color="auto"/>
                        <w:right w:val="none" w:sz="0" w:space="0" w:color="auto"/>
                      </w:divBdr>
                    </w:div>
                    <w:div w:id="513298824">
                      <w:marLeft w:val="0"/>
                      <w:marRight w:val="0"/>
                      <w:marTop w:val="240"/>
                      <w:marBottom w:val="240"/>
                      <w:divBdr>
                        <w:top w:val="none" w:sz="0" w:space="0" w:color="auto"/>
                        <w:left w:val="none" w:sz="0" w:space="0" w:color="auto"/>
                        <w:bottom w:val="none" w:sz="0" w:space="0" w:color="auto"/>
                        <w:right w:val="none" w:sz="0" w:space="0" w:color="auto"/>
                      </w:divBdr>
                    </w:div>
                    <w:div w:id="1950308333">
                      <w:marLeft w:val="0"/>
                      <w:marRight w:val="0"/>
                      <w:marTop w:val="240"/>
                      <w:marBottom w:val="240"/>
                      <w:divBdr>
                        <w:top w:val="none" w:sz="0" w:space="0" w:color="auto"/>
                        <w:left w:val="none" w:sz="0" w:space="0" w:color="auto"/>
                        <w:bottom w:val="none" w:sz="0" w:space="0" w:color="auto"/>
                        <w:right w:val="none" w:sz="0" w:space="0" w:color="auto"/>
                      </w:divBdr>
                    </w:div>
                    <w:div w:id="1290698352">
                      <w:marLeft w:val="0"/>
                      <w:marRight w:val="0"/>
                      <w:marTop w:val="240"/>
                      <w:marBottom w:val="240"/>
                      <w:divBdr>
                        <w:top w:val="none" w:sz="0" w:space="0" w:color="auto"/>
                        <w:left w:val="none" w:sz="0" w:space="0" w:color="auto"/>
                        <w:bottom w:val="none" w:sz="0" w:space="0" w:color="auto"/>
                        <w:right w:val="none" w:sz="0" w:space="0" w:color="auto"/>
                      </w:divBdr>
                    </w:div>
                    <w:div w:id="845637723">
                      <w:marLeft w:val="0"/>
                      <w:marRight w:val="0"/>
                      <w:marTop w:val="240"/>
                      <w:marBottom w:val="240"/>
                      <w:divBdr>
                        <w:top w:val="none" w:sz="0" w:space="0" w:color="auto"/>
                        <w:left w:val="none" w:sz="0" w:space="0" w:color="auto"/>
                        <w:bottom w:val="none" w:sz="0" w:space="0" w:color="auto"/>
                        <w:right w:val="none" w:sz="0" w:space="0" w:color="auto"/>
                      </w:divBdr>
                    </w:div>
                    <w:div w:id="276986221">
                      <w:marLeft w:val="0"/>
                      <w:marRight w:val="0"/>
                      <w:marTop w:val="240"/>
                      <w:marBottom w:val="240"/>
                      <w:divBdr>
                        <w:top w:val="none" w:sz="0" w:space="0" w:color="auto"/>
                        <w:left w:val="none" w:sz="0" w:space="0" w:color="auto"/>
                        <w:bottom w:val="none" w:sz="0" w:space="0" w:color="auto"/>
                        <w:right w:val="none" w:sz="0" w:space="0" w:color="auto"/>
                      </w:divBdr>
                    </w:div>
                    <w:div w:id="2044358651">
                      <w:marLeft w:val="0"/>
                      <w:marRight w:val="0"/>
                      <w:marTop w:val="240"/>
                      <w:marBottom w:val="240"/>
                      <w:divBdr>
                        <w:top w:val="none" w:sz="0" w:space="0" w:color="auto"/>
                        <w:left w:val="none" w:sz="0" w:space="0" w:color="auto"/>
                        <w:bottom w:val="none" w:sz="0" w:space="0" w:color="auto"/>
                        <w:right w:val="none" w:sz="0" w:space="0" w:color="auto"/>
                      </w:divBdr>
                    </w:div>
                    <w:div w:id="521865183">
                      <w:marLeft w:val="0"/>
                      <w:marRight w:val="0"/>
                      <w:marTop w:val="240"/>
                      <w:marBottom w:val="240"/>
                      <w:divBdr>
                        <w:top w:val="none" w:sz="0" w:space="0" w:color="auto"/>
                        <w:left w:val="none" w:sz="0" w:space="0" w:color="auto"/>
                        <w:bottom w:val="none" w:sz="0" w:space="0" w:color="auto"/>
                        <w:right w:val="none" w:sz="0" w:space="0" w:color="auto"/>
                      </w:divBdr>
                    </w:div>
                    <w:div w:id="44762622">
                      <w:marLeft w:val="0"/>
                      <w:marRight w:val="0"/>
                      <w:marTop w:val="240"/>
                      <w:marBottom w:val="240"/>
                      <w:divBdr>
                        <w:top w:val="none" w:sz="0" w:space="0" w:color="auto"/>
                        <w:left w:val="none" w:sz="0" w:space="0" w:color="auto"/>
                        <w:bottom w:val="none" w:sz="0" w:space="0" w:color="auto"/>
                        <w:right w:val="none" w:sz="0" w:space="0" w:color="auto"/>
                      </w:divBdr>
                    </w:div>
                    <w:div w:id="1940216329">
                      <w:marLeft w:val="0"/>
                      <w:marRight w:val="0"/>
                      <w:marTop w:val="240"/>
                      <w:marBottom w:val="240"/>
                      <w:divBdr>
                        <w:top w:val="none" w:sz="0" w:space="0" w:color="auto"/>
                        <w:left w:val="none" w:sz="0" w:space="0" w:color="auto"/>
                        <w:bottom w:val="none" w:sz="0" w:space="0" w:color="auto"/>
                        <w:right w:val="none" w:sz="0" w:space="0" w:color="auto"/>
                      </w:divBdr>
                    </w:div>
                    <w:div w:id="931159149">
                      <w:marLeft w:val="0"/>
                      <w:marRight w:val="0"/>
                      <w:marTop w:val="240"/>
                      <w:marBottom w:val="240"/>
                      <w:divBdr>
                        <w:top w:val="none" w:sz="0" w:space="0" w:color="auto"/>
                        <w:left w:val="none" w:sz="0" w:space="0" w:color="auto"/>
                        <w:bottom w:val="none" w:sz="0" w:space="0" w:color="auto"/>
                        <w:right w:val="none" w:sz="0" w:space="0" w:color="auto"/>
                      </w:divBdr>
                    </w:div>
                    <w:div w:id="1625963645">
                      <w:marLeft w:val="0"/>
                      <w:marRight w:val="0"/>
                      <w:marTop w:val="240"/>
                      <w:marBottom w:val="240"/>
                      <w:divBdr>
                        <w:top w:val="none" w:sz="0" w:space="0" w:color="auto"/>
                        <w:left w:val="none" w:sz="0" w:space="0" w:color="auto"/>
                        <w:bottom w:val="none" w:sz="0" w:space="0" w:color="auto"/>
                        <w:right w:val="none" w:sz="0" w:space="0" w:color="auto"/>
                      </w:divBdr>
                    </w:div>
                    <w:div w:id="511918180">
                      <w:blockQuote w:val="1"/>
                      <w:marLeft w:val="0"/>
                      <w:marRight w:val="0"/>
                      <w:marTop w:val="450"/>
                      <w:marBottom w:val="450"/>
                      <w:divBdr>
                        <w:top w:val="none" w:sz="0" w:space="0" w:color="auto"/>
                        <w:left w:val="single" w:sz="24" w:space="15" w:color="E8E8E8"/>
                        <w:bottom w:val="none" w:sz="0" w:space="0" w:color="auto"/>
                        <w:right w:val="none" w:sz="0" w:space="0" w:color="auto"/>
                      </w:divBdr>
                    </w:div>
                    <w:div w:id="1630436037">
                      <w:marLeft w:val="0"/>
                      <w:marRight w:val="0"/>
                      <w:marTop w:val="240"/>
                      <w:marBottom w:val="240"/>
                      <w:divBdr>
                        <w:top w:val="none" w:sz="0" w:space="0" w:color="auto"/>
                        <w:left w:val="none" w:sz="0" w:space="0" w:color="auto"/>
                        <w:bottom w:val="none" w:sz="0" w:space="0" w:color="auto"/>
                        <w:right w:val="none" w:sz="0" w:space="0" w:color="auto"/>
                      </w:divBdr>
                    </w:div>
                    <w:div w:id="1955597058">
                      <w:marLeft w:val="0"/>
                      <w:marRight w:val="0"/>
                      <w:marTop w:val="240"/>
                      <w:marBottom w:val="240"/>
                      <w:divBdr>
                        <w:top w:val="none" w:sz="0" w:space="0" w:color="auto"/>
                        <w:left w:val="none" w:sz="0" w:space="0" w:color="auto"/>
                        <w:bottom w:val="none" w:sz="0" w:space="0" w:color="auto"/>
                        <w:right w:val="none" w:sz="0" w:space="0" w:color="auto"/>
                      </w:divBdr>
                    </w:div>
                    <w:div w:id="1765421649">
                      <w:marLeft w:val="0"/>
                      <w:marRight w:val="0"/>
                      <w:marTop w:val="240"/>
                      <w:marBottom w:val="240"/>
                      <w:divBdr>
                        <w:top w:val="none" w:sz="0" w:space="0" w:color="auto"/>
                        <w:left w:val="none" w:sz="0" w:space="0" w:color="auto"/>
                        <w:bottom w:val="none" w:sz="0" w:space="0" w:color="auto"/>
                        <w:right w:val="none" w:sz="0" w:space="0" w:color="auto"/>
                      </w:divBdr>
                    </w:div>
                    <w:div w:id="1740320480">
                      <w:marLeft w:val="0"/>
                      <w:marRight w:val="0"/>
                      <w:marTop w:val="300"/>
                      <w:marBottom w:val="300"/>
                      <w:divBdr>
                        <w:top w:val="none" w:sz="0" w:space="0" w:color="auto"/>
                        <w:left w:val="none" w:sz="0" w:space="0" w:color="auto"/>
                        <w:bottom w:val="none" w:sz="0" w:space="0" w:color="auto"/>
                        <w:right w:val="none" w:sz="0" w:space="0" w:color="auto"/>
                      </w:divBdr>
                    </w:div>
                    <w:div w:id="1624381580">
                      <w:marLeft w:val="0"/>
                      <w:marRight w:val="0"/>
                      <w:marTop w:val="240"/>
                      <w:marBottom w:val="240"/>
                      <w:divBdr>
                        <w:top w:val="none" w:sz="0" w:space="0" w:color="auto"/>
                        <w:left w:val="none" w:sz="0" w:space="0" w:color="auto"/>
                        <w:bottom w:val="none" w:sz="0" w:space="0" w:color="auto"/>
                        <w:right w:val="none" w:sz="0" w:space="0" w:color="auto"/>
                      </w:divBdr>
                    </w:div>
                    <w:div w:id="871385892">
                      <w:marLeft w:val="0"/>
                      <w:marRight w:val="0"/>
                      <w:marTop w:val="240"/>
                      <w:marBottom w:val="240"/>
                      <w:divBdr>
                        <w:top w:val="none" w:sz="0" w:space="0" w:color="auto"/>
                        <w:left w:val="none" w:sz="0" w:space="0" w:color="auto"/>
                        <w:bottom w:val="none" w:sz="0" w:space="0" w:color="auto"/>
                        <w:right w:val="none" w:sz="0" w:space="0" w:color="auto"/>
                      </w:divBdr>
                    </w:div>
                    <w:div w:id="1226795438">
                      <w:marLeft w:val="0"/>
                      <w:marRight w:val="0"/>
                      <w:marTop w:val="300"/>
                      <w:marBottom w:val="300"/>
                      <w:divBdr>
                        <w:top w:val="none" w:sz="0" w:space="0" w:color="auto"/>
                        <w:left w:val="none" w:sz="0" w:space="0" w:color="auto"/>
                        <w:bottom w:val="none" w:sz="0" w:space="0" w:color="auto"/>
                        <w:right w:val="none" w:sz="0" w:space="0" w:color="auto"/>
                      </w:divBdr>
                    </w:div>
                    <w:div w:id="1641838800">
                      <w:marLeft w:val="0"/>
                      <w:marRight w:val="0"/>
                      <w:marTop w:val="300"/>
                      <w:marBottom w:val="300"/>
                      <w:divBdr>
                        <w:top w:val="none" w:sz="0" w:space="0" w:color="auto"/>
                        <w:left w:val="none" w:sz="0" w:space="0" w:color="auto"/>
                        <w:bottom w:val="none" w:sz="0" w:space="0" w:color="auto"/>
                        <w:right w:val="none" w:sz="0" w:space="0" w:color="auto"/>
                      </w:divBdr>
                    </w:div>
                    <w:div w:id="1575045977">
                      <w:marLeft w:val="0"/>
                      <w:marRight w:val="0"/>
                      <w:marTop w:val="300"/>
                      <w:marBottom w:val="300"/>
                      <w:divBdr>
                        <w:top w:val="none" w:sz="0" w:space="0" w:color="auto"/>
                        <w:left w:val="none" w:sz="0" w:space="0" w:color="auto"/>
                        <w:bottom w:val="none" w:sz="0" w:space="0" w:color="auto"/>
                        <w:right w:val="none" w:sz="0" w:space="0" w:color="auto"/>
                      </w:divBdr>
                    </w:div>
                    <w:div w:id="786318149">
                      <w:marLeft w:val="0"/>
                      <w:marRight w:val="0"/>
                      <w:marTop w:val="300"/>
                      <w:marBottom w:val="300"/>
                      <w:divBdr>
                        <w:top w:val="none" w:sz="0" w:space="0" w:color="auto"/>
                        <w:left w:val="none" w:sz="0" w:space="0" w:color="auto"/>
                        <w:bottom w:val="none" w:sz="0" w:space="0" w:color="auto"/>
                        <w:right w:val="none" w:sz="0" w:space="0" w:color="auto"/>
                      </w:divBdr>
                    </w:div>
                    <w:div w:id="1467233590">
                      <w:marLeft w:val="0"/>
                      <w:marRight w:val="0"/>
                      <w:marTop w:val="300"/>
                      <w:marBottom w:val="300"/>
                      <w:divBdr>
                        <w:top w:val="none" w:sz="0" w:space="0" w:color="auto"/>
                        <w:left w:val="none" w:sz="0" w:space="0" w:color="auto"/>
                        <w:bottom w:val="none" w:sz="0" w:space="0" w:color="auto"/>
                        <w:right w:val="none" w:sz="0" w:space="0" w:color="auto"/>
                      </w:divBdr>
                    </w:div>
                    <w:div w:id="1798570326">
                      <w:marLeft w:val="0"/>
                      <w:marRight w:val="0"/>
                      <w:marTop w:val="300"/>
                      <w:marBottom w:val="300"/>
                      <w:divBdr>
                        <w:top w:val="none" w:sz="0" w:space="0" w:color="auto"/>
                        <w:left w:val="none" w:sz="0" w:space="0" w:color="auto"/>
                        <w:bottom w:val="none" w:sz="0" w:space="0" w:color="auto"/>
                        <w:right w:val="none" w:sz="0" w:space="0" w:color="auto"/>
                      </w:divBdr>
                    </w:div>
                    <w:div w:id="1372342093">
                      <w:marLeft w:val="0"/>
                      <w:marRight w:val="0"/>
                      <w:marTop w:val="300"/>
                      <w:marBottom w:val="300"/>
                      <w:divBdr>
                        <w:top w:val="none" w:sz="0" w:space="0" w:color="auto"/>
                        <w:left w:val="none" w:sz="0" w:space="0" w:color="auto"/>
                        <w:bottom w:val="none" w:sz="0" w:space="0" w:color="auto"/>
                        <w:right w:val="none" w:sz="0" w:space="0" w:color="auto"/>
                      </w:divBdr>
                    </w:div>
                    <w:div w:id="1703437124">
                      <w:marLeft w:val="0"/>
                      <w:marRight w:val="0"/>
                      <w:marTop w:val="300"/>
                      <w:marBottom w:val="300"/>
                      <w:divBdr>
                        <w:top w:val="none" w:sz="0" w:space="0" w:color="auto"/>
                        <w:left w:val="none" w:sz="0" w:space="0" w:color="auto"/>
                        <w:bottom w:val="none" w:sz="0" w:space="0" w:color="auto"/>
                        <w:right w:val="none" w:sz="0" w:space="0" w:color="auto"/>
                      </w:divBdr>
                    </w:div>
                    <w:div w:id="1178078931">
                      <w:marLeft w:val="0"/>
                      <w:marRight w:val="0"/>
                      <w:marTop w:val="300"/>
                      <w:marBottom w:val="300"/>
                      <w:divBdr>
                        <w:top w:val="none" w:sz="0" w:space="0" w:color="auto"/>
                        <w:left w:val="none" w:sz="0" w:space="0" w:color="auto"/>
                        <w:bottom w:val="none" w:sz="0" w:space="0" w:color="auto"/>
                        <w:right w:val="none" w:sz="0" w:space="0" w:color="auto"/>
                      </w:divBdr>
                    </w:div>
                    <w:div w:id="1193030238">
                      <w:marLeft w:val="0"/>
                      <w:marRight w:val="0"/>
                      <w:marTop w:val="300"/>
                      <w:marBottom w:val="300"/>
                      <w:divBdr>
                        <w:top w:val="none" w:sz="0" w:space="0" w:color="auto"/>
                        <w:left w:val="none" w:sz="0" w:space="0" w:color="auto"/>
                        <w:bottom w:val="none" w:sz="0" w:space="0" w:color="auto"/>
                        <w:right w:val="none" w:sz="0" w:space="0" w:color="auto"/>
                      </w:divBdr>
                    </w:div>
                    <w:div w:id="1530872376">
                      <w:marLeft w:val="0"/>
                      <w:marRight w:val="0"/>
                      <w:marTop w:val="300"/>
                      <w:marBottom w:val="300"/>
                      <w:divBdr>
                        <w:top w:val="none" w:sz="0" w:space="0" w:color="auto"/>
                        <w:left w:val="none" w:sz="0" w:space="0" w:color="auto"/>
                        <w:bottom w:val="none" w:sz="0" w:space="0" w:color="auto"/>
                        <w:right w:val="none" w:sz="0" w:space="0" w:color="auto"/>
                      </w:divBdr>
                    </w:div>
                    <w:div w:id="55594521">
                      <w:marLeft w:val="0"/>
                      <w:marRight w:val="0"/>
                      <w:marTop w:val="300"/>
                      <w:marBottom w:val="300"/>
                      <w:divBdr>
                        <w:top w:val="none" w:sz="0" w:space="0" w:color="auto"/>
                        <w:left w:val="none" w:sz="0" w:space="0" w:color="auto"/>
                        <w:bottom w:val="none" w:sz="0" w:space="0" w:color="auto"/>
                        <w:right w:val="none" w:sz="0" w:space="0" w:color="auto"/>
                      </w:divBdr>
                    </w:div>
                    <w:div w:id="673529080">
                      <w:marLeft w:val="0"/>
                      <w:marRight w:val="0"/>
                      <w:marTop w:val="300"/>
                      <w:marBottom w:val="300"/>
                      <w:divBdr>
                        <w:top w:val="none" w:sz="0" w:space="0" w:color="auto"/>
                        <w:left w:val="none" w:sz="0" w:space="0" w:color="auto"/>
                        <w:bottom w:val="none" w:sz="0" w:space="0" w:color="auto"/>
                        <w:right w:val="none" w:sz="0" w:space="0" w:color="auto"/>
                      </w:divBdr>
                    </w:div>
                    <w:div w:id="504367145">
                      <w:marLeft w:val="0"/>
                      <w:marRight w:val="0"/>
                      <w:marTop w:val="300"/>
                      <w:marBottom w:val="300"/>
                      <w:divBdr>
                        <w:top w:val="none" w:sz="0" w:space="0" w:color="auto"/>
                        <w:left w:val="none" w:sz="0" w:space="0" w:color="auto"/>
                        <w:bottom w:val="none" w:sz="0" w:space="0" w:color="auto"/>
                        <w:right w:val="none" w:sz="0" w:space="0" w:color="auto"/>
                      </w:divBdr>
                    </w:div>
                    <w:div w:id="508180011">
                      <w:marLeft w:val="0"/>
                      <w:marRight w:val="0"/>
                      <w:marTop w:val="300"/>
                      <w:marBottom w:val="300"/>
                      <w:divBdr>
                        <w:top w:val="none" w:sz="0" w:space="0" w:color="auto"/>
                        <w:left w:val="none" w:sz="0" w:space="0" w:color="auto"/>
                        <w:bottom w:val="none" w:sz="0" w:space="0" w:color="auto"/>
                        <w:right w:val="none" w:sz="0" w:space="0" w:color="auto"/>
                      </w:divBdr>
                    </w:div>
                    <w:div w:id="820776770">
                      <w:marLeft w:val="0"/>
                      <w:marRight w:val="0"/>
                      <w:marTop w:val="300"/>
                      <w:marBottom w:val="300"/>
                      <w:divBdr>
                        <w:top w:val="none" w:sz="0" w:space="0" w:color="auto"/>
                        <w:left w:val="none" w:sz="0" w:space="0" w:color="auto"/>
                        <w:bottom w:val="none" w:sz="0" w:space="0" w:color="auto"/>
                        <w:right w:val="none" w:sz="0" w:space="0" w:color="auto"/>
                      </w:divBdr>
                    </w:div>
                    <w:div w:id="1455753781">
                      <w:marLeft w:val="0"/>
                      <w:marRight w:val="0"/>
                      <w:marTop w:val="300"/>
                      <w:marBottom w:val="300"/>
                      <w:divBdr>
                        <w:top w:val="none" w:sz="0" w:space="0" w:color="auto"/>
                        <w:left w:val="none" w:sz="0" w:space="0" w:color="auto"/>
                        <w:bottom w:val="none" w:sz="0" w:space="0" w:color="auto"/>
                        <w:right w:val="none" w:sz="0" w:space="0" w:color="auto"/>
                      </w:divBdr>
                    </w:div>
                    <w:div w:id="388844853">
                      <w:marLeft w:val="0"/>
                      <w:marRight w:val="0"/>
                      <w:marTop w:val="300"/>
                      <w:marBottom w:val="300"/>
                      <w:divBdr>
                        <w:top w:val="none" w:sz="0" w:space="0" w:color="auto"/>
                        <w:left w:val="none" w:sz="0" w:space="0" w:color="auto"/>
                        <w:bottom w:val="none" w:sz="0" w:space="0" w:color="auto"/>
                        <w:right w:val="none" w:sz="0" w:space="0" w:color="auto"/>
                      </w:divBdr>
                    </w:div>
                    <w:div w:id="1988630546">
                      <w:marLeft w:val="0"/>
                      <w:marRight w:val="0"/>
                      <w:marTop w:val="240"/>
                      <w:marBottom w:val="240"/>
                      <w:divBdr>
                        <w:top w:val="none" w:sz="0" w:space="0" w:color="auto"/>
                        <w:left w:val="none" w:sz="0" w:space="0" w:color="auto"/>
                        <w:bottom w:val="none" w:sz="0" w:space="0" w:color="auto"/>
                        <w:right w:val="none" w:sz="0" w:space="0" w:color="auto"/>
                      </w:divBdr>
                    </w:div>
                    <w:div w:id="2115785841">
                      <w:marLeft w:val="0"/>
                      <w:marRight w:val="0"/>
                      <w:marTop w:val="240"/>
                      <w:marBottom w:val="240"/>
                      <w:divBdr>
                        <w:top w:val="none" w:sz="0" w:space="0" w:color="auto"/>
                        <w:left w:val="none" w:sz="0" w:space="0" w:color="auto"/>
                        <w:bottom w:val="none" w:sz="0" w:space="0" w:color="auto"/>
                        <w:right w:val="none" w:sz="0" w:space="0" w:color="auto"/>
                      </w:divBdr>
                    </w:div>
                    <w:div w:id="210584089">
                      <w:marLeft w:val="0"/>
                      <w:marRight w:val="0"/>
                      <w:marTop w:val="240"/>
                      <w:marBottom w:val="240"/>
                      <w:divBdr>
                        <w:top w:val="none" w:sz="0" w:space="0" w:color="auto"/>
                        <w:left w:val="none" w:sz="0" w:space="0" w:color="auto"/>
                        <w:bottom w:val="none" w:sz="0" w:space="0" w:color="auto"/>
                        <w:right w:val="none" w:sz="0" w:space="0" w:color="auto"/>
                      </w:divBdr>
                    </w:div>
                    <w:div w:id="1701861120">
                      <w:marLeft w:val="0"/>
                      <w:marRight w:val="0"/>
                      <w:marTop w:val="240"/>
                      <w:marBottom w:val="240"/>
                      <w:divBdr>
                        <w:top w:val="none" w:sz="0" w:space="0" w:color="auto"/>
                        <w:left w:val="none" w:sz="0" w:space="0" w:color="auto"/>
                        <w:bottom w:val="none" w:sz="0" w:space="0" w:color="auto"/>
                        <w:right w:val="none" w:sz="0" w:space="0" w:color="auto"/>
                      </w:divBdr>
                    </w:div>
                    <w:div w:id="728190032">
                      <w:marLeft w:val="0"/>
                      <w:marRight w:val="0"/>
                      <w:marTop w:val="300"/>
                      <w:marBottom w:val="300"/>
                      <w:divBdr>
                        <w:top w:val="none" w:sz="0" w:space="0" w:color="auto"/>
                        <w:left w:val="none" w:sz="0" w:space="0" w:color="auto"/>
                        <w:bottom w:val="none" w:sz="0" w:space="0" w:color="auto"/>
                        <w:right w:val="none" w:sz="0" w:space="0" w:color="auto"/>
                      </w:divBdr>
                    </w:div>
                    <w:div w:id="944076568">
                      <w:marLeft w:val="0"/>
                      <w:marRight w:val="0"/>
                      <w:marTop w:val="300"/>
                      <w:marBottom w:val="300"/>
                      <w:divBdr>
                        <w:top w:val="none" w:sz="0" w:space="0" w:color="auto"/>
                        <w:left w:val="none" w:sz="0" w:space="0" w:color="auto"/>
                        <w:bottom w:val="none" w:sz="0" w:space="0" w:color="auto"/>
                        <w:right w:val="none" w:sz="0" w:space="0" w:color="auto"/>
                      </w:divBdr>
                    </w:div>
                    <w:div w:id="277414036">
                      <w:marLeft w:val="0"/>
                      <w:marRight w:val="0"/>
                      <w:marTop w:val="240"/>
                      <w:marBottom w:val="240"/>
                      <w:divBdr>
                        <w:top w:val="none" w:sz="0" w:space="0" w:color="auto"/>
                        <w:left w:val="none" w:sz="0" w:space="0" w:color="auto"/>
                        <w:bottom w:val="none" w:sz="0" w:space="0" w:color="auto"/>
                        <w:right w:val="none" w:sz="0" w:space="0" w:color="auto"/>
                      </w:divBdr>
                    </w:div>
                    <w:div w:id="1215653220">
                      <w:marLeft w:val="0"/>
                      <w:marRight w:val="0"/>
                      <w:marTop w:val="300"/>
                      <w:marBottom w:val="300"/>
                      <w:divBdr>
                        <w:top w:val="none" w:sz="0" w:space="0" w:color="auto"/>
                        <w:left w:val="none" w:sz="0" w:space="0" w:color="auto"/>
                        <w:bottom w:val="none" w:sz="0" w:space="0" w:color="auto"/>
                        <w:right w:val="none" w:sz="0" w:space="0" w:color="auto"/>
                      </w:divBdr>
                    </w:div>
                    <w:div w:id="1128740999">
                      <w:marLeft w:val="0"/>
                      <w:marRight w:val="0"/>
                      <w:marTop w:val="240"/>
                      <w:marBottom w:val="240"/>
                      <w:divBdr>
                        <w:top w:val="none" w:sz="0" w:space="0" w:color="auto"/>
                        <w:left w:val="none" w:sz="0" w:space="0" w:color="auto"/>
                        <w:bottom w:val="none" w:sz="0" w:space="0" w:color="auto"/>
                        <w:right w:val="none" w:sz="0" w:space="0" w:color="auto"/>
                      </w:divBdr>
                    </w:div>
                    <w:div w:id="420874328">
                      <w:marLeft w:val="0"/>
                      <w:marRight w:val="0"/>
                      <w:marTop w:val="240"/>
                      <w:marBottom w:val="240"/>
                      <w:divBdr>
                        <w:top w:val="none" w:sz="0" w:space="0" w:color="auto"/>
                        <w:left w:val="none" w:sz="0" w:space="0" w:color="auto"/>
                        <w:bottom w:val="none" w:sz="0" w:space="0" w:color="auto"/>
                        <w:right w:val="none" w:sz="0" w:space="0" w:color="auto"/>
                      </w:divBdr>
                    </w:div>
                    <w:div w:id="509879295">
                      <w:marLeft w:val="0"/>
                      <w:marRight w:val="0"/>
                      <w:marTop w:val="300"/>
                      <w:marBottom w:val="300"/>
                      <w:divBdr>
                        <w:top w:val="none" w:sz="0" w:space="0" w:color="auto"/>
                        <w:left w:val="none" w:sz="0" w:space="0" w:color="auto"/>
                        <w:bottom w:val="none" w:sz="0" w:space="0" w:color="auto"/>
                        <w:right w:val="none" w:sz="0" w:space="0" w:color="auto"/>
                      </w:divBdr>
                    </w:div>
                    <w:div w:id="2040084042">
                      <w:marLeft w:val="0"/>
                      <w:marRight w:val="0"/>
                      <w:marTop w:val="300"/>
                      <w:marBottom w:val="300"/>
                      <w:divBdr>
                        <w:top w:val="none" w:sz="0" w:space="0" w:color="auto"/>
                        <w:left w:val="none" w:sz="0" w:space="0" w:color="auto"/>
                        <w:bottom w:val="none" w:sz="0" w:space="0" w:color="auto"/>
                        <w:right w:val="none" w:sz="0" w:space="0" w:color="auto"/>
                      </w:divBdr>
                    </w:div>
                    <w:div w:id="1394961040">
                      <w:marLeft w:val="0"/>
                      <w:marRight w:val="0"/>
                      <w:marTop w:val="240"/>
                      <w:marBottom w:val="240"/>
                      <w:divBdr>
                        <w:top w:val="none" w:sz="0" w:space="0" w:color="auto"/>
                        <w:left w:val="none" w:sz="0" w:space="0" w:color="auto"/>
                        <w:bottom w:val="none" w:sz="0" w:space="0" w:color="auto"/>
                        <w:right w:val="none" w:sz="0" w:space="0" w:color="auto"/>
                      </w:divBdr>
                    </w:div>
                    <w:div w:id="1173573151">
                      <w:marLeft w:val="0"/>
                      <w:marRight w:val="0"/>
                      <w:marTop w:val="240"/>
                      <w:marBottom w:val="240"/>
                      <w:divBdr>
                        <w:top w:val="none" w:sz="0" w:space="0" w:color="auto"/>
                        <w:left w:val="none" w:sz="0" w:space="0" w:color="auto"/>
                        <w:bottom w:val="none" w:sz="0" w:space="0" w:color="auto"/>
                        <w:right w:val="none" w:sz="0" w:space="0" w:color="auto"/>
                      </w:divBdr>
                    </w:div>
                    <w:div w:id="282542974">
                      <w:marLeft w:val="0"/>
                      <w:marRight w:val="0"/>
                      <w:marTop w:val="300"/>
                      <w:marBottom w:val="300"/>
                      <w:divBdr>
                        <w:top w:val="none" w:sz="0" w:space="0" w:color="auto"/>
                        <w:left w:val="none" w:sz="0" w:space="0" w:color="auto"/>
                        <w:bottom w:val="none" w:sz="0" w:space="0" w:color="auto"/>
                        <w:right w:val="none" w:sz="0" w:space="0" w:color="auto"/>
                      </w:divBdr>
                    </w:div>
                    <w:div w:id="1263107505">
                      <w:marLeft w:val="0"/>
                      <w:marRight w:val="0"/>
                      <w:marTop w:val="300"/>
                      <w:marBottom w:val="300"/>
                      <w:divBdr>
                        <w:top w:val="none" w:sz="0" w:space="0" w:color="auto"/>
                        <w:left w:val="none" w:sz="0" w:space="0" w:color="auto"/>
                        <w:bottom w:val="none" w:sz="0" w:space="0" w:color="auto"/>
                        <w:right w:val="none" w:sz="0" w:space="0" w:color="auto"/>
                      </w:divBdr>
                    </w:div>
                    <w:div w:id="552498113">
                      <w:marLeft w:val="0"/>
                      <w:marRight w:val="0"/>
                      <w:marTop w:val="300"/>
                      <w:marBottom w:val="300"/>
                      <w:divBdr>
                        <w:top w:val="none" w:sz="0" w:space="0" w:color="auto"/>
                        <w:left w:val="none" w:sz="0" w:space="0" w:color="auto"/>
                        <w:bottom w:val="none" w:sz="0" w:space="0" w:color="auto"/>
                        <w:right w:val="none" w:sz="0" w:space="0" w:color="auto"/>
                      </w:divBdr>
                    </w:div>
                    <w:div w:id="1774351554">
                      <w:marLeft w:val="0"/>
                      <w:marRight w:val="0"/>
                      <w:marTop w:val="300"/>
                      <w:marBottom w:val="300"/>
                      <w:divBdr>
                        <w:top w:val="none" w:sz="0" w:space="0" w:color="auto"/>
                        <w:left w:val="none" w:sz="0" w:space="0" w:color="auto"/>
                        <w:bottom w:val="none" w:sz="0" w:space="0" w:color="auto"/>
                        <w:right w:val="none" w:sz="0" w:space="0" w:color="auto"/>
                      </w:divBdr>
                    </w:div>
                    <w:div w:id="1861624781">
                      <w:blockQuote w:val="1"/>
                      <w:marLeft w:val="0"/>
                      <w:marRight w:val="0"/>
                      <w:marTop w:val="450"/>
                      <w:marBottom w:val="450"/>
                      <w:divBdr>
                        <w:top w:val="none" w:sz="0" w:space="0" w:color="auto"/>
                        <w:left w:val="single" w:sz="24" w:space="15" w:color="E8E8E8"/>
                        <w:bottom w:val="none" w:sz="0" w:space="0" w:color="auto"/>
                        <w:right w:val="none" w:sz="0" w:space="0" w:color="auto"/>
                      </w:divBdr>
                    </w:div>
                    <w:div w:id="1977759522">
                      <w:marLeft w:val="0"/>
                      <w:marRight w:val="0"/>
                      <w:marTop w:val="300"/>
                      <w:marBottom w:val="300"/>
                      <w:divBdr>
                        <w:top w:val="none" w:sz="0" w:space="0" w:color="auto"/>
                        <w:left w:val="none" w:sz="0" w:space="0" w:color="auto"/>
                        <w:bottom w:val="none" w:sz="0" w:space="0" w:color="auto"/>
                        <w:right w:val="none" w:sz="0" w:space="0" w:color="auto"/>
                      </w:divBdr>
                    </w:div>
                    <w:div w:id="796872738">
                      <w:marLeft w:val="0"/>
                      <w:marRight w:val="0"/>
                      <w:marTop w:val="300"/>
                      <w:marBottom w:val="300"/>
                      <w:divBdr>
                        <w:top w:val="none" w:sz="0" w:space="0" w:color="auto"/>
                        <w:left w:val="none" w:sz="0" w:space="0" w:color="auto"/>
                        <w:bottom w:val="none" w:sz="0" w:space="0" w:color="auto"/>
                        <w:right w:val="none" w:sz="0" w:space="0" w:color="auto"/>
                      </w:divBdr>
                    </w:div>
                    <w:div w:id="916405462">
                      <w:marLeft w:val="0"/>
                      <w:marRight w:val="0"/>
                      <w:marTop w:val="300"/>
                      <w:marBottom w:val="300"/>
                      <w:divBdr>
                        <w:top w:val="none" w:sz="0" w:space="0" w:color="auto"/>
                        <w:left w:val="none" w:sz="0" w:space="0" w:color="auto"/>
                        <w:bottom w:val="none" w:sz="0" w:space="0" w:color="auto"/>
                        <w:right w:val="none" w:sz="0" w:space="0" w:color="auto"/>
                      </w:divBdr>
                    </w:div>
                    <w:div w:id="2128741696">
                      <w:marLeft w:val="0"/>
                      <w:marRight w:val="0"/>
                      <w:marTop w:val="300"/>
                      <w:marBottom w:val="300"/>
                      <w:divBdr>
                        <w:top w:val="none" w:sz="0" w:space="0" w:color="auto"/>
                        <w:left w:val="none" w:sz="0" w:space="0" w:color="auto"/>
                        <w:bottom w:val="none" w:sz="0" w:space="0" w:color="auto"/>
                        <w:right w:val="none" w:sz="0" w:space="0" w:color="auto"/>
                      </w:divBdr>
                    </w:div>
                    <w:div w:id="1966236313">
                      <w:marLeft w:val="0"/>
                      <w:marRight w:val="0"/>
                      <w:marTop w:val="300"/>
                      <w:marBottom w:val="300"/>
                      <w:divBdr>
                        <w:top w:val="none" w:sz="0" w:space="0" w:color="auto"/>
                        <w:left w:val="none" w:sz="0" w:space="0" w:color="auto"/>
                        <w:bottom w:val="none" w:sz="0" w:space="0" w:color="auto"/>
                        <w:right w:val="none" w:sz="0" w:space="0" w:color="auto"/>
                      </w:divBdr>
                    </w:div>
                    <w:div w:id="854735684">
                      <w:marLeft w:val="0"/>
                      <w:marRight w:val="0"/>
                      <w:marTop w:val="240"/>
                      <w:marBottom w:val="240"/>
                      <w:divBdr>
                        <w:top w:val="none" w:sz="0" w:space="0" w:color="auto"/>
                        <w:left w:val="none" w:sz="0" w:space="0" w:color="auto"/>
                        <w:bottom w:val="none" w:sz="0" w:space="0" w:color="auto"/>
                        <w:right w:val="none" w:sz="0" w:space="0" w:color="auto"/>
                      </w:divBdr>
                    </w:div>
                    <w:div w:id="723993603">
                      <w:marLeft w:val="0"/>
                      <w:marRight w:val="0"/>
                      <w:marTop w:val="240"/>
                      <w:marBottom w:val="240"/>
                      <w:divBdr>
                        <w:top w:val="none" w:sz="0" w:space="0" w:color="auto"/>
                        <w:left w:val="none" w:sz="0" w:space="0" w:color="auto"/>
                        <w:bottom w:val="none" w:sz="0" w:space="0" w:color="auto"/>
                        <w:right w:val="none" w:sz="0" w:space="0" w:color="auto"/>
                      </w:divBdr>
                    </w:div>
                    <w:div w:id="947395371">
                      <w:marLeft w:val="0"/>
                      <w:marRight w:val="0"/>
                      <w:marTop w:val="240"/>
                      <w:marBottom w:val="240"/>
                      <w:divBdr>
                        <w:top w:val="none" w:sz="0" w:space="0" w:color="auto"/>
                        <w:left w:val="none" w:sz="0" w:space="0" w:color="auto"/>
                        <w:bottom w:val="none" w:sz="0" w:space="0" w:color="auto"/>
                        <w:right w:val="none" w:sz="0" w:space="0" w:color="auto"/>
                      </w:divBdr>
                    </w:div>
                    <w:div w:id="1328248216">
                      <w:marLeft w:val="0"/>
                      <w:marRight w:val="0"/>
                      <w:marTop w:val="300"/>
                      <w:marBottom w:val="300"/>
                      <w:divBdr>
                        <w:top w:val="none" w:sz="0" w:space="0" w:color="auto"/>
                        <w:left w:val="none" w:sz="0" w:space="0" w:color="auto"/>
                        <w:bottom w:val="none" w:sz="0" w:space="0" w:color="auto"/>
                        <w:right w:val="none" w:sz="0" w:space="0" w:color="auto"/>
                      </w:divBdr>
                    </w:div>
                    <w:div w:id="1889295259">
                      <w:marLeft w:val="0"/>
                      <w:marRight w:val="0"/>
                      <w:marTop w:val="240"/>
                      <w:marBottom w:val="240"/>
                      <w:divBdr>
                        <w:top w:val="none" w:sz="0" w:space="0" w:color="auto"/>
                        <w:left w:val="none" w:sz="0" w:space="0" w:color="auto"/>
                        <w:bottom w:val="none" w:sz="0" w:space="0" w:color="auto"/>
                        <w:right w:val="none" w:sz="0" w:space="0" w:color="auto"/>
                      </w:divBdr>
                    </w:div>
                    <w:div w:id="1802652334">
                      <w:marLeft w:val="0"/>
                      <w:marRight w:val="0"/>
                      <w:marTop w:val="240"/>
                      <w:marBottom w:val="240"/>
                      <w:divBdr>
                        <w:top w:val="none" w:sz="0" w:space="0" w:color="auto"/>
                        <w:left w:val="none" w:sz="0" w:space="0" w:color="auto"/>
                        <w:bottom w:val="none" w:sz="0" w:space="0" w:color="auto"/>
                        <w:right w:val="none" w:sz="0" w:space="0" w:color="auto"/>
                      </w:divBdr>
                    </w:div>
                    <w:div w:id="268438806">
                      <w:marLeft w:val="0"/>
                      <w:marRight w:val="0"/>
                      <w:marTop w:val="300"/>
                      <w:marBottom w:val="300"/>
                      <w:divBdr>
                        <w:top w:val="none" w:sz="0" w:space="0" w:color="auto"/>
                        <w:left w:val="none" w:sz="0" w:space="0" w:color="auto"/>
                        <w:bottom w:val="none" w:sz="0" w:space="0" w:color="auto"/>
                        <w:right w:val="none" w:sz="0" w:space="0" w:color="auto"/>
                      </w:divBdr>
                    </w:div>
                    <w:div w:id="37781185">
                      <w:marLeft w:val="0"/>
                      <w:marRight w:val="0"/>
                      <w:marTop w:val="300"/>
                      <w:marBottom w:val="300"/>
                      <w:divBdr>
                        <w:top w:val="none" w:sz="0" w:space="0" w:color="auto"/>
                        <w:left w:val="none" w:sz="0" w:space="0" w:color="auto"/>
                        <w:bottom w:val="none" w:sz="0" w:space="0" w:color="auto"/>
                        <w:right w:val="none" w:sz="0" w:space="0" w:color="auto"/>
                      </w:divBdr>
                    </w:div>
                    <w:div w:id="1422532510">
                      <w:blockQuote w:val="1"/>
                      <w:marLeft w:val="0"/>
                      <w:marRight w:val="0"/>
                      <w:marTop w:val="450"/>
                      <w:marBottom w:val="450"/>
                      <w:divBdr>
                        <w:top w:val="none" w:sz="0" w:space="0" w:color="auto"/>
                        <w:left w:val="single" w:sz="24" w:space="15" w:color="E8E8E8"/>
                        <w:bottom w:val="none" w:sz="0" w:space="0" w:color="auto"/>
                        <w:right w:val="none" w:sz="0" w:space="0" w:color="auto"/>
                      </w:divBdr>
                    </w:div>
                    <w:div w:id="125898120">
                      <w:marLeft w:val="0"/>
                      <w:marRight w:val="0"/>
                      <w:marTop w:val="300"/>
                      <w:marBottom w:val="300"/>
                      <w:divBdr>
                        <w:top w:val="none" w:sz="0" w:space="0" w:color="auto"/>
                        <w:left w:val="none" w:sz="0" w:space="0" w:color="auto"/>
                        <w:bottom w:val="none" w:sz="0" w:space="0" w:color="auto"/>
                        <w:right w:val="none" w:sz="0" w:space="0" w:color="auto"/>
                      </w:divBdr>
                    </w:div>
                    <w:div w:id="836070809">
                      <w:marLeft w:val="0"/>
                      <w:marRight w:val="0"/>
                      <w:marTop w:val="240"/>
                      <w:marBottom w:val="240"/>
                      <w:divBdr>
                        <w:top w:val="none" w:sz="0" w:space="0" w:color="auto"/>
                        <w:left w:val="none" w:sz="0" w:space="0" w:color="auto"/>
                        <w:bottom w:val="none" w:sz="0" w:space="0" w:color="auto"/>
                        <w:right w:val="none" w:sz="0" w:space="0" w:color="auto"/>
                      </w:divBdr>
                    </w:div>
                    <w:div w:id="1068915179">
                      <w:marLeft w:val="0"/>
                      <w:marRight w:val="0"/>
                      <w:marTop w:val="240"/>
                      <w:marBottom w:val="240"/>
                      <w:divBdr>
                        <w:top w:val="none" w:sz="0" w:space="0" w:color="auto"/>
                        <w:left w:val="none" w:sz="0" w:space="0" w:color="auto"/>
                        <w:bottom w:val="none" w:sz="0" w:space="0" w:color="auto"/>
                        <w:right w:val="none" w:sz="0" w:space="0" w:color="auto"/>
                      </w:divBdr>
                    </w:div>
                    <w:div w:id="561871685">
                      <w:marLeft w:val="0"/>
                      <w:marRight w:val="0"/>
                      <w:marTop w:val="300"/>
                      <w:marBottom w:val="300"/>
                      <w:divBdr>
                        <w:top w:val="none" w:sz="0" w:space="0" w:color="auto"/>
                        <w:left w:val="none" w:sz="0" w:space="0" w:color="auto"/>
                        <w:bottom w:val="none" w:sz="0" w:space="0" w:color="auto"/>
                        <w:right w:val="none" w:sz="0" w:space="0" w:color="auto"/>
                      </w:divBdr>
                    </w:div>
                    <w:div w:id="1027755408">
                      <w:marLeft w:val="0"/>
                      <w:marRight w:val="0"/>
                      <w:marTop w:val="300"/>
                      <w:marBottom w:val="300"/>
                      <w:divBdr>
                        <w:top w:val="none" w:sz="0" w:space="0" w:color="auto"/>
                        <w:left w:val="none" w:sz="0" w:space="0" w:color="auto"/>
                        <w:bottom w:val="none" w:sz="0" w:space="0" w:color="auto"/>
                        <w:right w:val="none" w:sz="0" w:space="0" w:color="auto"/>
                      </w:divBdr>
                    </w:div>
                    <w:div w:id="502671223">
                      <w:marLeft w:val="0"/>
                      <w:marRight w:val="0"/>
                      <w:marTop w:val="300"/>
                      <w:marBottom w:val="300"/>
                      <w:divBdr>
                        <w:top w:val="none" w:sz="0" w:space="0" w:color="auto"/>
                        <w:left w:val="none" w:sz="0" w:space="0" w:color="auto"/>
                        <w:bottom w:val="none" w:sz="0" w:space="0" w:color="auto"/>
                        <w:right w:val="none" w:sz="0" w:space="0" w:color="auto"/>
                      </w:divBdr>
                    </w:div>
                    <w:div w:id="362245425">
                      <w:marLeft w:val="0"/>
                      <w:marRight w:val="0"/>
                      <w:marTop w:val="300"/>
                      <w:marBottom w:val="300"/>
                      <w:divBdr>
                        <w:top w:val="none" w:sz="0" w:space="0" w:color="auto"/>
                        <w:left w:val="none" w:sz="0" w:space="0" w:color="auto"/>
                        <w:bottom w:val="none" w:sz="0" w:space="0" w:color="auto"/>
                        <w:right w:val="none" w:sz="0" w:space="0" w:color="auto"/>
                      </w:divBdr>
                    </w:div>
                    <w:div w:id="218397775">
                      <w:blockQuote w:val="1"/>
                      <w:marLeft w:val="0"/>
                      <w:marRight w:val="0"/>
                      <w:marTop w:val="450"/>
                      <w:marBottom w:val="450"/>
                      <w:divBdr>
                        <w:top w:val="none" w:sz="0" w:space="0" w:color="auto"/>
                        <w:left w:val="single" w:sz="24" w:space="15" w:color="E8E8E8"/>
                        <w:bottom w:val="none" w:sz="0" w:space="0" w:color="auto"/>
                        <w:right w:val="none" w:sz="0" w:space="0" w:color="auto"/>
                      </w:divBdr>
                    </w:div>
                    <w:div w:id="2119642986">
                      <w:blockQuote w:val="1"/>
                      <w:marLeft w:val="0"/>
                      <w:marRight w:val="0"/>
                      <w:marTop w:val="450"/>
                      <w:marBottom w:val="450"/>
                      <w:divBdr>
                        <w:top w:val="none" w:sz="0" w:space="0" w:color="auto"/>
                        <w:left w:val="single" w:sz="24" w:space="15" w:color="E8E8E8"/>
                        <w:bottom w:val="none" w:sz="0" w:space="0" w:color="auto"/>
                        <w:right w:val="none" w:sz="0" w:space="0" w:color="auto"/>
                      </w:divBdr>
                    </w:div>
                  </w:divsChild>
                </w:div>
              </w:divsChild>
            </w:div>
          </w:divsChild>
        </w:div>
        <w:div w:id="937175300">
          <w:marLeft w:val="0"/>
          <w:marRight w:val="0"/>
          <w:marTop w:val="0"/>
          <w:marBottom w:val="0"/>
          <w:divBdr>
            <w:top w:val="none" w:sz="0" w:space="0" w:color="auto"/>
            <w:left w:val="none" w:sz="0" w:space="0" w:color="auto"/>
            <w:bottom w:val="none" w:sz="0" w:space="0" w:color="auto"/>
            <w:right w:val="none" w:sz="0" w:space="0" w:color="auto"/>
          </w:divBdr>
          <w:divsChild>
            <w:div w:id="718096282">
              <w:marLeft w:val="0"/>
              <w:marRight w:val="150"/>
              <w:marTop w:val="0"/>
              <w:marBottom w:val="225"/>
              <w:divBdr>
                <w:top w:val="none" w:sz="0" w:space="0" w:color="auto"/>
                <w:left w:val="none" w:sz="0" w:space="0" w:color="auto"/>
                <w:bottom w:val="none" w:sz="0" w:space="0" w:color="auto"/>
                <w:right w:val="none" w:sz="0" w:space="0" w:color="auto"/>
              </w:divBdr>
            </w:div>
            <w:div w:id="383872046">
              <w:marLeft w:val="0"/>
              <w:marRight w:val="150"/>
              <w:marTop w:val="0"/>
              <w:marBottom w:val="225"/>
              <w:divBdr>
                <w:top w:val="none" w:sz="0" w:space="0" w:color="auto"/>
                <w:left w:val="none" w:sz="0" w:space="0" w:color="auto"/>
                <w:bottom w:val="none" w:sz="0" w:space="0" w:color="auto"/>
                <w:right w:val="none" w:sz="0" w:space="0" w:color="auto"/>
              </w:divBdr>
            </w:div>
            <w:div w:id="122980066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hui.github.io/about/" TargetMode="External"/><Relationship Id="rId3" Type="http://schemas.microsoft.com/office/2007/relationships/stylesWithEffects" Target="stylesWithEffects.xml"/><Relationship Id="rId7" Type="http://schemas.openxmlformats.org/officeDocument/2006/relationships/hyperlink" Target="https://jhui.github.io/"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hui.github.io/feed.xml"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jhui" TargetMode="External"/><Relationship Id="rId4" Type="http://schemas.openxmlformats.org/officeDocument/2006/relationships/settings" Target="settings.xml"/><Relationship Id="rId9" Type="http://schemas.openxmlformats.org/officeDocument/2006/relationships/hyperlink" Target="https://jhui.github.io/2017/03/18/Deep-learning-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257</TotalTime>
  <Pages>24</Pages>
  <Words>6482</Words>
  <Characters>36948</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43344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Renee Redding</dc:creator>
  <cp:lastModifiedBy>Renee Redding</cp:lastModifiedBy>
  <cp:revision>6</cp:revision>
  <dcterms:created xsi:type="dcterms:W3CDTF">2017-04-11T11:36:00Z</dcterms:created>
  <dcterms:modified xsi:type="dcterms:W3CDTF">2017-04-12T04:29:00Z</dcterms:modified>
</cp:coreProperties>
</file>